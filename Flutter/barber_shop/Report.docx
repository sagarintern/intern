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4E16" w14:textId="77777777" w:rsidR="00BE6410" w:rsidRDefault="00862CC6">
      <w:pPr>
        <w:pStyle w:val="Heading1"/>
        <w:spacing w:before="55"/>
        <w:ind w:right="397"/>
      </w:pPr>
      <w:bookmarkStart w:id="0" w:name="_Hlk92810894"/>
      <w:bookmarkStart w:id="1" w:name="_Hlk92811052"/>
      <w:r>
        <w:rPr>
          <w:color w:val="C00000"/>
        </w:rPr>
        <w:t>VISVESVARAYA TECHNOLOGICAL UNIVERSITY</w:t>
      </w:r>
    </w:p>
    <w:p w14:paraId="3F5D71A4" w14:textId="77777777" w:rsidR="00BE6410" w:rsidRDefault="00862CC6">
      <w:pPr>
        <w:pStyle w:val="BodyText"/>
        <w:spacing w:before="116"/>
        <w:ind w:left="461" w:right="306"/>
        <w:jc w:val="center"/>
      </w:pPr>
      <w:r>
        <w:rPr>
          <w:color w:val="C00000"/>
        </w:rPr>
        <w:t>JNANA SANGAMA, BELAGAVI – 590 018</w:t>
      </w:r>
    </w:p>
    <w:p w14:paraId="7EDD7DA3" w14:textId="77777777" w:rsidR="00BE6410" w:rsidRDefault="00862CC6">
      <w:pPr>
        <w:pStyle w:val="BodyText"/>
        <w:spacing w:before="7"/>
        <w:rPr>
          <w:sz w:val="12"/>
        </w:rPr>
      </w:pPr>
      <w:r>
        <w:rPr>
          <w:noProof/>
        </w:rPr>
        <w:drawing>
          <wp:anchor distT="0" distB="0" distL="0" distR="0" simplePos="0" relativeHeight="251658241" behindDoc="0" locked="0" layoutInCell="1" allowOverlap="1" wp14:anchorId="36AEE7BE" wp14:editId="6EFD40EF">
            <wp:simplePos x="0" y="0"/>
            <wp:positionH relativeFrom="page">
              <wp:posOffset>3379470</wp:posOffset>
            </wp:positionH>
            <wp:positionV relativeFrom="paragraph">
              <wp:posOffset>116840</wp:posOffset>
            </wp:positionV>
            <wp:extent cx="748665" cy="9817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748877" cy="981551"/>
                    </a:xfrm>
                    <a:prstGeom prst="rect">
                      <a:avLst/>
                    </a:prstGeom>
                  </pic:spPr>
                </pic:pic>
              </a:graphicData>
            </a:graphic>
          </wp:anchor>
        </w:drawing>
      </w:r>
    </w:p>
    <w:p w14:paraId="47472DDF" w14:textId="77777777" w:rsidR="00F7620A" w:rsidRDefault="00F7620A" w:rsidP="00F7620A">
      <w:pPr>
        <w:pStyle w:val="Heading4"/>
        <w:spacing w:before="26" w:line="360" w:lineRule="auto"/>
        <w:ind w:left="461" w:right="304"/>
        <w:jc w:val="center"/>
        <w:rPr>
          <w:color w:val="FF0000"/>
        </w:rPr>
      </w:pPr>
    </w:p>
    <w:p w14:paraId="41FAD998" w14:textId="7DDDF684" w:rsidR="00F7620A" w:rsidRPr="00F7620A" w:rsidRDefault="00862CC6" w:rsidP="00F7620A">
      <w:pPr>
        <w:pStyle w:val="Heading4"/>
        <w:spacing w:before="26" w:line="360" w:lineRule="auto"/>
        <w:ind w:left="461" w:right="304"/>
        <w:jc w:val="center"/>
        <w:rPr>
          <w:color w:val="FF0000"/>
          <w:sz w:val="28"/>
          <w:szCs w:val="28"/>
        </w:rPr>
      </w:pPr>
      <w:r w:rsidRPr="00F7620A">
        <w:rPr>
          <w:color w:val="FF0000"/>
          <w:sz w:val="28"/>
          <w:szCs w:val="28"/>
        </w:rPr>
        <w:t xml:space="preserve">An Internship Project Report </w:t>
      </w:r>
    </w:p>
    <w:p w14:paraId="1229C6FC" w14:textId="5C519CD7" w:rsidR="00BE6410" w:rsidRPr="00F7620A" w:rsidRDefault="00862CC6" w:rsidP="00F7620A">
      <w:pPr>
        <w:pStyle w:val="Heading4"/>
        <w:spacing w:before="26" w:line="360" w:lineRule="auto"/>
        <w:ind w:left="461" w:right="304"/>
        <w:jc w:val="center"/>
        <w:rPr>
          <w:sz w:val="28"/>
          <w:szCs w:val="28"/>
        </w:rPr>
      </w:pPr>
      <w:r w:rsidRPr="00F7620A">
        <w:rPr>
          <w:color w:val="FF0000"/>
          <w:sz w:val="28"/>
          <w:szCs w:val="28"/>
        </w:rPr>
        <w:t>on</w:t>
      </w:r>
    </w:p>
    <w:p w14:paraId="67C37342" w14:textId="72989E18" w:rsidR="00BE6410" w:rsidRDefault="00862CC6" w:rsidP="00F7620A">
      <w:pPr>
        <w:spacing w:before="226" w:line="360" w:lineRule="auto"/>
        <w:ind w:left="461" w:right="304"/>
        <w:jc w:val="center"/>
        <w:rPr>
          <w:b/>
          <w:i/>
          <w:sz w:val="34"/>
        </w:rPr>
      </w:pPr>
      <w:r>
        <w:rPr>
          <w:b/>
          <w:i/>
          <w:color w:val="0009B4"/>
          <w:sz w:val="34"/>
        </w:rPr>
        <w:t>“</w:t>
      </w:r>
      <w:r w:rsidR="009D4813">
        <w:rPr>
          <w:b/>
          <w:i/>
          <w:color w:val="0009B4"/>
          <w:sz w:val="34"/>
        </w:rPr>
        <w:t>BARBER SHOP</w:t>
      </w:r>
      <w:r>
        <w:rPr>
          <w:b/>
          <w:i/>
          <w:color w:val="0009B4"/>
          <w:sz w:val="34"/>
        </w:rPr>
        <w:t xml:space="preserve"> APP”</w:t>
      </w:r>
    </w:p>
    <w:p w14:paraId="50299047" w14:textId="77777777" w:rsidR="00BE6410" w:rsidRDefault="00862CC6" w:rsidP="00F7620A">
      <w:pPr>
        <w:spacing w:line="276" w:lineRule="auto"/>
        <w:ind w:left="461" w:right="370"/>
        <w:jc w:val="center"/>
        <w:rPr>
          <w:i/>
          <w:sz w:val="24"/>
        </w:rPr>
      </w:pPr>
      <w:r>
        <w:rPr>
          <w:i/>
          <w:sz w:val="24"/>
        </w:rPr>
        <w:t>Submitted in partial fulfillment of the requirements as a part of the VII semester of</w:t>
      </w:r>
    </w:p>
    <w:p w14:paraId="6590E3CF" w14:textId="77777777" w:rsidR="00BE6410" w:rsidRDefault="00862CC6" w:rsidP="00F7620A">
      <w:pPr>
        <w:spacing w:line="276" w:lineRule="auto"/>
        <w:ind w:left="461" w:right="370"/>
        <w:jc w:val="center"/>
        <w:rPr>
          <w:i/>
          <w:sz w:val="24"/>
        </w:rPr>
      </w:pPr>
      <w:r>
        <w:rPr>
          <w:i/>
          <w:sz w:val="24"/>
        </w:rPr>
        <w:t>Degree of Bachelor of engineering in information science and engineering of</w:t>
      </w:r>
    </w:p>
    <w:p w14:paraId="02806B3F" w14:textId="77777777" w:rsidR="00BE6410" w:rsidRDefault="00862CC6" w:rsidP="00F7620A">
      <w:pPr>
        <w:spacing w:line="276" w:lineRule="auto"/>
        <w:ind w:left="461" w:right="370"/>
        <w:jc w:val="center"/>
        <w:rPr>
          <w:i/>
          <w:sz w:val="24"/>
        </w:rPr>
      </w:pPr>
      <w:r>
        <w:rPr>
          <w:i/>
          <w:sz w:val="24"/>
        </w:rPr>
        <w:t>Visvesvaraya Technological University, Belagavi</w:t>
      </w:r>
    </w:p>
    <w:p w14:paraId="139F0AB5" w14:textId="77777777" w:rsidR="00BE6410" w:rsidRDefault="00BE6410">
      <w:pPr>
        <w:ind w:left="461" w:right="370"/>
        <w:jc w:val="center"/>
        <w:rPr>
          <w:i/>
          <w:sz w:val="24"/>
        </w:rPr>
      </w:pPr>
    </w:p>
    <w:p w14:paraId="576A8BC9" w14:textId="77777777" w:rsidR="00BE6410" w:rsidRDefault="00862CC6">
      <w:pPr>
        <w:ind w:left="461" w:right="370"/>
        <w:jc w:val="center"/>
        <w:rPr>
          <w:iCs/>
          <w:sz w:val="24"/>
        </w:rPr>
      </w:pPr>
      <w:r>
        <w:rPr>
          <w:iCs/>
          <w:sz w:val="24"/>
        </w:rPr>
        <w:t>By</w:t>
      </w:r>
    </w:p>
    <w:p w14:paraId="416FC639" w14:textId="77777777" w:rsidR="00C07880" w:rsidRDefault="00C07880" w:rsidP="00C07880">
      <w:pPr>
        <w:spacing w:line="276" w:lineRule="auto"/>
        <w:ind w:right="370"/>
        <w:rPr>
          <w:iCs/>
          <w:sz w:val="24"/>
        </w:rPr>
      </w:pPr>
    </w:p>
    <w:p w14:paraId="5B392095" w14:textId="14AD47AF" w:rsidR="00BE6410" w:rsidRPr="00F7620A" w:rsidRDefault="00862CC6" w:rsidP="00C07880">
      <w:pPr>
        <w:spacing w:line="276" w:lineRule="auto"/>
        <w:ind w:right="370"/>
        <w:rPr>
          <w:iCs/>
          <w:color w:val="FF0000"/>
          <w:sz w:val="32"/>
          <w:szCs w:val="32"/>
        </w:rPr>
      </w:pPr>
      <w:r w:rsidRPr="00F7620A">
        <w:rPr>
          <w:iCs/>
          <w:color w:val="FF0000"/>
          <w:sz w:val="32"/>
          <w:szCs w:val="32"/>
        </w:rPr>
        <w:t xml:space="preserve">                                                  </w:t>
      </w:r>
      <w:r w:rsidR="00C10682" w:rsidRPr="00F7620A">
        <w:rPr>
          <w:iCs/>
          <w:color w:val="FF0000"/>
          <w:sz w:val="32"/>
          <w:szCs w:val="32"/>
        </w:rPr>
        <w:t>SAGAR A C</w:t>
      </w:r>
    </w:p>
    <w:p w14:paraId="39A3E738" w14:textId="4F9A25FA" w:rsidR="00BE6410" w:rsidRPr="00F7620A" w:rsidRDefault="00862CC6">
      <w:pPr>
        <w:spacing w:line="276" w:lineRule="auto"/>
        <w:ind w:left="461" w:right="370"/>
        <w:rPr>
          <w:iCs/>
          <w:color w:val="FF0000"/>
          <w:sz w:val="32"/>
          <w:szCs w:val="32"/>
        </w:rPr>
      </w:pPr>
      <w:r w:rsidRPr="00F7620A">
        <w:rPr>
          <w:iCs/>
          <w:color w:val="FF0000"/>
          <w:sz w:val="32"/>
          <w:szCs w:val="32"/>
        </w:rPr>
        <w:t xml:space="preserve">                                            1RN</w:t>
      </w:r>
      <w:r w:rsidR="00C10682" w:rsidRPr="00F7620A">
        <w:rPr>
          <w:iCs/>
          <w:color w:val="FF0000"/>
          <w:sz w:val="32"/>
          <w:szCs w:val="32"/>
        </w:rPr>
        <w:t>19IS407</w:t>
      </w:r>
    </w:p>
    <w:p w14:paraId="353AC1BF" w14:textId="77777777" w:rsidR="00BE6410" w:rsidRDefault="00BE6410">
      <w:pPr>
        <w:pStyle w:val="BodyText"/>
        <w:spacing w:before="7"/>
        <w:rPr>
          <w:b/>
          <w:sz w:val="11"/>
        </w:rPr>
      </w:pPr>
    </w:p>
    <w:p w14:paraId="2A2795C7" w14:textId="77777777" w:rsidR="00BE6410" w:rsidRDefault="00862CC6">
      <w:pPr>
        <w:pStyle w:val="Heading3"/>
        <w:spacing w:before="329"/>
        <w:ind w:left="461" w:right="252" w:firstLine="0"/>
        <w:jc w:val="center"/>
      </w:pPr>
      <w:r>
        <w:t>Under the Guidance of</w:t>
      </w:r>
    </w:p>
    <w:p w14:paraId="4BA9C185" w14:textId="64E6F311" w:rsidR="00BE6410" w:rsidRDefault="00862CC6">
      <w:pPr>
        <w:pStyle w:val="Heading4"/>
        <w:tabs>
          <w:tab w:val="left" w:pos="6361"/>
        </w:tabs>
        <w:spacing w:before="119"/>
        <w:ind w:left="1140"/>
        <w:rPr>
          <w:color w:val="FF0000"/>
        </w:rPr>
      </w:pPr>
      <w:r>
        <w:rPr>
          <w:color w:val="FF0000"/>
        </w:rPr>
        <w:t xml:space="preserve">                                            Mr</w:t>
      </w:r>
      <w:r w:rsidR="00951E29">
        <w:rPr>
          <w:color w:val="FF0000"/>
        </w:rPr>
        <w:t>s</w:t>
      </w:r>
      <w:r>
        <w:rPr>
          <w:color w:val="FF0000"/>
        </w:rPr>
        <w:t>.</w:t>
      </w:r>
      <w:r>
        <w:rPr>
          <w:color w:val="FF0000"/>
          <w:spacing w:val="-1"/>
        </w:rPr>
        <w:t xml:space="preserve"> </w:t>
      </w:r>
      <w:r w:rsidR="00951E29">
        <w:rPr>
          <w:color w:val="FF0000"/>
        </w:rPr>
        <w:t>Vinutha G K</w:t>
      </w:r>
    </w:p>
    <w:p w14:paraId="4A71D712" w14:textId="77777777" w:rsidR="00BE6410" w:rsidRDefault="00862CC6">
      <w:pPr>
        <w:pStyle w:val="Heading4"/>
        <w:tabs>
          <w:tab w:val="left" w:pos="6361"/>
        </w:tabs>
        <w:ind w:left="1140"/>
        <w:rPr>
          <w:b w:val="0"/>
          <w:bCs w:val="0"/>
          <w:color w:val="0D0D0D" w:themeColor="text1" w:themeTint="F2"/>
        </w:rPr>
      </w:pPr>
      <w:r>
        <w:rPr>
          <w:color w:val="FF0000"/>
        </w:rPr>
        <w:t xml:space="preserve">                                           </w:t>
      </w:r>
      <w:r>
        <w:rPr>
          <w:b w:val="0"/>
          <w:bCs w:val="0"/>
          <w:color w:val="0D0D0D" w:themeColor="text1" w:themeTint="F2"/>
        </w:rPr>
        <w:t>Associate Professor</w:t>
      </w:r>
    </w:p>
    <w:p w14:paraId="0C549985" w14:textId="77777777" w:rsidR="00BE6410" w:rsidRDefault="00862CC6">
      <w:pPr>
        <w:pStyle w:val="Heading4"/>
        <w:tabs>
          <w:tab w:val="left" w:pos="6361"/>
        </w:tabs>
        <w:ind w:left="1140"/>
        <w:rPr>
          <w:b w:val="0"/>
        </w:rPr>
      </w:pPr>
      <w:r>
        <w:rPr>
          <w:b w:val="0"/>
          <w:bCs w:val="0"/>
          <w:color w:val="0D0D0D" w:themeColor="text1" w:themeTint="F2"/>
        </w:rPr>
        <w:t xml:space="preserve">                                           Department of ISE</w:t>
      </w:r>
      <w:r>
        <w:rPr>
          <w:color w:val="FF0000"/>
        </w:rPr>
        <w:tab/>
      </w:r>
    </w:p>
    <w:p w14:paraId="24923DD6" w14:textId="77777777" w:rsidR="00BE6410" w:rsidRDefault="00862CC6">
      <w:pPr>
        <w:pStyle w:val="BodyText"/>
        <w:spacing w:before="9"/>
        <w:rPr>
          <w:b/>
          <w:sz w:val="21"/>
        </w:rPr>
      </w:pPr>
      <w:r>
        <w:rPr>
          <w:noProof/>
        </w:rPr>
        <w:drawing>
          <wp:anchor distT="0" distB="0" distL="0" distR="0" simplePos="0" relativeHeight="251658242" behindDoc="0" locked="0" layoutInCell="1" allowOverlap="1" wp14:anchorId="04B0F3A9" wp14:editId="35E8029D">
            <wp:simplePos x="0" y="0"/>
            <wp:positionH relativeFrom="page">
              <wp:posOffset>3164205</wp:posOffset>
            </wp:positionH>
            <wp:positionV relativeFrom="paragraph">
              <wp:posOffset>173355</wp:posOffset>
            </wp:positionV>
            <wp:extent cx="962025" cy="1057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962025" cy="1057275"/>
                    </a:xfrm>
                    <a:prstGeom prst="rect">
                      <a:avLst/>
                    </a:prstGeom>
                  </pic:spPr>
                </pic:pic>
              </a:graphicData>
            </a:graphic>
          </wp:anchor>
        </w:drawing>
      </w:r>
    </w:p>
    <w:p w14:paraId="195B0F44" w14:textId="77777777" w:rsidR="00BE6410" w:rsidRDefault="00BE6410">
      <w:pPr>
        <w:ind w:left="461" w:right="310"/>
        <w:jc w:val="center"/>
        <w:rPr>
          <w:b/>
          <w:color w:val="00AFEF"/>
          <w:sz w:val="32"/>
        </w:rPr>
      </w:pPr>
    </w:p>
    <w:p w14:paraId="556552FB" w14:textId="77777777" w:rsidR="00BE6410" w:rsidRDefault="00862CC6">
      <w:pPr>
        <w:ind w:left="461" w:right="310"/>
        <w:jc w:val="center"/>
        <w:rPr>
          <w:b/>
          <w:color w:val="00AFEF"/>
          <w:sz w:val="32"/>
        </w:rPr>
      </w:pPr>
      <w:r>
        <w:rPr>
          <w:b/>
          <w:color w:val="00AFEF"/>
          <w:sz w:val="32"/>
        </w:rPr>
        <w:t>Department of Information Science and Engineering</w:t>
      </w:r>
    </w:p>
    <w:p w14:paraId="2B2D58A0" w14:textId="77777777" w:rsidR="00BE6410" w:rsidRDefault="00BE6410">
      <w:pPr>
        <w:ind w:left="461" w:right="310"/>
        <w:jc w:val="center"/>
        <w:rPr>
          <w:b/>
          <w:sz w:val="32"/>
        </w:rPr>
      </w:pPr>
    </w:p>
    <w:p w14:paraId="05ADCC1E" w14:textId="77777777" w:rsidR="00BE6410" w:rsidRDefault="00862CC6">
      <w:pPr>
        <w:spacing w:before="120"/>
        <w:ind w:left="461" w:right="306"/>
        <w:jc w:val="center"/>
        <w:rPr>
          <w:b/>
          <w:sz w:val="36"/>
        </w:rPr>
      </w:pPr>
      <w:r>
        <w:rPr>
          <w:b/>
          <w:color w:val="C00000"/>
          <w:sz w:val="36"/>
        </w:rPr>
        <w:t>RNS Institute of Technology</w:t>
      </w:r>
    </w:p>
    <w:p w14:paraId="777C5424" w14:textId="77777777" w:rsidR="00BE6410" w:rsidRDefault="00862CC6">
      <w:pPr>
        <w:spacing w:before="122"/>
        <w:ind w:left="917" w:right="761"/>
        <w:jc w:val="center"/>
        <w:rPr>
          <w:b/>
          <w:sz w:val="28"/>
        </w:rPr>
      </w:pPr>
      <w:proofErr w:type="spellStart"/>
      <w:r>
        <w:rPr>
          <w:b/>
          <w:color w:val="C00000"/>
          <w:sz w:val="28"/>
        </w:rPr>
        <w:t>Channasandra</w:t>
      </w:r>
      <w:proofErr w:type="spellEnd"/>
      <w:r>
        <w:rPr>
          <w:b/>
          <w:color w:val="C00000"/>
          <w:sz w:val="28"/>
        </w:rPr>
        <w:t>, Dr. Vishnuvardhan Road, RR Nagar Post, Bengaluru – 560 098</w:t>
      </w:r>
    </w:p>
    <w:p w14:paraId="77B4E096" w14:textId="17C25599" w:rsidR="00BE6410" w:rsidRDefault="00862CC6">
      <w:pPr>
        <w:spacing w:before="118"/>
        <w:ind w:left="461" w:right="306"/>
        <w:jc w:val="center"/>
        <w:rPr>
          <w:b/>
          <w:sz w:val="32"/>
        </w:rPr>
      </w:pPr>
      <w:r>
        <w:rPr>
          <w:b/>
          <w:color w:val="C00000"/>
          <w:sz w:val="32"/>
        </w:rPr>
        <w:t>202</w:t>
      </w:r>
      <w:r w:rsidR="00DC4D27">
        <w:rPr>
          <w:b/>
          <w:color w:val="C00000"/>
          <w:sz w:val="32"/>
        </w:rPr>
        <w:t>1</w:t>
      </w:r>
      <w:r>
        <w:rPr>
          <w:b/>
          <w:color w:val="C00000"/>
          <w:sz w:val="32"/>
        </w:rPr>
        <w:t xml:space="preserve"> -202</w:t>
      </w:r>
      <w:r w:rsidR="00DC4D27">
        <w:rPr>
          <w:b/>
          <w:color w:val="C00000"/>
          <w:sz w:val="32"/>
        </w:rPr>
        <w:t>2</w:t>
      </w:r>
    </w:p>
    <w:p w14:paraId="7118CFE7" w14:textId="77777777" w:rsidR="00BE6410" w:rsidRDefault="00BE6410">
      <w:pPr>
        <w:jc w:val="center"/>
        <w:rPr>
          <w:sz w:val="32"/>
        </w:rPr>
        <w:sectPr w:rsidR="00BE6410" w:rsidSect="00F7620A">
          <w:footerReference w:type="default" r:id="rId11"/>
          <w:headerReference w:type="first" r:id="rId12"/>
          <w:footerReference w:type="first" r:id="rId13"/>
          <w:type w:val="continuous"/>
          <w:pgSz w:w="11900" w:h="16850"/>
          <w:pgMar w:top="1000" w:right="1300" w:bottom="280" w:left="11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5FECC308" w14:textId="77777777" w:rsidR="00BE6410" w:rsidRDefault="00862CC6">
      <w:pPr>
        <w:spacing w:before="55"/>
        <w:ind w:left="461" w:right="306"/>
        <w:jc w:val="center"/>
        <w:rPr>
          <w:b/>
          <w:sz w:val="36"/>
        </w:rPr>
      </w:pPr>
      <w:r>
        <w:rPr>
          <w:b/>
          <w:color w:val="800000"/>
          <w:sz w:val="36"/>
        </w:rPr>
        <w:lastRenderedPageBreak/>
        <w:t>RNS Institute of Technology</w:t>
      </w:r>
    </w:p>
    <w:p w14:paraId="1902FC53" w14:textId="77777777" w:rsidR="00BE6410" w:rsidRDefault="00862CC6">
      <w:pPr>
        <w:spacing w:before="116" w:line="343" w:lineRule="auto"/>
        <w:ind w:left="1841" w:right="1703"/>
        <w:jc w:val="center"/>
        <w:rPr>
          <w:b/>
          <w:sz w:val="24"/>
        </w:rPr>
      </w:pPr>
      <w:proofErr w:type="spellStart"/>
      <w:r>
        <w:rPr>
          <w:b/>
          <w:color w:val="800000"/>
          <w:sz w:val="24"/>
        </w:rPr>
        <w:t>Channasandra</w:t>
      </w:r>
      <w:proofErr w:type="spellEnd"/>
      <w:r>
        <w:rPr>
          <w:b/>
          <w:color w:val="800000"/>
          <w:sz w:val="24"/>
        </w:rPr>
        <w:t xml:space="preserve">, </w:t>
      </w:r>
      <w:proofErr w:type="spellStart"/>
      <w:proofErr w:type="gramStart"/>
      <w:r>
        <w:rPr>
          <w:b/>
          <w:color w:val="800000"/>
          <w:sz w:val="24"/>
        </w:rPr>
        <w:t>Dr.Vishnuvardhan</w:t>
      </w:r>
      <w:proofErr w:type="spellEnd"/>
      <w:proofErr w:type="gramEnd"/>
      <w:r>
        <w:rPr>
          <w:b/>
          <w:color w:val="800000"/>
          <w:sz w:val="24"/>
        </w:rPr>
        <w:t xml:space="preserve"> Road, RR Nagar Post, Bengaluru – 560 098</w:t>
      </w:r>
    </w:p>
    <w:p w14:paraId="2296BDA4" w14:textId="77777777" w:rsidR="00BE6410" w:rsidRDefault="00862CC6">
      <w:pPr>
        <w:spacing w:before="1"/>
        <w:ind w:left="461" w:right="242"/>
        <w:jc w:val="center"/>
        <w:rPr>
          <w:b/>
          <w:sz w:val="28"/>
        </w:rPr>
      </w:pPr>
      <w:r>
        <w:rPr>
          <w:b/>
          <w:color w:val="000099"/>
          <w:sz w:val="28"/>
        </w:rPr>
        <w:t>DEPARTMENT OF INFORMATION SCIENCE &amp; ENGINEERING</w:t>
      </w:r>
    </w:p>
    <w:p w14:paraId="0BF60CFB" w14:textId="77777777" w:rsidR="00BE6410" w:rsidRDefault="00862CC6">
      <w:pPr>
        <w:pStyle w:val="BodyText"/>
        <w:spacing w:before="8"/>
        <w:rPr>
          <w:b/>
          <w:sz w:val="25"/>
        </w:rPr>
      </w:pPr>
      <w:r>
        <w:rPr>
          <w:noProof/>
        </w:rPr>
        <w:drawing>
          <wp:anchor distT="0" distB="0" distL="0" distR="0" simplePos="0" relativeHeight="251658240" behindDoc="0" locked="0" layoutInCell="1" allowOverlap="1" wp14:anchorId="39D6D11A" wp14:editId="0120A326">
            <wp:simplePos x="0" y="0"/>
            <wp:positionH relativeFrom="page">
              <wp:posOffset>3223260</wp:posOffset>
            </wp:positionH>
            <wp:positionV relativeFrom="paragraph">
              <wp:posOffset>212725</wp:posOffset>
            </wp:positionV>
            <wp:extent cx="967740" cy="1001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4" cstate="print"/>
                    <a:stretch>
                      <a:fillRect/>
                    </a:stretch>
                  </pic:blipFill>
                  <pic:spPr>
                    <a:xfrm>
                      <a:off x="0" y="0"/>
                      <a:ext cx="967718" cy="1001268"/>
                    </a:xfrm>
                    <a:prstGeom prst="rect">
                      <a:avLst/>
                    </a:prstGeom>
                  </pic:spPr>
                </pic:pic>
              </a:graphicData>
            </a:graphic>
          </wp:anchor>
        </w:drawing>
      </w:r>
    </w:p>
    <w:p w14:paraId="795CA8D6" w14:textId="77777777" w:rsidR="00BE6410" w:rsidRDefault="00BE6410">
      <w:pPr>
        <w:pStyle w:val="BodyText"/>
        <w:spacing w:before="4"/>
        <w:rPr>
          <w:b/>
          <w:sz w:val="5"/>
        </w:rPr>
      </w:pPr>
    </w:p>
    <w:p w14:paraId="72C607A9" w14:textId="77777777" w:rsidR="00BE6410" w:rsidRDefault="00862CC6">
      <w:pPr>
        <w:pStyle w:val="BodyText"/>
        <w:spacing w:line="20" w:lineRule="exact"/>
        <w:ind w:left="4049"/>
        <w:rPr>
          <w:sz w:val="2"/>
        </w:rPr>
      </w:pPr>
      <w:r>
        <w:rPr>
          <w:noProof/>
          <w:sz w:val="2"/>
        </w:rPr>
        <w:drawing>
          <wp:inline distT="0" distB="0" distL="0" distR="0" wp14:anchorId="5C1F8DF8" wp14:editId="41964088">
            <wp:extent cx="988695" cy="1206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5" cstate="print"/>
                    <a:stretch>
                      <a:fillRect/>
                    </a:stretch>
                  </pic:blipFill>
                  <pic:spPr>
                    <a:xfrm>
                      <a:off x="0" y="0"/>
                      <a:ext cx="989002" cy="12573"/>
                    </a:xfrm>
                    <a:prstGeom prst="rect">
                      <a:avLst/>
                    </a:prstGeom>
                  </pic:spPr>
                </pic:pic>
              </a:graphicData>
            </a:graphic>
          </wp:inline>
        </w:drawing>
      </w:r>
    </w:p>
    <w:p w14:paraId="3220CA38" w14:textId="77777777" w:rsidR="00BE6410" w:rsidRDefault="00862CC6">
      <w:pPr>
        <w:spacing w:before="30"/>
        <w:ind w:left="461" w:right="246"/>
        <w:jc w:val="center"/>
        <w:rPr>
          <w:b/>
          <w:color w:val="C00000"/>
          <w:sz w:val="32"/>
        </w:rPr>
      </w:pPr>
      <w:r>
        <w:rPr>
          <w:b/>
          <w:color w:val="C00000"/>
          <w:sz w:val="32"/>
        </w:rPr>
        <w:t>CERTIFICATE</w:t>
      </w:r>
    </w:p>
    <w:p w14:paraId="2EFA8882" w14:textId="77777777" w:rsidR="00BE6410" w:rsidRDefault="00BE6410">
      <w:pPr>
        <w:spacing w:before="30"/>
        <w:ind w:left="461" w:right="246"/>
        <w:jc w:val="center"/>
        <w:rPr>
          <w:b/>
          <w:sz w:val="32"/>
        </w:rPr>
      </w:pPr>
    </w:p>
    <w:p w14:paraId="5C53A59D" w14:textId="1182B52E" w:rsidR="00BE6410" w:rsidRPr="00951E29" w:rsidRDefault="00862CC6">
      <w:pPr>
        <w:adjustRightInd w:val="0"/>
        <w:spacing w:line="360" w:lineRule="auto"/>
        <w:ind w:left="426" w:right="529" w:hanging="426"/>
        <w:jc w:val="both"/>
        <w:rPr>
          <w:sz w:val="24"/>
          <w:szCs w:val="24"/>
        </w:rPr>
      </w:pPr>
      <w:r>
        <w:t xml:space="preserve">        </w:t>
      </w:r>
      <w:r w:rsidRPr="00951E29">
        <w:rPr>
          <w:sz w:val="24"/>
          <w:szCs w:val="24"/>
        </w:rPr>
        <w:t xml:space="preserve">Certified that the Internship work entitled </w:t>
      </w:r>
      <w:r w:rsidR="00951E29" w:rsidRPr="00951E29">
        <w:rPr>
          <w:b/>
          <w:bCs/>
          <w:i/>
          <w:color w:val="C00000"/>
          <w:sz w:val="24"/>
          <w:szCs w:val="24"/>
        </w:rPr>
        <w:t>Barber Shop App</w:t>
      </w:r>
      <w:r w:rsidRPr="00951E29">
        <w:rPr>
          <w:b/>
          <w:bCs/>
          <w:i/>
          <w:color w:val="C00000"/>
          <w:sz w:val="24"/>
          <w:szCs w:val="24"/>
        </w:rPr>
        <w:t xml:space="preserve"> </w:t>
      </w:r>
      <w:r w:rsidRPr="00951E29">
        <w:rPr>
          <w:sz w:val="24"/>
          <w:szCs w:val="24"/>
        </w:rPr>
        <w:t>has been successfully completed by</w:t>
      </w:r>
      <w:r w:rsidRPr="00951E29">
        <w:rPr>
          <w:b/>
          <w:bCs/>
          <w:color w:val="C00000"/>
          <w:sz w:val="24"/>
          <w:szCs w:val="24"/>
        </w:rPr>
        <w:t xml:space="preserve"> </w:t>
      </w:r>
      <w:r w:rsidR="009D4813" w:rsidRPr="00951E29">
        <w:rPr>
          <w:b/>
          <w:bCs/>
          <w:color w:val="C00000"/>
          <w:sz w:val="24"/>
          <w:szCs w:val="24"/>
        </w:rPr>
        <w:t>Sagar</w:t>
      </w:r>
      <w:r w:rsidR="00C07880" w:rsidRPr="00951E29">
        <w:rPr>
          <w:b/>
          <w:bCs/>
          <w:color w:val="C00000"/>
          <w:sz w:val="24"/>
          <w:szCs w:val="24"/>
        </w:rPr>
        <w:t xml:space="preserve"> </w:t>
      </w:r>
      <w:proofErr w:type="gramStart"/>
      <w:r w:rsidR="00C07880" w:rsidRPr="00951E29">
        <w:rPr>
          <w:b/>
          <w:bCs/>
          <w:color w:val="C00000"/>
          <w:sz w:val="24"/>
          <w:szCs w:val="24"/>
        </w:rPr>
        <w:t>A</w:t>
      </w:r>
      <w:proofErr w:type="gramEnd"/>
      <w:r w:rsidR="00C07880" w:rsidRPr="00951E29">
        <w:rPr>
          <w:b/>
          <w:bCs/>
          <w:color w:val="C00000"/>
          <w:sz w:val="24"/>
          <w:szCs w:val="24"/>
        </w:rPr>
        <w:t xml:space="preserve"> C</w:t>
      </w:r>
      <w:r w:rsidRPr="00951E29">
        <w:rPr>
          <w:b/>
          <w:bCs/>
          <w:color w:val="C00000"/>
          <w:sz w:val="24"/>
          <w:szCs w:val="24"/>
        </w:rPr>
        <w:t xml:space="preserve"> (1RN1</w:t>
      </w:r>
      <w:r w:rsidR="009D4813" w:rsidRPr="00951E29">
        <w:rPr>
          <w:b/>
          <w:bCs/>
          <w:color w:val="C00000"/>
          <w:sz w:val="24"/>
          <w:szCs w:val="24"/>
        </w:rPr>
        <w:t>9IS4</w:t>
      </w:r>
      <w:r w:rsidR="003D52A8" w:rsidRPr="00951E29">
        <w:rPr>
          <w:b/>
          <w:bCs/>
          <w:color w:val="C00000"/>
          <w:sz w:val="24"/>
          <w:szCs w:val="24"/>
        </w:rPr>
        <w:t>07</w:t>
      </w:r>
      <w:r w:rsidRPr="00951E29">
        <w:rPr>
          <w:b/>
          <w:bCs/>
          <w:color w:val="C00000"/>
          <w:sz w:val="24"/>
          <w:szCs w:val="24"/>
        </w:rPr>
        <w:t xml:space="preserve">) </w:t>
      </w:r>
      <w:r w:rsidRPr="00951E29">
        <w:rPr>
          <w:bCs/>
          <w:sz w:val="24"/>
          <w:szCs w:val="24"/>
        </w:rPr>
        <w:t xml:space="preserve">a </w:t>
      </w:r>
      <w:r w:rsidRPr="00951E29">
        <w:rPr>
          <w:sz w:val="24"/>
          <w:szCs w:val="24"/>
        </w:rPr>
        <w:t xml:space="preserve">bonafide student of </w:t>
      </w:r>
      <w:r w:rsidRPr="00951E29">
        <w:rPr>
          <w:b/>
          <w:bCs/>
          <w:sz w:val="24"/>
          <w:szCs w:val="24"/>
        </w:rPr>
        <w:t>RNS Institute of Technology, Bengaluru</w:t>
      </w:r>
      <w:r w:rsidRPr="00951E29">
        <w:rPr>
          <w:sz w:val="24"/>
          <w:szCs w:val="24"/>
        </w:rPr>
        <w:t xml:space="preserve"> in partial fulfillment of the requirements of 8</w:t>
      </w:r>
      <w:r w:rsidRPr="00951E29">
        <w:rPr>
          <w:sz w:val="24"/>
          <w:szCs w:val="24"/>
          <w:vertAlign w:val="superscript"/>
        </w:rPr>
        <w:t>th</w:t>
      </w:r>
      <w:r w:rsidRPr="00951E29">
        <w:rPr>
          <w:sz w:val="24"/>
          <w:szCs w:val="24"/>
        </w:rPr>
        <w:t xml:space="preserve"> semester for the award of degree in </w:t>
      </w:r>
      <w:r w:rsidRPr="00951E29">
        <w:rPr>
          <w:b/>
          <w:bCs/>
          <w:color w:val="0000CC"/>
          <w:sz w:val="24"/>
          <w:szCs w:val="24"/>
        </w:rPr>
        <w:t xml:space="preserve">Bachelor of Engineering </w:t>
      </w:r>
      <w:r w:rsidRPr="00951E29">
        <w:rPr>
          <w:b/>
          <w:color w:val="0000CC"/>
          <w:sz w:val="24"/>
          <w:szCs w:val="24"/>
        </w:rPr>
        <w:t xml:space="preserve">in Information Science and Engineering </w:t>
      </w:r>
      <w:r w:rsidRPr="00951E29">
        <w:rPr>
          <w:color w:val="0000CC"/>
          <w:sz w:val="24"/>
          <w:szCs w:val="24"/>
        </w:rPr>
        <w:t xml:space="preserve">of </w:t>
      </w:r>
      <w:r w:rsidRPr="00951E29">
        <w:rPr>
          <w:b/>
          <w:color w:val="0000CC"/>
          <w:sz w:val="24"/>
          <w:szCs w:val="24"/>
        </w:rPr>
        <w:t>Visvesvaraya Technological University, Belagavi</w:t>
      </w:r>
      <w:r w:rsidRPr="00951E29">
        <w:rPr>
          <w:sz w:val="24"/>
          <w:szCs w:val="24"/>
        </w:rPr>
        <w:t xml:space="preserve"> during academic year </w:t>
      </w:r>
      <w:r w:rsidRPr="00951E29">
        <w:rPr>
          <w:b/>
          <w:color w:val="7030A0"/>
          <w:sz w:val="24"/>
          <w:szCs w:val="24"/>
        </w:rPr>
        <w:t>2021-2022</w:t>
      </w:r>
      <w:r w:rsidRPr="00951E29">
        <w:rPr>
          <w:color w:val="7030A0"/>
          <w:sz w:val="24"/>
          <w:szCs w:val="24"/>
        </w:rPr>
        <w:t xml:space="preserve">. </w:t>
      </w:r>
      <w:r w:rsidRPr="00951E29">
        <w:rPr>
          <w:sz w:val="24"/>
          <w:szCs w:val="24"/>
        </w:rPr>
        <w:t xml:space="preserve">The internship </w:t>
      </w:r>
      <w:r w:rsidRPr="00951E29">
        <w:rPr>
          <w:color w:val="000000"/>
          <w:sz w:val="24"/>
          <w:szCs w:val="24"/>
        </w:rPr>
        <w:t>report has been approved as it satisfies the academic requirements in respect of internship work for the said degree.</w:t>
      </w:r>
    </w:p>
    <w:p w14:paraId="10054F54" w14:textId="77777777" w:rsidR="00BE6410" w:rsidRDefault="00BE6410">
      <w:pPr>
        <w:pStyle w:val="BodyText"/>
        <w:ind w:left="426" w:hanging="426"/>
        <w:rPr>
          <w:sz w:val="20"/>
        </w:rPr>
      </w:pPr>
    </w:p>
    <w:p w14:paraId="36C11472" w14:textId="77777777" w:rsidR="00BE6410" w:rsidRDefault="00BE6410">
      <w:pPr>
        <w:pStyle w:val="BodyText"/>
        <w:rPr>
          <w:sz w:val="20"/>
        </w:rPr>
      </w:pPr>
    </w:p>
    <w:p w14:paraId="283A2578" w14:textId="77777777" w:rsidR="00BE6410" w:rsidRDefault="00BE6410">
      <w:pPr>
        <w:pStyle w:val="BodyText"/>
        <w:spacing w:before="10"/>
        <w:rPr>
          <w:sz w:val="18"/>
        </w:rPr>
      </w:pPr>
    </w:p>
    <w:tbl>
      <w:tblPr>
        <w:tblW w:w="0" w:type="auto"/>
        <w:tblInd w:w="403" w:type="dxa"/>
        <w:tblLayout w:type="fixed"/>
        <w:tblCellMar>
          <w:left w:w="0" w:type="dxa"/>
          <w:right w:w="0" w:type="dxa"/>
        </w:tblCellMar>
        <w:tblLook w:val="04A0" w:firstRow="1" w:lastRow="0" w:firstColumn="1" w:lastColumn="0" w:noHBand="0" w:noVBand="1"/>
      </w:tblPr>
      <w:tblGrid>
        <w:gridCol w:w="2280"/>
        <w:gridCol w:w="807"/>
        <w:gridCol w:w="2520"/>
        <w:gridCol w:w="696"/>
        <w:gridCol w:w="2640"/>
      </w:tblGrid>
      <w:tr w:rsidR="00BE6410" w14:paraId="5901D42D" w14:textId="77777777">
        <w:trPr>
          <w:trHeight w:val="260"/>
        </w:trPr>
        <w:tc>
          <w:tcPr>
            <w:tcW w:w="2280" w:type="dxa"/>
            <w:tcBorders>
              <w:bottom w:val="single" w:sz="4" w:space="0" w:color="000000"/>
            </w:tcBorders>
          </w:tcPr>
          <w:p w14:paraId="59BC2E14" w14:textId="77777777" w:rsidR="00BE6410" w:rsidRDefault="00BE6410">
            <w:pPr>
              <w:pStyle w:val="TableParagraph"/>
              <w:ind w:left="0"/>
              <w:rPr>
                <w:sz w:val="18"/>
              </w:rPr>
            </w:pPr>
          </w:p>
        </w:tc>
        <w:tc>
          <w:tcPr>
            <w:tcW w:w="807" w:type="dxa"/>
          </w:tcPr>
          <w:p w14:paraId="2340AC07" w14:textId="77777777" w:rsidR="00BE6410" w:rsidRDefault="00BE6410">
            <w:pPr>
              <w:pStyle w:val="TableParagraph"/>
              <w:ind w:left="0"/>
              <w:rPr>
                <w:sz w:val="18"/>
              </w:rPr>
            </w:pPr>
          </w:p>
        </w:tc>
        <w:tc>
          <w:tcPr>
            <w:tcW w:w="2520" w:type="dxa"/>
            <w:tcBorders>
              <w:bottom w:val="single" w:sz="4" w:space="0" w:color="000000"/>
            </w:tcBorders>
          </w:tcPr>
          <w:p w14:paraId="03145E91" w14:textId="77777777" w:rsidR="00BE6410" w:rsidRDefault="00BE6410">
            <w:pPr>
              <w:pStyle w:val="TableParagraph"/>
              <w:ind w:left="0"/>
              <w:rPr>
                <w:sz w:val="18"/>
              </w:rPr>
            </w:pPr>
          </w:p>
        </w:tc>
        <w:tc>
          <w:tcPr>
            <w:tcW w:w="696" w:type="dxa"/>
          </w:tcPr>
          <w:p w14:paraId="3F7C81DF" w14:textId="77777777" w:rsidR="00BE6410" w:rsidRDefault="00BE6410">
            <w:pPr>
              <w:pStyle w:val="TableParagraph"/>
              <w:ind w:left="0"/>
              <w:rPr>
                <w:sz w:val="18"/>
              </w:rPr>
            </w:pPr>
          </w:p>
        </w:tc>
        <w:tc>
          <w:tcPr>
            <w:tcW w:w="2640" w:type="dxa"/>
            <w:tcBorders>
              <w:bottom w:val="single" w:sz="4" w:space="0" w:color="000000"/>
            </w:tcBorders>
          </w:tcPr>
          <w:p w14:paraId="268F0D66" w14:textId="77777777" w:rsidR="00BE6410" w:rsidRDefault="00BE6410">
            <w:pPr>
              <w:pStyle w:val="TableParagraph"/>
              <w:ind w:left="0"/>
              <w:rPr>
                <w:sz w:val="18"/>
              </w:rPr>
            </w:pPr>
          </w:p>
        </w:tc>
      </w:tr>
      <w:tr w:rsidR="00BE6410" w14:paraId="144B41B4" w14:textId="77777777">
        <w:trPr>
          <w:trHeight w:val="495"/>
        </w:trPr>
        <w:tc>
          <w:tcPr>
            <w:tcW w:w="2280" w:type="dxa"/>
            <w:tcBorders>
              <w:top w:val="single" w:sz="4" w:space="0" w:color="000000"/>
            </w:tcBorders>
          </w:tcPr>
          <w:p w14:paraId="36359F2F" w14:textId="23F930E5" w:rsidR="00BE6410" w:rsidRDefault="00862CC6">
            <w:pPr>
              <w:pStyle w:val="TableParagraph"/>
              <w:spacing w:before="146"/>
              <w:ind w:left="196" w:right="194"/>
              <w:jc w:val="center"/>
              <w:rPr>
                <w:b/>
                <w:sz w:val="24"/>
              </w:rPr>
            </w:pPr>
            <w:r>
              <w:rPr>
                <w:b/>
                <w:sz w:val="24"/>
              </w:rPr>
              <w:t>Mr</w:t>
            </w:r>
            <w:r w:rsidR="00951E29">
              <w:rPr>
                <w:b/>
                <w:sz w:val="24"/>
              </w:rPr>
              <w:t>s</w:t>
            </w:r>
            <w:r>
              <w:rPr>
                <w:b/>
                <w:sz w:val="24"/>
              </w:rPr>
              <w:t>.</w:t>
            </w:r>
            <w:r w:rsidR="00951E29">
              <w:rPr>
                <w:b/>
                <w:sz w:val="24"/>
              </w:rPr>
              <w:t xml:space="preserve"> Vinutha G K</w:t>
            </w:r>
            <w:r>
              <w:rPr>
                <w:b/>
                <w:sz w:val="24"/>
              </w:rPr>
              <w:t xml:space="preserve"> </w:t>
            </w:r>
          </w:p>
        </w:tc>
        <w:tc>
          <w:tcPr>
            <w:tcW w:w="807" w:type="dxa"/>
          </w:tcPr>
          <w:p w14:paraId="4228A9F0" w14:textId="77777777" w:rsidR="00BE6410" w:rsidRDefault="00BE6410">
            <w:pPr>
              <w:pStyle w:val="TableParagraph"/>
              <w:ind w:left="0"/>
              <w:rPr>
                <w:sz w:val="24"/>
              </w:rPr>
            </w:pPr>
          </w:p>
        </w:tc>
        <w:tc>
          <w:tcPr>
            <w:tcW w:w="2520" w:type="dxa"/>
            <w:tcBorders>
              <w:top w:val="single" w:sz="4" w:space="0" w:color="000000"/>
            </w:tcBorders>
          </w:tcPr>
          <w:p w14:paraId="2D0C2A30" w14:textId="77777777" w:rsidR="00BE6410" w:rsidRDefault="00862CC6">
            <w:pPr>
              <w:pStyle w:val="TableParagraph"/>
              <w:spacing w:before="146"/>
              <w:ind w:left="301" w:right="298"/>
              <w:jc w:val="center"/>
              <w:rPr>
                <w:b/>
                <w:sz w:val="24"/>
              </w:rPr>
            </w:pPr>
            <w:r>
              <w:rPr>
                <w:b/>
                <w:sz w:val="24"/>
              </w:rPr>
              <w:t>Dr. Suresh L</w:t>
            </w:r>
          </w:p>
        </w:tc>
        <w:tc>
          <w:tcPr>
            <w:tcW w:w="696" w:type="dxa"/>
          </w:tcPr>
          <w:p w14:paraId="46BB50A6" w14:textId="77777777" w:rsidR="00BE6410" w:rsidRDefault="00BE6410">
            <w:pPr>
              <w:pStyle w:val="TableParagraph"/>
              <w:ind w:left="0"/>
              <w:rPr>
                <w:sz w:val="24"/>
              </w:rPr>
            </w:pPr>
          </w:p>
        </w:tc>
        <w:tc>
          <w:tcPr>
            <w:tcW w:w="2640" w:type="dxa"/>
            <w:tcBorders>
              <w:top w:val="single" w:sz="4" w:space="0" w:color="000000"/>
            </w:tcBorders>
          </w:tcPr>
          <w:p w14:paraId="1B11C8A6" w14:textId="77777777" w:rsidR="00BE6410" w:rsidRDefault="00862CC6">
            <w:pPr>
              <w:pStyle w:val="TableParagraph"/>
              <w:spacing w:before="146"/>
              <w:ind w:left="95" w:right="379"/>
              <w:jc w:val="center"/>
              <w:rPr>
                <w:b/>
                <w:sz w:val="24"/>
              </w:rPr>
            </w:pPr>
            <w:r>
              <w:rPr>
                <w:b/>
                <w:sz w:val="24"/>
              </w:rPr>
              <w:t>Dr. M K Venkatesha</w:t>
            </w:r>
          </w:p>
        </w:tc>
      </w:tr>
      <w:tr w:rsidR="00BE6410" w14:paraId="320DAAFB" w14:textId="77777777">
        <w:trPr>
          <w:trHeight w:val="350"/>
        </w:trPr>
        <w:tc>
          <w:tcPr>
            <w:tcW w:w="2280" w:type="dxa"/>
          </w:tcPr>
          <w:p w14:paraId="26244F1D" w14:textId="77777777" w:rsidR="00BE6410" w:rsidRDefault="00862CC6">
            <w:pPr>
              <w:pStyle w:val="TableParagraph"/>
              <w:spacing w:before="68"/>
              <w:ind w:left="196" w:right="196"/>
              <w:jc w:val="center"/>
              <w:rPr>
                <w:sz w:val="24"/>
              </w:rPr>
            </w:pPr>
            <w:r>
              <w:rPr>
                <w:sz w:val="24"/>
              </w:rPr>
              <w:t>Internship Guide</w:t>
            </w:r>
          </w:p>
        </w:tc>
        <w:tc>
          <w:tcPr>
            <w:tcW w:w="807" w:type="dxa"/>
          </w:tcPr>
          <w:p w14:paraId="59FBD244" w14:textId="77777777" w:rsidR="00BE6410" w:rsidRDefault="00BE6410">
            <w:pPr>
              <w:pStyle w:val="TableParagraph"/>
              <w:ind w:left="0"/>
              <w:rPr>
                <w:sz w:val="24"/>
              </w:rPr>
            </w:pPr>
          </w:p>
        </w:tc>
        <w:tc>
          <w:tcPr>
            <w:tcW w:w="2520" w:type="dxa"/>
          </w:tcPr>
          <w:p w14:paraId="2CBE6687" w14:textId="77777777" w:rsidR="00BE6410" w:rsidRDefault="00862CC6">
            <w:pPr>
              <w:pStyle w:val="TableParagraph"/>
              <w:spacing w:before="68"/>
              <w:ind w:left="300" w:right="298"/>
              <w:jc w:val="center"/>
              <w:rPr>
                <w:sz w:val="24"/>
              </w:rPr>
            </w:pPr>
            <w:r>
              <w:rPr>
                <w:sz w:val="24"/>
              </w:rPr>
              <w:t>Professor and HOD</w:t>
            </w:r>
          </w:p>
        </w:tc>
        <w:tc>
          <w:tcPr>
            <w:tcW w:w="696" w:type="dxa"/>
          </w:tcPr>
          <w:p w14:paraId="1F700B22" w14:textId="77777777" w:rsidR="00BE6410" w:rsidRDefault="00BE6410">
            <w:pPr>
              <w:pStyle w:val="TableParagraph"/>
              <w:ind w:left="0"/>
              <w:rPr>
                <w:sz w:val="24"/>
              </w:rPr>
            </w:pPr>
          </w:p>
        </w:tc>
        <w:tc>
          <w:tcPr>
            <w:tcW w:w="2640" w:type="dxa"/>
          </w:tcPr>
          <w:p w14:paraId="2867D2C5" w14:textId="77777777" w:rsidR="00BE6410" w:rsidRDefault="00862CC6">
            <w:pPr>
              <w:pStyle w:val="TableParagraph"/>
              <w:spacing w:before="68"/>
              <w:ind w:left="379" w:right="381"/>
              <w:jc w:val="center"/>
              <w:rPr>
                <w:sz w:val="24"/>
              </w:rPr>
            </w:pPr>
            <w:r>
              <w:rPr>
                <w:sz w:val="24"/>
              </w:rPr>
              <w:t>Principal</w:t>
            </w:r>
          </w:p>
        </w:tc>
      </w:tr>
      <w:tr w:rsidR="00BE6410" w14:paraId="6C58E895" w14:textId="77777777">
        <w:trPr>
          <w:trHeight w:val="348"/>
        </w:trPr>
        <w:tc>
          <w:tcPr>
            <w:tcW w:w="2280" w:type="dxa"/>
          </w:tcPr>
          <w:p w14:paraId="516529BD" w14:textId="77777777" w:rsidR="00BE6410" w:rsidRDefault="00862CC6">
            <w:pPr>
              <w:pStyle w:val="TableParagraph"/>
              <w:spacing w:before="73"/>
              <w:ind w:left="198" w:right="198"/>
              <w:jc w:val="center"/>
              <w:rPr>
                <w:sz w:val="24"/>
              </w:rPr>
            </w:pPr>
            <w:r>
              <w:rPr>
                <w:sz w:val="24"/>
              </w:rPr>
              <w:t>Assistant Professor</w:t>
            </w:r>
          </w:p>
          <w:p w14:paraId="30FF073C" w14:textId="77777777" w:rsidR="00BE6410" w:rsidRDefault="00862CC6">
            <w:pPr>
              <w:pStyle w:val="TableParagraph"/>
              <w:spacing w:before="73"/>
              <w:ind w:left="198" w:right="198"/>
              <w:jc w:val="center"/>
              <w:rPr>
                <w:sz w:val="24"/>
              </w:rPr>
            </w:pPr>
            <w:r>
              <w:rPr>
                <w:sz w:val="24"/>
              </w:rPr>
              <w:t>Department of ISE</w:t>
            </w:r>
          </w:p>
        </w:tc>
        <w:tc>
          <w:tcPr>
            <w:tcW w:w="807" w:type="dxa"/>
          </w:tcPr>
          <w:p w14:paraId="42C55EE4" w14:textId="77777777" w:rsidR="00BE6410" w:rsidRDefault="00BE6410">
            <w:pPr>
              <w:pStyle w:val="TableParagraph"/>
              <w:ind w:left="0"/>
              <w:rPr>
                <w:sz w:val="24"/>
              </w:rPr>
            </w:pPr>
          </w:p>
        </w:tc>
        <w:tc>
          <w:tcPr>
            <w:tcW w:w="2520" w:type="dxa"/>
          </w:tcPr>
          <w:p w14:paraId="28D61F5B" w14:textId="77777777" w:rsidR="00BE6410" w:rsidRDefault="00862CC6">
            <w:pPr>
              <w:pStyle w:val="TableParagraph"/>
              <w:spacing w:before="73" w:line="256" w:lineRule="exact"/>
              <w:ind w:left="300" w:right="298"/>
              <w:jc w:val="center"/>
              <w:rPr>
                <w:sz w:val="24"/>
              </w:rPr>
            </w:pPr>
            <w:r>
              <w:rPr>
                <w:sz w:val="24"/>
              </w:rPr>
              <w:t>Department of ISE</w:t>
            </w:r>
          </w:p>
          <w:p w14:paraId="397DA752" w14:textId="77777777" w:rsidR="00BE6410" w:rsidRDefault="00862CC6">
            <w:pPr>
              <w:pStyle w:val="TableParagraph"/>
              <w:spacing w:before="73" w:line="256" w:lineRule="exact"/>
              <w:ind w:left="300" w:right="298"/>
              <w:jc w:val="center"/>
              <w:rPr>
                <w:sz w:val="24"/>
              </w:rPr>
            </w:pPr>
            <w:r>
              <w:rPr>
                <w:sz w:val="24"/>
              </w:rPr>
              <w:t>RNSIT</w:t>
            </w:r>
          </w:p>
        </w:tc>
        <w:tc>
          <w:tcPr>
            <w:tcW w:w="696" w:type="dxa"/>
          </w:tcPr>
          <w:p w14:paraId="2488D6A6" w14:textId="77777777" w:rsidR="00BE6410" w:rsidRDefault="00BE6410">
            <w:pPr>
              <w:pStyle w:val="TableParagraph"/>
              <w:ind w:left="0"/>
              <w:rPr>
                <w:sz w:val="24"/>
              </w:rPr>
            </w:pPr>
          </w:p>
        </w:tc>
        <w:tc>
          <w:tcPr>
            <w:tcW w:w="2640" w:type="dxa"/>
          </w:tcPr>
          <w:p w14:paraId="309F5A53" w14:textId="77777777" w:rsidR="00BE6410" w:rsidRDefault="00862CC6">
            <w:pPr>
              <w:pStyle w:val="TableParagraph"/>
              <w:ind w:left="0"/>
              <w:rPr>
                <w:sz w:val="24"/>
              </w:rPr>
            </w:pPr>
            <w:r>
              <w:rPr>
                <w:sz w:val="24"/>
              </w:rPr>
              <w:t xml:space="preserve">                 RNSIT</w:t>
            </w:r>
          </w:p>
        </w:tc>
      </w:tr>
    </w:tbl>
    <w:p w14:paraId="29DF9271" w14:textId="77777777" w:rsidR="00BE6410" w:rsidRDefault="00BE6410">
      <w:pPr>
        <w:pStyle w:val="BodyText"/>
        <w:rPr>
          <w:sz w:val="20"/>
        </w:rPr>
      </w:pPr>
    </w:p>
    <w:p w14:paraId="0101CBB3" w14:textId="77777777" w:rsidR="00BE6410" w:rsidRDefault="00BE6410">
      <w:pPr>
        <w:pStyle w:val="BodyText"/>
        <w:rPr>
          <w:sz w:val="20"/>
        </w:rPr>
      </w:pPr>
    </w:p>
    <w:p w14:paraId="3CF052EA" w14:textId="77777777" w:rsidR="00BE6410" w:rsidRDefault="00BE6410">
      <w:pPr>
        <w:pStyle w:val="BodyText"/>
        <w:rPr>
          <w:sz w:val="20"/>
        </w:rPr>
      </w:pPr>
    </w:p>
    <w:p w14:paraId="6AA9C062" w14:textId="77777777" w:rsidR="00BE6410" w:rsidRDefault="00BE6410">
      <w:pPr>
        <w:pStyle w:val="BodyText"/>
        <w:spacing w:before="1"/>
        <w:rPr>
          <w:sz w:val="21"/>
        </w:rPr>
      </w:pPr>
    </w:p>
    <w:tbl>
      <w:tblPr>
        <w:tblW w:w="0" w:type="auto"/>
        <w:tblInd w:w="316" w:type="dxa"/>
        <w:tblLayout w:type="fixed"/>
        <w:tblCellMar>
          <w:left w:w="0" w:type="dxa"/>
          <w:right w:w="0" w:type="dxa"/>
        </w:tblCellMar>
        <w:tblLook w:val="04A0" w:firstRow="1" w:lastRow="0" w:firstColumn="1" w:lastColumn="0" w:noHBand="0" w:noVBand="1"/>
      </w:tblPr>
      <w:tblGrid>
        <w:gridCol w:w="4411"/>
        <w:gridCol w:w="4171"/>
      </w:tblGrid>
      <w:tr w:rsidR="00BE6410" w14:paraId="62923FA0" w14:textId="77777777">
        <w:trPr>
          <w:trHeight w:val="333"/>
        </w:trPr>
        <w:tc>
          <w:tcPr>
            <w:tcW w:w="8582" w:type="dxa"/>
            <w:gridSpan w:val="2"/>
          </w:tcPr>
          <w:p w14:paraId="0D46720E" w14:textId="77777777" w:rsidR="00BE6410" w:rsidRDefault="00862CC6">
            <w:pPr>
              <w:pStyle w:val="TableParagraph"/>
              <w:spacing w:line="266" w:lineRule="exact"/>
              <w:ind w:left="3753" w:right="3354"/>
              <w:jc w:val="center"/>
              <w:rPr>
                <w:b/>
                <w:sz w:val="24"/>
              </w:rPr>
            </w:pPr>
            <w:r>
              <w:rPr>
                <w:b/>
                <w:sz w:val="24"/>
              </w:rPr>
              <w:t>External Viva</w:t>
            </w:r>
          </w:p>
        </w:tc>
      </w:tr>
      <w:tr w:rsidR="00BE6410" w14:paraId="456AB4F3" w14:textId="77777777">
        <w:trPr>
          <w:trHeight w:val="499"/>
        </w:trPr>
        <w:tc>
          <w:tcPr>
            <w:tcW w:w="4411" w:type="dxa"/>
          </w:tcPr>
          <w:p w14:paraId="1F9FD457" w14:textId="77777777" w:rsidR="00BE6410" w:rsidRDefault="00862CC6">
            <w:pPr>
              <w:pStyle w:val="TableParagraph"/>
              <w:spacing w:before="57"/>
              <w:ind w:left="879"/>
              <w:rPr>
                <w:b/>
                <w:sz w:val="24"/>
              </w:rPr>
            </w:pPr>
            <w:r>
              <w:rPr>
                <w:b/>
                <w:sz w:val="24"/>
              </w:rPr>
              <w:t>Name of the Examiners</w:t>
            </w:r>
          </w:p>
        </w:tc>
        <w:tc>
          <w:tcPr>
            <w:tcW w:w="4171" w:type="dxa"/>
          </w:tcPr>
          <w:p w14:paraId="51A1C0B5" w14:textId="77777777" w:rsidR="00BE6410" w:rsidRDefault="00862CC6">
            <w:pPr>
              <w:pStyle w:val="TableParagraph"/>
              <w:spacing w:before="57"/>
              <w:ind w:left="1434"/>
              <w:rPr>
                <w:b/>
                <w:sz w:val="24"/>
              </w:rPr>
            </w:pPr>
            <w:r>
              <w:rPr>
                <w:b/>
                <w:sz w:val="24"/>
              </w:rPr>
              <w:t>Signature with date</w:t>
            </w:r>
          </w:p>
        </w:tc>
      </w:tr>
      <w:tr w:rsidR="00BE6410" w14:paraId="5E0E2EFF" w14:textId="77777777">
        <w:trPr>
          <w:trHeight w:val="663"/>
        </w:trPr>
        <w:tc>
          <w:tcPr>
            <w:tcW w:w="4411" w:type="dxa"/>
          </w:tcPr>
          <w:p w14:paraId="29AC95E9" w14:textId="77777777" w:rsidR="00BE6410" w:rsidRDefault="00862CC6">
            <w:pPr>
              <w:pStyle w:val="TableParagraph"/>
              <w:tabs>
                <w:tab w:val="left" w:pos="3614"/>
              </w:tabs>
              <w:spacing w:before="155"/>
              <w:ind w:left="200"/>
              <w:rPr>
                <w:sz w:val="24"/>
              </w:rPr>
            </w:pPr>
            <w:r>
              <w:rPr>
                <w:sz w:val="24"/>
              </w:rPr>
              <w:t xml:space="preserve">1.  </w:t>
            </w:r>
            <w:r>
              <w:rPr>
                <w:spacing w:val="-1"/>
                <w:sz w:val="24"/>
              </w:rPr>
              <w:t xml:space="preserve"> </w:t>
            </w:r>
            <w:r>
              <w:rPr>
                <w:sz w:val="24"/>
                <w:u w:val="single"/>
              </w:rPr>
              <w:t xml:space="preserve"> </w:t>
            </w:r>
            <w:r>
              <w:rPr>
                <w:sz w:val="24"/>
                <w:u w:val="single"/>
              </w:rPr>
              <w:tab/>
            </w:r>
          </w:p>
        </w:tc>
        <w:tc>
          <w:tcPr>
            <w:tcW w:w="4171" w:type="dxa"/>
          </w:tcPr>
          <w:p w14:paraId="5CFFD7FF" w14:textId="77777777" w:rsidR="00BE6410" w:rsidRDefault="00862CC6">
            <w:pPr>
              <w:pStyle w:val="TableParagraph"/>
              <w:tabs>
                <w:tab w:val="left" w:pos="3906"/>
              </w:tabs>
              <w:spacing w:before="155"/>
              <w:ind w:left="851"/>
              <w:rPr>
                <w:sz w:val="24"/>
              </w:rPr>
            </w:pPr>
            <w:r>
              <w:rPr>
                <w:sz w:val="24"/>
                <w:u w:val="single"/>
              </w:rPr>
              <w:t xml:space="preserve"> </w:t>
            </w:r>
            <w:r>
              <w:rPr>
                <w:sz w:val="24"/>
                <w:u w:val="single"/>
              </w:rPr>
              <w:tab/>
            </w:r>
          </w:p>
        </w:tc>
      </w:tr>
      <w:tr w:rsidR="00BE6410" w14:paraId="66FC1E83" w14:textId="77777777">
        <w:trPr>
          <w:trHeight w:val="497"/>
        </w:trPr>
        <w:tc>
          <w:tcPr>
            <w:tcW w:w="4411" w:type="dxa"/>
          </w:tcPr>
          <w:p w14:paraId="612DD2EA" w14:textId="77777777" w:rsidR="00BE6410" w:rsidRDefault="00862CC6">
            <w:pPr>
              <w:pStyle w:val="TableParagraph"/>
              <w:tabs>
                <w:tab w:val="left" w:pos="3614"/>
              </w:tabs>
              <w:spacing w:before="221" w:line="256" w:lineRule="exact"/>
              <w:ind w:left="200"/>
              <w:rPr>
                <w:sz w:val="24"/>
              </w:rPr>
            </w:pPr>
            <w:r>
              <w:rPr>
                <w:sz w:val="24"/>
              </w:rPr>
              <w:t xml:space="preserve">2.  </w:t>
            </w:r>
            <w:r>
              <w:rPr>
                <w:spacing w:val="-1"/>
                <w:sz w:val="24"/>
              </w:rPr>
              <w:t xml:space="preserve"> </w:t>
            </w:r>
            <w:r>
              <w:rPr>
                <w:sz w:val="24"/>
                <w:u w:val="single"/>
              </w:rPr>
              <w:t xml:space="preserve"> </w:t>
            </w:r>
            <w:r>
              <w:rPr>
                <w:sz w:val="24"/>
                <w:u w:val="single"/>
              </w:rPr>
              <w:tab/>
            </w:r>
          </w:p>
        </w:tc>
        <w:tc>
          <w:tcPr>
            <w:tcW w:w="4171" w:type="dxa"/>
          </w:tcPr>
          <w:p w14:paraId="36013286" w14:textId="77777777" w:rsidR="00BE6410" w:rsidRDefault="00862CC6">
            <w:pPr>
              <w:pStyle w:val="TableParagraph"/>
              <w:tabs>
                <w:tab w:val="left" w:pos="4026"/>
              </w:tabs>
              <w:spacing w:before="221" w:line="256" w:lineRule="exact"/>
              <w:ind w:left="851"/>
              <w:rPr>
                <w:sz w:val="24"/>
              </w:rPr>
            </w:pPr>
            <w:r>
              <w:rPr>
                <w:sz w:val="24"/>
                <w:u w:val="single"/>
              </w:rPr>
              <w:t xml:space="preserve"> </w:t>
            </w:r>
            <w:r>
              <w:rPr>
                <w:sz w:val="24"/>
                <w:u w:val="single"/>
              </w:rPr>
              <w:tab/>
            </w:r>
          </w:p>
        </w:tc>
      </w:tr>
    </w:tbl>
    <w:p w14:paraId="712B6DA4" w14:textId="77777777" w:rsidR="00BE6410" w:rsidRDefault="00BE6410">
      <w:pPr>
        <w:spacing w:line="256" w:lineRule="exact"/>
        <w:rPr>
          <w:sz w:val="24"/>
        </w:rPr>
      </w:pPr>
    </w:p>
    <w:p w14:paraId="2A1A158E" w14:textId="77777777" w:rsidR="00BE6410" w:rsidRDefault="00BE6410">
      <w:pPr>
        <w:spacing w:line="256" w:lineRule="exact"/>
        <w:rPr>
          <w:sz w:val="24"/>
        </w:rPr>
      </w:pPr>
    </w:p>
    <w:p w14:paraId="45B9AE7E" w14:textId="77777777" w:rsidR="00BE6410" w:rsidRDefault="00BE6410">
      <w:pPr>
        <w:spacing w:line="256" w:lineRule="exact"/>
        <w:rPr>
          <w:sz w:val="24"/>
        </w:rPr>
      </w:pPr>
    </w:p>
    <w:p w14:paraId="7F6803AB" w14:textId="77777777" w:rsidR="00BE6410" w:rsidRDefault="00BE6410">
      <w:pPr>
        <w:spacing w:line="256" w:lineRule="exact"/>
        <w:rPr>
          <w:sz w:val="24"/>
        </w:rPr>
      </w:pPr>
    </w:p>
    <w:p w14:paraId="5461A68A" w14:textId="77777777" w:rsidR="00BE6410" w:rsidRDefault="00BE6410">
      <w:pPr>
        <w:spacing w:line="256" w:lineRule="exact"/>
        <w:rPr>
          <w:sz w:val="24"/>
        </w:rPr>
      </w:pPr>
    </w:p>
    <w:p w14:paraId="413ED9DE" w14:textId="77777777" w:rsidR="00BE6410" w:rsidRDefault="00BE6410">
      <w:pPr>
        <w:spacing w:line="256" w:lineRule="exact"/>
        <w:rPr>
          <w:sz w:val="24"/>
        </w:rPr>
      </w:pPr>
    </w:p>
    <w:p w14:paraId="2338FC68" w14:textId="77777777" w:rsidR="00BE6410" w:rsidRDefault="00BE6410">
      <w:pPr>
        <w:spacing w:line="256" w:lineRule="exact"/>
        <w:rPr>
          <w:sz w:val="24"/>
        </w:rPr>
      </w:pPr>
    </w:p>
    <w:p w14:paraId="5C37E4B1" w14:textId="77777777" w:rsidR="00BE6410" w:rsidRDefault="00BE6410">
      <w:pPr>
        <w:spacing w:line="256" w:lineRule="exact"/>
        <w:rPr>
          <w:sz w:val="24"/>
        </w:rPr>
      </w:pPr>
    </w:p>
    <w:p w14:paraId="674D3C01" w14:textId="77777777" w:rsidR="00BE6410" w:rsidRDefault="00BE6410">
      <w:pPr>
        <w:spacing w:line="256" w:lineRule="exact"/>
        <w:rPr>
          <w:sz w:val="24"/>
        </w:rPr>
      </w:pPr>
    </w:p>
    <w:p w14:paraId="1903ED2C" w14:textId="77777777" w:rsidR="00BE6410" w:rsidRDefault="00BE6410">
      <w:pPr>
        <w:spacing w:line="256" w:lineRule="exact"/>
        <w:rPr>
          <w:sz w:val="24"/>
        </w:rPr>
      </w:pPr>
    </w:p>
    <w:p w14:paraId="46AE7FA9" w14:textId="77777777" w:rsidR="00BE6410" w:rsidRDefault="00862CC6">
      <w:pPr>
        <w:adjustRightInd w:val="0"/>
        <w:ind w:left="2780"/>
      </w:pPr>
      <w:r>
        <w:rPr>
          <w:b/>
          <w:bCs/>
          <w:color w:val="222222"/>
          <w:sz w:val="36"/>
          <w:szCs w:val="36"/>
        </w:rPr>
        <w:t>DECLARATION</w:t>
      </w:r>
    </w:p>
    <w:p w14:paraId="2F644598" w14:textId="77777777" w:rsidR="00BE6410" w:rsidRDefault="00BE6410">
      <w:pPr>
        <w:adjustRightInd w:val="0"/>
        <w:spacing w:line="200" w:lineRule="exact"/>
      </w:pPr>
    </w:p>
    <w:p w14:paraId="34CEB1D6" w14:textId="77777777" w:rsidR="00BE6410" w:rsidRDefault="00BE6410">
      <w:pPr>
        <w:adjustRightInd w:val="0"/>
        <w:spacing w:line="200" w:lineRule="exact"/>
      </w:pPr>
    </w:p>
    <w:p w14:paraId="78891B82" w14:textId="77777777" w:rsidR="00BE6410" w:rsidRDefault="00BE6410">
      <w:pPr>
        <w:adjustRightInd w:val="0"/>
        <w:spacing w:line="200" w:lineRule="exact"/>
      </w:pPr>
    </w:p>
    <w:p w14:paraId="3EF12FFB" w14:textId="276CA8D1" w:rsidR="00BE6410" w:rsidRDefault="00951E29">
      <w:pPr>
        <w:spacing w:line="360" w:lineRule="auto"/>
        <w:ind w:firstLine="720"/>
        <w:jc w:val="both"/>
      </w:pPr>
      <w:r>
        <w:t>I</w:t>
      </w:r>
      <w:r w:rsidR="00862CC6">
        <w:t>,</w:t>
      </w:r>
      <w:r>
        <w:t xml:space="preserve"> </w:t>
      </w:r>
      <w:r w:rsidR="009D4813">
        <w:rPr>
          <w:b/>
          <w:bCs/>
          <w:sz w:val="24"/>
          <w:szCs w:val="24"/>
          <w:lang w:val="en-IN"/>
        </w:rPr>
        <w:t>SAGAR</w:t>
      </w:r>
      <w:r>
        <w:rPr>
          <w:b/>
          <w:bCs/>
          <w:sz w:val="24"/>
          <w:szCs w:val="24"/>
          <w:lang w:val="en-IN"/>
        </w:rPr>
        <w:t xml:space="preserve"> A C </w:t>
      </w:r>
      <w:r w:rsidR="00862CC6">
        <w:rPr>
          <w:b/>
          <w:bCs/>
        </w:rPr>
        <w:t>[USN:1RN1</w:t>
      </w:r>
      <w:r w:rsidR="009D4813">
        <w:rPr>
          <w:b/>
          <w:bCs/>
        </w:rPr>
        <w:t>9IS407</w:t>
      </w:r>
      <w:r w:rsidR="00862CC6">
        <w:rPr>
          <w:b/>
          <w:bCs/>
        </w:rPr>
        <w:t>]</w:t>
      </w:r>
      <w:r w:rsidR="00862CC6">
        <w:t xml:space="preserve"> students of VII Semester BE, in Information Science and Engineering, RNS Institute of Technology hereby declare that the Internship work entitled </w:t>
      </w:r>
      <w:r>
        <w:rPr>
          <w:b/>
          <w:bCs/>
          <w:i/>
          <w:color w:val="000000"/>
        </w:rPr>
        <w:t>Barber Shop</w:t>
      </w:r>
      <w:r w:rsidR="00C501D9">
        <w:rPr>
          <w:b/>
          <w:bCs/>
          <w:i/>
          <w:color w:val="000000"/>
        </w:rPr>
        <w:t xml:space="preserve"> </w:t>
      </w:r>
      <w:proofErr w:type="gramStart"/>
      <w:r w:rsidR="00C501D9">
        <w:rPr>
          <w:b/>
          <w:bCs/>
          <w:i/>
          <w:color w:val="000000"/>
        </w:rPr>
        <w:t>App</w:t>
      </w:r>
      <w:r>
        <w:rPr>
          <w:b/>
          <w:bCs/>
          <w:i/>
          <w:color w:val="000000"/>
        </w:rPr>
        <w:t xml:space="preserve"> </w:t>
      </w:r>
      <w:r w:rsidR="00862CC6">
        <w:rPr>
          <w:b/>
          <w:bCs/>
          <w:i/>
          <w:color w:val="000000"/>
        </w:rPr>
        <w:t xml:space="preserve"> </w:t>
      </w:r>
      <w:r w:rsidR="00862CC6">
        <w:t>has</w:t>
      </w:r>
      <w:proofErr w:type="gramEnd"/>
      <w:r w:rsidR="00862CC6">
        <w:t xml:space="preserve"> been carried out by us and submitted in partial fulfillment of the requirements for the </w:t>
      </w:r>
      <w:r w:rsidR="00862CC6">
        <w:rPr>
          <w:i/>
        </w:rPr>
        <w:t xml:space="preserve">VII Semester degree of </w:t>
      </w:r>
      <w:r w:rsidR="00862CC6">
        <w:rPr>
          <w:b/>
          <w:i/>
        </w:rPr>
        <w:t>Bachelor of Engineering in Information Science and Engineering</w:t>
      </w:r>
      <w:r w:rsidR="00862CC6">
        <w:rPr>
          <w:i/>
        </w:rPr>
        <w:t xml:space="preserve"> of Visvesvaraya Technological University, Belagavi </w:t>
      </w:r>
      <w:r w:rsidR="00862CC6">
        <w:t>during academic year 2021-2022.</w:t>
      </w:r>
    </w:p>
    <w:p w14:paraId="45CA7D6F" w14:textId="77777777" w:rsidR="00BE6410" w:rsidRDefault="00BE6410">
      <w:pPr>
        <w:adjustRightInd w:val="0"/>
        <w:spacing w:line="200" w:lineRule="exact"/>
      </w:pPr>
    </w:p>
    <w:p w14:paraId="043AEF95" w14:textId="77777777" w:rsidR="00BE6410" w:rsidRDefault="00BE6410">
      <w:pPr>
        <w:adjustRightInd w:val="0"/>
        <w:spacing w:line="200" w:lineRule="exact"/>
      </w:pPr>
    </w:p>
    <w:p w14:paraId="6405DBF4" w14:textId="77777777" w:rsidR="00BE6410" w:rsidRDefault="00BE6410">
      <w:pPr>
        <w:adjustRightInd w:val="0"/>
        <w:spacing w:line="289" w:lineRule="exact"/>
      </w:pPr>
    </w:p>
    <w:p w14:paraId="4FD3FBA7" w14:textId="77777777" w:rsidR="00BE6410" w:rsidRDefault="00862CC6">
      <w:pPr>
        <w:adjustRightInd w:val="0"/>
      </w:pPr>
      <w:proofErr w:type="gramStart"/>
      <w:r>
        <w:rPr>
          <w:color w:val="222222"/>
        </w:rPr>
        <w:t>Place :</w:t>
      </w:r>
      <w:proofErr w:type="gramEnd"/>
      <w:r>
        <w:rPr>
          <w:color w:val="222222"/>
        </w:rPr>
        <w:t xml:space="preserve"> Bengaluru</w:t>
      </w:r>
    </w:p>
    <w:p w14:paraId="126A119C" w14:textId="77777777" w:rsidR="00BE6410" w:rsidRDefault="00BE6410">
      <w:pPr>
        <w:adjustRightInd w:val="0"/>
        <w:spacing w:line="137" w:lineRule="exact"/>
      </w:pPr>
    </w:p>
    <w:p w14:paraId="0A323C48" w14:textId="77777777" w:rsidR="00BE6410" w:rsidRDefault="00862CC6">
      <w:pPr>
        <w:adjustRightInd w:val="0"/>
      </w:pPr>
      <w:proofErr w:type="gramStart"/>
      <w:r>
        <w:rPr>
          <w:color w:val="222222"/>
        </w:rPr>
        <w:t>Date :</w:t>
      </w:r>
      <w:proofErr w:type="gramEnd"/>
    </w:p>
    <w:p w14:paraId="443F48E2" w14:textId="77777777" w:rsidR="00BE6410" w:rsidRDefault="00BE6410">
      <w:pPr>
        <w:adjustRightInd w:val="0"/>
        <w:spacing w:line="200" w:lineRule="exact"/>
      </w:pPr>
    </w:p>
    <w:p w14:paraId="4ADBDED1" w14:textId="77777777" w:rsidR="00BE6410" w:rsidRDefault="00BE6410">
      <w:pPr>
        <w:adjustRightInd w:val="0"/>
        <w:spacing w:line="200" w:lineRule="exact"/>
      </w:pPr>
    </w:p>
    <w:p w14:paraId="4197306A" w14:textId="2A91F7F3" w:rsidR="00BE6410" w:rsidRDefault="00862CC6">
      <w:pPr>
        <w:spacing w:before="120" w:line="360" w:lineRule="auto"/>
        <w:rPr>
          <w:b/>
          <w:lang w:val="en-IN"/>
        </w:rPr>
      </w:pPr>
      <w:r>
        <w:rPr>
          <w:b/>
        </w:rPr>
        <w:t xml:space="preserve">                                                                                                                  </w:t>
      </w:r>
      <w:r>
        <w:rPr>
          <w:b/>
          <w:lang w:val="en-IN"/>
        </w:rPr>
        <w:t xml:space="preserve">                             </w:t>
      </w:r>
      <w:r w:rsidR="003D52A8">
        <w:rPr>
          <w:b/>
          <w:lang w:val="en-IN"/>
        </w:rPr>
        <w:t>SAGAR A C</w:t>
      </w:r>
    </w:p>
    <w:p w14:paraId="60293AA8" w14:textId="1982F939" w:rsidR="00BE6410" w:rsidRDefault="00C501D9" w:rsidP="00C501D9">
      <w:pPr>
        <w:spacing w:before="120" w:line="360" w:lineRule="auto"/>
        <w:ind w:left="2880"/>
        <w:jc w:val="center"/>
        <w:rPr>
          <w:b/>
        </w:rPr>
      </w:pPr>
      <w:r>
        <w:rPr>
          <w:b/>
        </w:rPr>
        <w:t xml:space="preserve">                                                                                     </w:t>
      </w:r>
      <w:r w:rsidR="00862CC6">
        <w:rPr>
          <w:b/>
        </w:rPr>
        <w:t>(1RN1</w:t>
      </w:r>
      <w:r w:rsidR="00C07880">
        <w:rPr>
          <w:b/>
        </w:rPr>
        <w:t>9IS407</w:t>
      </w:r>
      <w:r w:rsidR="00862CC6">
        <w:rPr>
          <w:b/>
        </w:rPr>
        <w:t>)</w:t>
      </w:r>
    </w:p>
    <w:p w14:paraId="28BC2B4E" w14:textId="77777777" w:rsidR="00BE6410" w:rsidRDefault="00BE6410">
      <w:pPr>
        <w:spacing w:line="256" w:lineRule="exact"/>
        <w:rPr>
          <w:sz w:val="24"/>
        </w:rPr>
        <w:sectPr w:rsidR="00BE6410" w:rsidSect="00951E29">
          <w:pgSz w:w="11900" w:h="16850"/>
          <w:pgMar w:top="880" w:right="1300" w:bottom="280" w:left="11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24F1C940" w14:textId="26BC40B4" w:rsidR="006C0F1C" w:rsidRPr="00FD1D85" w:rsidRDefault="00862CC6" w:rsidP="00FD1D85">
      <w:pPr>
        <w:pStyle w:val="Heading1"/>
        <w:spacing w:before="71"/>
        <w:ind w:right="305"/>
      </w:pPr>
      <w:r>
        <w:lastRenderedPageBreak/>
        <w:t>ABSTRACT</w:t>
      </w:r>
    </w:p>
    <w:p w14:paraId="267CFA3C" w14:textId="77777777" w:rsidR="00005FD6" w:rsidRDefault="00005FD6">
      <w:pPr>
        <w:pStyle w:val="BodyText"/>
        <w:spacing w:before="9"/>
        <w:rPr>
          <w:b/>
          <w:sz w:val="51"/>
        </w:rPr>
      </w:pPr>
    </w:p>
    <w:p w14:paraId="2309FA1A" w14:textId="70B4F348" w:rsidR="006C0F1C" w:rsidRPr="00FD1D85" w:rsidRDefault="006C0F1C" w:rsidP="00FD1D85">
      <w:pPr>
        <w:spacing w:before="120" w:after="120" w:line="360" w:lineRule="auto"/>
        <w:jc w:val="both"/>
        <w:rPr>
          <w:rFonts w:eastAsia="Calibri"/>
          <w:spacing w:val="2"/>
          <w:sz w:val="24"/>
          <w:szCs w:val="24"/>
          <w:shd w:val="clear" w:color="auto" w:fill="FFFFFF"/>
        </w:rPr>
      </w:pPr>
      <w:r w:rsidRPr="00FD1D85">
        <w:rPr>
          <w:b/>
          <w:sz w:val="51"/>
        </w:rPr>
        <w:t xml:space="preserve">    </w:t>
      </w:r>
      <w:r w:rsidRPr="00FD1D85">
        <w:rPr>
          <w:rFonts w:eastAsia="Calibri"/>
          <w:spacing w:val="2"/>
          <w:sz w:val="24"/>
          <w:szCs w:val="24"/>
          <w:shd w:val="clear" w:color="auto" w:fill="FFFFFF"/>
        </w:rPr>
        <w:t>Searching out for the best barber</w:t>
      </w:r>
      <w:r w:rsidR="00FD1D85">
        <w:rPr>
          <w:rFonts w:eastAsia="Calibri"/>
          <w:spacing w:val="2"/>
          <w:sz w:val="24"/>
          <w:szCs w:val="24"/>
          <w:shd w:val="clear" w:color="auto" w:fill="FFFFFF"/>
        </w:rPr>
        <w:t xml:space="preserve"> </w:t>
      </w:r>
      <w:r w:rsidRPr="00FD1D85">
        <w:rPr>
          <w:rFonts w:eastAsia="Calibri"/>
          <w:spacing w:val="2"/>
          <w:sz w:val="24"/>
          <w:szCs w:val="24"/>
          <w:shd w:val="clear" w:color="auto" w:fill="FFFFFF"/>
        </w:rPr>
        <w:t xml:space="preserve">shops or hair salons within your vicinity is a very tiresome task. Also, visiting a barbershop or salon without a prior appointment booking can keep you waiting in a queue thereby taking away your precious time. To solve this issue, we have developed an android and web based barbershop application. </w:t>
      </w:r>
      <w:r w:rsidR="00FD1D85">
        <w:rPr>
          <w:rFonts w:eastAsia="Calibri"/>
          <w:spacing w:val="2"/>
          <w:sz w:val="24"/>
          <w:szCs w:val="24"/>
          <w:shd w:val="clear" w:color="auto" w:fill="FFFFFF"/>
        </w:rPr>
        <w:t>By</w:t>
      </w:r>
      <w:r w:rsidRPr="00FD1D85">
        <w:rPr>
          <w:rFonts w:eastAsia="Calibri"/>
          <w:spacing w:val="2"/>
          <w:sz w:val="24"/>
          <w:szCs w:val="24"/>
          <w:shd w:val="clear" w:color="auto" w:fill="FFFFFF"/>
        </w:rPr>
        <w:t xml:space="preserve"> using flutter. </w:t>
      </w:r>
    </w:p>
    <w:p w14:paraId="4E179DEF" w14:textId="355B9D1C" w:rsidR="006C0F1C" w:rsidRPr="00FD1D85" w:rsidRDefault="006C0F1C" w:rsidP="00FD1D85">
      <w:pPr>
        <w:widowControl/>
        <w:autoSpaceDE/>
        <w:autoSpaceDN/>
        <w:spacing w:before="120" w:after="120" w:line="360" w:lineRule="auto"/>
        <w:jc w:val="both"/>
        <w:rPr>
          <w:rFonts w:eastAsia="Calibri"/>
          <w:spacing w:val="2"/>
          <w:sz w:val="24"/>
          <w:szCs w:val="24"/>
          <w:shd w:val="clear" w:color="auto" w:fill="FFFFFF"/>
        </w:rPr>
      </w:pPr>
      <w:r w:rsidRPr="00FD1D85">
        <w:rPr>
          <w:rFonts w:eastAsia="Calibri"/>
          <w:spacing w:val="2"/>
          <w:sz w:val="24"/>
          <w:szCs w:val="24"/>
          <w:shd w:val="clear" w:color="auto" w:fill="FFFFFF"/>
        </w:rPr>
        <w:t xml:space="preserve">There are several services available in barbershop so user can select the specified services and </w:t>
      </w:r>
      <w:r w:rsidR="00FD1D85" w:rsidRPr="00FD1D85">
        <w:rPr>
          <w:rFonts w:eastAsia="Calibri"/>
          <w:spacing w:val="2"/>
          <w:sz w:val="24"/>
          <w:szCs w:val="24"/>
          <w:shd w:val="clear" w:color="auto" w:fill="FFFFFF"/>
        </w:rPr>
        <w:t>also,</w:t>
      </w:r>
      <w:r w:rsidRPr="00FD1D85">
        <w:rPr>
          <w:rFonts w:eastAsia="Calibri"/>
          <w:spacing w:val="2"/>
          <w:sz w:val="24"/>
          <w:szCs w:val="24"/>
          <w:shd w:val="clear" w:color="auto" w:fill="FFFFFF"/>
        </w:rPr>
        <w:t xml:space="preserve"> they can book </w:t>
      </w:r>
      <w:r w:rsidR="00FD1D85" w:rsidRPr="00FD1D85">
        <w:rPr>
          <w:rFonts w:eastAsia="Calibri"/>
          <w:spacing w:val="2"/>
          <w:sz w:val="24"/>
          <w:szCs w:val="24"/>
          <w:shd w:val="clear" w:color="auto" w:fill="FFFFFF"/>
        </w:rPr>
        <w:t>appointments</w:t>
      </w:r>
      <w:r w:rsidR="00CF362C" w:rsidRPr="00FD1D85">
        <w:rPr>
          <w:rFonts w:eastAsia="Calibri"/>
          <w:spacing w:val="2"/>
          <w:sz w:val="24"/>
          <w:szCs w:val="24"/>
          <w:shd w:val="clear" w:color="auto" w:fill="FFFFFF"/>
        </w:rPr>
        <w:t>.</w:t>
      </w:r>
    </w:p>
    <w:p w14:paraId="61D54A87" w14:textId="23ABBA50" w:rsidR="00BE6410" w:rsidRPr="00FD1D85" w:rsidRDefault="006C0F1C" w:rsidP="00FD1D85">
      <w:pPr>
        <w:widowControl/>
        <w:autoSpaceDE/>
        <w:autoSpaceDN/>
        <w:spacing w:before="120" w:after="120" w:line="360" w:lineRule="auto"/>
        <w:jc w:val="both"/>
        <w:rPr>
          <w:rFonts w:eastAsia="Calibri"/>
          <w:spacing w:val="2"/>
          <w:sz w:val="24"/>
          <w:szCs w:val="24"/>
          <w:shd w:val="clear" w:color="auto" w:fill="FFFFFF"/>
        </w:rPr>
      </w:pPr>
      <w:r w:rsidRPr="00FD1D85">
        <w:rPr>
          <w:rFonts w:eastAsia="Calibri"/>
          <w:spacing w:val="2"/>
          <w:sz w:val="24"/>
          <w:szCs w:val="24"/>
          <w:shd w:val="clear" w:color="auto" w:fill="FFFFFF"/>
        </w:rPr>
        <w:t xml:space="preserve">Both the barbershop owners &amp; users can access the application by registering themselves on the app by submitting the necessary details. The barbershop owners can update </w:t>
      </w:r>
      <w:r w:rsidR="00CF362C" w:rsidRPr="00FD1D85">
        <w:rPr>
          <w:rFonts w:eastAsia="Calibri"/>
          <w:spacing w:val="2"/>
          <w:sz w:val="24"/>
          <w:szCs w:val="24"/>
          <w:shd w:val="clear" w:color="auto" w:fill="FFFFFF"/>
        </w:rPr>
        <w:t xml:space="preserve">the </w:t>
      </w:r>
      <w:r w:rsidRPr="00FD1D85">
        <w:rPr>
          <w:rFonts w:eastAsia="Calibri"/>
          <w:spacing w:val="2"/>
          <w:sz w:val="24"/>
          <w:szCs w:val="24"/>
          <w:shd w:val="clear" w:color="auto" w:fill="FFFFFF"/>
        </w:rPr>
        <w:t>list of services provided by them. The users can view the photos &amp; services, based on which they can book an appointment as per their desired time &amp; date</w:t>
      </w:r>
      <w:r w:rsidR="00CF362C" w:rsidRPr="00FD1D85">
        <w:rPr>
          <w:rFonts w:eastAsia="Calibri"/>
          <w:spacing w:val="2"/>
          <w:sz w:val="24"/>
          <w:szCs w:val="24"/>
          <w:shd w:val="clear" w:color="auto" w:fill="FFFFFF"/>
        </w:rPr>
        <w:t>.</w:t>
      </w:r>
    </w:p>
    <w:p w14:paraId="4E990A70" w14:textId="77777777" w:rsidR="00BE6410" w:rsidRPr="00FD1D85" w:rsidRDefault="00BE6410" w:rsidP="00FD1D85">
      <w:pPr>
        <w:pStyle w:val="BodyText"/>
        <w:jc w:val="both"/>
      </w:pPr>
    </w:p>
    <w:p w14:paraId="60324C05" w14:textId="78E12CD5" w:rsidR="00BE6410" w:rsidRPr="00FD1D85" w:rsidRDefault="00CF362C" w:rsidP="00FD1D85">
      <w:pPr>
        <w:pStyle w:val="BodyText"/>
        <w:spacing w:line="360" w:lineRule="auto"/>
        <w:ind w:right="203"/>
        <w:jc w:val="both"/>
        <w:rPr>
          <w:lang w:val="en-IN"/>
        </w:rPr>
      </w:pPr>
      <w:r w:rsidRPr="00FD1D85">
        <w:t xml:space="preserve">             </w:t>
      </w:r>
      <w:r w:rsidR="00862CC6" w:rsidRPr="00FD1D85">
        <w:t>Th</w:t>
      </w:r>
      <w:r w:rsidRPr="00FD1D85">
        <w:t>i</w:t>
      </w:r>
      <w:r w:rsidR="00862CC6" w:rsidRPr="00FD1D85">
        <w:t xml:space="preserve">s project </w:t>
      </w:r>
      <w:r w:rsidR="00862CC6" w:rsidRPr="00FD1D85">
        <w:rPr>
          <w:lang w:val="en-IN"/>
        </w:rPr>
        <w:t>uses</w:t>
      </w:r>
      <w:r w:rsidR="00862CC6" w:rsidRPr="00FD1D85">
        <w:t xml:space="preserve"> Flutter</w:t>
      </w:r>
      <w:r w:rsidR="00862CC6" w:rsidRPr="00FD1D85">
        <w:rPr>
          <w:lang w:val="en-IN"/>
        </w:rPr>
        <w:t xml:space="preserve"> as front</w:t>
      </w:r>
      <w:r w:rsidR="00005FD6" w:rsidRPr="00FD1D85">
        <w:rPr>
          <w:lang w:val="en-IN"/>
        </w:rPr>
        <w:t>-</w:t>
      </w:r>
      <w:r w:rsidR="00862CC6" w:rsidRPr="00FD1D85">
        <w:rPr>
          <w:lang w:val="en-IN"/>
        </w:rPr>
        <w:t>end tool</w:t>
      </w:r>
      <w:r w:rsidR="00005FD6" w:rsidRPr="00FD1D85">
        <w:rPr>
          <w:rFonts w:eastAsia="Calibri"/>
        </w:rPr>
        <w:t xml:space="preserve"> Flutter is free and open-source UI software development kit introduced by google. </w:t>
      </w:r>
      <w:r w:rsidR="00005FD6" w:rsidRPr="00FD1D85">
        <w:rPr>
          <w:rFonts w:eastAsia="Calibri"/>
          <w:spacing w:val="2"/>
          <w:shd w:val="clear" w:color="auto" w:fill="FFFFFF"/>
        </w:rPr>
        <w:t>The flutter development tools come with graphics library and material design allowing faster operations of the app and also giving the app a stunning look, irrespective of its operating platform! The biggest advantage of flutter is that it can be used to create cross-platform</w:t>
      </w:r>
      <w:r w:rsidR="00862CC6" w:rsidRPr="00FD1D85">
        <w:rPr>
          <w:lang w:val="en-IN"/>
        </w:rPr>
        <w:t xml:space="preserve">. For appointment scheduling, app will integrate with the </w:t>
      </w:r>
      <w:r w:rsidR="00FD1D85" w:rsidRPr="00FD1D85">
        <w:rPr>
          <w:lang w:val="en-IN"/>
        </w:rPr>
        <w:t>calendar</w:t>
      </w:r>
      <w:r w:rsidR="00862CC6" w:rsidRPr="00FD1D85">
        <w:rPr>
          <w:lang w:val="en-IN"/>
        </w:rPr>
        <w:t xml:space="preserve">. The final deliverable will be a functioning mobile application that can handle all specified use cases. Some of the major use cases includes </w:t>
      </w:r>
      <w:r w:rsidRPr="00FD1D85">
        <w:rPr>
          <w:lang w:val="en-IN"/>
        </w:rPr>
        <w:t>splash scre</w:t>
      </w:r>
      <w:r w:rsidR="00005FD6" w:rsidRPr="00FD1D85">
        <w:rPr>
          <w:lang w:val="en-IN"/>
        </w:rPr>
        <w:t>en</w:t>
      </w:r>
      <w:r w:rsidR="00862CC6" w:rsidRPr="00FD1D85">
        <w:rPr>
          <w:lang w:val="en-IN"/>
        </w:rPr>
        <w:t xml:space="preserve">, booking page with includes services available in </w:t>
      </w:r>
      <w:r w:rsidR="00005FD6" w:rsidRPr="00FD1D85">
        <w:rPr>
          <w:lang w:val="en-IN"/>
        </w:rPr>
        <w:t>barber and services</w:t>
      </w:r>
      <w:r w:rsidR="00862CC6" w:rsidRPr="00FD1D85">
        <w:rPr>
          <w:lang w:val="en-IN"/>
        </w:rPr>
        <w:t xml:space="preserve">, appointment page which contains the appointment details of the particular person includes available time, </w:t>
      </w:r>
      <w:r w:rsidR="00005FD6" w:rsidRPr="00FD1D85">
        <w:rPr>
          <w:lang w:val="en-IN"/>
        </w:rPr>
        <w:t>and date.</w:t>
      </w:r>
      <w:r w:rsidR="00862CC6" w:rsidRPr="00FD1D85">
        <w:rPr>
          <w:lang w:val="en-IN"/>
        </w:rPr>
        <w:t xml:space="preserve"> </w:t>
      </w:r>
    </w:p>
    <w:p w14:paraId="049B33C9" w14:textId="77777777" w:rsidR="00BE6410" w:rsidRPr="00FD1D85" w:rsidRDefault="00BE6410" w:rsidP="00FD1D85">
      <w:pPr>
        <w:pStyle w:val="BodyText"/>
        <w:spacing w:line="360" w:lineRule="auto"/>
        <w:ind w:left="300" w:right="203" w:firstLine="420"/>
        <w:jc w:val="both"/>
      </w:pPr>
    </w:p>
    <w:p w14:paraId="511E62EF" w14:textId="77777777" w:rsidR="00BE6410" w:rsidRDefault="00BE6410">
      <w:pPr>
        <w:pStyle w:val="BodyText"/>
        <w:spacing w:line="360" w:lineRule="auto"/>
        <w:ind w:left="300" w:right="203" w:firstLine="420"/>
        <w:jc w:val="both"/>
      </w:pPr>
    </w:p>
    <w:p w14:paraId="15C65E84" w14:textId="77777777" w:rsidR="00BE6410" w:rsidRDefault="00BE6410">
      <w:pPr>
        <w:pStyle w:val="BodyText"/>
        <w:spacing w:line="360" w:lineRule="auto"/>
        <w:ind w:left="300" w:right="203" w:firstLine="420"/>
        <w:jc w:val="both"/>
      </w:pPr>
    </w:p>
    <w:p w14:paraId="7624B2CF" w14:textId="77777777" w:rsidR="00BE6410" w:rsidRDefault="00BE6410">
      <w:pPr>
        <w:pStyle w:val="BodyText"/>
        <w:spacing w:line="360" w:lineRule="auto"/>
        <w:ind w:left="300" w:right="203" w:firstLine="420"/>
        <w:jc w:val="both"/>
      </w:pPr>
    </w:p>
    <w:p w14:paraId="78ECACA0" w14:textId="77777777" w:rsidR="00BE6410" w:rsidRDefault="00BE6410">
      <w:pPr>
        <w:pStyle w:val="BodyText"/>
        <w:spacing w:line="360" w:lineRule="auto"/>
        <w:ind w:left="300" w:right="203" w:firstLine="420"/>
        <w:jc w:val="both"/>
      </w:pPr>
    </w:p>
    <w:p w14:paraId="2AA77907" w14:textId="77777777" w:rsidR="00BE6410" w:rsidRDefault="00BE6410">
      <w:pPr>
        <w:pStyle w:val="BodyText"/>
        <w:spacing w:line="360" w:lineRule="auto"/>
        <w:ind w:left="300" w:right="203" w:firstLine="420"/>
        <w:jc w:val="both"/>
      </w:pPr>
    </w:p>
    <w:p w14:paraId="75DAC19B" w14:textId="77777777" w:rsidR="00BE6410" w:rsidRDefault="00BE6410">
      <w:pPr>
        <w:pStyle w:val="BodyText"/>
        <w:spacing w:line="360" w:lineRule="auto"/>
        <w:ind w:left="300" w:right="203" w:firstLine="420"/>
        <w:jc w:val="both"/>
      </w:pPr>
    </w:p>
    <w:p w14:paraId="64423CC2" w14:textId="77777777" w:rsidR="00BE6410" w:rsidRDefault="00BE6410">
      <w:pPr>
        <w:pStyle w:val="BodyText"/>
        <w:spacing w:line="360" w:lineRule="auto"/>
        <w:ind w:left="300" w:right="203" w:firstLine="420"/>
        <w:jc w:val="both"/>
      </w:pPr>
    </w:p>
    <w:p w14:paraId="5C21DC94" w14:textId="77777777" w:rsidR="00BE6410" w:rsidRDefault="00BE6410">
      <w:pPr>
        <w:pStyle w:val="BodyText"/>
        <w:spacing w:line="360" w:lineRule="auto"/>
        <w:ind w:left="300" w:right="203" w:firstLine="420"/>
        <w:jc w:val="both"/>
      </w:pPr>
    </w:p>
    <w:p w14:paraId="1A180E82" w14:textId="77777777" w:rsidR="00BE6410" w:rsidRDefault="00BE6410">
      <w:pPr>
        <w:pStyle w:val="BodyText"/>
        <w:spacing w:line="360" w:lineRule="auto"/>
        <w:ind w:left="300" w:right="203" w:firstLine="420"/>
        <w:jc w:val="both"/>
      </w:pPr>
    </w:p>
    <w:p w14:paraId="27F1448E" w14:textId="77777777" w:rsidR="00BE6410" w:rsidRDefault="00BE6410">
      <w:pPr>
        <w:pStyle w:val="BodyText"/>
        <w:spacing w:line="360" w:lineRule="auto"/>
        <w:ind w:left="300" w:right="203" w:firstLine="420"/>
        <w:jc w:val="both"/>
      </w:pPr>
    </w:p>
    <w:p w14:paraId="64FF50F0" w14:textId="77777777" w:rsidR="00BE6410" w:rsidRDefault="00862CC6">
      <w:pPr>
        <w:pStyle w:val="Heading1"/>
        <w:spacing w:before="69"/>
        <w:ind w:left="83" w:right="816"/>
      </w:pPr>
      <w:r>
        <w:lastRenderedPageBreak/>
        <w:t>ACKNOWLEDGMENT</w:t>
      </w:r>
    </w:p>
    <w:p w14:paraId="31D0E7C5" w14:textId="77777777" w:rsidR="00BE6410" w:rsidRDefault="00BE6410"/>
    <w:p w14:paraId="36584F94" w14:textId="77777777" w:rsidR="00BE6410" w:rsidRDefault="00BE6410"/>
    <w:p w14:paraId="74F1A087" w14:textId="77777777" w:rsidR="00BE6410" w:rsidRDefault="00862CC6">
      <w:pPr>
        <w:spacing w:line="350" w:lineRule="auto"/>
        <w:ind w:left="360" w:right="20"/>
        <w:jc w:val="both"/>
        <w:rPr>
          <w:sz w:val="24"/>
        </w:rPr>
      </w:pPr>
      <w:r>
        <w:rPr>
          <w:sz w:val="24"/>
        </w:rPr>
        <w:t>At the very onset I would like to place our gratefulness to all those people who helped me in making the Internship a successful one.</w:t>
      </w:r>
    </w:p>
    <w:p w14:paraId="74A84AFC" w14:textId="77777777" w:rsidR="00BE6410" w:rsidRDefault="00BE6410">
      <w:pPr>
        <w:spacing w:line="350" w:lineRule="auto"/>
        <w:ind w:left="360" w:right="20"/>
        <w:jc w:val="both"/>
        <w:rPr>
          <w:sz w:val="24"/>
        </w:rPr>
      </w:pPr>
    </w:p>
    <w:p w14:paraId="77518DC5" w14:textId="77777777" w:rsidR="00BE6410" w:rsidRDefault="00862CC6">
      <w:pPr>
        <w:spacing w:line="354" w:lineRule="auto"/>
        <w:ind w:left="360" w:right="20" w:firstLine="720"/>
        <w:jc w:val="both"/>
        <w:rPr>
          <w:sz w:val="24"/>
        </w:rPr>
      </w:pPr>
      <w:r>
        <w:rPr>
          <w:sz w:val="24"/>
        </w:rPr>
        <w:t>Coming up, this internship to be a success was not easy. Apart from the sheer effort, the enlightenment of the very experienced teachers also plays a paramount role because it is they who guided me in the right direction.</w:t>
      </w:r>
    </w:p>
    <w:p w14:paraId="0EB8B1E2" w14:textId="77777777" w:rsidR="00BE6410" w:rsidRDefault="00BE6410">
      <w:pPr>
        <w:spacing w:line="354" w:lineRule="auto"/>
        <w:ind w:left="360" w:right="20" w:firstLine="720"/>
        <w:jc w:val="both"/>
        <w:rPr>
          <w:sz w:val="24"/>
        </w:rPr>
      </w:pPr>
    </w:p>
    <w:p w14:paraId="5E8CF38E" w14:textId="77777777" w:rsidR="00BE6410" w:rsidRDefault="00862CC6">
      <w:pPr>
        <w:spacing w:line="354" w:lineRule="auto"/>
        <w:ind w:left="360" w:right="20" w:firstLine="720"/>
        <w:jc w:val="both"/>
        <w:rPr>
          <w:sz w:val="24"/>
        </w:rPr>
      </w:pPr>
      <w:r>
        <w:rPr>
          <w:sz w:val="24"/>
        </w:rPr>
        <w:t xml:space="preserve">First of all, I would like to thank the </w:t>
      </w:r>
      <w:r>
        <w:rPr>
          <w:b/>
          <w:sz w:val="24"/>
        </w:rPr>
        <w:t>Management of RNS Institute of</w:t>
      </w:r>
      <w:r>
        <w:rPr>
          <w:sz w:val="24"/>
        </w:rPr>
        <w:t xml:space="preserve"> </w:t>
      </w:r>
      <w:r>
        <w:rPr>
          <w:b/>
          <w:sz w:val="24"/>
        </w:rPr>
        <w:t xml:space="preserve">Technology </w:t>
      </w:r>
      <w:r>
        <w:rPr>
          <w:sz w:val="24"/>
        </w:rPr>
        <w:t>for providing such a healthy environment for the successful completion of</w:t>
      </w:r>
      <w:r>
        <w:rPr>
          <w:b/>
          <w:sz w:val="24"/>
        </w:rPr>
        <w:t xml:space="preserve"> </w:t>
      </w:r>
      <w:r>
        <w:rPr>
          <w:sz w:val="24"/>
        </w:rPr>
        <w:t>internship work.</w:t>
      </w:r>
    </w:p>
    <w:p w14:paraId="60688139" w14:textId="77777777" w:rsidR="00BE6410" w:rsidRDefault="00862CC6">
      <w:pPr>
        <w:spacing w:line="354" w:lineRule="auto"/>
        <w:ind w:left="360" w:right="20" w:firstLine="720"/>
        <w:jc w:val="both"/>
        <w:rPr>
          <w:sz w:val="24"/>
        </w:rPr>
      </w:pPr>
      <w:r>
        <w:rPr>
          <w:sz w:val="24"/>
        </w:rPr>
        <w:t>In this regard, I express sincere gratitude to our beloved Principal</w:t>
      </w:r>
      <w:r>
        <w:rPr>
          <w:b/>
          <w:sz w:val="24"/>
        </w:rPr>
        <w:t xml:space="preserve"> Dr. M K Venkatesha, </w:t>
      </w:r>
      <w:r>
        <w:rPr>
          <w:sz w:val="24"/>
        </w:rPr>
        <w:t>for providing us all the facilities.</w:t>
      </w:r>
    </w:p>
    <w:p w14:paraId="24326477" w14:textId="77777777" w:rsidR="00BE6410" w:rsidRDefault="00BE6410">
      <w:pPr>
        <w:spacing w:line="354" w:lineRule="auto"/>
        <w:ind w:left="360" w:right="20" w:firstLine="720"/>
        <w:jc w:val="both"/>
        <w:rPr>
          <w:sz w:val="24"/>
        </w:rPr>
      </w:pPr>
    </w:p>
    <w:p w14:paraId="3C44ED44" w14:textId="77777777" w:rsidR="00BE6410" w:rsidRDefault="00862CC6">
      <w:pPr>
        <w:spacing w:line="354" w:lineRule="auto"/>
        <w:ind w:left="360" w:right="20" w:firstLine="720"/>
        <w:jc w:val="both"/>
        <w:rPr>
          <w:sz w:val="24"/>
        </w:rPr>
      </w:pPr>
      <w:r>
        <w:rPr>
          <w:sz w:val="24"/>
        </w:rPr>
        <w:t xml:space="preserve">We are extremely grateful to our own and beloved Professor and Head of Department of Information science and Engineering, </w:t>
      </w:r>
      <w:r>
        <w:rPr>
          <w:b/>
          <w:sz w:val="24"/>
        </w:rPr>
        <w:t>Dr. Suresh L</w:t>
      </w:r>
      <w:r>
        <w:rPr>
          <w:sz w:val="24"/>
        </w:rPr>
        <w:t>, for having accepted to patronize me in the right direction with all her wisdom.</w:t>
      </w:r>
    </w:p>
    <w:p w14:paraId="3B4F20D8" w14:textId="77777777" w:rsidR="00BE6410" w:rsidRDefault="00BE6410">
      <w:pPr>
        <w:spacing w:line="354" w:lineRule="auto"/>
        <w:ind w:left="360" w:right="20" w:firstLine="720"/>
        <w:jc w:val="both"/>
        <w:rPr>
          <w:sz w:val="24"/>
        </w:rPr>
      </w:pPr>
    </w:p>
    <w:p w14:paraId="65ABE1D2" w14:textId="02890371" w:rsidR="00BE6410" w:rsidRDefault="00862CC6">
      <w:pPr>
        <w:spacing w:line="353" w:lineRule="auto"/>
        <w:ind w:left="360" w:right="20" w:firstLine="720"/>
        <w:jc w:val="both"/>
        <w:rPr>
          <w:sz w:val="24"/>
        </w:rPr>
      </w:pPr>
      <w:r>
        <w:rPr>
          <w:sz w:val="24"/>
        </w:rPr>
        <w:t>We place our heartfelt thanks to</w:t>
      </w:r>
      <w:r>
        <w:rPr>
          <w:color w:val="FF0000"/>
          <w:sz w:val="24"/>
        </w:rPr>
        <w:t xml:space="preserve"> </w:t>
      </w:r>
      <w:r w:rsidR="00F36E09" w:rsidRPr="00F36E09">
        <w:rPr>
          <w:b/>
          <w:bCs/>
          <w:sz w:val="24"/>
          <w:lang w:val="en-IN"/>
        </w:rPr>
        <w:t>Mrs. Vinutha G K</w:t>
      </w:r>
      <w:r w:rsidRPr="00F36E09">
        <w:rPr>
          <w:sz w:val="24"/>
        </w:rPr>
        <w:t xml:space="preserve"> </w:t>
      </w:r>
      <w:r>
        <w:rPr>
          <w:sz w:val="24"/>
        </w:rPr>
        <w:t>Professor and HOD, Department of Information Science and Engineering for having guided internship and all the staff members of the department of Information Science and Engineering for helping at all times.</w:t>
      </w:r>
    </w:p>
    <w:p w14:paraId="0E032FF3" w14:textId="77777777" w:rsidR="00BE6410" w:rsidRDefault="00BE6410">
      <w:pPr>
        <w:spacing w:line="353" w:lineRule="auto"/>
        <w:ind w:left="360" w:right="20" w:firstLine="720"/>
        <w:jc w:val="both"/>
        <w:rPr>
          <w:sz w:val="24"/>
        </w:rPr>
      </w:pPr>
    </w:p>
    <w:p w14:paraId="2B533E04" w14:textId="5EB776DD" w:rsidR="00BE6410" w:rsidRDefault="00862CC6">
      <w:pPr>
        <w:spacing w:line="353" w:lineRule="auto"/>
        <w:ind w:left="360" w:right="20" w:firstLine="720"/>
        <w:jc w:val="both"/>
        <w:rPr>
          <w:sz w:val="24"/>
        </w:rPr>
      </w:pPr>
      <w:r>
        <w:rPr>
          <w:sz w:val="24"/>
        </w:rPr>
        <w:t xml:space="preserve">I </w:t>
      </w:r>
      <w:r w:rsidRPr="00F36E09">
        <w:rPr>
          <w:sz w:val="24"/>
        </w:rPr>
        <w:t xml:space="preserve">thank </w:t>
      </w:r>
      <w:r w:rsidRPr="00F36E09">
        <w:rPr>
          <w:b/>
          <w:sz w:val="24"/>
        </w:rPr>
        <w:t>Mr</w:t>
      </w:r>
      <w:r w:rsidR="00F36E09" w:rsidRPr="00F36E09">
        <w:rPr>
          <w:b/>
          <w:sz w:val="24"/>
        </w:rPr>
        <w:t>. Akshay D R</w:t>
      </w:r>
      <w:r w:rsidRPr="00F36E09">
        <w:rPr>
          <w:b/>
          <w:sz w:val="24"/>
        </w:rPr>
        <w:t>,</w:t>
      </w:r>
      <w:r w:rsidR="00F36E09" w:rsidRPr="00F36E09">
        <w:rPr>
          <w:b/>
          <w:sz w:val="24"/>
        </w:rPr>
        <w:t xml:space="preserve"> Co-Founder &amp; CEO</w:t>
      </w:r>
      <w:r w:rsidRPr="00F36E09">
        <w:rPr>
          <w:b/>
          <w:sz w:val="24"/>
        </w:rPr>
        <w:t xml:space="preserve">, </w:t>
      </w:r>
      <w:r w:rsidR="00F36E09" w:rsidRPr="00F36E09">
        <w:rPr>
          <w:b/>
          <w:sz w:val="24"/>
        </w:rPr>
        <w:t>Enmaz Engineering Services</w:t>
      </w:r>
      <w:r>
        <w:rPr>
          <w:sz w:val="24"/>
        </w:rPr>
        <w:t>, for providing the opportunity to be a part of the Internship program and having guided me to complete the same successfully.</w:t>
      </w:r>
    </w:p>
    <w:p w14:paraId="337EF6E5" w14:textId="77777777" w:rsidR="00BE6410" w:rsidRDefault="00BE6410">
      <w:pPr>
        <w:spacing w:line="353" w:lineRule="auto"/>
        <w:ind w:left="360" w:right="20" w:firstLine="720"/>
        <w:jc w:val="both"/>
        <w:rPr>
          <w:sz w:val="24"/>
        </w:rPr>
      </w:pPr>
    </w:p>
    <w:p w14:paraId="28D2880F" w14:textId="77777777" w:rsidR="00BE6410" w:rsidRDefault="00862CC6">
      <w:pPr>
        <w:spacing w:line="357" w:lineRule="auto"/>
        <w:ind w:left="360" w:firstLine="720"/>
        <w:jc w:val="both"/>
        <w:rPr>
          <w:sz w:val="24"/>
        </w:rPr>
      </w:pPr>
      <w:r>
        <w:rPr>
          <w:sz w:val="24"/>
        </w:rPr>
        <w:t xml:space="preserve">I also thank our internship coordinator </w:t>
      </w:r>
      <w:r>
        <w:rPr>
          <w:b/>
          <w:bCs/>
          <w:sz w:val="24"/>
        </w:rPr>
        <w:t>D</w:t>
      </w:r>
      <w:r>
        <w:rPr>
          <w:b/>
          <w:sz w:val="24"/>
        </w:rPr>
        <w:t>r. R Rajkumar,</w:t>
      </w:r>
      <w:r>
        <w:rPr>
          <w:sz w:val="24"/>
        </w:rPr>
        <w:t xml:space="preserve"> Associate Professor, Department of Information Science and Engineering. I would thank my friends for having supported me with all their strength and might. Last but not the least, I thank my parents for supporting and encouraging me throughout. I have made an honest effort in this assignment.</w:t>
      </w:r>
    </w:p>
    <w:p w14:paraId="2FBA6B43" w14:textId="77777777" w:rsidR="00BE6410" w:rsidRDefault="00BE6410">
      <w:pPr>
        <w:pStyle w:val="BodyText"/>
      </w:pPr>
    </w:p>
    <w:p w14:paraId="1DB1AB94" w14:textId="77777777" w:rsidR="00BE6410" w:rsidRDefault="00BE6410">
      <w:pPr>
        <w:pStyle w:val="BodyText"/>
        <w:rPr>
          <w:sz w:val="20"/>
        </w:rPr>
      </w:pPr>
    </w:p>
    <w:p w14:paraId="4410161F" w14:textId="77777777" w:rsidR="00BE6410" w:rsidRDefault="00BE6410">
      <w:pPr>
        <w:pStyle w:val="BodyText"/>
        <w:rPr>
          <w:sz w:val="20"/>
        </w:rPr>
      </w:pPr>
    </w:p>
    <w:p w14:paraId="382D766F" w14:textId="77777777" w:rsidR="00BE6410" w:rsidRDefault="00BE6410">
      <w:pPr>
        <w:pStyle w:val="BodyText"/>
        <w:spacing w:before="7"/>
        <w:rPr>
          <w:sz w:val="12"/>
        </w:rPr>
      </w:pPr>
    </w:p>
    <w:tbl>
      <w:tblPr>
        <w:tblW w:w="0" w:type="auto"/>
        <w:tblInd w:w="257" w:type="dxa"/>
        <w:tblLayout w:type="fixed"/>
        <w:tblCellMar>
          <w:left w:w="0" w:type="dxa"/>
          <w:right w:w="0" w:type="dxa"/>
        </w:tblCellMar>
        <w:tblLook w:val="04A0" w:firstRow="1" w:lastRow="0" w:firstColumn="1" w:lastColumn="0" w:noHBand="0" w:noVBand="1"/>
      </w:tblPr>
      <w:tblGrid>
        <w:gridCol w:w="2723"/>
        <w:gridCol w:w="2666"/>
        <w:gridCol w:w="3156"/>
      </w:tblGrid>
      <w:tr w:rsidR="00BE6410" w14:paraId="1D220716" w14:textId="77777777">
        <w:trPr>
          <w:trHeight w:val="274"/>
        </w:trPr>
        <w:tc>
          <w:tcPr>
            <w:tcW w:w="2723" w:type="dxa"/>
          </w:tcPr>
          <w:p w14:paraId="43254BA1" w14:textId="3F57F572" w:rsidR="00BE6410" w:rsidRDefault="00BE6410" w:rsidP="003D52A8">
            <w:pPr>
              <w:pStyle w:val="TableParagraph"/>
              <w:spacing w:line="255" w:lineRule="exact"/>
              <w:ind w:left="0"/>
              <w:rPr>
                <w:b/>
                <w:sz w:val="24"/>
                <w:lang w:val="en-IN"/>
              </w:rPr>
            </w:pPr>
          </w:p>
        </w:tc>
        <w:tc>
          <w:tcPr>
            <w:tcW w:w="2666" w:type="dxa"/>
          </w:tcPr>
          <w:p w14:paraId="08D32806" w14:textId="7593E7E9" w:rsidR="00BE6410" w:rsidRDefault="00BE6410" w:rsidP="003D52A8">
            <w:pPr>
              <w:pStyle w:val="TableParagraph"/>
              <w:spacing w:line="255" w:lineRule="exact"/>
              <w:ind w:left="0"/>
              <w:rPr>
                <w:b/>
                <w:sz w:val="24"/>
              </w:rPr>
            </w:pPr>
          </w:p>
        </w:tc>
        <w:tc>
          <w:tcPr>
            <w:tcW w:w="3156" w:type="dxa"/>
          </w:tcPr>
          <w:p w14:paraId="27B31B10" w14:textId="4C107FD7" w:rsidR="00BE6410" w:rsidRDefault="00862CC6" w:rsidP="00F36E09">
            <w:pPr>
              <w:pStyle w:val="TableParagraph"/>
              <w:spacing w:line="276" w:lineRule="auto"/>
              <w:ind w:left="480"/>
              <w:rPr>
                <w:b/>
                <w:sz w:val="24"/>
                <w:lang w:val="en-IN"/>
              </w:rPr>
            </w:pPr>
            <w:r>
              <w:rPr>
                <w:b/>
                <w:sz w:val="24"/>
              </w:rPr>
              <w:t xml:space="preserve">NAME: </w:t>
            </w:r>
            <w:r w:rsidR="003D52A8">
              <w:rPr>
                <w:b/>
                <w:sz w:val="24"/>
                <w:lang w:val="en-IN"/>
              </w:rPr>
              <w:t>SAGAR A C</w:t>
            </w:r>
          </w:p>
        </w:tc>
      </w:tr>
      <w:tr w:rsidR="00BE6410" w14:paraId="4FF27DC5" w14:textId="77777777">
        <w:trPr>
          <w:trHeight w:val="274"/>
        </w:trPr>
        <w:tc>
          <w:tcPr>
            <w:tcW w:w="2723" w:type="dxa"/>
          </w:tcPr>
          <w:p w14:paraId="3D769B67" w14:textId="2C6FE53D" w:rsidR="00BE6410" w:rsidRDefault="00BE6410">
            <w:pPr>
              <w:pStyle w:val="TableParagraph"/>
              <w:spacing w:line="255" w:lineRule="exact"/>
              <w:ind w:left="50"/>
              <w:rPr>
                <w:b/>
                <w:sz w:val="24"/>
                <w:lang w:val="en-IN"/>
              </w:rPr>
            </w:pPr>
          </w:p>
        </w:tc>
        <w:tc>
          <w:tcPr>
            <w:tcW w:w="2666" w:type="dxa"/>
          </w:tcPr>
          <w:p w14:paraId="0A34920B" w14:textId="77777777" w:rsidR="00BE6410" w:rsidRDefault="00BE6410">
            <w:pPr>
              <w:pStyle w:val="TableParagraph"/>
              <w:spacing w:line="255" w:lineRule="exact"/>
              <w:ind w:left="139"/>
              <w:rPr>
                <w:b/>
                <w:sz w:val="24"/>
              </w:rPr>
            </w:pPr>
          </w:p>
        </w:tc>
        <w:tc>
          <w:tcPr>
            <w:tcW w:w="3156" w:type="dxa"/>
          </w:tcPr>
          <w:p w14:paraId="1DD35863" w14:textId="058B8AB8" w:rsidR="00BE6410" w:rsidRDefault="00862CC6" w:rsidP="00F36E09">
            <w:pPr>
              <w:pStyle w:val="TableParagraph"/>
              <w:spacing w:line="276" w:lineRule="auto"/>
              <w:ind w:left="481"/>
              <w:rPr>
                <w:b/>
                <w:sz w:val="24"/>
                <w:lang w:val="en-IN"/>
              </w:rPr>
            </w:pPr>
            <w:r>
              <w:rPr>
                <w:b/>
                <w:sz w:val="24"/>
              </w:rPr>
              <w:t>USN: 1RN1</w:t>
            </w:r>
            <w:r w:rsidR="003D52A8">
              <w:rPr>
                <w:b/>
                <w:sz w:val="24"/>
              </w:rPr>
              <w:t>9IS407</w:t>
            </w:r>
          </w:p>
        </w:tc>
      </w:tr>
      <w:bookmarkEnd w:id="1"/>
    </w:tbl>
    <w:p w14:paraId="24CFC410" w14:textId="77777777" w:rsidR="00BE6410" w:rsidRDefault="00BE6410">
      <w:pPr>
        <w:spacing w:line="255" w:lineRule="exact"/>
        <w:rPr>
          <w:sz w:val="24"/>
        </w:rPr>
        <w:sectPr w:rsidR="00BE6410">
          <w:footerReference w:type="default" r:id="rId16"/>
          <w:pgSz w:w="11900" w:h="16850"/>
          <w:pgMar w:top="1560" w:right="1300" w:bottom="960" w:left="1140" w:header="0" w:footer="765" w:gutter="0"/>
          <w:cols w:space="720"/>
        </w:sectPr>
      </w:pPr>
    </w:p>
    <w:p w14:paraId="51A156F4" w14:textId="77777777" w:rsidR="00BE6410" w:rsidRDefault="00862CC6">
      <w:pPr>
        <w:pStyle w:val="Heading2"/>
        <w:spacing w:before="70"/>
        <w:ind w:left="461" w:right="305"/>
        <w:jc w:val="center"/>
      </w:pPr>
      <w:bookmarkStart w:id="2" w:name="_Hlk92811145"/>
      <w:r>
        <w:lastRenderedPageBreak/>
        <w:t>Table of Contents</w:t>
      </w:r>
    </w:p>
    <w:p w14:paraId="3591B0DF" w14:textId="77777777" w:rsidR="00BE6410" w:rsidRDefault="00BE6410">
      <w:pPr>
        <w:pStyle w:val="BodyText"/>
        <w:rPr>
          <w:b/>
          <w:sz w:val="20"/>
        </w:rPr>
      </w:pPr>
    </w:p>
    <w:p w14:paraId="313B39DF" w14:textId="77777777" w:rsidR="00BE6410" w:rsidRDefault="00BE6410">
      <w:pPr>
        <w:pStyle w:val="BodyText"/>
        <w:rPr>
          <w:b/>
          <w:sz w:val="20"/>
        </w:rPr>
      </w:pPr>
    </w:p>
    <w:p w14:paraId="4827F834" w14:textId="77777777" w:rsidR="00BE6410" w:rsidRDefault="00BE6410">
      <w:pPr>
        <w:pStyle w:val="BodyText"/>
        <w:spacing w:before="1"/>
        <w:rPr>
          <w:b/>
          <w:sz w:val="25"/>
        </w:rPr>
      </w:pPr>
    </w:p>
    <w:tbl>
      <w:tblPr>
        <w:tblW w:w="0" w:type="auto"/>
        <w:tblInd w:w="112" w:type="dxa"/>
        <w:tblLayout w:type="fixed"/>
        <w:tblCellMar>
          <w:left w:w="0" w:type="dxa"/>
          <w:right w:w="0" w:type="dxa"/>
        </w:tblCellMar>
        <w:tblLook w:val="04A0" w:firstRow="1" w:lastRow="0" w:firstColumn="1" w:lastColumn="0" w:noHBand="0" w:noVBand="1"/>
      </w:tblPr>
      <w:tblGrid>
        <w:gridCol w:w="6680"/>
        <w:gridCol w:w="1937"/>
      </w:tblGrid>
      <w:tr w:rsidR="00BE6410" w14:paraId="58468865" w14:textId="77777777">
        <w:trPr>
          <w:trHeight w:val="406"/>
        </w:trPr>
        <w:tc>
          <w:tcPr>
            <w:tcW w:w="6680" w:type="dxa"/>
          </w:tcPr>
          <w:p w14:paraId="4069B4B6" w14:textId="77777777" w:rsidR="00BE6410" w:rsidRDefault="00862CC6" w:rsidP="00E957A5">
            <w:pPr>
              <w:pStyle w:val="TableParagraph"/>
              <w:spacing w:line="360" w:lineRule="auto"/>
              <w:ind w:left="200"/>
              <w:rPr>
                <w:b/>
                <w:sz w:val="28"/>
              </w:rPr>
            </w:pPr>
            <w:r>
              <w:rPr>
                <w:b/>
                <w:sz w:val="28"/>
              </w:rPr>
              <w:t>Certificate</w:t>
            </w:r>
          </w:p>
        </w:tc>
        <w:tc>
          <w:tcPr>
            <w:tcW w:w="1937" w:type="dxa"/>
          </w:tcPr>
          <w:p w14:paraId="32469172" w14:textId="77777777" w:rsidR="00BE6410" w:rsidRDefault="00BE6410">
            <w:pPr>
              <w:pStyle w:val="TableParagraph"/>
              <w:ind w:left="0"/>
              <w:rPr>
                <w:sz w:val="26"/>
              </w:rPr>
            </w:pPr>
          </w:p>
        </w:tc>
      </w:tr>
      <w:tr w:rsidR="00BE6410" w14:paraId="25350B23" w14:textId="77777777">
        <w:trPr>
          <w:trHeight w:val="504"/>
        </w:trPr>
        <w:tc>
          <w:tcPr>
            <w:tcW w:w="6680" w:type="dxa"/>
          </w:tcPr>
          <w:p w14:paraId="24EB7D8F" w14:textId="77777777" w:rsidR="00BE6410" w:rsidRDefault="00862CC6" w:rsidP="00E957A5">
            <w:pPr>
              <w:pStyle w:val="TableParagraph"/>
              <w:spacing w:before="86" w:line="360" w:lineRule="auto"/>
              <w:ind w:left="200"/>
              <w:rPr>
                <w:b/>
                <w:sz w:val="28"/>
              </w:rPr>
            </w:pPr>
            <w:r>
              <w:rPr>
                <w:b/>
                <w:sz w:val="28"/>
              </w:rPr>
              <w:t>Abstract</w:t>
            </w:r>
          </w:p>
        </w:tc>
        <w:tc>
          <w:tcPr>
            <w:tcW w:w="1937" w:type="dxa"/>
          </w:tcPr>
          <w:p w14:paraId="793C9BE1" w14:textId="761F82A9" w:rsidR="00BE6410" w:rsidRDefault="00E957A5">
            <w:pPr>
              <w:pStyle w:val="TableParagraph"/>
              <w:spacing w:before="85"/>
              <w:ind w:left="1417"/>
              <w:rPr>
                <w:b/>
                <w:sz w:val="24"/>
              </w:rPr>
            </w:pPr>
            <w:r>
              <w:rPr>
                <w:b/>
                <w:sz w:val="24"/>
              </w:rPr>
              <w:t>I</w:t>
            </w:r>
          </w:p>
        </w:tc>
      </w:tr>
      <w:tr w:rsidR="00BE6410" w14:paraId="293D9BB4" w14:textId="77777777">
        <w:trPr>
          <w:trHeight w:val="504"/>
        </w:trPr>
        <w:tc>
          <w:tcPr>
            <w:tcW w:w="6680" w:type="dxa"/>
          </w:tcPr>
          <w:p w14:paraId="7EF9160D" w14:textId="77777777" w:rsidR="00BE6410" w:rsidRDefault="00862CC6" w:rsidP="00E957A5">
            <w:pPr>
              <w:pStyle w:val="TableParagraph"/>
              <w:spacing w:before="86" w:line="360" w:lineRule="auto"/>
              <w:ind w:left="200"/>
              <w:rPr>
                <w:b/>
                <w:sz w:val="28"/>
              </w:rPr>
            </w:pPr>
            <w:r>
              <w:rPr>
                <w:b/>
                <w:sz w:val="28"/>
              </w:rPr>
              <w:t>Acknowledgment</w:t>
            </w:r>
          </w:p>
        </w:tc>
        <w:tc>
          <w:tcPr>
            <w:tcW w:w="1937" w:type="dxa"/>
          </w:tcPr>
          <w:p w14:paraId="34CFF6D8" w14:textId="26C0544D" w:rsidR="00BE6410" w:rsidRDefault="00E957A5">
            <w:pPr>
              <w:pStyle w:val="TableParagraph"/>
              <w:spacing w:before="85"/>
              <w:ind w:left="1417"/>
              <w:rPr>
                <w:b/>
                <w:sz w:val="24"/>
              </w:rPr>
            </w:pPr>
            <w:r>
              <w:rPr>
                <w:b/>
                <w:sz w:val="24"/>
              </w:rPr>
              <w:t>II</w:t>
            </w:r>
          </w:p>
        </w:tc>
      </w:tr>
      <w:tr w:rsidR="00BE6410" w14:paraId="466271BE" w14:textId="77777777">
        <w:trPr>
          <w:trHeight w:val="504"/>
        </w:trPr>
        <w:tc>
          <w:tcPr>
            <w:tcW w:w="6680" w:type="dxa"/>
          </w:tcPr>
          <w:p w14:paraId="3B8B1D0F" w14:textId="77777777" w:rsidR="00BE6410" w:rsidRDefault="00862CC6" w:rsidP="00E957A5">
            <w:pPr>
              <w:pStyle w:val="TableParagraph"/>
              <w:spacing w:before="86" w:line="360" w:lineRule="auto"/>
              <w:ind w:left="200"/>
              <w:rPr>
                <w:b/>
                <w:sz w:val="28"/>
              </w:rPr>
            </w:pPr>
            <w:r>
              <w:rPr>
                <w:b/>
                <w:sz w:val="28"/>
              </w:rPr>
              <w:t>Table Of Contents</w:t>
            </w:r>
          </w:p>
        </w:tc>
        <w:tc>
          <w:tcPr>
            <w:tcW w:w="1937" w:type="dxa"/>
          </w:tcPr>
          <w:p w14:paraId="62E6AC07" w14:textId="00894D15" w:rsidR="00BE6410" w:rsidRDefault="00E957A5">
            <w:pPr>
              <w:pStyle w:val="TableParagraph"/>
              <w:spacing w:before="85"/>
              <w:ind w:left="1417"/>
              <w:rPr>
                <w:b/>
                <w:sz w:val="24"/>
              </w:rPr>
            </w:pPr>
            <w:r>
              <w:rPr>
                <w:b/>
                <w:sz w:val="24"/>
              </w:rPr>
              <w:t>III</w:t>
            </w:r>
          </w:p>
        </w:tc>
      </w:tr>
      <w:tr w:rsidR="00BE6410" w14:paraId="65D7F114" w14:textId="77777777">
        <w:trPr>
          <w:trHeight w:val="503"/>
        </w:trPr>
        <w:tc>
          <w:tcPr>
            <w:tcW w:w="6680" w:type="dxa"/>
          </w:tcPr>
          <w:p w14:paraId="49B260C3" w14:textId="77777777" w:rsidR="00BE6410" w:rsidRDefault="00862CC6" w:rsidP="00E957A5">
            <w:pPr>
              <w:pStyle w:val="TableParagraph"/>
              <w:spacing w:before="86" w:line="360" w:lineRule="auto"/>
              <w:ind w:left="200"/>
              <w:rPr>
                <w:b/>
                <w:sz w:val="28"/>
              </w:rPr>
            </w:pPr>
            <w:r>
              <w:rPr>
                <w:b/>
                <w:sz w:val="28"/>
              </w:rPr>
              <w:t>List Of Figures</w:t>
            </w:r>
          </w:p>
        </w:tc>
        <w:tc>
          <w:tcPr>
            <w:tcW w:w="1937" w:type="dxa"/>
          </w:tcPr>
          <w:p w14:paraId="5B36F167" w14:textId="04846072" w:rsidR="00BE6410" w:rsidRDefault="00E957A5">
            <w:pPr>
              <w:pStyle w:val="TableParagraph"/>
              <w:spacing w:before="85"/>
              <w:ind w:left="1417"/>
              <w:rPr>
                <w:b/>
                <w:sz w:val="24"/>
              </w:rPr>
            </w:pPr>
            <w:r>
              <w:rPr>
                <w:b/>
                <w:sz w:val="24"/>
              </w:rPr>
              <w:t>VI</w:t>
            </w:r>
          </w:p>
        </w:tc>
      </w:tr>
      <w:tr w:rsidR="00BE6410" w14:paraId="3FE6237B" w14:textId="77777777">
        <w:trPr>
          <w:trHeight w:val="504"/>
        </w:trPr>
        <w:tc>
          <w:tcPr>
            <w:tcW w:w="6680" w:type="dxa"/>
          </w:tcPr>
          <w:p w14:paraId="2848855A" w14:textId="77777777" w:rsidR="00BE6410" w:rsidRDefault="00862CC6" w:rsidP="00E957A5">
            <w:pPr>
              <w:pStyle w:val="TableParagraph"/>
              <w:spacing w:before="86" w:line="360" w:lineRule="auto"/>
              <w:ind w:left="200"/>
              <w:rPr>
                <w:b/>
                <w:sz w:val="28"/>
              </w:rPr>
            </w:pPr>
            <w:r>
              <w:rPr>
                <w:b/>
                <w:sz w:val="28"/>
              </w:rPr>
              <w:t>List Of Tables</w:t>
            </w:r>
          </w:p>
        </w:tc>
        <w:tc>
          <w:tcPr>
            <w:tcW w:w="1937" w:type="dxa"/>
          </w:tcPr>
          <w:p w14:paraId="0130958E" w14:textId="5F33A6B3" w:rsidR="00BE6410" w:rsidRDefault="00E957A5">
            <w:pPr>
              <w:pStyle w:val="TableParagraph"/>
              <w:spacing w:before="85"/>
              <w:ind w:left="1417"/>
              <w:rPr>
                <w:b/>
                <w:sz w:val="24"/>
              </w:rPr>
            </w:pPr>
            <w:r>
              <w:rPr>
                <w:b/>
                <w:sz w:val="24"/>
              </w:rPr>
              <w:t>VIII</w:t>
            </w:r>
          </w:p>
        </w:tc>
      </w:tr>
      <w:tr w:rsidR="00BE6410" w14:paraId="05031847" w14:textId="77777777">
        <w:trPr>
          <w:trHeight w:val="504"/>
        </w:trPr>
        <w:tc>
          <w:tcPr>
            <w:tcW w:w="6680" w:type="dxa"/>
          </w:tcPr>
          <w:p w14:paraId="7AEBF6AE" w14:textId="77777777" w:rsidR="00BE6410" w:rsidRDefault="00862CC6" w:rsidP="00E957A5">
            <w:pPr>
              <w:pStyle w:val="TableParagraph"/>
              <w:spacing w:before="86" w:line="360" w:lineRule="auto"/>
              <w:ind w:left="200"/>
              <w:rPr>
                <w:b/>
                <w:sz w:val="28"/>
              </w:rPr>
            </w:pPr>
            <w:r>
              <w:rPr>
                <w:b/>
                <w:sz w:val="28"/>
              </w:rPr>
              <w:t>Abbreviations</w:t>
            </w:r>
          </w:p>
        </w:tc>
        <w:tc>
          <w:tcPr>
            <w:tcW w:w="1937" w:type="dxa"/>
          </w:tcPr>
          <w:p w14:paraId="49636413" w14:textId="1AF81D42" w:rsidR="00BE6410" w:rsidRDefault="00E957A5">
            <w:pPr>
              <w:pStyle w:val="TableParagraph"/>
              <w:spacing w:before="85"/>
              <w:ind w:left="1417"/>
              <w:rPr>
                <w:b/>
                <w:sz w:val="24"/>
              </w:rPr>
            </w:pPr>
            <w:r>
              <w:rPr>
                <w:b/>
                <w:sz w:val="24"/>
              </w:rPr>
              <w:t>IX</w:t>
            </w:r>
          </w:p>
        </w:tc>
      </w:tr>
      <w:tr w:rsidR="00BE6410" w14:paraId="46DC1CC2" w14:textId="77777777">
        <w:trPr>
          <w:trHeight w:val="503"/>
        </w:trPr>
        <w:tc>
          <w:tcPr>
            <w:tcW w:w="6680" w:type="dxa"/>
          </w:tcPr>
          <w:p w14:paraId="62C71A6E" w14:textId="286FE9BF" w:rsidR="00BE6410" w:rsidRDefault="00862CC6" w:rsidP="00E957A5">
            <w:pPr>
              <w:pStyle w:val="TableParagraph"/>
              <w:spacing w:before="86" w:line="360" w:lineRule="auto"/>
              <w:ind w:left="200"/>
              <w:rPr>
                <w:b/>
                <w:sz w:val="28"/>
              </w:rPr>
            </w:pPr>
            <w:r>
              <w:rPr>
                <w:b/>
                <w:sz w:val="28"/>
              </w:rPr>
              <w:t xml:space="preserve">1. Introduction </w:t>
            </w:r>
          </w:p>
        </w:tc>
        <w:tc>
          <w:tcPr>
            <w:tcW w:w="1937" w:type="dxa"/>
          </w:tcPr>
          <w:p w14:paraId="0B4DE879" w14:textId="77777777" w:rsidR="00BE6410" w:rsidRDefault="00862CC6">
            <w:pPr>
              <w:pStyle w:val="TableParagraph"/>
              <w:spacing w:before="86"/>
              <w:ind w:left="1417"/>
              <w:rPr>
                <w:b/>
                <w:sz w:val="20"/>
              </w:rPr>
            </w:pPr>
            <w:r>
              <w:rPr>
                <w:b/>
                <w:w w:val="99"/>
                <w:sz w:val="20"/>
              </w:rPr>
              <w:t>1</w:t>
            </w:r>
          </w:p>
        </w:tc>
      </w:tr>
      <w:tr w:rsidR="00BE6410" w14:paraId="0846B4F2" w14:textId="77777777">
        <w:trPr>
          <w:trHeight w:val="480"/>
        </w:trPr>
        <w:tc>
          <w:tcPr>
            <w:tcW w:w="6680" w:type="dxa"/>
          </w:tcPr>
          <w:p w14:paraId="05481E2A" w14:textId="77777777" w:rsidR="00BE6410" w:rsidRDefault="00862CC6" w:rsidP="00E957A5">
            <w:pPr>
              <w:pStyle w:val="TableParagraph"/>
              <w:spacing w:before="85" w:line="360" w:lineRule="auto"/>
              <w:ind w:left="859"/>
              <w:rPr>
                <w:sz w:val="24"/>
              </w:rPr>
            </w:pPr>
            <w:r>
              <w:rPr>
                <w:sz w:val="24"/>
              </w:rPr>
              <w:t>1.1</w:t>
            </w:r>
            <w:r>
              <w:rPr>
                <w:spacing w:val="60"/>
                <w:sz w:val="24"/>
              </w:rPr>
              <w:t xml:space="preserve"> </w:t>
            </w:r>
            <w:r>
              <w:rPr>
                <w:sz w:val="24"/>
              </w:rPr>
              <w:t>History</w:t>
            </w:r>
          </w:p>
        </w:tc>
        <w:tc>
          <w:tcPr>
            <w:tcW w:w="1937" w:type="dxa"/>
          </w:tcPr>
          <w:p w14:paraId="3AB9E303" w14:textId="77777777" w:rsidR="00BE6410" w:rsidRDefault="00862CC6">
            <w:pPr>
              <w:pStyle w:val="TableParagraph"/>
              <w:spacing w:before="86"/>
              <w:ind w:left="1417"/>
              <w:rPr>
                <w:sz w:val="20"/>
              </w:rPr>
            </w:pPr>
            <w:r>
              <w:rPr>
                <w:w w:val="99"/>
                <w:sz w:val="20"/>
              </w:rPr>
              <w:t>1</w:t>
            </w:r>
          </w:p>
        </w:tc>
      </w:tr>
      <w:tr w:rsidR="00BE6410" w14:paraId="5A2C56B2" w14:textId="77777777">
        <w:trPr>
          <w:trHeight w:val="503"/>
        </w:trPr>
        <w:tc>
          <w:tcPr>
            <w:tcW w:w="6680" w:type="dxa"/>
          </w:tcPr>
          <w:p w14:paraId="1B986D00" w14:textId="77777777" w:rsidR="00BE6410" w:rsidRDefault="00862CC6" w:rsidP="00E957A5">
            <w:pPr>
              <w:pStyle w:val="TableParagraph"/>
              <w:spacing w:before="109" w:line="360" w:lineRule="auto"/>
              <w:ind w:left="859"/>
              <w:rPr>
                <w:sz w:val="24"/>
              </w:rPr>
            </w:pPr>
            <w:r>
              <w:rPr>
                <w:sz w:val="24"/>
              </w:rPr>
              <w:t>1.2 Android Versions</w:t>
            </w:r>
          </w:p>
        </w:tc>
        <w:tc>
          <w:tcPr>
            <w:tcW w:w="1937" w:type="dxa"/>
          </w:tcPr>
          <w:p w14:paraId="419A5E9C" w14:textId="77777777" w:rsidR="00BE6410" w:rsidRDefault="00862CC6">
            <w:pPr>
              <w:pStyle w:val="TableParagraph"/>
              <w:spacing w:before="110"/>
              <w:ind w:left="1417"/>
              <w:rPr>
                <w:sz w:val="20"/>
              </w:rPr>
            </w:pPr>
            <w:r>
              <w:rPr>
                <w:w w:val="99"/>
                <w:sz w:val="20"/>
              </w:rPr>
              <w:t>2</w:t>
            </w:r>
          </w:p>
        </w:tc>
      </w:tr>
      <w:tr w:rsidR="00BE6410" w14:paraId="445D6BBF" w14:textId="77777777">
        <w:trPr>
          <w:trHeight w:val="570"/>
        </w:trPr>
        <w:tc>
          <w:tcPr>
            <w:tcW w:w="6680" w:type="dxa"/>
          </w:tcPr>
          <w:p w14:paraId="7206C433" w14:textId="776C526E" w:rsidR="00BE6410" w:rsidRDefault="00862CC6" w:rsidP="00E957A5">
            <w:pPr>
              <w:pStyle w:val="TableParagraph"/>
              <w:spacing w:before="109" w:line="360" w:lineRule="auto"/>
              <w:ind w:left="859"/>
              <w:rPr>
                <w:sz w:val="24"/>
              </w:rPr>
            </w:pPr>
            <w:r>
              <w:rPr>
                <w:sz w:val="24"/>
              </w:rPr>
              <w:t xml:space="preserve">1.3 Architecture </w:t>
            </w:r>
            <w:r w:rsidR="00E957A5">
              <w:rPr>
                <w:sz w:val="24"/>
              </w:rPr>
              <w:t>of</w:t>
            </w:r>
            <w:r>
              <w:rPr>
                <w:sz w:val="24"/>
              </w:rPr>
              <w:t xml:space="preserve"> Android</w:t>
            </w:r>
          </w:p>
        </w:tc>
        <w:tc>
          <w:tcPr>
            <w:tcW w:w="1937" w:type="dxa"/>
          </w:tcPr>
          <w:p w14:paraId="08A1DB0E" w14:textId="77777777" w:rsidR="00BE6410" w:rsidRDefault="00862CC6">
            <w:pPr>
              <w:pStyle w:val="TableParagraph"/>
              <w:spacing w:before="110"/>
              <w:ind w:left="1417"/>
              <w:rPr>
                <w:sz w:val="20"/>
              </w:rPr>
            </w:pPr>
            <w:r>
              <w:rPr>
                <w:w w:val="99"/>
                <w:sz w:val="20"/>
              </w:rPr>
              <w:t>3</w:t>
            </w:r>
          </w:p>
        </w:tc>
      </w:tr>
      <w:tr w:rsidR="00BE6410" w14:paraId="1B9C3136" w14:textId="77777777">
        <w:trPr>
          <w:trHeight w:val="635"/>
        </w:trPr>
        <w:tc>
          <w:tcPr>
            <w:tcW w:w="6680" w:type="dxa"/>
          </w:tcPr>
          <w:p w14:paraId="4EFB590D" w14:textId="77777777" w:rsidR="00BE6410" w:rsidRDefault="00862CC6" w:rsidP="00E957A5">
            <w:pPr>
              <w:pStyle w:val="TableParagraph"/>
              <w:spacing w:before="175" w:line="360" w:lineRule="auto"/>
              <w:ind w:left="859"/>
              <w:rPr>
                <w:sz w:val="24"/>
              </w:rPr>
            </w:pPr>
            <w:r>
              <w:rPr>
                <w:sz w:val="24"/>
              </w:rPr>
              <w:t>1.4 Android Studio Installation</w:t>
            </w:r>
          </w:p>
        </w:tc>
        <w:tc>
          <w:tcPr>
            <w:tcW w:w="1937" w:type="dxa"/>
          </w:tcPr>
          <w:p w14:paraId="1B941952" w14:textId="77777777" w:rsidR="00BE6410" w:rsidRDefault="00862CC6">
            <w:pPr>
              <w:pStyle w:val="TableParagraph"/>
              <w:spacing w:before="176"/>
              <w:ind w:left="1417"/>
              <w:rPr>
                <w:sz w:val="20"/>
              </w:rPr>
            </w:pPr>
            <w:r>
              <w:rPr>
                <w:w w:val="99"/>
                <w:sz w:val="20"/>
              </w:rPr>
              <w:t>5</w:t>
            </w:r>
          </w:p>
        </w:tc>
      </w:tr>
      <w:tr w:rsidR="00BE6410" w14:paraId="5EA81AAB" w14:textId="77777777">
        <w:trPr>
          <w:trHeight w:val="592"/>
        </w:trPr>
        <w:tc>
          <w:tcPr>
            <w:tcW w:w="6680" w:type="dxa"/>
          </w:tcPr>
          <w:p w14:paraId="5218B6F6" w14:textId="3BD0D8BB" w:rsidR="00BE6410" w:rsidRDefault="00862CC6" w:rsidP="00E957A5">
            <w:pPr>
              <w:pStyle w:val="TableParagraph"/>
              <w:spacing w:before="174" w:line="360" w:lineRule="auto"/>
              <w:ind w:left="200"/>
              <w:rPr>
                <w:b/>
                <w:sz w:val="28"/>
              </w:rPr>
            </w:pPr>
            <w:r>
              <w:rPr>
                <w:b/>
                <w:sz w:val="28"/>
              </w:rPr>
              <w:t xml:space="preserve">2. Introduction </w:t>
            </w:r>
            <w:r w:rsidR="00E957A5">
              <w:rPr>
                <w:b/>
                <w:sz w:val="28"/>
              </w:rPr>
              <w:t>to</w:t>
            </w:r>
            <w:r>
              <w:rPr>
                <w:b/>
                <w:sz w:val="28"/>
              </w:rPr>
              <w:t xml:space="preserve"> Project</w:t>
            </w:r>
          </w:p>
        </w:tc>
        <w:tc>
          <w:tcPr>
            <w:tcW w:w="1937" w:type="dxa"/>
          </w:tcPr>
          <w:p w14:paraId="192FED1C" w14:textId="4EEDD7F4" w:rsidR="00BE6410" w:rsidRDefault="005741B3">
            <w:pPr>
              <w:pStyle w:val="TableParagraph"/>
              <w:spacing w:before="175"/>
              <w:ind w:left="1417"/>
              <w:rPr>
                <w:b/>
                <w:sz w:val="20"/>
              </w:rPr>
            </w:pPr>
            <w:r>
              <w:rPr>
                <w:b/>
                <w:w w:val="99"/>
                <w:sz w:val="20"/>
              </w:rPr>
              <w:t>9</w:t>
            </w:r>
          </w:p>
        </w:tc>
      </w:tr>
      <w:tr w:rsidR="00BE6410" w14:paraId="6AB610C0" w14:textId="77777777">
        <w:trPr>
          <w:trHeight w:val="480"/>
        </w:trPr>
        <w:tc>
          <w:tcPr>
            <w:tcW w:w="6680" w:type="dxa"/>
          </w:tcPr>
          <w:p w14:paraId="7214079B" w14:textId="5A1EA6A0" w:rsidR="00BE6410" w:rsidRDefault="00862CC6" w:rsidP="00E957A5">
            <w:pPr>
              <w:pStyle w:val="TableParagraph"/>
              <w:spacing w:before="85" w:line="360" w:lineRule="auto"/>
              <w:ind w:left="859"/>
              <w:rPr>
                <w:sz w:val="24"/>
              </w:rPr>
            </w:pPr>
            <w:r>
              <w:rPr>
                <w:sz w:val="24"/>
              </w:rPr>
              <w:t xml:space="preserve">2.1 Overview </w:t>
            </w:r>
            <w:r w:rsidR="00E957A5">
              <w:rPr>
                <w:sz w:val="24"/>
              </w:rPr>
              <w:t>of</w:t>
            </w:r>
            <w:r>
              <w:rPr>
                <w:sz w:val="24"/>
              </w:rPr>
              <w:t xml:space="preserve"> The Project</w:t>
            </w:r>
          </w:p>
        </w:tc>
        <w:tc>
          <w:tcPr>
            <w:tcW w:w="1937" w:type="dxa"/>
          </w:tcPr>
          <w:p w14:paraId="0574BE52" w14:textId="77777777" w:rsidR="00BE6410" w:rsidRDefault="00862CC6">
            <w:pPr>
              <w:pStyle w:val="TableParagraph"/>
              <w:spacing w:before="86"/>
              <w:ind w:left="1417"/>
              <w:rPr>
                <w:sz w:val="20"/>
              </w:rPr>
            </w:pPr>
            <w:r>
              <w:rPr>
                <w:w w:val="99"/>
                <w:sz w:val="20"/>
              </w:rPr>
              <w:t>6</w:t>
            </w:r>
          </w:p>
        </w:tc>
      </w:tr>
      <w:tr w:rsidR="00BE6410" w14:paraId="50FCD06D" w14:textId="77777777">
        <w:trPr>
          <w:trHeight w:val="458"/>
        </w:trPr>
        <w:tc>
          <w:tcPr>
            <w:tcW w:w="6680" w:type="dxa"/>
          </w:tcPr>
          <w:p w14:paraId="65AD8218" w14:textId="2BD62EA7" w:rsidR="00BE6410" w:rsidRDefault="00862CC6" w:rsidP="00E957A5">
            <w:pPr>
              <w:pStyle w:val="TableParagraph"/>
              <w:spacing w:before="109" w:line="360" w:lineRule="auto"/>
              <w:ind w:left="859"/>
              <w:rPr>
                <w:sz w:val="24"/>
              </w:rPr>
            </w:pPr>
            <w:r>
              <w:rPr>
                <w:sz w:val="24"/>
              </w:rPr>
              <w:t xml:space="preserve">2.2 Aim </w:t>
            </w:r>
            <w:r w:rsidR="00E957A5">
              <w:rPr>
                <w:sz w:val="24"/>
              </w:rPr>
              <w:t>of</w:t>
            </w:r>
            <w:r>
              <w:rPr>
                <w:sz w:val="24"/>
              </w:rPr>
              <w:t xml:space="preserve"> The Project</w:t>
            </w:r>
          </w:p>
        </w:tc>
        <w:tc>
          <w:tcPr>
            <w:tcW w:w="1937" w:type="dxa"/>
          </w:tcPr>
          <w:p w14:paraId="4C64C595" w14:textId="77777777" w:rsidR="00BE6410" w:rsidRDefault="00862CC6">
            <w:pPr>
              <w:pStyle w:val="TableParagraph"/>
              <w:spacing w:before="110"/>
              <w:ind w:left="1417"/>
              <w:rPr>
                <w:sz w:val="20"/>
              </w:rPr>
            </w:pPr>
            <w:r>
              <w:rPr>
                <w:w w:val="99"/>
                <w:sz w:val="20"/>
              </w:rPr>
              <w:t>6</w:t>
            </w:r>
          </w:p>
        </w:tc>
      </w:tr>
      <w:tr w:rsidR="00BE6410" w14:paraId="672BB5B0" w14:textId="77777777">
        <w:trPr>
          <w:trHeight w:val="472"/>
        </w:trPr>
        <w:tc>
          <w:tcPr>
            <w:tcW w:w="6680" w:type="dxa"/>
          </w:tcPr>
          <w:p w14:paraId="0DD4C3A3" w14:textId="77777777" w:rsidR="00BE6410" w:rsidRDefault="00862CC6" w:rsidP="00E957A5">
            <w:pPr>
              <w:pStyle w:val="TableParagraph"/>
              <w:spacing w:before="64" w:line="360" w:lineRule="auto"/>
              <w:ind w:left="200"/>
              <w:rPr>
                <w:b/>
                <w:sz w:val="28"/>
              </w:rPr>
            </w:pPr>
            <w:r>
              <w:rPr>
                <w:b/>
                <w:sz w:val="28"/>
              </w:rPr>
              <w:t>3. System Design</w:t>
            </w:r>
          </w:p>
        </w:tc>
        <w:tc>
          <w:tcPr>
            <w:tcW w:w="1937" w:type="dxa"/>
          </w:tcPr>
          <w:p w14:paraId="3661F61E" w14:textId="7A0CC8DE" w:rsidR="00BE6410" w:rsidRDefault="005741B3">
            <w:pPr>
              <w:pStyle w:val="TableParagraph"/>
              <w:spacing w:before="64"/>
              <w:ind w:left="1417"/>
              <w:rPr>
                <w:b/>
                <w:sz w:val="20"/>
              </w:rPr>
            </w:pPr>
            <w:r>
              <w:rPr>
                <w:b/>
                <w:w w:val="99"/>
                <w:sz w:val="20"/>
              </w:rPr>
              <w:t>11</w:t>
            </w:r>
          </w:p>
        </w:tc>
      </w:tr>
      <w:tr w:rsidR="00BE6410" w14:paraId="4C661274" w14:textId="77777777">
        <w:trPr>
          <w:trHeight w:val="483"/>
        </w:trPr>
        <w:tc>
          <w:tcPr>
            <w:tcW w:w="6680" w:type="dxa"/>
          </w:tcPr>
          <w:p w14:paraId="12E60425" w14:textId="77777777" w:rsidR="00BE6410" w:rsidRDefault="00862CC6" w:rsidP="00E957A5">
            <w:pPr>
              <w:pStyle w:val="TableParagraph"/>
              <w:spacing w:before="76" w:line="360" w:lineRule="auto"/>
              <w:ind w:left="200"/>
              <w:rPr>
                <w:b/>
                <w:sz w:val="28"/>
              </w:rPr>
            </w:pPr>
            <w:r>
              <w:rPr>
                <w:b/>
                <w:sz w:val="28"/>
              </w:rPr>
              <w:t>4. Implementation</w:t>
            </w:r>
          </w:p>
        </w:tc>
        <w:tc>
          <w:tcPr>
            <w:tcW w:w="1937" w:type="dxa"/>
          </w:tcPr>
          <w:p w14:paraId="1D39C5CD" w14:textId="77777777" w:rsidR="00BE6410" w:rsidRDefault="00862CC6">
            <w:pPr>
              <w:pStyle w:val="TableParagraph"/>
              <w:spacing w:before="77"/>
              <w:ind w:left="1417"/>
              <w:rPr>
                <w:b/>
                <w:sz w:val="20"/>
              </w:rPr>
            </w:pPr>
            <w:r>
              <w:rPr>
                <w:b/>
                <w:sz w:val="20"/>
              </w:rPr>
              <w:t>20</w:t>
            </w:r>
          </w:p>
        </w:tc>
      </w:tr>
      <w:tr w:rsidR="00BE6410" w14:paraId="149FEE8C" w14:textId="77777777">
        <w:trPr>
          <w:trHeight w:val="482"/>
        </w:trPr>
        <w:tc>
          <w:tcPr>
            <w:tcW w:w="6680" w:type="dxa"/>
          </w:tcPr>
          <w:p w14:paraId="02DEC2D6" w14:textId="77777777" w:rsidR="00BE6410" w:rsidRDefault="00862CC6" w:rsidP="00E957A5">
            <w:pPr>
              <w:pStyle w:val="TableParagraph"/>
              <w:spacing w:before="75" w:line="360" w:lineRule="auto"/>
              <w:ind w:left="200"/>
              <w:rPr>
                <w:b/>
                <w:sz w:val="28"/>
              </w:rPr>
            </w:pPr>
            <w:r>
              <w:rPr>
                <w:b/>
                <w:sz w:val="28"/>
              </w:rPr>
              <w:t>5. Testing</w:t>
            </w:r>
          </w:p>
        </w:tc>
        <w:tc>
          <w:tcPr>
            <w:tcW w:w="1937" w:type="dxa"/>
          </w:tcPr>
          <w:p w14:paraId="36E5454A" w14:textId="77777777" w:rsidR="00BE6410" w:rsidRDefault="00862CC6">
            <w:pPr>
              <w:pStyle w:val="TableParagraph"/>
              <w:spacing w:before="75"/>
              <w:ind w:left="1417"/>
              <w:rPr>
                <w:b/>
                <w:sz w:val="20"/>
              </w:rPr>
            </w:pPr>
            <w:r>
              <w:rPr>
                <w:b/>
                <w:sz w:val="20"/>
              </w:rPr>
              <w:t>35</w:t>
            </w:r>
          </w:p>
        </w:tc>
      </w:tr>
      <w:tr w:rsidR="00BE6410" w14:paraId="484194BD" w14:textId="77777777">
        <w:trPr>
          <w:trHeight w:val="482"/>
        </w:trPr>
        <w:tc>
          <w:tcPr>
            <w:tcW w:w="6680" w:type="dxa"/>
          </w:tcPr>
          <w:p w14:paraId="568F1FFD" w14:textId="77777777" w:rsidR="00BE6410" w:rsidRDefault="00862CC6" w:rsidP="00E957A5">
            <w:pPr>
              <w:pStyle w:val="TableParagraph"/>
              <w:spacing w:before="75" w:line="360" w:lineRule="auto"/>
              <w:ind w:left="200"/>
              <w:rPr>
                <w:b/>
                <w:sz w:val="28"/>
              </w:rPr>
            </w:pPr>
            <w:r>
              <w:rPr>
                <w:b/>
                <w:sz w:val="28"/>
              </w:rPr>
              <w:t>6. Results</w:t>
            </w:r>
          </w:p>
        </w:tc>
        <w:tc>
          <w:tcPr>
            <w:tcW w:w="1937" w:type="dxa"/>
          </w:tcPr>
          <w:p w14:paraId="4BCB106A" w14:textId="0208BF40" w:rsidR="00BE6410" w:rsidRDefault="005741B3">
            <w:pPr>
              <w:pStyle w:val="TableParagraph"/>
              <w:spacing w:before="75"/>
              <w:ind w:left="1417"/>
              <w:rPr>
                <w:b/>
                <w:sz w:val="20"/>
              </w:rPr>
            </w:pPr>
            <w:r>
              <w:rPr>
                <w:b/>
                <w:sz w:val="20"/>
              </w:rPr>
              <w:t>47</w:t>
            </w:r>
          </w:p>
        </w:tc>
      </w:tr>
      <w:tr w:rsidR="00BE6410" w14:paraId="3FD8980C" w14:textId="77777777">
        <w:trPr>
          <w:trHeight w:val="483"/>
        </w:trPr>
        <w:tc>
          <w:tcPr>
            <w:tcW w:w="6680" w:type="dxa"/>
          </w:tcPr>
          <w:p w14:paraId="16F3F586" w14:textId="7387F34D" w:rsidR="00BE6410" w:rsidRDefault="00862CC6" w:rsidP="00E957A5">
            <w:pPr>
              <w:pStyle w:val="TableParagraph"/>
              <w:spacing w:before="75" w:line="360" w:lineRule="auto"/>
              <w:ind w:left="200"/>
              <w:rPr>
                <w:b/>
                <w:sz w:val="28"/>
              </w:rPr>
            </w:pPr>
            <w:r>
              <w:rPr>
                <w:b/>
                <w:sz w:val="28"/>
              </w:rPr>
              <w:t xml:space="preserve">7. Conclusion </w:t>
            </w:r>
            <w:r w:rsidR="00E957A5">
              <w:rPr>
                <w:b/>
                <w:sz w:val="28"/>
              </w:rPr>
              <w:t>and</w:t>
            </w:r>
            <w:r>
              <w:rPr>
                <w:b/>
                <w:sz w:val="28"/>
              </w:rPr>
              <w:t xml:space="preserve"> Future</w:t>
            </w:r>
            <w:r>
              <w:rPr>
                <w:b/>
                <w:spacing w:val="63"/>
                <w:sz w:val="28"/>
              </w:rPr>
              <w:t xml:space="preserve"> </w:t>
            </w:r>
            <w:r>
              <w:rPr>
                <w:b/>
                <w:sz w:val="28"/>
              </w:rPr>
              <w:t>Enhancements</w:t>
            </w:r>
          </w:p>
        </w:tc>
        <w:tc>
          <w:tcPr>
            <w:tcW w:w="1937" w:type="dxa"/>
          </w:tcPr>
          <w:p w14:paraId="281EC782" w14:textId="2471D9D3" w:rsidR="00BE6410" w:rsidRDefault="005741B3">
            <w:pPr>
              <w:pStyle w:val="TableParagraph"/>
              <w:spacing w:before="76"/>
              <w:ind w:left="1417"/>
              <w:rPr>
                <w:b/>
                <w:sz w:val="20"/>
              </w:rPr>
            </w:pPr>
            <w:r>
              <w:rPr>
                <w:b/>
                <w:sz w:val="20"/>
              </w:rPr>
              <w:t>5</w:t>
            </w:r>
            <w:r w:rsidR="00862CC6">
              <w:rPr>
                <w:b/>
                <w:sz w:val="20"/>
              </w:rPr>
              <w:t>2</w:t>
            </w:r>
          </w:p>
        </w:tc>
      </w:tr>
      <w:tr w:rsidR="00BE6410" w14:paraId="2B931E63" w14:textId="77777777">
        <w:trPr>
          <w:trHeight w:val="398"/>
        </w:trPr>
        <w:tc>
          <w:tcPr>
            <w:tcW w:w="6680" w:type="dxa"/>
          </w:tcPr>
          <w:p w14:paraId="734DEBAF" w14:textId="77777777" w:rsidR="00BE6410" w:rsidRDefault="00862CC6" w:rsidP="00E957A5">
            <w:pPr>
              <w:pStyle w:val="TableParagraph"/>
              <w:spacing w:before="76" w:line="360" w:lineRule="auto"/>
              <w:ind w:left="200"/>
              <w:rPr>
                <w:b/>
                <w:sz w:val="28"/>
              </w:rPr>
            </w:pPr>
            <w:r>
              <w:rPr>
                <w:b/>
                <w:sz w:val="28"/>
              </w:rPr>
              <w:t>References</w:t>
            </w:r>
          </w:p>
        </w:tc>
        <w:tc>
          <w:tcPr>
            <w:tcW w:w="1937" w:type="dxa"/>
          </w:tcPr>
          <w:p w14:paraId="0F5784ED" w14:textId="7B5B7105" w:rsidR="00BE6410" w:rsidRDefault="005741B3">
            <w:pPr>
              <w:pStyle w:val="TableParagraph"/>
              <w:spacing w:before="77"/>
              <w:ind w:left="1417"/>
              <w:rPr>
                <w:b/>
                <w:sz w:val="20"/>
              </w:rPr>
            </w:pPr>
            <w:r>
              <w:rPr>
                <w:b/>
                <w:sz w:val="20"/>
              </w:rPr>
              <w:t>5</w:t>
            </w:r>
            <w:r w:rsidR="00862CC6">
              <w:rPr>
                <w:b/>
                <w:sz w:val="20"/>
              </w:rPr>
              <w:t>3</w:t>
            </w:r>
          </w:p>
        </w:tc>
      </w:tr>
    </w:tbl>
    <w:p w14:paraId="46018ED6" w14:textId="77777777" w:rsidR="00BE6410" w:rsidRDefault="00BE6410">
      <w:pPr>
        <w:rPr>
          <w:sz w:val="20"/>
        </w:rPr>
        <w:sectPr w:rsidR="00BE6410">
          <w:pgSz w:w="11900" w:h="16850"/>
          <w:pgMar w:top="900" w:right="1300" w:bottom="960" w:left="1140" w:header="0" w:footer="765" w:gutter="0"/>
          <w:cols w:space="720"/>
        </w:sectPr>
      </w:pPr>
    </w:p>
    <w:p w14:paraId="44D17D89" w14:textId="5E201C5B" w:rsidR="00BE6410" w:rsidRPr="00152689" w:rsidRDefault="00152689">
      <w:pPr>
        <w:pStyle w:val="BodyText"/>
        <w:rPr>
          <w:b/>
          <w:sz w:val="32"/>
          <w:szCs w:val="32"/>
        </w:rPr>
      </w:pPr>
      <w:r>
        <w:rPr>
          <w:b/>
          <w:sz w:val="20"/>
        </w:rPr>
        <w:lastRenderedPageBreak/>
        <w:tab/>
      </w:r>
      <w:r>
        <w:rPr>
          <w:b/>
          <w:sz w:val="20"/>
        </w:rPr>
        <w:tab/>
      </w:r>
      <w:r>
        <w:rPr>
          <w:b/>
          <w:sz w:val="20"/>
        </w:rPr>
        <w:tab/>
      </w:r>
      <w:r>
        <w:rPr>
          <w:b/>
          <w:sz w:val="20"/>
        </w:rPr>
        <w:tab/>
      </w:r>
      <w:r>
        <w:rPr>
          <w:b/>
          <w:sz w:val="20"/>
        </w:rPr>
        <w:tab/>
      </w:r>
      <w:r w:rsidRPr="00152689">
        <w:rPr>
          <w:b/>
          <w:sz w:val="32"/>
          <w:szCs w:val="32"/>
        </w:rPr>
        <w:t>List of Figures</w:t>
      </w:r>
    </w:p>
    <w:p w14:paraId="33C9C9C9" w14:textId="1DA21F10" w:rsidR="00BE6410" w:rsidRDefault="00BE6410">
      <w:pPr>
        <w:pStyle w:val="BodyText"/>
        <w:rPr>
          <w:b/>
          <w:sz w:val="20"/>
        </w:rPr>
      </w:pPr>
    </w:p>
    <w:p w14:paraId="6F8E6906" w14:textId="77777777" w:rsidR="00152689" w:rsidRDefault="00152689">
      <w:pPr>
        <w:pStyle w:val="BodyText"/>
        <w:rPr>
          <w:b/>
          <w:sz w:val="20"/>
        </w:rPr>
      </w:pPr>
    </w:p>
    <w:p w14:paraId="5F4EF5C4" w14:textId="77777777" w:rsidR="00BE6410" w:rsidRDefault="00BE6410">
      <w:pPr>
        <w:pStyle w:val="BodyText"/>
        <w:spacing w:before="7"/>
        <w:rPr>
          <w:b/>
          <w:sz w:val="12"/>
        </w:rPr>
      </w:pPr>
    </w:p>
    <w:tbl>
      <w:tblPr>
        <w:tblW w:w="0" w:type="auto"/>
        <w:tblInd w:w="851" w:type="dxa"/>
        <w:tblLayout w:type="fixed"/>
        <w:tblCellMar>
          <w:left w:w="0" w:type="dxa"/>
          <w:right w:w="0" w:type="dxa"/>
        </w:tblCellMar>
        <w:tblLook w:val="04A0" w:firstRow="1" w:lastRow="0" w:firstColumn="1" w:lastColumn="0" w:noHBand="0" w:noVBand="1"/>
      </w:tblPr>
      <w:tblGrid>
        <w:gridCol w:w="1838"/>
        <w:gridCol w:w="3777"/>
        <w:gridCol w:w="1497"/>
      </w:tblGrid>
      <w:tr w:rsidR="00BE6410" w14:paraId="359D1754" w14:textId="77777777" w:rsidTr="00984C11">
        <w:trPr>
          <w:trHeight w:val="419"/>
        </w:trPr>
        <w:tc>
          <w:tcPr>
            <w:tcW w:w="1838" w:type="dxa"/>
          </w:tcPr>
          <w:p w14:paraId="7337408F" w14:textId="77777777" w:rsidR="00BE6410" w:rsidRDefault="00862CC6">
            <w:pPr>
              <w:pStyle w:val="TableParagraph"/>
              <w:spacing w:line="266" w:lineRule="exact"/>
              <w:ind w:left="50"/>
              <w:rPr>
                <w:sz w:val="24"/>
              </w:rPr>
            </w:pPr>
            <w:r>
              <w:rPr>
                <w:sz w:val="24"/>
              </w:rPr>
              <w:t>Figure 1.1</w:t>
            </w:r>
          </w:p>
        </w:tc>
        <w:tc>
          <w:tcPr>
            <w:tcW w:w="3777" w:type="dxa"/>
          </w:tcPr>
          <w:p w14:paraId="29B49E6B" w14:textId="77777777" w:rsidR="00BE6410" w:rsidRDefault="00862CC6">
            <w:pPr>
              <w:pStyle w:val="TableParagraph"/>
              <w:spacing w:line="266" w:lineRule="exact"/>
              <w:ind w:left="498"/>
              <w:rPr>
                <w:sz w:val="24"/>
              </w:rPr>
            </w:pPr>
            <w:r>
              <w:rPr>
                <w:sz w:val="24"/>
              </w:rPr>
              <w:t>Android Architecture</w:t>
            </w:r>
          </w:p>
        </w:tc>
        <w:tc>
          <w:tcPr>
            <w:tcW w:w="1497" w:type="dxa"/>
          </w:tcPr>
          <w:p w14:paraId="112E3B14" w14:textId="524CD565" w:rsidR="00BE6410" w:rsidRDefault="005741B3">
            <w:pPr>
              <w:pStyle w:val="TableParagraph"/>
              <w:spacing w:line="266" w:lineRule="exact"/>
              <w:ind w:left="1121"/>
              <w:rPr>
                <w:sz w:val="24"/>
              </w:rPr>
            </w:pPr>
            <w:r>
              <w:rPr>
                <w:sz w:val="24"/>
              </w:rPr>
              <w:t>4</w:t>
            </w:r>
          </w:p>
        </w:tc>
      </w:tr>
      <w:tr w:rsidR="00BE6410" w14:paraId="6B9B5C99" w14:textId="77777777" w:rsidTr="00984C11">
        <w:trPr>
          <w:trHeight w:val="574"/>
        </w:trPr>
        <w:tc>
          <w:tcPr>
            <w:tcW w:w="1838" w:type="dxa"/>
          </w:tcPr>
          <w:p w14:paraId="6694B9AB" w14:textId="7354AD5F" w:rsidR="00BE6410" w:rsidRDefault="00862CC6">
            <w:pPr>
              <w:pStyle w:val="TableParagraph"/>
              <w:spacing w:before="143"/>
              <w:ind w:left="50"/>
              <w:rPr>
                <w:sz w:val="24"/>
              </w:rPr>
            </w:pPr>
            <w:r>
              <w:rPr>
                <w:sz w:val="24"/>
              </w:rPr>
              <w:t xml:space="preserve">Figure </w:t>
            </w:r>
            <w:r w:rsidR="005741B3">
              <w:rPr>
                <w:sz w:val="24"/>
              </w:rPr>
              <w:t>1</w:t>
            </w:r>
            <w:r>
              <w:rPr>
                <w:sz w:val="24"/>
              </w:rPr>
              <w:t>.</w:t>
            </w:r>
            <w:r w:rsidR="005741B3">
              <w:rPr>
                <w:sz w:val="24"/>
              </w:rPr>
              <w:t>2</w:t>
            </w:r>
          </w:p>
        </w:tc>
        <w:tc>
          <w:tcPr>
            <w:tcW w:w="3777" w:type="dxa"/>
          </w:tcPr>
          <w:p w14:paraId="72A3D240" w14:textId="08D69DB4" w:rsidR="00BE6410" w:rsidRDefault="005741B3">
            <w:pPr>
              <w:pStyle w:val="TableParagraph"/>
              <w:spacing w:before="143"/>
              <w:ind w:left="498"/>
              <w:rPr>
                <w:sz w:val="24"/>
              </w:rPr>
            </w:pPr>
            <w:r>
              <w:rPr>
                <w:rFonts w:eastAsia="CIDFont + F1"/>
                <w:color w:val="000000"/>
                <w:sz w:val="24"/>
                <w:szCs w:val="24"/>
                <w:lang w:eastAsia="zh-CN" w:bidi="ar"/>
              </w:rPr>
              <w:t>Widget Rendering</w:t>
            </w:r>
          </w:p>
        </w:tc>
        <w:tc>
          <w:tcPr>
            <w:tcW w:w="1497" w:type="dxa"/>
          </w:tcPr>
          <w:p w14:paraId="11C5C821" w14:textId="5FE06A75" w:rsidR="00BE6410" w:rsidRDefault="005741B3">
            <w:pPr>
              <w:pStyle w:val="TableParagraph"/>
              <w:spacing w:before="143"/>
              <w:ind w:left="1109"/>
              <w:rPr>
                <w:sz w:val="24"/>
              </w:rPr>
            </w:pPr>
            <w:r>
              <w:rPr>
                <w:sz w:val="24"/>
              </w:rPr>
              <w:t>5</w:t>
            </w:r>
          </w:p>
        </w:tc>
      </w:tr>
      <w:tr w:rsidR="00BE6410" w14:paraId="34BF376D" w14:textId="77777777" w:rsidTr="00984C11">
        <w:trPr>
          <w:trHeight w:val="573"/>
        </w:trPr>
        <w:tc>
          <w:tcPr>
            <w:tcW w:w="1838" w:type="dxa"/>
          </w:tcPr>
          <w:p w14:paraId="0798DB47" w14:textId="02753967" w:rsidR="00BE6410" w:rsidRDefault="00862CC6">
            <w:pPr>
              <w:pStyle w:val="TableParagraph"/>
              <w:spacing w:before="143"/>
              <w:ind w:left="50"/>
              <w:rPr>
                <w:sz w:val="24"/>
              </w:rPr>
            </w:pPr>
            <w:r>
              <w:rPr>
                <w:sz w:val="24"/>
              </w:rPr>
              <w:t xml:space="preserve">Figure </w:t>
            </w:r>
            <w:r w:rsidR="00F94708">
              <w:rPr>
                <w:sz w:val="24"/>
              </w:rPr>
              <w:t>4.2</w:t>
            </w:r>
          </w:p>
        </w:tc>
        <w:tc>
          <w:tcPr>
            <w:tcW w:w="3777" w:type="dxa"/>
          </w:tcPr>
          <w:p w14:paraId="0E20E812" w14:textId="7613B9B7" w:rsidR="00BE6410" w:rsidRDefault="00F94708">
            <w:pPr>
              <w:pStyle w:val="TableParagraph"/>
              <w:spacing w:before="143"/>
              <w:ind w:left="498"/>
              <w:rPr>
                <w:sz w:val="24"/>
              </w:rPr>
            </w:pPr>
            <w:r>
              <w:rPr>
                <w:sz w:val="24"/>
              </w:rPr>
              <w:t>Home screen widget tree</w:t>
            </w:r>
          </w:p>
        </w:tc>
        <w:tc>
          <w:tcPr>
            <w:tcW w:w="1497" w:type="dxa"/>
          </w:tcPr>
          <w:p w14:paraId="1F73B3A3" w14:textId="77777777" w:rsidR="00BE6410" w:rsidRDefault="00862CC6">
            <w:pPr>
              <w:pStyle w:val="TableParagraph"/>
              <w:spacing w:before="143"/>
              <w:ind w:left="0" w:right="127"/>
              <w:jc w:val="right"/>
              <w:rPr>
                <w:sz w:val="24"/>
              </w:rPr>
            </w:pPr>
            <w:r>
              <w:rPr>
                <w:sz w:val="24"/>
              </w:rPr>
              <w:t>11</w:t>
            </w:r>
          </w:p>
        </w:tc>
      </w:tr>
      <w:tr w:rsidR="00BE6410" w14:paraId="6FEC98B0" w14:textId="77777777" w:rsidTr="00984C11">
        <w:trPr>
          <w:trHeight w:val="573"/>
        </w:trPr>
        <w:tc>
          <w:tcPr>
            <w:tcW w:w="1838" w:type="dxa"/>
          </w:tcPr>
          <w:p w14:paraId="26BE27D1" w14:textId="72EFE40C" w:rsidR="00BE6410" w:rsidRDefault="00862CC6">
            <w:pPr>
              <w:pStyle w:val="TableParagraph"/>
              <w:spacing w:before="143"/>
              <w:ind w:left="50"/>
              <w:rPr>
                <w:sz w:val="24"/>
              </w:rPr>
            </w:pPr>
            <w:r>
              <w:rPr>
                <w:sz w:val="24"/>
              </w:rPr>
              <w:t xml:space="preserve">Figure </w:t>
            </w:r>
            <w:r w:rsidR="00F94708">
              <w:rPr>
                <w:sz w:val="24"/>
              </w:rPr>
              <w:t>4.3</w:t>
            </w:r>
          </w:p>
        </w:tc>
        <w:tc>
          <w:tcPr>
            <w:tcW w:w="3777" w:type="dxa"/>
          </w:tcPr>
          <w:p w14:paraId="680A40E2" w14:textId="50469468" w:rsidR="00BE6410" w:rsidRDefault="00984C11">
            <w:pPr>
              <w:pStyle w:val="TableParagraph"/>
              <w:spacing w:before="143"/>
              <w:ind w:left="498"/>
              <w:rPr>
                <w:sz w:val="24"/>
              </w:rPr>
            </w:pPr>
            <w:r>
              <w:rPr>
                <w:sz w:val="24"/>
              </w:rPr>
              <w:t>Appointment page widget tree</w:t>
            </w:r>
          </w:p>
        </w:tc>
        <w:tc>
          <w:tcPr>
            <w:tcW w:w="1497" w:type="dxa"/>
          </w:tcPr>
          <w:p w14:paraId="6C6814A3" w14:textId="77777777" w:rsidR="00BE6410" w:rsidRDefault="00862CC6">
            <w:pPr>
              <w:pStyle w:val="TableParagraph"/>
              <w:spacing w:before="143"/>
              <w:ind w:left="0" w:right="80"/>
              <w:jc w:val="right"/>
              <w:rPr>
                <w:sz w:val="24"/>
              </w:rPr>
            </w:pPr>
            <w:r>
              <w:rPr>
                <w:sz w:val="24"/>
              </w:rPr>
              <w:t>13</w:t>
            </w:r>
          </w:p>
        </w:tc>
      </w:tr>
      <w:tr w:rsidR="00BE6410" w14:paraId="092FD484" w14:textId="77777777" w:rsidTr="00984C11">
        <w:trPr>
          <w:trHeight w:val="573"/>
        </w:trPr>
        <w:tc>
          <w:tcPr>
            <w:tcW w:w="1838" w:type="dxa"/>
          </w:tcPr>
          <w:p w14:paraId="459BB182" w14:textId="77777777" w:rsidR="00BE6410" w:rsidRDefault="00862CC6">
            <w:pPr>
              <w:pStyle w:val="TableParagraph"/>
              <w:spacing w:before="143"/>
              <w:ind w:left="50"/>
              <w:rPr>
                <w:sz w:val="24"/>
              </w:rPr>
            </w:pPr>
            <w:r>
              <w:rPr>
                <w:sz w:val="24"/>
              </w:rPr>
              <w:t>Figure 6.1</w:t>
            </w:r>
          </w:p>
        </w:tc>
        <w:tc>
          <w:tcPr>
            <w:tcW w:w="3777" w:type="dxa"/>
          </w:tcPr>
          <w:p w14:paraId="00F5B301" w14:textId="77777777" w:rsidR="00BE6410" w:rsidRDefault="00862CC6">
            <w:pPr>
              <w:pStyle w:val="TableParagraph"/>
              <w:spacing w:before="143"/>
              <w:ind w:left="498"/>
              <w:rPr>
                <w:sz w:val="24"/>
              </w:rPr>
            </w:pPr>
            <w:r>
              <w:rPr>
                <w:sz w:val="24"/>
              </w:rPr>
              <w:t>Splash Screen</w:t>
            </w:r>
          </w:p>
        </w:tc>
        <w:tc>
          <w:tcPr>
            <w:tcW w:w="1497" w:type="dxa"/>
          </w:tcPr>
          <w:p w14:paraId="6CE0DA9E" w14:textId="14BB8B61" w:rsidR="00BE6410" w:rsidRDefault="00CC6AB4">
            <w:pPr>
              <w:pStyle w:val="TableParagraph"/>
              <w:spacing w:before="143"/>
              <w:ind w:left="0" w:right="58"/>
              <w:jc w:val="right"/>
              <w:rPr>
                <w:sz w:val="24"/>
              </w:rPr>
            </w:pPr>
            <w:r>
              <w:rPr>
                <w:sz w:val="24"/>
              </w:rPr>
              <w:t>47</w:t>
            </w:r>
          </w:p>
        </w:tc>
      </w:tr>
      <w:tr w:rsidR="00BE6410" w14:paraId="3DD8DE51" w14:textId="77777777" w:rsidTr="00984C11">
        <w:trPr>
          <w:trHeight w:val="573"/>
        </w:trPr>
        <w:tc>
          <w:tcPr>
            <w:tcW w:w="1838" w:type="dxa"/>
          </w:tcPr>
          <w:p w14:paraId="0AF88760" w14:textId="77777777" w:rsidR="00BE6410" w:rsidRDefault="00862CC6">
            <w:pPr>
              <w:pStyle w:val="TableParagraph"/>
              <w:spacing w:before="143"/>
              <w:ind w:left="50"/>
              <w:rPr>
                <w:sz w:val="24"/>
              </w:rPr>
            </w:pPr>
            <w:r>
              <w:rPr>
                <w:sz w:val="24"/>
              </w:rPr>
              <w:t>Figure 6.2</w:t>
            </w:r>
          </w:p>
        </w:tc>
        <w:tc>
          <w:tcPr>
            <w:tcW w:w="3777" w:type="dxa"/>
          </w:tcPr>
          <w:p w14:paraId="7B6E22EC" w14:textId="17E8493D" w:rsidR="00BE6410" w:rsidRDefault="00862CC6">
            <w:pPr>
              <w:pStyle w:val="TableParagraph"/>
              <w:spacing w:before="143"/>
              <w:ind w:left="498"/>
              <w:rPr>
                <w:sz w:val="24"/>
              </w:rPr>
            </w:pPr>
            <w:r>
              <w:rPr>
                <w:sz w:val="24"/>
              </w:rPr>
              <w:t>Welcome Screen</w:t>
            </w:r>
            <w:r w:rsidR="00984C11">
              <w:rPr>
                <w:sz w:val="24"/>
              </w:rPr>
              <w:t xml:space="preserve"> or login screen</w:t>
            </w:r>
          </w:p>
        </w:tc>
        <w:tc>
          <w:tcPr>
            <w:tcW w:w="1497" w:type="dxa"/>
          </w:tcPr>
          <w:p w14:paraId="4B3EA8A7" w14:textId="0C59AEEA" w:rsidR="00BE6410" w:rsidRDefault="00CC6AB4">
            <w:pPr>
              <w:pStyle w:val="TableParagraph"/>
              <w:spacing w:before="143"/>
              <w:ind w:left="0" w:right="80"/>
              <w:jc w:val="right"/>
              <w:rPr>
                <w:sz w:val="24"/>
              </w:rPr>
            </w:pPr>
            <w:r>
              <w:rPr>
                <w:sz w:val="24"/>
              </w:rPr>
              <w:t>48</w:t>
            </w:r>
          </w:p>
        </w:tc>
      </w:tr>
      <w:tr w:rsidR="00BE6410" w14:paraId="5FC404A5" w14:textId="77777777" w:rsidTr="00984C11">
        <w:trPr>
          <w:trHeight w:val="574"/>
        </w:trPr>
        <w:tc>
          <w:tcPr>
            <w:tcW w:w="1838" w:type="dxa"/>
          </w:tcPr>
          <w:p w14:paraId="43D5A67D" w14:textId="7185A2B5" w:rsidR="00BE6410" w:rsidRDefault="00862CC6">
            <w:pPr>
              <w:pStyle w:val="TableParagraph"/>
              <w:spacing w:before="143"/>
              <w:ind w:left="50"/>
              <w:rPr>
                <w:sz w:val="24"/>
              </w:rPr>
            </w:pPr>
            <w:r>
              <w:rPr>
                <w:sz w:val="24"/>
              </w:rPr>
              <w:t>Figure 6.</w:t>
            </w:r>
            <w:r w:rsidR="00984C11">
              <w:rPr>
                <w:sz w:val="24"/>
              </w:rPr>
              <w:t>3</w:t>
            </w:r>
          </w:p>
        </w:tc>
        <w:tc>
          <w:tcPr>
            <w:tcW w:w="3777" w:type="dxa"/>
          </w:tcPr>
          <w:p w14:paraId="7660D3D0" w14:textId="0E07483E" w:rsidR="00BE6410" w:rsidRDefault="00984C11">
            <w:pPr>
              <w:pStyle w:val="TableParagraph"/>
              <w:spacing w:before="143"/>
              <w:ind w:left="498"/>
              <w:rPr>
                <w:sz w:val="24"/>
              </w:rPr>
            </w:pPr>
            <w:r>
              <w:rPr>
                <w:sz w:val="24"/>
              </w:rPr>
              <w:t>Home screen</w:t>
            </w:r>
          </w:p>
        </w:tc>
        <w:tc>
          <w:tcPr>
            <w:tcW w:w="1497" w:type="dxa"/>
          </w:tcPr>
          <w:p w14:paraId="7BAABA8F" w14:textId="43B10297" w:rsidR="00BE6410" w:rsidRDefault="00CC6AB4">
            <w:pPr>
              <w:pStyle w:val="TableParagraph"/>
              <w:spacing w:before="143"/>
              <w:ind w:left="0" w:right="79"/>
              <w:jc w:val="right"/>
              <w:rPr>
                <w:sz w:val="24"/>
              </w:rPr>
            </w:pPr>
            <w:r>
              <w:rPr>
                <w:sz w:val="24"/>
              </w:rPr>
              <w:t>49</w:t>
            </w:r>
          </w:p>
        </w:tc>
      </w:tr>
      <w:tr w:rsidR="00BE6410" w14:paraId="7CCCA9B1" w14:textId="77777777" w:rsidTr="00984C11">
        <w:trPr>
          <w:trHeight w:val="575"/>
        </w:trPr>
        <w:tc>
          <w:tcPr>
            <w:tcW w:w="1838" w:type="dxa"/>
          </w:tcPr>
          <w:p w14:paraId="7DF32227" w14:textId="259179DD" w:rsidR="00BE6410" w:rsidRDefault="00862CC6">
            <w:pPr>
              <w:pStyle w:val="TableParagraph"/>
              <w:spacing w:before="145"/>
              <w:ind w:left="50"/>
              <w:rPr>
                <w:sz w:val="24"/>
              </w:rPr>
            </w:pPr>
            <w:r>
              <w:rPr>
                <w:sz w:val="24"/>
              </w:rPr>
              <w:t>Figure 6.</w:t>
            </w:r>
            <w:r w:rsidR="00984C11">
              <w:rPr>
                <w:sz w:val="24"/>
              </w:rPr>
              <w:t>3.1</w:t>
            </w:r>
          </w:p>
        </w:tc>
        <w:tc>
          <w:tcPr>
            <w:tcW w:w="3777" w:type="dxa"/>
          </w:tcPr>
          <w:p w14:paraId="737227CD" w14:textId="19B1666D" w:rsidR="00BE6410" w:rsidRDefault="00984C11">
            <w:pPr>
              <w:pStyle w:val="TableParagraph"/>
              <w:spacing w:before="145"/>
              <w:ind w:left="498"/>
              <w:rPr>
                <w:sz w:val="24"/>
              </w:rPr>
            </w:pPr>
            <w:r>
              <w:rPr>
                <w:sz w:val="24"/>
              </w:rPr>
              <w:t>Appointment screen</w:t>
            </w:r>
          </w:p>
        </w:tc>
        <w:tc>
          <w:tcPr>
            <w:tcW w:w="1497" w:type="dxa"/>
          </w:tcPr>
          <w:p w14:paraId="7D6DEA91" w14:textId="03D12756" w:rsidR="00BE6410" w:rsidRDefault="00CC6AB4">
            <w:pPr>
              <w:pStyle w:val="TableParagraph"/>
              <w:spacing w:before="145"/>
              <w:ind w:left="0" w:right="92"/>
              <w:jc w:val="right"/>
              <w:rPr>
                <w:sz w:val="24"/>
              </w:rPr>
            </w:pPr>
            <w:r>
              <w:rPr>
                <w:sz w:val="24"/>
              </w:rPr>
              <w:t>50</w:t>
            </w:r>
          </w:p>
        </w:tc>
      </w:tr>
      <w:tr w:rsidR="00BE6410" w14:paraId="58D46505" w14:textId="77777777" w:rsidTr="00984C11">
        <w:trPr>
          <w:trHeight w:val="573"/>
        </w:trPr>
        <w:tc>
          <w:tcPr>
            <w:tcW w:w="1838" w:type="dxa"/>
          </w:tcPr>
          <w:p w14:paraId="5296F697" w14:textId="5456F45E" w:rsidR="00BE6410" w:rsidRDefault="00862CC6">
            <w:pPr>
              <w:pStyle w:val="TableParagraph"/>
              <w:spacing w:before="144"/>
              <w:ind w:left="50"/>
              <w:rPr>
                <w:sz w:val="24"/>
              </w:rPr>
            </w:pPr>
            <w:r>
              <w:rPr>
                <w:sz w:val="24"/>
              </w:rPr>
              <w:t>Figure 6.</w:t>
            </w:r>
            <w:r w:rsidR="00984C11">
              <w:rPr>
                <w:sz w:val="24"/>
              </w:rPr>
              <w:t>3</w:t>
            </w:r>
            <w:r>
              <w:rPr>
                <w:sz w:val="24"/>
              </w:rPr>
              <w:t>.</w:t>
            </w:r>
            <w:r w:rsidR="00984C11">
              <w:rPr>
                <w:sz w:val="24"/>
              </w:rPr>
              <w:t>2</w:t>
            </w:r>
          </w:p>
        </w:tc>
        <w:tc>
          <w:tcPr>
            <w:tcW w:w="3777" w:type="dxa"/>
          </w:tcPr>
          <w:p w14:paraId="047EF279" w14:textId="1A8DB939" w:rsidR="00BE6410" w:rsidRDefault="00984C11">
            <w:pPr>
              <w:pStyle w:val="TableParagraph"/>
              <w:spacing w:before="144"/>
              <w:ind w:left="498"/>
              <w:rPr>
                <w:sz w:val="24"/>
              </w:rPr>
            </w:pPr>
            <w:r>
              <w:rPr>
                <w:sz w:val="24"/>
              </w:rPr>
              <w:t>Status Screen</w:t>
            </w:r>
          </w:p>
        </w:tc>
        <w:tc>
          <w:tcPr>
            <w:tcW w:w="1497" w:type="dxa"/>
          </w:tcPr>
          <w:p w14:paraId="1528C9DA" w14:textId="3BFC1FD6" w:rsidR="00BE6410" w:rsidRDefault="00CC6AB4">
            <w:pPr>
              <w:pStyle w:val="TableParagraph"/>
              <w:spacing w:before="144"/>
              <w:ind w:left="0" w:right="67"/>
              <w:jc w:val="right"/>
              <w:rPr>
                <w:sz w:val="24"/>
              </w:rPr>
            </w:pPr>
            <w:r>
              <w:rPr>
                <w:sz w:val="24"/>
              </w:rPr>
              <w:t>51</w:t>
            </w:r>
          </w:p>
        </w:tc>
      </w:tr>
      <w:tr w:rsidR="00BE6410" w14:paraId="7CA306C2" w14:textId="77777777" w:rsidTr="00984C11">
        <w:trPr>
          <w:trHeight w:val="573"/>
        </w:trPr>
        <w:tc>
          <w:tcPr>
            <w:tcW w:w="1838" w:type="dxa"/>
          </w:tcPr>
          <w:p w14:paraId="67344CD4" w14:textId="5135F98E" w:rsidR="00BE6410" w:rsidRDefault="00BE6410">
            <w:pPr>
              <w:pStyle w:val="TableParagraph"/>
              <w:spacing w:before="143"/>
              <w:ind w:left="50"/>
              <w:rPr>
                <w:sz w:val="24"/>
              </w:rPr>
            </w:pPr>
          </w:p>
        </w:tc>
        <w:tc>
          <w:tcPr>
            <w:tcW w:w="3777" w:type="dxa"/>
          </w:tcPr>
          <w:p w14:paraId="5C743CF4" w14:textId="36D808A5" w:rsidR="00BE6410" w:rsidRDefault="00BE6410">
            <w:pPr>
              <w:pStyle w:val="TableParagraph"/>
              <w:spacing w:before="143"/>
              <w:ind w:left="498"/>
              <w:rPr>
                <w:sz w:val="24"/>
              </w:rPr>
            </w:pPr>
          </w:p>
        </w:tc>
        <w:tc>
          <w:tcPr>
            <w:tcW w:w="1497" w:type="dxa"/>
          </w:tcPr>
          <w:p w14:paraId="7253319B" w14:textId="5A638451" w:rsidR="00BE6410" w:rsidRDefault="00BE6410">
            <w:pPr>
              <w:pStyle w:val="TableParagraph"/>
              <w:spacing w:before="143"/>
              <w:ind w:left="0" w:right="79"/>
              <w:jc w:val="right"/>
              <w:rPr>
                <w:sz w:val="24"/>
              </w:rPr>
            </w:pPr>
          </w:p>
        </w:tc>
      </w:tr>
      <w:tr w:rsidR="00BE6410" w14:paraId="229D760D" w14:textId="77777777" w:rsidTr="00984C11">
        <w:trPr>
          <w:trHeight w:val="573"/>
        </w:trPr>
        <w:tc>
          <w:tcPr>
            <w:tcW w:w="1838" w:type="dxa"/>
          </w:tcPr>
          <w:p w14:paraId="15473FA2" w14:textId="1EB390BC" w:rsidR="00BE6410" w:rsidRDefault="00BE6410">
            <w:pPr>
              <w:pStyle w:val="TableParagraph"/>
              <w:spacing w:before="143"/>
              <w:ind w:left="50"/>
              <w:rPr>
                <w:sz w:val="24"/>
              </w:rPr>
            </w:pPr>
          </w:p>
        </w:tc>
        <w:tc>
          <w:tcPr>
            <w:tcW w:w="3777" w:type="dxa"/>
          </w:tcPr>
          <w:p w14:paraId="6960E6C4" w14:textId="6408B20B" w:rsidR="00BE6410" w:rsidRDefault="00BE6410">
            <w:pPr>
              <w:pStyle w:val="TableParagraph"/>
              <w:spacing w:before="143"/>
              <w:ind w:left="498"/>
              <w:rPr>
                <w:sz w:val="24"/>
              </w:rPr>
            </w:pPr>
          </w:p>
        </w:tc>
        <w:tc>
          <w:tcPr>
            <w:tcW w:w="1497" w:type="dxa"/>
          </w:tcPr>
          <w:p w14:paraId="4581E0E4" w14:textId="1940BFBF" w:rsidR="00BE6410" w:rsidRDefault="00BE6410">
            <w:pPr>
              <w:pStyle w:val="TableParagraph"/>
              <w:spacing w:before="143"/>
              <w:ind w:left="0" w:right="73"/>
              <w:jc w:val="right"/>
              <w:rPr>
                <w:sz w:val="24"/>
              </w:rPr>
            </w:pPr>
          </w:p>
        </w:tc>
      </w:tr>
      <w:tr w:rsidR="00BE6410" w14:paraId="2AF778E9" w14:textId="77777777" w:rsidTr="00984C11">
        <w:trPr>
          <w:trHeight w:val="573"/>
        </w:trPr>
        <w:tc>
          <w:tcPr>
            <w:tcW w:w="1838" w:type="dxa"/>
          </w:tcPr>
          <w:p w14:paraId="0DC6A7CB" w14:textId="69C42F19" w:rsidR="00BE6410" w:rsidRDefault="00BE6410">
            <w:pPr>
              <w:pStyle w:val="TableParagraph"/>
              <w:spacing w:before="143"/>
              <w:ind w:left="50"/>
              <w:rPr>
                <w:sz w:val="24"/>
              </w:rPr>
            </w:pPr>
          </w:p>
        </w:tc>
        <w:tc>
          <w:tcPr>
            <w:tcW w:w="3777" w:type="dxa"/>
          </w:tcPr>
          <w:p w14:paraId="191FCCC6" w14:textId="5B3DE044" w:rsidR="00BE6410" w:rsidRDefault="00BE6410">
            <w:pPr>
              <w:pStyle w:val="TableParagraph"/>
              <w:spacing w:before="143"/>
              <w:ind w:left="498"/>
              <w:rPr>
                <w:sz w:val="24"/>
              </w:rPr>
            </w:pPr>
          </w:p>
        </w:tc>
        <w:tc>
          <w:tcPr>
            <w:tcW w:w="1497" w:type="dxa"/>
          </w:tcPr>
          <w:p w14:paraId="73FF79FB" w14:textId="3CA32E8E" w:rsidR="00BE6410" w:rsidRDefault="00BE6410">
            <w:pPr>
              <w:pStyle w:val="TableParagraph"/>
              <w:spacing w:before="143"/>
              <w:ind w:left="0" w:right="67"/>
              <w:jc w:val="right"/>
              <w:rPr>
                <w:sz w:val="24"/>
              </w:rPr>
            </w:pPr>
          </w:p>
        </w:tc>
      </w:tr>
      <w:tr w:rsidR="00BE6410" w14:paraId="4BECAD02" w14:textId="77777777" w:rsidTr="00984C11">
        <w:trPr>
          <w:trHeight w:val="573"/>
        </w:trPr>
        <w:tc>
          <w:tcPr>
            <w:tcW w:w="1838" w:type="dxa"/>
          </w:tcPr>
          <w:p w14:paraId="72E65DAE" w14:textId="264FB1C4" w:rsidR="00BE6410" w:rsidRDefault="00BE6410">
            <w:pPr>
              <w:pStyle w:val="TableParagraph"/>
              <w:spacing w:before="143"/>
              <w:ind w:left="50"/>
              <w:rPr>
                <w:sz w:val="24"/>
              </w:rPr>
            </w:pPr>
          </w:p>
        </w:tc>
        <w:tc>
          <w:tcPr>
            <w:tcW w:w="3777" w:type="dxa"/>
          </w:tcPr>
          <w:p w14:paraId="0AA4D0A7" w14:textId="6FD17302" w:rsidR="00BE6410" w:rsidRDefault="00BE6410">
            <w:pPr>
              <w:pStyle w:val="TableParagraph"/>
              <w:spacing w:before="143"/>
              <w:ind w:left="498"/>
              <w:rPr>
                <w:sz w:val="24"/>
              </w:rPr>
            </w:pPr>
          </w:p>
        </w:tc>
        <w:tc>
          <w:tcPr>
            <w:tcW w:w="1497" w:type="dxa"/>
          </w:tcPr>
          <w:p w14:paraId="6FE554A2" w14:textId="42062AF6" w:rsidR="00BE6410" w:rsidRDefault="00BE6410">
            <w:pPr>
              <w:pStyle w:val="TableParagraph"/>
              <w:spacing w:before="143"/>
              <w:ind w:left="0" w:right="46"/>
              <w:jc w:val="right"/>
              <w:rPr>
                <w:sz w:val="24"/>
              </w:rPr>
            </w:pPr>
          </w:p>
        </w:tc>
      </w:tr>
      <w:tr w:rsidR="00BE6410" w14:paraId="3FBFFC91" w14:textId="77777777" w:rsidTr="00984C11">
        <w:trPr>
          <w:trHeight w:val="575"/>
        </w:trPr>
        <w:tc>
          <w:tcPr>
            <w:tcW w:w="1838" w:type="dxa"/>
          </w:tcPr>
          <w:p w14:paraId="51B5FDC4" w14:textId="095FF9FE" w:rsidR="00BE6410" w:rsidRDefault="00BE6410">
            <w:pPr>
              <w:pStyle w:val="TableParagraph"/>
              <w:spacing w:before="143"/>
              <w:ind w:left="50"/>
              <w:rPr>
                <w:sz w:val="24"/>
              </w:rPr>
            </w:pPr>
          </w:p>
        </w:tc>
        <w:tc>
          <w:tcPr>
            <w:tcW w:w="3777" w:type="dxa"/>
          </w:tcPr>
          <w:p w14:paraId="4DD53273" w14:textId="731F0DC3" w:rsidR="00BE6410" w:rsidRDefault="00BE6410">
            <w:pPr>
              <w:pStyle w:val="TableParagraph"/>
              <w:spacing w:before="143"/>
              <w:ind w:left="522"/>
              <w:rPr>
                <w:sz w:val="24"/>
              </w:rPr>
            </w:pPr>
          </w:p>
        </w:tc>
        <w:tc>
          <w:tcPr>
            <w:tcW w:w="1497" w:type="dxa"/>
          </w:tcPr>
          <w:p w14:paraId="06FD5559" w14:textId="01AB0739" w:rsidR="00BE6410" w:rsidRDefault="00BE6410">
            <w:pPr>
              <w:pStyle w:val="TableParagraph"/>
              <w:spacing w:before="143"/>
              <w:ind w:left="0" w:right="58"/>
              <w:jc w:val="right"/>
              <w:rPr>
                <w:sz w:val="24"/>
              </w:rPr>
            </w:pPr>
          </w:p>
        </w:tc>
      </w:tr>
      <w:bookmarkEnd w:id="2"/>
    </w:tbl>
    <w:p w14:paraId="3F97FCA3" w14:textId="77777777" w:rsidR="00BE6410" w:rsidRDefault="00BE6410">
      <w:pPr>
        <w:spacing w:line="256" w:lineRule="exact"/>
        <w:jc w:val="right"/>
        <w:rPr>
          <w:sz w:val="24"/>
        </w:rPr>
        <w:sectPr w:rsidR="00BE6410">
          <w:headerReference w:type="default" r:id="rId17"/>
          <w:footerReference w:type="default" r:id="rId18"/>
          <w:pgSz w:w="11900" w:h="16850"/>
          <w:pgMar w:top="1900" w:right="1300" w:bottom="960" w:left="1140" w:header="1562" w:footer="765" w:gutter="0"/>
          <w:pgNumType w:start="6"/>
          <w:cols w:space="720"/>
        </w:sectPr>
      </w:pPr>
    </w:p>
    <w:p w14:paraId="44C3C677" w14:textId="77777777" w:rsidR="00BE6410" w:rsidRDefault="00BE6410">
      <w:pPr>
        <w:pStyle w:val="BodyText"/>
        <w:rPr>
          <w:b/>
          <w:sz w:val="20"/>
        </w:rPr>
      </w:pPr>
    </w:p>
    <w:p w14:paraId="4ADD93C9" w14:textId="48833729" w:rsidR="00BE6410" w:rsidRDefault="00862CC6">
      <w:pPr>
        <w:spacing w:before="86"/>
        <w:ind w:left="1803" w:right="1791"/>
        <w:jc w:val="center"/>
        <w:rPr>
          <w:b/>
          <w:sz w:val="32"/>
          <w:lang w:val="en-IN"/>
        </w:rPr>
      </w:pPr>
      <w:r>
        <w:rPr>
          <w:b/>
          <w:sz w:val="32"/>
        </w:rPr>
        <w:t xml:space="preserve">INTRODUCTION </w:t>
      </w:r>
    </w:p>
    <w:p w14:paraId="317B5C30" w14:textId="77777777" w:rsidR="00BE6410" w:rsidRDefault="00BE6410">
      <w:pPr>
        <w:pStyle w:val="BodyText"/>
        <w:spacing w:before="2"/>
        <w:rPr>
          <w:b/>
          <w:sz w:val="22"/>
        </w:rPr>
      </w:pPr>
    </w:p>
    <w:p w14:paraId="648C72EE" w14:textId="77777777" w:rsidR="00BE6410" w:rsidRDefault="00862CC6">
      <w:pPr>
        <w:pStyle w:val="Heading3"/>
        <w:numPr>
          <w:ilvl w:val="1"/>
          <w:numId w:val="1"/>
        </w:numPr>
        <w:tabs>
          <w:tab w:val="left" w:pos="563"/>
        </w:tabs>
        <w:spacing w:before="89"/>
      </w:pPr>
      <w:r>
        <w:t>HISTORY</w:t>
      </w:r>
    </w:p>
    <w:p w14:paraId="7B21F7F6" w14:textId="77777777" w:rsidR="00BE6410" w:rsidRDefault="00BE6410">
      <w:pPr>
        <w:pStyle w:val="BodyText"/>
        <w:spacing w:before="10"/>
        <w:rPr>
          <w:b/>
          <w:sz w:val="27"/>
        </w:rPr>
      </w:pPr>
    </w:p>
    <w:p w14:paraId="0C36569E" w14:textId="77777777" w:rsidR="00152689" w:rsidRDefault="00862CC6" w:rsidP="00152689">
      <w:pPr>
        <w:widowControl/>
        <w:spacing w:line="360" w:lineRule="auto"/>
        <w:ind w:firstLine="720"/>
        <w:jc w:val="both"/>
        <w:rPr>
          <w:rFonts w:eastAsia="CIDFont + F1"/>
          <w:color w:val="000000"/>
          <w:sz w:val="24"/>
          <w:szCs w:val="24"/>
          <w:lang w:eastAsia="zh-CN" w:bidi="ar"/>
        </w:rPr>
      </w:pPr>
      <w:r>
        <w:rPr>
          <w:rFonts w:eastAsia="CIDFont + F1"/>
          <w:color w:val="000000"/>
          <w:sz w:val="24"/>
          <w:szCs w:val="24"/>
          <w:lang w:eastAsia="zh-CN" w:bidi="ar"/>
        </w:rPr>
        <w:t>Flutter is a</w:t>
      </w:r>
      <w:r w:rsidR="00152689">
        <w:rPr>
          <w:rFonts w:eastAsia="CIDFont + F1"/>
          <w:color w:val="000000"/>
          <w:sz w:val="24"/>
          <w:szCs w:val="24"/>
          <w:lang w:eastAsia="zh-CN" w:bidi="ar"/>
        </w:rPr>
        <w:t>n</w:t>
      </w:r>
      <w:r>
        <w:rPr>
          <w:rFonts w:eastAsia="CIDFont + F1"/>
          <w:color w:val="000000"/>
          <w:sz w:val="24"/>
          <w:szCs w:val="24"/>
          <w:lang w:eastAsia="zh-CN" w:bidi="ar"/>
        </w:rPr>
        <w:t xml:space="preserve"> express stage structure that goes for growing elite portable applications. Flutter is openly discharged at 2016 with Google. Not exclusively can Flutter apps keep running on iOS Android, yet additionally Fuschia, Google's cutting edge working framework, picks Flutter </w:t>
      </w:r>
      <w:r w:rsidR="00152689">
        <w:rPr>
          <w:rFonts w:eastAsia="CIDFont + F1"/>
          <w:color w:val="000000"/>
          <w:sz w:val="24"/>
          <w:szCs w:val="24"/>
          <w:lang w:eastAsia="zh-CN" w:bidi="ar"/>
        </w:rPr>
        <w:t>as</w:t>
      </w:r>
      <w:r w:rsidR="00152689">
        <w:rPr>
          <w:rFonts w:eastAsia="CIDFont + F1"/>
          <w:color w:val="000000"/>
          <w:sz w:val="24"/>
          <w:szCs w:val="24"/>
          <w:lang w:val="en-IN" w:eastAsia="zh-CN" w:bidi="ar"/>
        </w:rPr>
        <w:t xml:space="preserve"> </w:t>
      </w:r>
      <w:r w:rsidR="00152689">
        <w:rPr>
          <w:rFonts w:eastAsia="CIDFont + F1"/>
          <w:color w:val="000000"/>
          <w:sz w:val="24"/>
          <w:szCs w:val="24"/>
          <w:lang w:eastAsia="zh-CN" w:bidi="ar"/>
        </w:rPr>
        <w:t>its</w:t>
      </w:r>
      <w:r>
        <w:rPr>
          <w:rFonts w:eastAsia="CIDFont + F1"/>
          <w:color w:val="000000"/>
          <w:sz w:val="24"/>
          <w:szCs w:val="24"/>
          <w:lang w:eastAsia="zh-CN" w:bidi="ar"/>
        </w:rPr>
        <w:t xml:space="preserve"> app level structure. Flutter is special. As opposed to using web sees or depending on the</w:t>
      </w:r>
      <w:r>
        <w:rPr>
          <w:rFonts w:eastAsia="CIDFont + F1"/>
          <w:color w:val="000000"/>
          <w:sz w:val="24"/>
          <w:szCs w:val="24"/>
          <w:lang w:val="en-IN" w:eastAsia="zh-CN" w:bidi="ar"/>
        </w:rPr>
        <w:t xml:space="preserve"> </w:t>
      </w:r>
      <w:r>
        <w:rPr>
          <w:rFonts w:eastAsia="CIDFont + F1"/>
          <w:color w:val="000000"/>
          <w:sz w:val="24"/>
          <w:szCs w:val="24"/>
          <w:lang w:eastAsia="zh-CN" w:bidi="ar"/>
        </w:rPr>
        <w:t xml:space="preserve">device’s OEM gadgets, Flutter renders each view parts utilizing its own superior rendering motor. </w:t>
      </w:r>
      <w:r w:rsidR="00152689">
        <w:rPr>
          <w:rFonts w:eastAsia="CIDFont + F1"/>
          <w:color w:val="000000"/>
          <w:sz w:val="24"/>
          <w:szCs w:val="24"/>
          <w:lang w:eastAsia="zh-CN" w:bidi="ar"/>
        </w:rPr>
        <w:t xml:space="preserve">This </w:t>
      </w:r>
      <w:r w:rsidR="00152689">
        <w:rPr>
          <w:rFonts w:eastAsia="CIDFont + F1"/>
          <w:color w:val="000000"/>
          <w:sz w:val="24"/>
          <w:szCs w:val="24"/>
          <w:lang w:val="en-IN" w:eastAsia="zh-CN" w:bidi="ar"/>
        </w:rPr>
        <w:t>nature</w:t>
      </w:r>
      <w:r>
        <w:rPr>
          <w:rFonts w:eastAsia="CIDFont + F1"/>
          <w:color w:val="000000"/>
          <w:sz w:val="24"/>
          <w:szCs w:val="24"/>
          <w:lang w:eastAsia="zh-CN" w:bidi="ar"/>
        </w:rPr>
        <w:t xml:space="preserve"> gives plausibility to assemble apps that are as superior as local apps can </w:t>
      </w:r>
      <w:r w:rsidR="00152689">
        <w:rPr>
          <w:rFonts w:eastAsia="CIDFont + F1"/>
          <w:color w:val="000000"/>
          <w:sz w:val="24"/>
          <w:szCs w:val="24"/>
          <w:lang w:eastAsia="zh-CN" w:bidi="ar"/>
        </w:rPr>
        <w:t>be. Flutter</w:t>
      </w:r>
      <w:r>
        <w:rPr>
          <w:rFonts w:eastAsia="CIDFont + F1"/>
          <w:color w:val="000000"/>
          <w:sz w:val="24"/>
          <w:szCs w:val="24"/>
          <w:lang w:eastAsia="zh-CN" w:bidi="ar"/>
        </w:rPr>
        <w:t xml:space="preserve"> bolsters stateful harm reload while creating, which is look as a main consideration to support advancement cycle. Stateful harm reload is basically actualized by infusing refreshed source symbol into the working Dart virtual machine without modifying the internal design of the app, consequently all advances and activities of the app will be protected after harm </w:t>
      </w:r>
      <w:r w:rsidR="00152689">
        <w:rPr>
          <w:rFonts w:eastAsia="CIDFont + F1"/>
          <w:color w:val="000000"/>
          <w:sz w:val="24"/>
          <w:szCs w:val="24"/>
          <w:lang w:eastAsia="zh-CN" w:bidi="ar"/>
        </w:rPr>
        <w:t>reloading</w:t>
      </w:r>
    </w:p>
    <w:p w14:paraId="6132A0F6" w14:textId="5744F9F7" w:rsidR="00BE6410" w:rsidRDefault="00152689" w:rsidP="00152689">
      <w:pPr>
        <w:widowControl/>
        <w:spacing w:line="360" w:lineRule="auto"/>
        <w:ind w:firstLine="720"/>
        <w:jc w:val="both"/>
        <w:rPr>
          <w:sz w:val="24"/>
          <w:szCs w:val="24"/>
        </w:rPr>
      </w:pPr>
      <w:r>
        <w:rPr>
          <w:rFonts w:eastAsia="CIDFont + F1"/>
          <w:color w:val="000000"/>
          <w:sz w:val="24"/>
          <w:szCs w:val="24"/>
          <w:lang w:eastAsia="zh-CN" w:bidi="ar"/>
        </w:rPr>
        <w:t>.</w:t>
      </w:r>
    </w:p>
    <w:p w14:paraId="6E55DC4D" w14:textId="1BA5B5BB" w:rsidR="00BE6410" w:rsidRDefault="00862CC6" w:rsidP="00152689">
      <w:pPr>
        <w:widowControl/>
        <w:spacing w:line="360" w:lineRule="auto"/>
        <w:jc w:val="both"/>
        <w:rPr>
          <w:rFonts w:eastAsia="CIDFont + F1"/>
          <w:color w:val="000000"/>
          <w:sz w:val="24"/>
          <w:szCs w:val="24"/>
          <w:lang w:eastAsia="zh-CN" w:bidi="ar"/>
        </w:rPr>
      </w:pPr>
      <w:r>
        <w:rPr>
          <w:sz w:val="26"/>
          <w:lang w:val="en-IN"/>
        </w:rPr>
        <w:tab/>
      </w:r>
      <w:r>
        <w:rPr>
          <w:rFonts w:eastAsia="CIDFont + F1"/>
          <w:color w:val="000000"/>
          <w:sz w:val="24"/>
          <w:szCs w:val="24"/>
          <w:lang w:eastAsia="zh-CN" w:bidi="ar"/>
        </w:rPr>
        <w:t>In this mean, Flutter underpins utilizing shared bundles contributed by different designers to the Flutter and Dart biological systems. This permits to rapidly manufacture the application without creating everything sans preparation. Existing bundles empower many use categories, for instance, making system demands (http), custom route/course dealing with (</w:t>
      </w:r>
      <w:r w:rsidR="00152689">
        <w:rPr>
          <w:rFonts w:eastAsia="CIDFont + F1"/>
          <w:color w:val="000000"/>
          <w:sz w:val="24"/>
          <w:szCs w:val="24"/>
          <w:lang w:eastAsia="zh-CN" w:bidi="ar"/>
        </w:rPr>
        <w:t>Fluro</w:t>
      </w:r>
      <w:r>
        <w:rPr>
          <w:rFonts w:eastAsia="CIDFont + F1"/>
          <w:color w:val="000000"/>
          <w:sz w:val="24"/>
          <w:szCs w:val="24"/>
          <w:lang w:eastAsia="zh-CN" w:bidi="ar"/>
        </w:rPr>
        <w:t xml:space="preserve">), joining with gadget Android Programming Interfaces (such as universal resource locater launcher and battery), and utilizing outsider stage SDKs (such as Firebase) [2]. We must use Flutter because: </w:t>
      </w:r>
    </w:p>
    <w:p w14:paraId="3F39819A" w14:textId="77777777" w:rsidR="00152689" w:rsidRDefault="00152689" w:rsidP="00152689">
      <w:pPr>
        <w:widowControl/>
        <w:spacing w:line="360" w:lineRule="auto"/>
        <w:jc w:val="both"/>
        <w:rPr>
          <w:rFonts w:eastAsia="CIDFont + F1"/>
          <w:color w:val="000000"/>
          <w:sz w:val="24"/>
          <w:szCs w:val="24"/>
          <w:lang w:eastAsia="zh-CN" w:bidi="ar"/>
        </w:rPr>
      </w:pPr>
    </w:p>
    <w:p w14:paraId="6EF15521" w14:textId="77777777" w:rsidR="00BE6410" w:rsidRDefault="00862CC6" w:rsidP="00152689">
      <w:pPr>
        <w:widowControl/>
        <w:spacing w:line="360" w:lineRule="auto"/>
        <w:jc w:val="both"/>
        <w:rPr>
          <w:sz w:val="24"/>
          <w:szCs w:val="24"/>
        </w:rPr>
      </w:pPr>
      <w:r>
        <w:rPr>
          <w:rFonts w:eastAsia="CIDFont + F1"/>
          <w:color w:val="000000"/>
          <w:sz w:val="24"/>
          <w:szCs w:val="24"/>
          <w:lang w:eastAsia="zh-CN" w:bidi="ar"/>
        </w:rPr>
        <w:t xml:space="preserve">1) Flutter utilizations Dart, a quick OOP with a few valuable highlights, for example, generics, </w:t>
      </w:r>
    </w:p>
    <w:p w14:paraId="3B5BC734" w14:textId="77777777" w:rsidR="00BE6410" w:rsidRDefault="00862CC6" w:rsidP="00152689">
      <w:pPr>
        <w:widowControl/>
        <w:spacing w:line="360" w:lineRule="auto"/>
        <w:jc w:val="both"/>
        <w:rPr>
          <w:sz w:val="24"/>
          <w:szCs w:val="24"/>
        </w:rPr>
      </w:pPr>
      <w:r>
        <w:rPr>
          <w:rFonts w:eastAsia="CIDFont + F1"/>
          <w:color w:val="000000"/>
          <w:sz w:val="24"/>
          <w:szCs w:val="24"/>
          <w:lang w:eastAsia="zh-CN" w:bidi="ar"/>
        </w:rPr>
        <w:t xml:space="preserve">mixins, secludes, and discretionary static sorts. </w:t>
      </w:r>
    </w:p>
    <w:p w14:paraId="4AF5E53D" w14:textId="77777777" w:rsidR="00BE6410" w:rsidRDefault="00862CC6" w:rsidP="00152689">
      <w:pPr>
        <w:widowControl/>
        <w:spacing w:line="360" w:lineRule="auto"/>
        <w:jc w:val="both"/>
        <w:rPr>
          <w:sz w:val="24"/>
          <w:szCs w:val="24"/>
        </w:rPr>
      </w:pPr>
      <w:r>
        <w:rPr>
          <w:rFonts w:eastAsia="CIDFont + F1"/>
          <w:color w:val="000000"/>
          <w:sz w:val="24"/>
          <w:szCs w:val="24"/>
          <w:lang w:eastAsia="zh-CN" w:bidi="ar"/>
        </w:rPr>
        <w:t xml:space="preserve">2) Flutter has it is very own user interface parts, alongside a motor to deliver them on the iOS </w:t>
      </w:r>
    </w:p>
    <w:p w14:paraId="56683CB6" w14:textId="77777777" w:rsidR="00BE6410" w:rsidRDefault="00862CC6" w:rsidP="00152689">
      <w:pPr>
        <w:widowControl/>
        <w:spacing w:line="360" w:lineRule="auto"/>
        <w:jc w:val="both"/>
        <w:rPr>
          <w:sz w:val="24"/>
          <w:szCs w:val="24"/>
        </w:rPr>
      </w:pPr>
      <w:r>
        <w:rPr>
          <w:rFonts w:eastAsia="CIDFont + F1"/>
          <w:color w:val="000000"/>
          <w:sz w:val="24"/>
          <w:szCs w:val="24"/>
          <w:lang w:eastAsia="zh-CN" w:bidi="ar"/>
        </w:rPr>
        <w:t xml:space="preserve">and android stages. The majority of those user interface parts, directly out of the container, fit in </w:t>
      </w:r>
    </w:p>
    <w:p w14:paraId="77EDED01" w14:textId="77777777" w:rsidR="00BE6410" w:rsidRDefault="00862CC6" w:rsidP="00152689">
      <w:pPr>
        <w:widowControl/>
        <w:spacing w:line="360" w:lineRule="auto"/>
        <w:jc w:val="both"/>
        <w:rPr>
          <w:sz w:val="24"/>
          <w:szCs w:val="24"/>
        </w:rPr>
      </w:pPr>
      <w:r>
        <w:rPr>
          <w:rFonts w:eastAsia="CIDFont + F1"/>
          <w:color w:val="000000"/>
          <w:sz w:val="24"/>
          <w:szCs w:val="24"/>
          <w:lang w:eastAsia="zh-CN" w:bidi="ar"/>
        </w:rPr>
        <w:t xml:space="preserve">with the rules of Material Structure. </w:t>
      </w:r>
    </w:p>
    <w:p w14:paraId="7DAA25DD" w14:textId="1546C6CA" w:rsidR="00BE6410" w:rsidRDefault="00862CC6" w:rsidP="00152689">
      <w:pPr>
        <w:widowControl/>
        <w:spacing w:line="360" w:lineRule="auto"/>
        <w:jc w:val="both"/>
        <w:rPr>
          <w:sz w:val="24"/>
          <w:szCs w:val="24"/>
        </w:rPr>
      </w:pPr>
      <w:r>
        <w:rPr>
          <w:rFonts w:eastAsia="CIDFont + F1"/>
          <w:color w:val="000000"/>
          <w:sz w:val="24"/>
          <w:szCs w:val="24"/>
          <w:lang w:eastAsia="zh-CN" w:bidi="ar"/>
        </w:rPr>
        <w:t xml:space="preserve">3) Flutter applications can be created utilizing </w:t>
      </w:r>
      <w:r w:rsidR="00152689">
        <w:rPr>
          <w:rFonts w:eastAsia="CIDFont + F1"/>
          <w:color w:val="000000"/>
          <w:sz w:val="24"/>
          <w:szCs w:val="24"/>
          <w:lang w:eastAsia="zh-CN" w:bidi="ar"/>
        </w:rPr>
        <w:t>IntelliJ</w:t>
      </w:r>
      <w:r>
        <w:rPr>
          <w:rFonts w:eastAsia="CIDFont + F1"/>
          <w:color w:val="000000"/>
          <w:sz w:val="24"/>
          <w:szCs w:val="24"/>
          <w:lang w:eastAsia="zh-CN" w:bidi="ar"/>
        </w:rPr>
        <w:t xml:space="preserve"> that is fundamentally the same as Android </w:t>
      </w:r>
    </w:p>
    <w:p w14:paraId="037B7BB6" w14:textId="77777777" w:rsidR="00A42F4E" w:rsidRDefault="00862CC6" w:rsidP="00152689">
      <w:pPr>
        <w:widowControl/>
        <w:spacing w:line="360" w:lineRule="auto"/>
        <w:jc w:val="both"/>
        <w:rPr>
          <w:rFonts w:eastAsia="CIDFont + F1"/>
          <w:color w:val="000000"/>
          <w:sz w:val="24"/>
          <w:szCs w:val="24"/>
          <w:lang w:eastAsia="zh-CN" w:bidi="ar"/>
        </w:rPr>
      </w:pPr>
      <w:r>
        <w:rPr>
          <w:rFonts w:eastAsia="CIDFont + F1"/>
          <w:color w:val="000000"/>
          <w:sz w:val="24"/>
          <w:szCs w:val="24"/>
          <w:lang w:eastAsia="zh-CN" w:bidi="ar"/>
        </w:rPr>
        <w:t xml:space="preserve">Studio. </w:t>
      </w:r>
    </w:p>
    <w:p w14:paraId="16559229" w14:textId="77777777" w:rsidR="00A42F4E" w:rsidRDefault="00A42F4E" w:rsidP="00152689">
      <w:pPr>
        <w:widowControl/>
        <w:spacing w:line="360" w:lineRule="auto"/>
        <w:jc w:val="both"/>
        <w:rPr>
          <w:rFonts w:eastAsia="CIDFont + F1"/>
          <w:color w:val="000000"/>
          <w:sz w:val="24"/>
          <w:szCs w:val="24"/>
          <w:lang w:eastAsia="zh-CN" w:bidi="ar"/>
        </w:rPr>
      </w:pPr>
    </w:p>
    <w:p w14:paraId="3345A24D" w14:textId="5D0D7469" w:rsidR="00BE6410" w:rsidRPr="00A42F4E" w:rsidRDefault="00862CC6">
      <w:pPr>
        <w:widowControl/>
        <w:spacing w:line="360" w:lineRule="auto"/>
        <w:jc w:val="both"/>
        <w:rPr>
          <w:rFonts w:eastAsia="CIDFont + F1"/>
          <w:color w:val="000000"/>
          <w:sz w:val="24"/>
          <w:szCs w:val="24"/>
          <w:lang w:eastAsia="zh-CN" w:bidi="ar"/>
        </w:rPr>
      </w:pPr>
      <w:r>
        <w:rPr>
          <w:rFonts w:eastAsia="CIDFont + F1"/>
          <w:b/>
          <w:bCs/>
          <w:color w:val="000000"/>
          <w:sz w:val="28"/>
          <w:szCs w:val="28"/>
          <w:lang w:val="en-IN" w:eastAsia="zh-CN" w:bidi="ar"/>
        </w:rPr>
        <w:t>1.2 Methods and Material</w:t>
      </w:r>
    </w:p>
    <w:p w14:paraId="75416FCB" w14:textId="6A0B812E" w:rsidR="00BE6410" w:rsidRPr="00A42F4E" w:rsidRDefault="00862CC6" w:rsidP="00A42F4E">
      <w:pPr>
        <w:widowControl/>
        <w:sectPr w:rsidR="00BE6410" w:rsidRPr="00A42F4E">
          <w:headerReference w:type="default" r:id="rId19"/>
          <w:footerReference w:type="default" r:id="rId20"/>
          <w:pgSz w:w="11900" w:h="16920"/>
          <w:pgMar w:top="1080" w:right="1300" w:bottom="1280" w:left="1300" w:header="730" w:footer="1098" w:gutter="0"/>
          <w:pgNumType w:start="2"/>
          <w:cols w:space="720"/>
        </w:sectPr>
      </w:pPr>
      <w:r>
        <w:rPr>
          <w:rFonts w:eastAsia="CIDFont + F1"/>
          <w:b/>
          <w:bCs/>
          <w:color w:val="000000"/>
          <w:sz w:val="28"/>
          <w:szCs w:val="28"/>
          <w:lang w:val="en-IN" w:eastAsia="zh-CN" w:bidi="ar"/>
        </w:rPr>
        <w:tab/>
      </w:r>
      <w:r>
        <w:rPr>
          <w:rFonts w:eastAsia="CIDFont + F1"/>
          <w:color w:val="000000"/>
          <w:sz w:val="24"/>
          <w:szCs w:val="24"/>
          <w:lang w:eastAsia="zh-CN" w:bidi="ar"/>
        </w:rPr>
        <w:t>We used the material below in Freight Status Application</w:t>
      </w:r>
    </w:p>
    <w:p w14:paraId="33D76A08" w14:textId="77777777" w:rsidR="0038540C" w:rsidRDefault="0038540C">
      <w:pPr>
        <w:pStyle w:val="BodyText"/>
        <w:rPr>
          <w:b/>
          <w:bCs/>
          <w:lang w:val="en-IN"/>
        </w:rPr>
      </w:pPr>
    </w:p>
    <w:p w14:paraId="45363C30" w14:textId="529B88AE" w:rsidR="00A42F4E" w:rsidRDefault="00862CC6">
      <w:pPr>
        <w:pStyle w:val="BodyText"/>
        <w:rPr>
          <w:b/>
          <w:bCs/>
          <w:lang w:val="en-IN"/>
        </w:rPr>
      </w:pPr>
      <w:r>
        <w:rPr>
          <w:b/>
          <w:bCs/>
          <w:lang w:val="en-IN"/>
        </w:rPr>
        <w:t>1.2.1 Dart</w:t>
      </w:r>
    </w:p>
    <w:p w14:paraId="1AC4F244" w14:textId="77777777" w:rsidR="00BE6410" w:rsidRDefault="00862CC6">
      <w:pPr>
        <w:pStyle w:val="BodyText"/>
        <w:rPr>
          <w:b/>
          <w:bCs/>
          <w:lang w:val="en-IN"/>
        </w:rPr>
      </w:pPr>
      <w:r>
        <w:rPr>
          <w:b/>
          <w:bCs/>
          <w:lang w:val="en-IN"/>
        </w:rPr>
        <w:tab/>
      </w:r>
    </w:p>
    <w:p w14:paraId="108EEC14" w14:textId="77777777" w:rsidR="00BE6410" w:rsidRDefault="00862CC6">
      <w:pPr>
        <w:widowControl/>
        <w:spacing w:line="360" w:lineRule="auto"/>
        <w:jc w:val="both"/>
        <w:rPr>
          <w:rFonts w:eastAsia="CIDFont + F1"/>
          <w:color w:val="000000"/>
          <w:sz w:val="24"/>
          <w:szCs w:val="24"/>
          <w:lang w:eastAsia="zh-CN" w:bidi="ar"/>
        </w:rPr>
      </w:pPr>
      <w:r>
        <w:rPr>
          <w:b/>
          <w:bCs/>
          <w:sz w:val="24"/>
          <w:szCs w:val="24"/>
          <w:lang w:val="en-IN"/>
        </w:rPr>
        <w:tab/>
      </w:r>
      <w:r>
        <w:rPr>
          <w:rFonts w:eastAsia="CIDFont + F1"/>
          <w:color w:val="000000"/>
          <w:sz w:val="24"/>
          <w:szCs w:val="24"/>
          <w:lang w:eastAsia="zh-CN" w:bidi="ar"/>
        </w:rPr>
        <w:t xml:space="preserve">In Flutter all apps are composed with Dart. So, Dart is </w:t>
      </w:r>
      <w:proofErr w:type="gramStart"/>
      <w:r>
        <w:rPr>
          <w:rFonts w:eastAsia="CIDFont + F1"/>
          <w:color w:val="000000"/>
          <w:sz w:val="24"/>
          <w:szCs w:val="24"/>
          <w:lang w:eastAsia="zh-CN" w:bidi="ar"/>
        </w:rPr>
        <w:t>a</w:t>
      </w:r>
      <w:proofErr w:type="gramEnd"/>
      <w:r>
        <w:rPr>
          <w:rFonts w:eastAsia="CIDFont + F1"/>
          <w:color w:val="000000"/>
          <w:sz w:val="24"/>
          <w:szCs w:val="24"/>
          <w:lang w:eastAsia="zh-CN" w:bidi="ar"/>
        </w:rPr>
        <w:t xml:space="preserve"> OOP that is created and kept up by Google. It is generally utilized within Google, it has been demonstrated to have the ability to create enormous web apps, for example, AdWords</w:t>
      </w:r>
      <w:r>
        <w:rPr>
          <w:rFonts w:eastAsia="CIDFont + F1"/>
          <w:color w:val="FF0000"/>
          <w:sz w:val="24"/>
          <w:szCs w:val="24"/>
          <w:lang w:eastAsia="zh-CN" w:bidi="ar"/>
        </w:rPr>
        <w:t xml:space="preserve">. </w:t>
      </w:r>
      <w:r>
        <w:rPr>
          <w:rFonts w:eastAsia="CIDFont + F1"/>
          <w:color w:val="000000"/>
          <w:sz w:val="24"/>
          <w:szCs w:val="24"/>
          <w:lang w:eastAsia="zh-CN" w:bidi="ar"/>
        </w:rPr>
        <w:t>Dart was initially created as a substitution and successor of Java Script. Subsequently, it actualizes the majority of the significant attributes of Java Script's next standard (for example, watchwords "async" and "wait". Not</w:t>
      </w:r>
      <w:r>
        <w:rPr>
          <w:rFonts w:eastAsia="CIDFont + F1"/>
          <w:color w:val="000000"/>
          <w:sz w:val="24"/>
          <w:szCs w:val="24"/>
          <w:lang w:val="en-IN" w:eastAsia="zh-CN" w:bidi="ar"/>
        </w:rPr>
        <w:t>c</w:t>
      </w:r>
      <w:r>
        <w:rPr>
          <w:rFonts w:eastAsia="CIDFont + F1"/>
          <w:color w:val="000000"/>
          <w:sz w:val="24"/>
          <w:szCs w:val="24"/>
          <w:lang w:eastAsia="zh-CN" w:bidi="ar"/>
        </w:rPr>
        <w:t xml:space="preserve">withstanding, so as to draw in designers that are curious about Java Content, Dart has a Java such as linguistic structure. Likened to different frameworks that use responsive perspectives, Flutter app invigorates the see tree on each new casing. </w:t>
      </w:r>
    </w:p>
    <w:p w14:paraId="560378C8"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Dart is a programming coding that we will utilize to build up our app in Flutter. Study it is not </w:t>
      </w:r>
    </w:p>
    <w:p w14:paraId="5E3D6F5D"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hard on the off chance that we have involvement with java content. We will rapidly fetch it. Dart is the customer enhanced language for quick applications on any stage do by Google. Superior and efficiency in Flutter are accomplished by utilizing a few procedures: </w:t>
      </w:r>
    </w:p>
    <w:p w14:paraId="75E63366"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1) Not at all like numerous other prominent versatile stages, Flutter makes not utilize java </w:t>
      </w:r>
    </w:p>
    <w:p w14:paraId="1B4ED07C"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content at all. Dart is the coding. It assembles to parallel code, and that is the reason keeps running with the local execution of target java, quick, C. </w:t>
      </w:r>
    </w:p>
    <w:p w14:paraId="39A0E569"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2) Flutter does not utilize local user interface parts. That can sound clumsy at first. In any case, </w:t>
      </w:r>
    </w:p>
    <w:p w14:paraId="6C8DC81B" w14:textId="77777777" w:rsidR="00BE6410" w:rsidRDefault="00862CC6">
      <w:pPr>
        <w:widowControl/>
        <w:spacing w:line="360" w:lineRule="auto"/>
        <w:jc w:val="both"/>
        <w:rPr>
          <w:rFonts w:eastAsia="CIDFont + F1"/>
          <w:color w:val="000000"/>
          <w:sz w:val="24"/>
          <w:szCs w:val="24"/>
          <w:lang w:eastAsia="zh-CN" w:bidi="ar"/>
        </w:rPr>
      </w:pPr>
      <w:r>
        <w:rPr>
          <w:rFonts w:eastAsia="CIDFont + F1"/>
          <w:color w:val="000000"/>
          <w:sz w:val="24"/>
          <w:szCs w:val="24"/>
          <w:lang w:eastAsia="zh-CN" w:bidi="ar"/>
        </w:rPr>
        <w:t xml:space="preserve">since segments are executed in Flutter itself, there is not correspondence see between the layer and the code. Because of this, diversions hit the best performance for their illustrations out of the cell phones, </w:t>
      </w:r>
      <w:proofErr w:type="gramStart"/>
      <w:r>
        <w:rPr>
          <w:rFonts w:eastAsia="CIDFont + F1"/>
          <w:color w:val="000000"/>
          <w:sz w:val="24"/>
          <w:szCs w:val="24"/>
          <w:lang w:eastAsia="zh-CN" w:bidi="ar"/>
        </w:rPr>
        <w:t>So</w:t>
      </w:r>
      <w:proofErr w:type="gramEnd"/>
      <w:r>
        <w:rPr>
          <w:rFonts w:eastAsia="CIDFont + F1"/>
          <w:color w:val="000000"/>
          <w:sz w:val="24"/>
          <w:szCs w:val="24"/>
          <w:lang w:eastAsia="zh-CN" w:bidi="ar"/>
        </w:rPr>
        <w:t xml:space="preserve"> catch, content, media components, foundation are altogether drawn by Flutter is designs motor. As a part, it ought to be referenced that the heap of the Flutter "Hi World" app is very little: android= 4Mb and iOS=2.5Mb. </w:t>
      </w:r>
    </w:p>
    <w:p w14:paraId="1642A148" w14:textId="77777777" w:rsidR="00BE6410" w:rsidRDefault="00862CC6">
      <w:pPr>
        <w:widowControl/>
        <w:numPr>
          <w:ilvl w:val="0"/>
          <w:numId w:val="2"/>
        </w:numPr>
        <w:spacing w:line="360" w:lineRule="auto"/>
        <w:jc w:val="both"/>
        <w:rPr>
          <w:sz w:val="24"/>
          <w:szCs w:val="24"/>
        </w:rPr>
      </w:pPr>
      <w:r>
        <w:rPr>
          <w:rFonts w:eastAsia="CIDFont + F1"/>
          <w:color w:val="000000"/>
          <w:sz w:val="24"/>
          <w:szCs w:val="24"/>
          <w:lang w:eastAsia="zh-CN" w:bidi="ar"/>
        </w:rPr>
        <w:t xml:space="preserve">Flutter utilizes a definitive methodology, motivated by the respond web system, to manufacture its user interface dependent on gadgets (named "parts" in the realm of the site). To fetch increasingly out of gadgets, they are delivered just when fundamental, for the most part when their case has been modifcated (simply such as the practical DOM accomplishes for us). </w:t>
      </w:r>
    </w:p>
    <w:p w14:paraId="1532092C" w14:textId="77777777" w:rsidR="00BE6410" w:rsidRDefault="00BE6410">
      <w:pPr>
        <w:widowControl/>
        <w:spacing w:line="360" w:lineRule="auto"/>
        <w:jc w:val="both"/>
        <w:rPr>
          <w:rFonts w:eastAsia="CIDFont + F1"/>
          <w:color w:val="000000"/>
          <w:sz w:val="24"/>
          <w:szCs w:val="24"/>
          <w:lang w:eastAsia="zh-CN" w:bidi="ar"/>
        </w:rPr>
      </w:pPr>
    </w:p>
    <w:p w14:paraId="3B96916F" w14:textId="77777777" w:rsidR="00BE6410" w:rsidRDefault="00862CC6">
      <w:pPr>
        <w:widowControl/>
        <w:spacing w:line="360" w:lineRule="auto"/>
        <w:jc w:val="both"/>
        <w:rPr>
          <w:rFonts w:eastAsia="CIDFont + F1"/>
          <w:b/>
          <w:bCs/>
          <w:color w:val="000000"/>
          <w:sz w:val="24"/>
          <w:szCs w:val="24"/>
          <w:lang w:val="en-IN" w:eastAsia="zh-CN" w:bidi="ar"/>
        </w:rPr>
      </w:pPr>
      <w:r>
        <w:rPr>
          <w:rFonts w:eastAsia="CIDFont + F1"/>
          <w:b/>
          <w:bCs/>
          <w:color w:val="000000"/>
          <w:sz w:val="24"/>
          <w:szCs w:val="24"/>
          <w:lang w:val="en-IN" w:eastAsia="zh-CN" w:bidi="ar"/>
        </w:rPr>
        <w:t>1.2.2 Flutter goal</w:t>
      </w:r>
    </w:p>
    <w:p w14:paraId="1A562EDC" w14:textId="77777777" w:rsidR="00BE6410" w:rsidRDefault="00862CC6">
      <w:pPr>
        <w:widowControl/>
        <w:numPr>
          <w:ilvl w:val="0"/>
          <w:numId w:val="3"/>
        </w:numPr>
        <w:spacing w:line="360" w:lineRule="auto"/>
        <w:rPr>
          <w:sz w:val="24"/>
          <w:szCs w:val="24"/>
        </w:rPr>
      </w:pPr>
      <w:r>
        <w:rPr>
          <w:rFonts w:eastAsia="CIDFont + F1"/>
          <w:color w:val="000000"/>
          <w:sz w:val="24"/>
          <w:szCs w:val="24"/>
          <w:lang w:eastAsia="zh-CN" w:bidi="ar"/>
        </w:rPr>
        <w:t>Beautiful fluid user interfaces.</w:t>
      </w:r>
    </w:p>
    <w:p w14:paraId="77507819" w14:textId="77777777" w:rsidR="00BE6410" w:rsidRDefault="00862CC6">
      <w:pPr>
        <w:widowControl/>
        <w:numPr>
          <w:ilvl w:val="0"/>
          <w:numId w:val="3"/>
        </w:numPr>
        <w:spacing w:line="360" w:lineRule="auto"/>
        <w:rPr>
          <w:sz w:val="24"/>
          <w:szCs w:val="24"/>
        </w:rPr>
      </w:pPr>
      <w:r>
        <w:rPr>
          <w:rFonts w:eastAsia="CIDFont + F1"/>
          <w:color w:val="000000"/>
          <w:sz w:val="24"/>
          <w:szCs w:val="24"/>
          <w:lang w:eastAsia="zh-CN" w:bidi="ar"/>
        </w:rPr>
        <w:t>Run same user interface on numerous stages, ideal for brand-first plans.</w:t>
      </w:r>
    </w:p>
    <w:p w14:paraId="651C508A" w14:textId="77777777" w:rsidR="00BE6410" w:rsidRDefault="00862CC6">
      <w:pPr>
        <w:widowControl/>
        <w:numPr>
          <w:ilvl w:val="0"/>
          <w:numId w:val="3"/>
        </w:numPr>
        <w:spacing w:line="360" w:lineRule="auto"/>
        <w:rPr>
          <w:sz w:val="24"/>
          <w:szCs w:val="24"/>
        </w:rPr>
      </w:pPr>
      <w:r>
        <w:rPr>
          <w:rFonts w:eastAsia="CIDFont + F1"/>
          <w:color w:val="000000"/>
          <w:sz w:val="24"/>
          <w:szCs w:val="24"/>
          <w:lang w:eastAsia="zh-CN" w:bidi="ar"/>
        </w:rPr>
        <w:t>Superior applications that vibe regular on various stages.</w:t>
      </w:r>
    </w:p>
    <w:p w14:paraId="0A4AA8E9" w14:textId="77777777" w:rsidR="00BE6410" w:rsidRDefault="00862CC6">
      <w:pPr>
        <w:widowControl/>
        <w:numPr>
          <w:ilvl w:val="0"/>
          <w:numId w:val="3"/>
        </w:numPr>
        <w:spacing w:line="360" w:lineRule="auto"/>
        <w:rPr>
          <w:sz w:val="24"/>
          <w:szCs w:val="24"/>
        </w:rPr>
      </w:pPr>
      <w:r>
        <w:rPr>
          <w:rFonts w:eastAsia="CIDFont + F1"/>
          <w:color w:val="000000"/>
          <w:sz w:val="24"/>
          <w:szCs w:val="24"/>
          <w:lang w:eastAsia="zh-CN" w:bidi="ar"/>
        </w:rPr>
        <w:t>Be gainful.</w:t>
      </w:r>
    </w:p>
    <w:p w14:paraId="6D3E9FE6" w14:textId="77777777" w:rsidR="00BE6410" w:rsidRDefault="00BE6410">
      <w:pPr>
        <w:widowControl/>
        <w:spacing w:line="360" w:lineRule="auto"/>
        <w:rPr>
          <w:rFonts w:eastAsia="CIDFont + F1"/>
          <w:b/>
          <w:bCs/>
          <w:color w:val="000000"/>
          <w:sz w:val="24"/>
          <w:szCs w:val="24"/>
          <w:lang w:val="en-IN" w:eastAsia="zh-CN" w:bidi="ar"/>
        </w:rPr>
      </w:pPr>
    </w:p>
    <w:p w14:paraId="16892FAC" w14:textId="77777777" w:rsidR="00BE6410" w:rsidRDefault="00BE6410">
      <w:pPr>
        <w:widowControl/>
        <w:spacing w:line="360" w:lineRule="auto"/>
        <w:jc w:val="both"/>
        <w:rPr>
          <w:rFonts w:eastAsia="CIDFont + F1"/>
          <w:color w:val="000000"/>
          <w:sz w:val="24"/>
          <w:szCs w:val="24"/>
          <w:lang w:eastAsia="zh-CN" w:bidi="ar"/>
        </w:rPr>
      </w:pPr>
    </w:p>
    <w:p w14:paraId="27F6895E" w14:textId="77777777" w:rsidR="00BE6410" w:rsidRDefault="00BE6410">
      <w:pPr>
        <w:widowControl/>
        <w:spacing w:line="360" w:lineRule="auto"/>
        <w:jc w:val="both"/>
        <w:rPr>
          <w:rFonts w:eastAsia="CIDFont + F1"/>
          <w:color w:val="000000"/>
          <w:sz w:val="24"/>
          <w:szCs w:val="24"/>
          <w:lang w:eastAsia="zh-CN" w:bidi="ar"/>
        </w:rPr>
      </w:pPr>
    </w:p>
    <w:p w14:paraId="08D0FD46" w14:textId="77777777" w:rsidR="00BE6410" w:rsidRDefault="00862CC6">
      <w:pPr>
        <w:widowControl/>
        <w:rPr>
          <w:rFonts w:ascii="CIDFont + F2" w:eastAsia="CIDFont + F2" w:hAnsi="CIDFont + F2" w:cs="CIDFont + F2"/>
          <w:b/>
          <w:bCs/>
          <w:color w:val="000000"/>
          <w:sz w:val="20"/>
          <w:szCs w:val="20"/>
          <w:lang w:eastAsia="zh-CN" w:bidi="ar"/>
        </w:rPr>
      </w:pPr>
      <w:r>
        <w:rPr>
          <w:b/>
          <w:bCs/>
          <w:sz w:val="24"/>
          <w:szCs w:val="24"/>
          <w:lang w:val="en-IN"/>
        </w:rPr>
        <w:t xml:space="preserve"> 1.3</w:t>
      </w:r>
      <w:r>
        <w:rPr>
          <w:b/>
          <w:bCs/>
          <w:sz w:val="26"/>
          <w:lang w:val="en-IN"/>
        </w:rPr>
        <w:t xml:space="preserve"> </w:t>
      </w:r>
      <w:r>
        <w:rPr>
          <w:rFonts w:eastAsia="CIDFont + F2"/>
          <w:b/>
          <w:bCs/>
          <w:color w:val="000000"/>
          <w:sz w:val="24"/>
          <w:szCs w:val="24"/>
          <w:lang w:eastAsia="zh-CN" w:bidi="ar"/>
        </w:rPr>
        <w:t>Architecture overview</w:t>
      </w:r>
      <w:r>
        <w:rPr>
          <w:rFonts w:ascii="CIDFont + F2" w:eastAsia="CIDFont + F2" w:hAnsi="CIDFont + F2" w:cs="CIDFont + F2"/>
          <w:b/>
          <w:bCs/>
          <w:color w:val="000000"/>
          <w:sz w:val="20"/>
          <w:szCs w:val="20"/>
          <w:lang w:eastAsia="zh-CN" w:bidi="ar"/>
        </w:rPr>
        <w:t xml:space="preserve"> </w:t>
      </w:r>
    </w:p>
    <w:p w14:paraId="549122AC" w14:textId="77777777" w:rsidR="00BE6410" w:rsidRDefault="00BE6410">
      <w:pPr>
        <w:widowControl/>
        <w:rPr>
          <w:rFonts w:ascii="CIDFont + F2" w:eastAsia="CIDFont + F2" w:hAnsi="CIDFont + F2" w:cs="CIDFont + F2"/>
          <w:b/>
          <w:bCs/>
          <w:color w:val="000000"/>
          <w:sz w:val="20"/>
          <w:szCs w:val="20"/>
          <w:lang w:eastAsia="zh-CN" w:bidi="ar"/>
        </w:rPr>
      </w:pPr>
    </w:p>
    <w:p w14:paraId="5EEBFBD2" w14:textId="7627590F" w:rsidR="00BE6410" w:rsidRDefault="00862CC6">
      <w:pPr>
        <w:widowControl/>
        <w:spacing w:line="360" w:lineRule="auto"/>
        <w:jc w:val="both"/>
        <w:rPr>
          <w:rFonts w:eastAsia="CIDFont + F1"/>
          <w:color w:val="000000"/>
          <w:sz w:val="24"/>
          <w:szCs w:val="24"/>
          <w:lang w:eastAsia="zh-CN" w:bidi="ar"/>
        </w:rPr>
      </w:pPr>
      <w:r>
        <w:rPr>
          <w:rFonts w:ascii="CIDFont + F2" w:eastAsia="CIDFont + F2" w:hAnsi="CIDFont + F2" w:cs="CIDFont + F2"/>
          <w:b/>
          <w:bCs/>
          <w:color w:val="000000"/>
          <w:sz w:val="20"/>
          <w:szCs w:val="20"/>
          <w:lang w:val="en-IN" w:eastAsia="zh-CN" w:bidi="ar"/>
        </w:rPr>
        <w:tab/>
      </w:r>
      <w:r>
        <w:rPr>
          <w:rFonts w:eastAsia="CIDFont + F1"/>
          <w:color w:val="000000"/>
          <w:sz w:val="24"/>
          <w:szCs w:val="24"/>
          <w:lang w:eastAsia="zh-CN" w:bidi="ar"/>
        </w:rPr>
        <w:t xml:space="preserve">Messages and reactions are passed </w:t>
      </w:r>
      <w:r w:rsidR="0038540C">
        <w:rPr>
          <w:rFonts w:eastAsia="CIDFont + F1"/>
          <w:color w:val="000000"/>
          <w:sz w:val="24"/>
          <w:szCs w:val="24"/>
          <w:lang w:eastAsia="zh-CN" w:bidi="ar"/>
        </w:rPr>
        <w:t>no concurrently</w:t>
      </w:r>
      <w:r>
        <w:rPr>
          <w:rFonts w:eastAsia="CIDFont + F1"/>
          <w:color w:val="000000"/>
          <w:sz w:val="24"/>
          <w:szCs w:val="24"/>
          <w:lang w:eastAsia="zh-CN" w:bidi="ar"/>
        </w:rPr>
        <w:t xml:space="preserve">, to guarantee the UI stays responsive. On the customer side, </w:t>
      </w:r>
      <w:r w:rsidR="0038540C">
        <w:rPr>
          <w:rFonts w:eastAsia="CIDFont + F1"/>
          <w:color w:val="000000"/>
          <w:sz w:val="24"/>
          <w:szCs w:val="24"/>
          <w:lang w:eastAsia="zh-CN" w:bidi="ar"/>
        </w:rPr>
        <w:t>Method Channel</w:t>
      </w:r>
      <w:r>
        <w:rPr>
          <w:rFonts w:eastAsia="CIDFont + F1"/>
          <w:color w:val="000000"/>
          <w:sz w:val="24"/>
          <w:szCs w:val="24"/>
          <w:lang w:eastAsia="zh-CN" w:bidi="ar"/>
        </w:rPr>
        <w:t xml:space="preserve"> (Programming interface) empowers sending msgs that relate to strategy calls. On the stage side, </w:t>
      </w:r>
      <w:r w:rsidR="0038540C">
        <w:rPr>
          <w:rFonts w:eastAsia="CIDFont + F1"/>
          <w:color w:val="000000"/>
          <w:sz w:val="24"/>
          <w:szCs w:val="24"/>
          <w:lang w:eastAsia="zh-CN" w:bidi="ar"/>
        </w:rPr>
        <w:t>Method Channel</w:t>
      </w:r>
      <w:r>
        <w:rPr>
          <w:rFonts w:eastAsia="CIDFont + F1"/>
          <w:color w:val="000000"/>
          <w:sz w:val="24"/>
          <w:szCs w:val="24"/>
          <w:lang w:eastAsia="zh-CN" w:bidi="ar"/>
        </w:rPr>
        <w:t xml:space="preserve"> at Android devices (Programming interface) and FlutterMethodChannel at iOS (Programming interface) empower getting strategy gets back to and sending an outcome. These classes permit to build up a stage module with almost no 'standard' symbol. Messages are sent between the customer (user interface) and host (stage) utilizing stage channel </w:t>
      </w:r>
    </w:p>
    <w:p w14:paraId="1E28913D" w14:textId="77777777" w:rsidR="00BE6410" w:rsidRDefault="00862CC6">
      <w:pPr>
        <w:widowControl/>
        <w:spacing w:line="360" w:lineRule="auto"/>
        <w:jc w:val="both"/>
      </w:pPr>
      <w:r>
        <w:rPr>
          <w:noProof/>
        </w:rPr>
        <w:drawing>
          <wp:inline distT="0" distB="0" distL="114300" distR="114300" wp14:anchorId="3C3673C1" wp14:editId="10037E7F">
            <wp:extent cx="4375785" cy="2952115"/>
            <wp:effectExtent l="0" t="0" r="571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4375785" cy="2952115"/>
                    </a:xfrm>
                    <a:prstGeom prst="rect">
                      <a:avLst/>
                    </a:prstGeom>
                    <a:noFill/>
                    <a:ln>
                      <a:noFill/>
                    </a:ln>
                  </pic:spPr>
                </pic:pic>
              </a:graphicData>
            </a:graphic>
          </wp:inline>
        </w:drawing>
      </w:r>
    </w:p>
    <w:p w14:paraId="1558A4DC" w14:textId="77777777" w:rsidR="00BE6410" w:rsidRDefault="00862CC6">
      <w:pPr>
        <w:widowControl/>
        <w:rPr>
          <w:rFonts w:eastAsia="CIDFont + F1"/>
          <w:color w:val="000000"/>
          <w:sz w:val="24"/>
          <w:szCs w:val="24"/>
          <w:lang w:eastAsia="zh-CN" w:bidi="ar"/>
        </w:rPr>
      </w:pPr>
      <w:r>
        <w:rPr>
          <w:lang w:val="en-IN"/>
        </w:rPr>
        <w:t xml:space="preserve">                                </w:t>
      </w:r>
      <w:r>
        <w:rPr>
          <w:sz w:val="24"/>
          <w:szCs w:val="24"/>
          <w:lang w:val="en-IN"/>
        </w:rPr>
        <w:t xml:space="preserve"> </w:t>
      </w:r>
      <w:r>
        <w:rPr>
          <w:rFonts w:eastAsia="CIDFont + F2"/>
          <w:color w:val="000000"/>
          <w:sz w:val="24"/>
          <w:szCs w:val="24"/>
          <w:lang w:eastAsia="zh-CN" w:bidi="ar"/>
        </w:rPr>
        <w:t>Fig</w:t>
      </w:r>
      <w:r>
        <w:rPr>
          <w:rFonts w:eastAsia="CIDFont + F2"/>
          <w:color w:val="000000"/>
          <w:sz w:val="24"/>
          <w:szCs w:val="24"/>
          <w:lang w:val="en-IN" w:eastAsia="zh-CN" w:bidi="ar"/>
        </w:rPr>
        <w:t xml:space="preserve"> 1</w:t>
      </w:r>
      <w:r>
        <w:rPr>
          <w:rFonts w:eastAsia="CIDFont + F2"/>
          <w:color w:val="000000"/>
          <w:sz w:val="24"/>
          <w:szCs w:val="24"/>
          <w:lang w:eastAsia="zh-CN" w:bidi="ar"/>
        </w:rPr>
        <w:t>.</w:t>
      </w:r>
      <w:r>
        <w:rPr>
          <w:rFonts w:eastAsia="CIDFont + F1"/>
          <w:color w:val="000000"/>
          <w:sz w:val="24"/>
          <w:szCs w:val="24"/>
          <w:lang w:eastAsia="zh-CN" w:bidi="ar"/>
        </w:rPr>
        <w:t xml:space="preserve"> Architectural overview: platform channels</w:t>
      </w:r>
    </w:p>
    <w:p w14:paraId="04B93B48" w14:textId="77777777" w:rsidR="00BE6410" w:rsidRDefault="00BE6410">
      <w:pPr>
        <w:widowControl/>
        <w:rPr>
          <w:rFonts w:eastAsia="CIDFont + F1"/>
          <w:color w:val="000000"/>
          <w:sz w:val="24"/>
          <w:szCs w:val="24"/>
          <w:lang w:eastAsia="zh-CN" w:bidi="ar"/>
        </w:rPr>
      </w:pPr>
    </w:p>
    <w:p w14:paraId="5123E4D7"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Widgets are the great significant components in a Flutter app. Widgets should be appealing and </w:t>
      </w:r>
    </w:p>
    <w:p w14:paraId="690EE1F9"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sensible in light of the fact that client (see and feel) them legitimately. Widgets don't just control </w:t>
      </w:r>
    </w:p>
    <w:p w14:paraId="7AFFED70" w14:textId="014AEF18" w:rsidR="00BE6410" w:rsidRDefault="00862CC6">
      <w:pPr>
        <w:widowControl/>
        <w:spacing w:line="360" w:lineRule="auto"/>
        <w:jc w:val="both"/>
        <w:rPr>
          <w:sz w:val="24"/>
          <w:szCs w:val="24"/>
          <w:lang w:val="en-IN"/>
        </w:rPr>
      </w:pPr>
      <w:r>
        <w:rPr>
          <w:rFonts w:eastAsia="CIDFont + F1"/>
          <w:color w:val="000000"/>
          <w:sz w:val="24"/>
          <w:szCs w:val="24"/>
          <w:lang w:eastAsia="zh-CN" w:bidi="ar"/>
        </w:rPr>
        <w:t xml:space="preserve">and influence how the perspectives carry on, yet in addition handle and react to the client's activity. In this manner, it is urgent that </w:t>
      </w:r>
      <w:r w:rsidR="0038540C">
        <w:rPr>
          <w:rFonts w:eastAsia="CIDFont + F1"/>
          <w:color w:val="000000"/>
          <w:sz w:val="24"/>
          <w:szCs w:val="24"/>
          <w:lang w:eastAsia="zh-CN" w:bidi="ar"/>
        </w:rPr>
        <w:t>Widget’s</w:t>
      </w:r>
      <w:r>
        <w:rPr>
          <w:rFonts w:eastAsia="CIDFont + F1"/>
          <w:color w:val="000000"/>
          <w:sz w:val="24"/>
          <w:szCs w:val="24"/>
          <w:lang w:eastAsia="zh-CN" w:bidi="ar"/>
        </w:rPr>
        <w:t xml:space="preserve"> requirement to perform quickly, including </w:t>
      </w:r>
      <w:r w:rsidR="0038540C">
        <w:rPr>
          <w:rFonts w:eastAsia="CIDFont + F1"/>
          <w:color w:val="000000"/>
          <w:sz w:val="24"/>
          <w:szCs w:val="24"/>
          <w:lang w:eastAsia="zh-CN" w:bidi="ar"/>
        </w:rPr>
        <w:t>delivering</w:t>
      </w:r>
      <w:r>
        <w:rPr>
          <w:rFonts w:eastAsia="CIDFont + F1"/>
          <w:color w:val="000000"/>
          <w:sz w:val="24"/>
          <w:szCs w:val="24"/>
          <w:lang w:eastAsia="zh-CN" w:bidi="ar"/>
        </w:rPr>
        <w:t xml:space="preserve"> and quickening. Rather than use again OEM Widgets, similarly as what Respond Local does, Flutter group chooses to give its very hold Widgets. This implies Flutter, as a stage, gets the chance to choose how and when Widgets are delivered. As it were, Flutter shifts Widgets and deliverer from framework level into the app itself, which enables them to be progressively adaptable and extensible. In any case hold the Widgets and deliverer inside the app makes the extent of use </w:t>
      </w:r>
      <w:r w:rsidR="0038540C">
        <w:rPr>
          <w:rFonts w:eastAsia="CIDFont + F1"/>
          <w:color w:val="000000"/>
          <w:sz w:val="24"/>
          <w:szCs w:val="24"/>
          <w:lang w:eastAsia="zh-CN" w:bidi="ar"/>
        </w:rPr>
        <w:t>bigger.</w:t>
      </w:r>
    </w:p>
    <w:p w14:paraId="4744D5AD" w14:textId="77777777" w:rsidR="00BE6410" w:rsidRDefault="00BE6410">
      <w:pPr>
        <w:widowControl/>
        <w:rPr>
          <w:rFonts w:eastAsia="CIDFont + F1"/>
          <w:color w:val="000000"/>
          <w:sz w:val="24"/>
          <w:szCs w:val="24"/>
          <w:lang w:eastAsia="zh-CN" w:bidi="ar"/>
        </w:rPr>
      </w:pPr>
    </w:p>
    <w:p w14:paraId="36C62E95" w14:textId="77777777" w:rsidR="00BE6410" w:rsidRDefault="00BE6410">
      <w:pPr>
        <w:widowControl/>
        <w:spacing w:line="360" w:lineRule="auto"/>
        <w:jc w:val="both"/>
        <w:rPr>
          <w:lang w:val="en-IN" w:eastAsia="zh-CN"/>
        </w:rPr>
      </w:pPr>
    </w:p>
    <w:p w14:paraId="6BF5D0B6" w14:textId="77777777" w:rsidR="00BE6410" w:rsidRDefault="00BE6410">
      <w:pPr>
        <w:widowControl/>
        <w:rPr>
          <w:rFonts w:ascii="CIDFont + F2" w:eastAsia="CIDFont + F2" w:hAnsi="CIDFont + F2" w:cs="CIDFont + F2"/>
          <w:b/>
          <w:bCs/>
          <w:color w:val="000000"/>
          <w:sz w:val="20"/>
          <w:szCs w:val="20"/>
          <w:lang w:val="en-IN" w:eastAsia="zh-CN" w:bidi="ar"/>
        </w:rPr>
      </w:pPr>
    </w:p>
    <w:p w14:paraId="5054B400" w14:textId="77777777" w:rsidR="00BE6410" w:rsidRDefault="00BE6410">
      <w:pPr>
        <w:pStyle w:val="BodyText"/>
        <w:rPr>
          <w:sz w:val="26"/>
          <w:lang w:val="en-IN"/>
        </w:rPr>
      </w:pPr>
    </w:p>
    <w:p w14:paraId="5C8A54C4" w14:textId="77777777" w:rsidR="00BE6410" w:rsidRDefault="00BE6410">
      <w:pPr>
        <w:pStyle w:val="BodyText"/>
        <w:rPr>
          <w:sz w:val="26"/>
          <w:lang w:val="en-IN"/>
        </w:rPr>
      </w:pPr>
    </w:p>
    <w:p w14:paraId="41E2CB34" w14:textId="77777777" w:rsidR="00BE6410" w:rsidRDefault="00BE6410">
      <w:pPr>
        <w:pStyle w:val="BodyText"/>
        <w:rPr>
          <w:sz w:val="26"/>
          <w:lang w:val="en-IN"/>
        </w:rPr>
      </w:pPr>
    </w:p>
    <w:p w14:paraId="349A683A" w14:textId="77777777" w:rsidR="00BE6410" w:rsidRDefault="00BE6410">
      <w:pPr>
        <w:pStyle w:val="BodyText"/>
        <w:rPr>
          <w:sz w:val="26"/>
          <w:lang w:val="en-IN"/>
        </w:rPr>
      </w:pPr>
    </w:p>
    <w:p w14:paraId="229D46D9" w14:textId="77777777" w:rsidR="00BE6410" w:rsidRDefault="00862CC6">
      <w:pPr>
        <w:pStyle w:val="BodyText"/>
      </w:pPr>
      <w:r>
        <w:rPr>
          <w:sz w:val="26"/>
          <w:lang w:val="en-IN"/>
        </w:rPr>
        <w:t xml:space="preserve">            </w:t>
      </w:r>
      <w:r>
        <w:rPr>
          <w:noProof/>
        </w:rPr>
        <w:drawing>
          <wp:inline distT="0" distB="0" distL="114300" distR="114300" wp14:anchorId="71187745" wp14:editId="52A4878E">
            <wp:extent cx="4260850" cy="1771650"/>
            <wp:effectExtent l="0" t="0" r="635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2"/>
                    <a:stretch>
                      <a:fillRect/>
                    </a:stretch>
                  </pic:blipFill>
                  <pic:spPr>
                    <a:xfrm>
                      <a:off x="0" y="0"/>
                      <a:ext cx="4260850" cy="1771650"/>
                    </a:xfrm>
                    <a:prstGeom prst="rect">
                      <a:avLst/>
                    </a:prstGeom>
                    <a:noFill/>
                    <a:ln>
                      <a:noFill/>
                    </a:ln>
                  </pic:spPr>
                </pic:pic>
              </a:graphicData>
            </a:graphic>
          </wp:inline>
        </w:drawing>
      </w:r>
    </w:p>
    <w:p w14:paraId="06B3BB24" w14:textId="77777777" w:rsidR="00BE6410" w:rsidRDefault="00862CC6">
      <w:pPr>
        <w:pStyle w:val="BodyText"/>
        <w:rPr>
          <w:lang w:val="en-IN"/>
        </w:rPr>
      </w:pPr>
      <w:r>
        <w:rPr>
          <w:lang w:val="en-IN"/>
        </w:rPr>
        <w:t xml:space="preserve">                       </w:t>
      </w:r>
    </w:p>
    <w:p w14:paraId="381F126B" w14:textId="77777777" w:rsidR="00BE6410" w:rsidRDefault="00862CC6">
      <w:pPr>
        <w:widowControl/>
        <w:rPr>
          <w:sz w:val="24"/>
          <w:szCs w:val="24"/>
        </w:rPr>
      </w:pPr>
      <w:r>
        <w:rPr>
          <w:lang w:val="en-IN"/>
        </w:rPr>
        <w:t xml:space="preserve">                        </w:t>
      </w:r>
      <w:r>
        <w:rPr>
          <w:sz w:val="24"/>
          <w:szCs w:val="24"/>
          <w:lang w:val="en-IN"/>
        </w:rPr>
        <w:t xml:space="preserve">                        </w:t>
      </w:r>
      <w:r>
        <w:rPr>
          <w:rFonts w:eastAsia="CIDFont + F1"/>
          <w:color w:val="000000"/>
          <w:sz w:val="24"/>
          <w:szCs w:val="24"/>
          <w:lang w:eastAsia="zh-CN" w:bidi="ar"/>
        </w:rPr>
        <w:t>Fig</w:t>
      </w:r>
      <w:r>
        <w:rPr>
          <w:rFonts w:eastAsia="CIDFont + F1"/>
          <w:color w:val="000000"/>
          <w:sz w:val="24"/>
          <w:szCs w:val="24"/>
          <w:lang w:val="en-IN" w:eastAsia="zh-CN" w:bidi="ar"/>
        </w:rPr>
        <w:t>.2</w:t>
      </w:r>
      <w:r>
        <w:rPr>
          <w:rFonts w:eastAsia="CIDFont + F1"/>
          <w:color w:val="000000"/>
          <w:sz w:val="24"/>
          <w:szCs w:val="24"/>
          <w:lang w:eastAsia="zh-CN" w:bidi="ar"/>
        </w:rPr>
        <w:t xml:space="preserve"> Widget Rendering </w:t>
      </w:r>
    </w:p>
    <w:p w14:paraId="1B127182" w14:textId="77777777" w:rsidR="00BE6410" w:rsidRDefault="00BE6410">
      <w:pPr>
        <w:pStyle w:val="BodyText"/>
        <w:rPr>
          <w:lang w:val="en-IN"/>
        </w:rPr>
      </w:pPr>
    </w:p>
    <w:p w14:paraId="2D994B83" w14:textId="77777777" w:rsidR="00BE6410" w:rsidRDefault="00862CC6">
      <w:pPr>
        <w:pStyle w:val="BodyText"/>
        <w:rPr>
          <w:b/>
          <w:bCs/>
          <w:lang w:val="en-IN"/>
        </w:rPr>
      </w:pPr>
      <w:r>
        <w:rPr>
          <w:b/>
          <w:bCs/>
          <w:lang w:val="en-IN"/>
        </w:rPr>
        <w:t>1.4 Layout</w:t>
      </w:r>
    </w:p>
    <w:p w14:paraId="6CF2BEC6" w14:textId="77777777" w:rsidR="00BE6410" w:rsidRDefault="00BE6410">
      <w:pPr>
        <w:pStyle w:val="BodyText"/>
        <w:rPr>
          <w:b/>
          <w:bCs/>
          <w:lang w:val="en-IN"/>
        </w:rPr>
      </w:pPr>
    </w:p>
    <w:p w14:paraId="378D9822" w14:textId="000CAFCF" w:rsidR="00BE6410" w:rsidRDefault="00862CC6">
      <w:pPr>
        <w:widowControl/>
        <w:spacing w:line="360" w:lineRule="auto"/>
        <w:ind w:firstLine="720"/>
        <w:jc w:val="both"/>
        <w:rPr>
          <w:sz w:val="24"/>
          <w:szCs w:val="24"/>
        </w:rPr>
      </w:pPr>
      <w:r>
        <w:rPr>
          <w:rFonts w:eastAsia="CIDFont + F1"/>
          <w:color w:val="000000"/>
          <w:sz w:val="24"/>
          <w:szCs w:val="24"/>
          <w:lang w:eastAsia="zh-CN" w:bidi="ar"/>
        </w:rPr>
        <w:t xml:space="preserve">One of the greatest upgrades in Flutter is the means by which it does design. Format decides the extend and location of widgets dependent on a lot of standards. Generally, layout utilizes a huge arrangement of standards that ability be connected to (for all intents and purposes) any widget. The principles actualize numerous layout strategies. To take for instance (Android XML). It is a great deal of properties and characteristics, which are connected to all sight components. Every widget might have their very own property. Also, parent design models are now predefined, and we have to tail it orders. This outcome in less area for improvement and a ton of hacks as composing own design parent is dangerous and may not justified, despite any potential benefits. Another issue with customary layout the principles can collaborate (and even clash) with one another, and components frequently have many standards connected to them. This does layout moderate. Far and away more terrible, design execution is ordinarily of request N-squared, </w:t>
      </w:r>
      <w:r w:rsidR="0038540C">
        <w:rPr>
          <w:rFonts w:eastAsia="CIDFont + F1"/>
          <w:color w:val="000000"/>
          <w:sz w:val="24"/>
          <w:szCs w:val="24"/>
          <w:lang w:eastAsia="zh-CN" w:bidi="ar"/>
        </w:rPr>
        <w:t>also</w:t>
      </w:r>
      <w:r>
        <w:rPr>
          <w:rFonts w:eastAsia="CIDFont + F1"/>
          <w:color w:val="000000"/>
          <w:sz w:val="24"/>
          <w:szCs w:val="24"/>
          <w:lang w:eastAsia="zh-CN" w:bidi="ar"/>
        </w:rPr>
        <w:t xml:space="preserve"> as the quantity of components expands, layout backs off considerably more. </w:t>
      </w:r>
    </w:p>
    <w:p w14:paraId="4E1220E6" w14:textId="77777777" w:rsidR="00BE6410" w:rsidRDefault="00862CC6">
      <w:pPr>
        <w:widowControl/>
        <w:spacing w:line="360" w:lineRule="auto"/>
        <w:jc w:val="both"/>
        <w:rPr>
          <w:sz w:val="24"/>
          <w:szCs w:val="24"/>
        </w:rPr>
      </w:pPr>
      <w:r>
        <w:rPr>
          <w:rFonts w:eastAsia="CIDFont + F1"/>
          <w:color w:val="000000"/>
          <w:sz w:val="24"/>
          <w:szCs w:val="24"/>
          <w:lang w:eastAsia="zh-CN" w:bidi="ar"/>
        </w:rPr>
        <w:t xml:space="preserve">Flutter incorporates many widgets for making layout, segments as well as lines, matrices, </w:t>
      </w:r>
    </w:p>
    <w:p w14:paraId="2884FB83" w14:textId="7184F64E" w:rsidR="00BE6410" w:rsidRDefault="00862CC6">
      <w:pPr>
        <w:widowControl/>
        <w:spacing w:line="360" w:lineRule="auto"/>
        <w:jc w:val="both"/>
        <w:rPr>
          <w:sz w:val="24"/>
          <w:szCs w:val="24"/>
        </w:rPr>
      </w:pPr>
      <w:r>
        <w:rPr>
          <w:rFonts w:eastAsia="CIDFont + F1"/>
          <w:color w:val="000000"/>
          <w:sz w:val="24"/>
          <w:szCs w:val="24"/>
          <w:lang w:eastAsia="zh-CN" w:bidi="ar"/>
        </w:rPr>
        <w:t xml:space="preserve">records, and so forth. What's more, Flutter has a </w:t>
      </w:r>
      <w:r w:rsidR="0038540C">
        <w:rPr>
          <w:rFonts w:eastAsia="CIDFont + F1"/>
          <w:color w:val="000000"/>
          <w:sz w:val="24"/>
          <w:szCs w:val="24"/>
          <w:lang w:eastAsia="zh-CN" w:bidi="ar"/>
        </w:rPr>
        <w:t>one-of-a-kind</w:t>
      </w:r>
      <w:r>
        <w:rPr>
          <w:rFonts w:eastAsia="CIDFont + F1"/>
          <w:color w:val="000000"/>
          <w:sz w:val="24"/>
          <w:szCs w:val="24"/>
          <w:lang w:eastAsia="zh-CN" w:bidi="ar"/>
        </w:rPr>
        <w:t xml:space="preserve"> layout pattern we call the "bit design model" which is utilized for looking over. Layout with Flutter is so quick it very well may be utilized for looking over. Consider that for a minute. Looking over must be so immediate and fine that the client feels such as the screen picture is joined to their key as they pull it over the physical screen. By utilizing layout for looking over, Flutter can execute propelled sorts of looking with heaps of movement. </w:t>
      </w:r>
    </w:p>
    <w:p w14:paraId="10B18FE8" w14:textId="77777777" w:rsidR="00BE6410" w:rsidRDefault="00BE6410">
      <w:pPr>
        <w:pStyle w:val="BodyText"/>
        <w:jc w:val="both"/>
        <w:rPr>
          <w:b/>
          <w:bCs/>
          <w:lang w:val="en-IN"/>
        </w:rPr>
      </w:pPr>
    </w:p>
    <w:p w14:paraId="06EA7D6B" w14:textId="77777777" w:rsidR="00BE6410" w:rsidRDefault="00BE6410">
      <w:pPr>
        <w:pStyle w:val="BodyText"/>
        <w:jc w:val="both"/>
        <w:rPr>
          <w:sz w:val="26"/>
          <w:lang w:val="en-IN"/>
        </w:rPr>
      </w:pPr>
    </w:p>
    <w:p w14:paraId="6CDA25F2" w14:textId="77777777" w:rsidR="00BE6410" w:rsidRDefault="00BE6410">
      <w:pPr>
        <w:pStyle w:val="BodyText"/>
        <w:jc w:val="both"/>
        <w:rPr>
          <w:sz w:val="26"/>
          <w:lang w:val="en-IN"/>
        </w:rPr>
      </w:pPr>
    </w:p>
    <w:p w14:paraId="07EE97F9" w14:textId="77777777" w:rsidR="00BE6410" w:rsidRDefault="00BE6410">
      <w:pPr>
        <w:pStyle w:val="BodyText"/>
        <w:rPr>
          <w:sz w:val="26"/>
          <w:lang w:val="en-IN"/>
        </w:rPr>
      </w:pPr>
    </w:p>
    <w:p w14:paraId="6748E407" w14:textId="77777777" w:rsidR="00BE6410" w:rsidRDefault="00BE6410">
      <w:pPr>
        <w:pStyle w:val="BodyText"/>
        <w:rPr>
          <w:sz w:val="26"/>
          <w:lang w:val="en-IN"/>
        </w:rPr>
      </w:pPr>
    </w:p>
    <w:p w14:paraId="7260BFB3" w14:textId="77777777" w:rsidR="00BE6410" w:rsidRDefault="00862CC6">
      <w:pPr>
        <w:pStyle w:val="BodyText"/>
        <w:rPr>
          <w:b/>
          <w:bCs/>
          <w:lang w:val="en-IN"/>
        </w:rPr>
      </w:pPr>
      <w:r>
        <w:rPr>
          <w:b/>
          <w:bCs/>
          <w:lang w:val="en-IN"/>
        </w:rPr>
        <w:t>1.5 Flutter Installation</w:t>
      </w:r>
    </w:p>
    <w:p w14:paraId="04A72A18" w14:textId="77777777" w:rsidR="00BE6410" w:rsidRDefault="00862CC6">
      <w:pPr>
        <w:pStyle w:val="NormalWeb"/>
        <w:shd w:val="clear" w:color="auto" w:fill="FFFFFF"/>
        <w:spacing w:line="360" w:lineRule="auto"/>
        <w:jc w:val="both"/>
        <w:rPr>
          <w:rFonts w:eastAsia="Segoe UI"/>
          <w:color w:val="333333"/>
        </w:rPr>
      </w:pPr>
      <w:r>
        <w:rPr>
          <w:rFonts w:eastAsia="Segoe UI"/>
          <w:color w:val="333333"/>
          <w:shd w:val="clear" w:color="auto" w:fill="FFFFFF"/>
        </w:rPr>
        <w:t>To install and run Flutter on the Windows system, you need first to meet these requirements for your development environment.</w:t>
      </w:r>
    </w:p>
    <w:tbl>
      <w:tblPr>
        <w:tblW w:w="945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2"/>
        <w:gridCol w:w="7360"/>
        <w:gridCol w:w="166"/>
      </w:tblGrid>
      <w:tr w:rsidR="00BE6410" w14:paraId="720D584A"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1C069C22" w14:textId="77777777" w:rsidR="00BE6410" w:rsidRDefault="00862CC6">
            <w:pPr>
              <w:widowControl/>
              <w:spacing w:line="360" w:lineRule="auto"/>
              <w:jc w:val="both"/>
              <w:textAlignment w:val="top"/>
              <w:rPr>
                <w:rFonts w:eastAsia="Segoe UI"/>
                <w:color w:val="333333"/>
                <w:sz w:val="24"/>
                <w:szCs w:val="24"/>
              </w:rPr>
            </w:pPr>
            <w:r>
              <w:rPr>
                <w:rStyle w:val="Strong"/>
                <w:rFonts w:eastAsia="Segoe UI"/>
                <w:color w:val="333333"/>
                <w:sz w:val="24"/>
                <w:szCs w:val="24"/>
                <w:lang w:eastAsia="zh-CN" w:bidi="ar"/>
              </w:rPr>
              <w:t>Operating System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44A08DC8" w14:textId="77777777" w:rsidR="00BE6410" w:rsidRDefault="00862CC6">
            <w:pPr>
              <w:widowControl/>
              <w:spacing w:line="360" w:lineRule="auto"/>
              <w:jc w:val="both"/>
              <w:textAlignment w:val="top"/>
              <w:rPr>
                <w:rFonts w:eastAsia="Segoe UI"/>
                <w:color w:val="333333"/>
                <w:sz w:val="24"/>
                <w:szCs w:val="24"/>
              </w:rPr>
            </w:pPr>
            <w:r>
              <w:rPr>
                <w:rFonts w:eastAsia="Segoe UI"/>
                <w:color w:val="333333"/>
                <w:sz w:val="24"/>
                <w:szCs w:val="24"/>
                <w:lang w:eastAsia="zh-CN" w:bidi="ar"/>
              </w:rPr>
              <w:t>Windows 7 or Later (I am Windows 10. You can also use Mac or Linux OS.).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5E6C0BCB" w14:textId="77777777" w:rsidR="00BE6410" w:rsidRDefault="00BE6410">
            <w:pPr>
              <w:widowControl/>
              <w:spacing w:line="360" w:lineRule="auto"/>
              <w:jc w:val="both"/>
              <w:textAlignment w:val="top"/>
              <w:rPr>
                <w:rFonts w:eastAsia="Segoe UI"/>
                <w:color w:val="333333"/>
                <w:sz w:val="24"/>
                <w:szCs w:val="24"/>
                <w:lang w:eastAsia="zh-CN" w:bidi="ar"/>
              </w:rPr>
            </w:pPr>
          </w:p>
        </w:tc>
      </w:tr>
      <w:tr w:rsidR="00BE6410" w14:paraId="3F055318"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14:paraId="0500FE28" w14:textId="77777777" w:rsidR="00BE6410" w:rsidRDefault="00862CC6">
            <w:pPr>
              <w:widowControl/>
              <w:spacing w:line="360" w:lineRule="auto"/>
              <w:jc w:val="both"/>
              <w:textAlignment w:val="top"/>
              <w:rPr>
                <w:rFonts w:eastAsia="Segoe UI"/>
                <w:color w:val="333333"/>
                <w:sz w:val="24"/>
                <w:szCs w:val="24"/>
              </w:rPr>
            </w:pPr>
            <w:r>
              <w:rPr>
                <w:rStyle w:val="Strong"/>
                <w:rFonts w:eastAsia="Segoe UI"/>
                <w:color w:val="333333"/>
                <w:sz w:val="24"/>
                <w:szCs w:val="24"/>
                <w:lang w:eastAsia="zh-CN" w:bidi="ar"/>
              </w:rPr>
              <w:t>Disk Space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14:paraId="1222EDF8" w14:textId="77777777" w:rsidR="00BE6410" w:rsidRDefault="00862CC6">
            <w:pPr>
              <w:widowControl/>
              <w:spacing w:line="360" w:lineRule="auto"/>
              <w:jc w:val="both"/>
              <w:textAlignment w:val="top"/>
              <w:rPr>
                <w:rFonts w:eastAsia="Segoe UI"/>
                <w:color w:val="333333"/>
                <w:sz w:val="24"/>
                <w:szCs w:val="24"/>
              </w:rPr>
            </w:pPr>
            <w:r>
              <w:rPr>
                <w:rFonts w:eastAsia="Segoe UI"/>
                <w:color w:val="333333"/>
                <w:sz w:val="24"/>
                <w:szCs w:val="24"/>
                <w:lang w:eastAsia="zh-CN" w:bidi="ar"/>
              </w:rPr>
              <w:t>400 MB (It does not include disk space for IDE/tools).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14:paraId="611007BA" w14:textId="77777777" w:rsidR="00BE6410" w:rsidRDefault="00BE6410">
            <w:pPr>
              <w:widowControl/>
              <w:spacing w:line="360" w:lineRule="auto"/>
              <w:jc w:val="both"/>
              <w:textAlignment w:val="top"/>
              <w:rPr>
                <w:rFonts w:eastAsia="Segoe UI"/>
                <w:color w:val="333333"/>
                <w:sz w:val="24"/>
                <w:szCs w:val="24"/>
                <w:lang w:eastAsia="zh-CN" w:bidi="ar"/>
              </w:rPr>
            </w:pPr>
          </w:p>
        </w:tc>
      </w:tr>
      <w:tr w:rsidR="00BE6410" w14:paraId="5EEC4BBE"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4A51A878" w14:textId="77777777" w:rsidR="00BE6410" w:rsidRDefault="00862CC6">
            <w:pPr>
              <w:widowControl/>
              <w:spacing w:line="360" w:lineRule="auto"/>
              <w:jc w:val="both"/>
              <w:textAlignment w:val="top"/>
              <w:rPr>
                <w:rFonts w:eastAsia="Segoe UI"/>
                <w:color w:val="333333"/>
                <w:sz w:val="24"/>
                <w:szCs w:val="24"/>
              </w:rPr>
            </w:pPr>
            <w:r>
              <w:rPr>
                <w:rStyle w:val="Strong"/>
                <w:rFonts w:eastAsia="Segoe UI"/>
                <w:color w:val="333333"/>
                <w:sz w:val="24"/>
                <w:szCs w:val="24"/>
                <w:lang w:eastAsia="zh-CN" w:bidi="ar"/>
              </w:rPr>
              <w:t>Tools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39B8DAE3" w14:textId="77777777" w:rsidR="00BE6410" w:rsidRDefault="00862CC6">
            <w:pPr>
              <w:widowControl/>
              <w:spacing w:line="360" w:lineRule="auto"/>
              <w:jc w:val="both"/>
              <w:textAlignment w:val="top"/>
              <w:rPr>
                <w:rFonts w:eastAsia="Segoe UI"/>
                <w:color w:val="333333"/>
                <w:sz w:val="24"/>
                <w:szCs w:val="24"/>
              </w:rPr>
            </w:pPr>
            <w:r>
              <w:rPr>
                <w:rFonts w:eastAsia="Segoe UI"/>
                <w:color w:val="333333"/>
                <w:sz w:val="24"/>
                <w:szCs w:val="24"/>
                <w:lang w:eastAsia="zh-CN" w:bidi="ar"/>
              </w:rPr>
              <w:t>1. Windows PowerShell</w:t>
            </w:r>
            <w:r>
              <w:rPr>
                <w:rFonts w:eastAsia="Segoe UI"/>
                <w:color w:val="333333"/>
                <w:sz w:val="24"/>
                <w:szCs w:val="24"/>
                <w:lang w:eastAsia="zh-CN" w:bidi="ar"/>
              </w:rPr>
              <w:br/>
              <w:t>2. Git for Windows 2.x (Here, Use Git from Windows Command Prompt option).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03B20166" w14:textId="77777777" w:rsidR="00BE6410" w:rsidRDefault="00BE6410">
            <w:pPr>
              <w:widowControl/>
              <w:spacing w:line="360" w:lineRule="auto"/>
              <w:jc w:val="both"/>
              <w:textAlignment w:val="top"/>
              <w:rPr>
                <w:rFonts w:eastAsia="Segoe UI"/>
                <w:color w:val="333333"/>
                <w:sz w:val="24"/>
                <w:szCs w:val="24"/>
                <w:lang w:eastAsia="zh-CN" w:bidi="ar"/>
              </w:rPr>
            </w:pPr>
          </w:p>
        </w:tc>
      </w:tr>
      <w:tr w:rsidR="00BE6410" w14:paraId="28B452D6" w14:textId="7777777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14:paraId="2A229FE0" w14:textId="77777777" w:rsidR="00BE6410" w:rsidRDefault="00862CC6">
            <w:pPr>
              <w:widowControl/>
              <w:spacing w:line="360" w:lineRule="auto"/>
              <w:jc w:val="both"/>
              <w:textAlignment w:val="top"/>
              <w:rPr>
                <w:rFonts w:eastAsia="Segoe UI"/>
                <w:color w:val="333333"/>
                <w:sz w:val="24"/>
                <w:szCs w:val="24"/>
              </w:rPr>
            </w:pPr>
            <w:r>
              <w:rPr>
                <w:rStyle w:val="Strong"/>
                <w:rFonts w:eastAsia="Segoe UI"/>
                <w:color w:val="333333"/>
                <w:sz w:val="24"/>
                <w:szCs w:val="24"/>
                <w:lang w:eastAsia="zh-CN" w:bidi="ar"/>
              </w:rPr>
              <w:t>SDK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14:paraId="0D5C24C7" w14:textId="77777777" w:rsidR="00BE6410" w:rsidRDefault="00862CC6">
            <w:pPr>
              <w:widowControl/>
              <w:spacing w:line="360" w:lineRule="auto"/>
              <w:jc w:val="both"/>
              <w:textAlignment w:val="top"/>
              <w:rPr>
                <w:rFonts w:eastAsia="Segoe UI"/>
                <w:color w:val="333333"/>
                <w:sz w:val="24"/>
                <w:szCs w:val="24"/>
              </w:rPr>
            </w:pPr>
            <w:r>
              <w:rPr>
                <w:rFonts w:eastAsia="Segoe UI"/>
                <w:color w:val="333333"/>
                <w:sz w:val="24"/>
                <w:szCs w:val="24"/>
                <w:lang w:eastAsia="zh-CN" w:bidi="ar"/>
              </w:rPr>
              <w:t>Flutter SDK for Windows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tcPr>
          <w:p w14:paraId="22FB95F3" w14:textId="77777777" w:rsidR="00BE6410" w:rsidRDefault="00BE6410">
            <w:pPr>
              <w:widowControl/>
              <w:spacing w:line="360" w:lineRule="auto"/>
              <w:jc w:val="both"/>
              <w:textAlignment w:val="top"/>
              <w:rPr>
                <w:rFonts w:eastAsia="Segoe UI"/>
                <w:color w:val="333333"/>
                <w:sz w:val="24"/>
                <w:szCs w:val="24"/>
                <w:lang w:eastAsia="zh-CN" w:bidi="ar"/>
              </w:rPr>
            </w:pPr>
          </w:p>
        </w:tc>
      </w:tr>
      <w:tr w:rsidR="00BE6410" w14:paraId="21BCA828" w14:textId="7777777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28DAA121" w14:textId="77777777" w:rsidR="00BE6410" w:rsidRDefault="00862CC6">
            <w:pPr>
              <w:widowControl/>
              <w:spacing w:line="360" w:lineRule="auto"/>
              <w:jc w:val="both"/>
              <w:textAlignment w:val="top"/>
              <w:rPr>
                <w:rFonts w:eastAsia="Segoe UI"/>
                <w:color w:val="333333"/>
                <w:sz w:val="24"/>
                <w:szCs w:val="24"/>
              </w:rPr>
            </w:pPr>
            <w:r>
              <w:rPr>
                <w:rStyle w:val="Strong"/>
                <w:rFonts w:eastAsia="Segoe UI"/>
                <w:color w:val="333333"/>
                <w:sz w:val="24"/>
                <w:szCs w:val="24"/>
                <w:lang w:eastAsia="zh-CN" w:bidi="ar"/>
              </w:rPr>
              <w:t>IDE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66642A1B" w14:textId="77777777" w:rsidR="00BE6410" w:rsidRDefault="00862CC6">
            <w:pPr>
              <w:widowControl/>
              <w:spacing w:line="360" w:lineRule="auto"/>
              <w:jc w:val="both"/>
              <w:textAlignment w:val="top"/>
              <w:rPr>
                <w:rFonts w:eastAsia="Segoe UI"/>
                <w:color w:val="333333"/>
                <w:sz w:val="24"/>
                <w:szCs w:val="24"/>
              </w:rPr>
            </w:pPr>
            <w:r>
              <w:rPr>
                <w:rFonts w:eastAsia="Segoe UI"/>
                <w:color w:val="333333"/>
                <w:sz w:val="24"/>
                <w:szCs w:val="24"/>
                <w:lang w:eastAsia="zh-CN" w:bidi="ar"/>
              </w:rPr>
              <w:t>Android Studio (Official)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tcPr>
          <w:p w14:paraId="2BB033B6" w14:textId="77777777" w:rsidR="00BE6410" w:rsidRDefault="00BE6410">
            <w:pPr>
              <w:widowControl/>
              <w:spacing w:line="360" w:lineRule="auto"/>
              <w:jc w:val="both"/>
              <w:textAlignment w:val="top"/>
              <w:rPr>
                <w:rFonts w:eastAsia="Segoe UI"/>
                <w:color w:val="333333"/>
                <w:sz w:val="24"/>
                <w:szCs w:val="24"/>
                <w:lang w:eastAsia="zh-CN" w:bidi="ar"/>
              </w:rPr>
            </w:pPr>
          </w:p>
        </w:tc>
      </w:tr>
    </w:tbl>
    <w:p w14:paraId="5D8BD49B" w14:textId="77777777" w:rsidR="00BE6410" w:rsidRDefault="00BE6410">
      <w:pPr>
        <w:pStyle w:val="BodyText"/>
        <w:spacing w:line="360" w:lineRule="auto"/>
        <w:rPr>
          <w:lang w:val="en-IN"/>
        </w:rPr>
      </w:pPr>
    </w:p>
    <w:p w14:paraId="5868227D" w14:textId="77777777" w:rsidR="00BE6410" w:rsidRDefault="00BE6410">
      <w:pPr>
        <w:pStyle w:val="BodyText"/>
        <w:spacing w:before="11"/>
        <w:rPr>
          <w:sz w:val="23"/>
        </w:rPr>
      </w:pPr>
    </w:p>
    <w:p w14:paraId="2DFFE9A2" w14:textId="77777777" w:rsidR="00BE6410" w:rsidRDefault="00862CC6">
      <w:pPr>
        <w:pStyle w:val="NormalWeb"/>
        <w:shd w:val="clear" w:color="auto" w:fill="FFFFFF"/>
        <w:spacing w:line="360" w:lineRule="auto"/>
        <w:jc w:val="both"/>
        <w:rPr>
          <w:rFonts w:eastAsia="Segoe UI"/>
          <w:color w:val="333333"/>
          <w:lang w:val="en-IN"/>
        </w:rPr>
      </w:pPr>
      <w:r>
        <w:rPr>
          <w:rStyle w:val="Strong"/>
          <w:rFonts w:eastAsia="Segoe UI"/>
          <w:color w:val="333333"/>
          <w:shd w:val="clear" w:color="auto" w:fill="FFFFFF"/>
        </w:rPr>
        <w:t>Step 1:</w:t>
      </w:r>
      <w:r>
        <w:rPr>
          <w:rFonts w:eastAsia="Segoe UI"/>
          <w:color w:val="333333"/>
          <w:shd w:val="clear" w:color="auto" w:fill="FFFFFF"/>
        </w:rPr>
        <w:t> Download the installation bundle of the Flutter Software Development Kit for macOS. To download Flutter SDK</w:t>
      </w:r>
      <w:r>
        <w:rPr>
          <w:rFonts w:eastAsia="Segoe UI"/>
          <w:color w:val="333333"/>
          <w:shd w:val="clear" w:color="auto" w:fill="FFFFFF"/>
          <w:lang w:val="en-IN"/>
        </w:rPr>
        <w:t>.</w:t>
      </w:r>
    </w:p>
    <w:p w14:paraId="4DB2A59F" w14:textId="77777777" w:rsidR="00BE6410" w:rsidRDefault="00862CC6">
      <w:pPr>
        <w:pStyle w:val="NormalWeb"/>
        <w:shd w:val="clear" w:color="auto" w:fill="FFFFFF"/>
        <w:spacing w:line="360" w:lineRule="auto"/>
        <w:jc w:val="both"/>
        <w:rPr>
          <w:rFonts w:eastAsia="Segoe UI"/>
          <w:color w:val="333333"/>
        </w:rPr>
      </w:pPr>
      <w:r>
        <w:rPr>
          <w:rStyle w:val="Strong"/>
          <w:rFonts w:eastAsia="Segoe UI"/>
          <w:color w:val="333333"/>
          <w:shd w:val="clear" w:color="auto" w:fill="FFFFFF"/>
        </w:rPr>
        <w:t>Step 2:</w:t>
      </w:r>
      <w:r>
        <w:rPr>
          <w:rFonts w:eastAsia="Segoe UI"/>
          <w:color w:val="333333"/>
          <w:shd w:val="clear" w:color="auto" w:fill="FFFFFF"/>
        </w:rPr>
        <w:t> When your download is complete, extract the zip file and place it in the desired installation folder or location.</w:t>
      </w:r>
    </w:p>
    <w:p w14:paraId="5988A053" w14:textId="77777777" w:rsidR="00BE6410" w:rsidRDefault="00862CC6">
      <w:pPr>
        <w:pStyle w:val="NormalWeb"/>
        <w:shd w:val="clear" w:color="auto" w:fill="FFFFFF"/>
        <w:spacing w:line="360" w:lineRule="auto"/>
        <w:jc w:val="both"/>
        <w:rPr>
          <w:rFonts w:eastAsia="Segoe UI"/>
          <w:color w:val="333333"/>
          <w:shd w:val="clear" w:color="auto" w:fill="FFFFFF"/>
        </w:rPr>
      </w:pPr>
      <w:r>
        <w:rPr>
          <w:rStyle w:val="Strong"/>
          <w:rFonts w:eastAsia="Segoe UI"/>
          <w:color w:val="333333"/>
          <w:shd w:val="clear" w:color="auto" w:fill="FFFFFF"/>
        </w:rPr>
        <w:t>Step 3:</w:t>
      </w:r>
      <w:r>
        <w:rPr>
          <w:rFonts w:eastAsia="Segoe UI"/>
          <w:color w:val="333333"/>
          <w:shd w:val="clear" w:color="auto" w:fill="FFFFFF"/>
        </w:rPr>
        <w:t> To run the Flutter command, you need to update the system path to include the flutter bin directory.</w:t>
      </w:r>
    </w:p>
    <w:p w14:paraId="697B68A4" w14:textId="77777777" w:rsidR="00BE6410" w:rsidRDefault="00862CC6">
      <w:pPr>
        <w:pStyle w:val="NormalWeb"/>
        <w:shd w:val="clear" w:color="auto" w:fill="FFFFFF"/>
        <w:spacing w:line="360" w:lineRule="auto"/>
        <w:jc w:val="both"/>
        <w:rPr>
          <w:rFonts w:eastAsia="Segoe UI"/>
          <w:color w:val="333333"/>
          <w:shd w:val="clear" w:color="auto" w:fill="FFFFFF"/>
        </w:rPr>
      </w:pPr>
      <w:r>
        <w:rPr>
          <w:rStyle w:val="Strong"/>
          <w:rFonts w:eastAsia="Segoe UI"/>
          <w:color w:val="333333"/>
          <w:shd w:val="clear" w:color="auto" w:fill="FFFFFF"/>
        </w:rPr>
        <w:t>Step 4:</w:t>
      </w:r>
      <w:r>
        <w:rPr>
          <w:rFonts w:eastAsia="Segoe UI"/>
          <w:color w:val="333333"/>
          <w:shd w:val="clear" w:color="auto" w:fill="FFFFFF"/>
        </w:rPr>
        <w:t> Next, enable the updated path in the current terminal window using the below command and then verify it also.</w:t>
      </w:r>
    </w:p>
    <w:p w14:paraId="3E6A4946" w14:textId="77777777" w:rsidR="00BE6410" w:rsidRDefault="00862CC6">
      <w:pPr>
        <w:pStyle w:val="NormalWeb"/>
        <w:shd w:val="clear" w:color="auto" w:fill="FFFFFF"/>
        <w:spacing w:line="360" w:lineRule="auto"/>
        <w:jc w:val="both"/>
        <w:rPr>
          <w:rFonts w:eastAsia="Segoe UI"/>
          <w:color w:val="333333"/>
          <w:shd w:val="clear" w:color="auto" w:fill="FFFFFF"/>
        </w:rPr>
      </w:pPr>
      <w:r>
        <w:rPr>
          <w:rStyle w:val="Strong"/>
          <w:rFonts w:eastAsia="Segoe UI"/>
          <w:color w:val="333333"/>
          <w:shd w:val="clear" w:color="auto" w:fill="FFFFFF"/>
        </w:rPr>
        <w:t>Step 5:</w:t>
      </w:r>
      <w:r>
        <w:rPr>
          <w:rFonts w:eastAsia="Segoe UI"/>
          <w:color w:val="333333"/>
          <w:shd w:val="clear" w:color="auto" w:fill="FFFFFF"/>
        </w:rPr>
        <w:t> Now, run the $ </w:t>
      </w:r>
      <w:r>
        <w:rPr>
          <w:rStyle w:val="Strong"/>
          <w:rFonts w:eastAsia="Segoe UI"/>
          <w:color w:val="333333"/>
          <w:shd w:val="clear" w:color="auto" w:fill="FFFFFF"/>
        </w:rPr>
        <w:t>flutter doctor</w:t>
      </w:r>
      <w:r>
        <w:rPr>
          <w:rFonts w:eastAsia="Segoe UI"/>
          <w:color w:val="333333"/>
          <w:shd w:val="clear" w:color="auto" w:fill="FFFFFF"/>
        </w:rPr>
        <w:t> command. This command checks for all the requirements of Flutter app development and displays a report of the status of your Flutter installation.</w:t>
      </w:r>
    </w:p>
    <w:p w14:paraId="0E89D946" w14:textId="77777777" w:rsidR="00BE6410" w:rsidRDefault="00862CC6">
      <w:pPr>
        <w:pStyle w:val="NormalWeb"/>
        <w:shd w:val="clear" w:color="auto" w:fill="FFFFFF"/>
        <w:spacing w:line="360" w:lineRule="auto"/>
        <w:jc w:val="both"/>
        <w:rPr>
          <w:rFonts w:eastAsia="Segoe UI"/>
          <w:color w:val="333333"/>
        </w:rPr>
      </w:pPr>
      <w:r>
        <w:rPr>
          <w:rStyle w:val="Strong"/>
          <w:rFonts w:eastAsia="Segoe UI"/>
          <w:color w:val="333333"/>
          <w:shd w:val="clear" w:color="auto" w:fill="FFFFFF"/>
        </w:rPr>
        <w:t>Step 6:</w:t>
      </w:r>
      <w:r>
        <w:rPr>
          <w:rFonts w:eastAsia="Segoe UI"/>
          <w:color w:val="333333"/>
          <w:shd w:val="clear" w:color="auto" w:fill="FFFFFF"/>
        </w:rPr>
        <w:t> When you run the above command, it will analyze the system and the details of all missing tools, which required to run Flutter as well as the development tools that are available but not connected with the device.</w:t>
      </w:r>
    </w:p>
    <w:p w14:paraId="596119E9" w14:textId="77777777" w:rsidR="00BE6410" w:rsidRDefault="00862CC6">
      <w:pPr>
        <w:pStyle w:val="NormalWeb"/>
        <w:shd w:val="clear" w:color="auto" w:fill="FFFFFF"/>
        <w:spacing w:line="360" w:lineRule="auto"/>
        <w:jc w:val="both"/>
        <w:rPr>
          <w:rFonts w:eastAsia="Segoe UI"/>
          <w:color w:val="333333"/>
        </w:rPr>
      </w:pPr>
      <w:r>
        <w:rPr>
          <w:rStyle w:val="Strong"/>
          <w:rFonts w:eastAsia="Segoe UI"/>
          <w:color w:val="333333"/>
          <w:shd w:val="clear" w:color="auto" w:fill="FFFFFF"/>
        </w:rPr>
        <w:lastRenderedPageBreak/>
        <w:t xml:space="preserve">Step </w:t>
      </w:r>
      <w:r>
        <w:rPr>
          <w:rStyle w:val="Strong"/>
          <w:rFonts w:eastAsia="Segoe UI"/>
          <w:color w:val="333333"/>
          <w:shd w:val="clear" w:color="auto" w:fill="FFFFFF"/>
          <w:lang w:val="en-IN"/>
        </w:rPr>
        <w:t>8</w:t>
      </w:r>
      <w:r>
        <w:rPr>
          <w:rStyle w:val="Strong"/>
          <w:rFonts w:eastAsia="Segoe UI"/>
          <w:color w:val="333333"/>
          <w:shd w:val="clear" w:color="auto" w:fill="FFFFFF"/>
        </w:rPr>
        <w:t>:</w:t>
      </w:r>
      <w:r>
        <w:rPr>
          <w:rFonts w:eastAsia="Segoe UI"/>
          <w:color w:val="333333"/>
          <w:shd w:val="clear" w:color="auto" w:fill="FFFFFF"/>
        </w:rPr>
        <w:t> Next, you need to set up an iOS simulator or connect an iPhone device to the system for developing an iOS application.</w:t>
      </w:r>
    </w:p>
    <w:p w14:paraId="7D2BE46B" w14:textId="77777777" w:rsidR="00BE6410" w:rsidRDefault="00862CC6">
      <w:pPr>
        <w:pStyle w:val="NormalWeb"/>
        <w:shd w:val="clear" w:color="auto" w:fill="FFFFFF"/>
        <w:spacing w:line="360" w:lineRule="auto"/>
        <w:jc w:val="both"/>
        <w:rPr>
          <w:rFonts w:eastAsia="Segoe UI"/>
          <w:color w:val="333333"/>
        </w:rPr>
      </w:pPr>
      <w:r>
        <w:rPr>
          <w:rStyle w:val="Strong"/>
          <w:rFonts w:eastAsia="Segoe UI"/>
          <w:color w:val="333333"/>
          <w:shd w:val="clear" w:color="auto" w:fill="FFFFFF"/>
        </w:rPr>
        <w:t xml:space="preserve">Step </w:t>
      </w:r>
      <w:r>
        <w:rPr>
          <w:rStyle w:val="Strong"/>
          <w:rFonts w:eastAsia="Segoe UI"/>
          <w:color w:val="333333"/>
          <w:shd w:val="clear" w:color="auto" w:fill="FFFFFF"/>
          <w:lang w:val="en-IN"/>
        </w:rPr>
        <w:t>9</w:t>
      </w:r>
      <w:r>
        <w:rPr>
          <w:rStyle w:val="Strong"/>
          <w:rFonts w:eastAsia="Segoe UI"/>
          <w:color w:val="333333"/>
          <w:shd w:val="clear" w:color="auto" w:fill="FFFFFF"/>
        </w:rPr>
        <w:t>:</w:t>
      </w:r>
      <w:r>
        <w:rPr>
          <w:rFonts w:eastAsia="Segoe UI"/>
          <w:color w:val="333333"/>
          <w:shd w:val="clear" w:color="auto" w:fill="FFFFFF"/>
        </w:rPr>
        <w:t> Again, set up an android emulator or connect an android device to the system for developing an android application.</w:t>
      </w:r>
    </w:p>
    <w:p w14:paraId="17E6E8D7" w14:textId="77777777" w:rsidR="00BE6410" w:rsidRDefault="00862CC6">
      <w:pPr>
        <w:pStyle w:val="NormalWeb"/>
        <w:shd w:val="clear" w:color="auto" w:fill="FFFFFF"/>
        <w:spacing w:line="360" w:lineRule="auto"/>
        <w:jc w:val="both"/>
        <w:rPr>
          <w:rFonts w:eastAsia="Segoe UI"/>
          <w:color w:val="333333"/>
          <w:shd w:val="clear" w:color="auto" w:fill="FFFFFF"/>
        </w:rPr>
      </w:pPr>
      <w:r>
        <w:rPr>
          <w:rStyle w:val="Strong"/>
          <w:rFonts w:eastAsia="Segoe UI"/>
          <w:color w:val="333333"/>
          <w:shd w:val="clear" w:color="auto" w:fill="FFFFFF"/>
        </w:rPr>
        <w:t>Step 1</w:t>
      </w:r>
      <w:r>
        <w:rPr>
          <w:rStyle w:val="Strong"/>
          <w:rFonts w:eastAsia="Segoe UI"/>
          <w:color w:val="333333"/>
          <w:shd w:val="clear" w:color="auto" w:fill="FFFFFF"/>
          <w:lang w:val="en-IN"/>
        </w:rPr>
        <w:t>0</w:t>
      </w:r>
      <w:r>
        <w:rPr>
          <w:rStyle w:val="Strong"/>
          <w:rFonts w:eastAsia="Segoe UI"/>
          <w:color w:val="333333"/>
          <w:shd w:val="clear" w:color="auto" w:fill="FFFFFF"/>
        </w:rPr>
        <w:t>:</w:t>
      </w:r>
      <w:r>
        <w:rPr>
          <w:rFonts w:eastAsia="Segoe UI"/>
          <w:color w:val="333333"/>
          <w:shd w:val="clear" w:color="auto" w:fill="FFFFFF"/>
        </w:rPr>
        <w:t> Now, install Flutter and Dart plugin for building Flutter application in Android Studio. These plugins provide a template to create a Flutter application, give an option to run and debug Flutter application in the Android Studio itself.</w:t>
      </w:r>
    </w:p>
    <w:p w14:paraId="107F3F46" w14:textId="77777777" w:rsidR="00BE6410" w:rsidRDefault="00862CC6">
      <w:pPr>
        <w:pStyle w:val="NormalWeb"/>
        <w:shd w:val="clear" w:color="auto" w:fill="FFFFFF"/>
        <w:spacing w:line="360" w:lineRule="auto"/>
        <w:jc w:val="both"/>
        <w:rPr>
          <w:rFonts w:eastAsia="Segoe UI"/>
          <w:b/>
          <w:bCs/>
          <w:color w:val="333333"/>
          <w:shd w:val="clear" w:color="auto" w:fill="FFFFFF"/>
          <w:lang w:val="en-IN"/>
        </w:rPr>
      </w:pPr>
      <w:r>
        <w:rPr>
          <w:rFonts w:eastAsia="Segoe UI"/>
          <w:b/>
          <w:bCs/>
          <w:color w:val="333333"/>
          <w:shd w:val="clear" w:color="auto" w:fill="FFFFFF"/>
          <w:lang w:val="en-IN"/>
        </w:rPr>
        <w:t>1.6 Android Architecture</w:t>
      </w:r>
    </w:p>
    <w:p w14:paraId="7CAB189F" w14:textId="77777777" w:rsidR="00BE6410" w:rsidRDefault="00862CC6">
      <w:pPr>
        <w:pStyle w:val="NormalWeb"/>
        <w:shd w:val="clear" w:color="auto" w:fill="FFFFFF"/>
        <w:spacing w:line="360" w:lineRule="auto"/>
        <w:jc w:val="both"/>
        <w:rPr>
          <w:rFonts w:eastAsia="Segoe UI"/>
          <w:color w:val="333333"/>
          <w:shd w:val="clear" w:color="auto" w:fill="FFFFFF"/>
          <w:lang w:val="en-IN"/>
        </w:rPr>
      </w:pPr>
      <w:r>
        <w:rPr>
          <w:rFonts w:eastAsia="Segoe UI"/>
          <w:color w:val="333333"/>
          <w:shd w:val="clear" w:color="auto" w:fill="FFFFFF"/>
          <w:lang w:val="en-IN"/>
        </w:rPr>
        <w:t>Android architecture contains different number of components to support any android device needs. Android architecture or Android software stack is categorized into five parts:</w:t>
      </w:r>
    </w:p>
    <w:p w14:paraId="4ADC94CE" w14:textId="77777777" w:rsidR="00BE6410" w:rsidRDefault="00862CC6">
      <w:pPr>
        <w:pStyle w:val="NormalWeb"/>
        <w:shd w:val="clear" w:color="auto" w:fill="FFFFFF"/>
        <w:ind w:firstLineChars="250" w:firstLine="600"/>
        <w:jc w:val="both"/>
        <w:rPr>
          <w:rFonts w:eastAsia="Segoe UI"/>
          <w:color w:val="333333"/>
          <w:shd w:val="clear" w:color="auto" w:fill="FFFFFF"/>
          <w:lang w:val="en-IN"/>
        </w:rPr>
      </w:pPr>
      <w:r>
        <w:rPr>
          <w:rFonts w:eastAsia="Segoe UI"/>
          <w:color w:val="333333"/>
          <w:shd w:val="clear" w:color="auto" w:fill="FFFFFF"/>
          <w:lang w:val="en-IN"/>
        </w:rPr>
        <w:t>1.Linux kernel</w:t>
      </w:r>
    </w:p>
    <w:p w14:paraId="0B458538" w14:textId="77777777" w:rsidR="00BE6410" w:rsidRDefault="00862CC6">
      <w:pPr>
        <w:pStyle w:val="NormalWeb"/>
        <w:shd w:val="clear" w:color="auto" w:fill="FFFFFF"/>
        <w:ind w:firstLineChars="250" w:firstLine="600"/>
        <w:jc w:val="both"/>
        <w:rPr>
          <w:rFonts w:eastAsia="Segoe UI"/>
          <w:color w:val="333333"/>
          <w:shd w:val="clear" w:color="auto" w:fill="FFFFFF"/>
          <w:lang w:val="en-IN"/>
        </w:rPr>
      </w:pPr>
      <w:r>
        <w:rPr>
          <w:rFonts w:eastAsia="Segoe UI"/>
          <w:color w:val="333333"/>
          <w:shd w:val="clear" w:color="auto" w:fill="FFFFFF"/>
          <w:lang w:val="en-IN"/>
        </w:rPr>
        <w:t>2.Native libraries (middleware)</w:t>
      </w:r>
    </w:p>
    <w:p w14:paraId="05147BC8" w14:textId="77777777" w:rsidR="00BE6410" w:rsidRDefault="00862CC6">
      <w:pPr>
        <w:pStyle w:val="NormalWeb"/>
        <w:shd w:val="clear" w:color="auto" w:fill="FFFFFF"/>
        <w:ind w:firstLineChars="250" w:firstLine="600"/>
        <w:jc w:val="both"/>
        <w:rPr>
          <w:rFonts w:eastAsia="Segoe UI"/>
          <w:color w:val="333333"/>
          <w:shd w:val="clear" w:color="auto" w:fill="FFFFFF"/>
          <w:lang w:val="en-IN"/>
        </w:rPr>
      </w:pPr>
      <w:r>
        <w:rPr>
          <w:rFonts w:eastAsia="Segoe UI"/>
          <w:color w:val="333333"/>
          <w:shd w:val="clear" w:color="auto" w:fill="FFFFFF"/>
          <w:lang w:val="en-IN"/>
        </w:rPr>
        <w:t>3.Android Runtime</w:t>
      </w:r>
    </w:p>
    <w:p w14:paraId="7DDD513D" w14:textId="77777777" w:rsidR="00BE6410" w:rsidRDefault="00862CC6">
      <w:pPr>
        <w:pStyle w:val="NormalWeb"/>
        <w:shd w:val="clear" w:color="auto" w:fill="FFFFFF"/>
        <w:ind w:firstLineChars="250" w:firstLine="600"/>
        <w:jc w:val="both"/>
        <w:rPr>
          <w:rFonts w:eastAsia="Segoe UI"/>
          <w:color w:val="333333"/>
          <w:shd w:val="clear" w:color="auto" w:fill="FFFFFF"/>
          <w:lang w:val="en-IN"/>
        </w:rPr>
      </w:pPr>
      <w:r>
        <w:rPr>
          <w:rFonts w:eastAsia="Segoe UI"/>
          <w:color w:val="333333"/>
          <w:shd w:val="clear" w:color="auto" w:fill="FFFFFF"/>
          <w:lang w:val="en-IN"/>
        </w:rPr>
        <w:t>4.Application Framework</w:t>
      </w:r>
    </w:p>
    <w:p w14:paraId="2E828A19" w14:textId="77777777" w:rsidR="00BE6410" w:rsidRDefault="00862CC6">
      <w:pPr>
        <w:pStyle w:val="NormalWeb"/>
        <w:shd w:val="clear" w:color="auto" w:fill="FFFFFF"/>
        <w:ind w:firstLineChars="250" w:firstLine="600"/>
        <w:jc w:val="both"/>
        <w:rPr>
          <w:rFonts w:eastAsia="Segoe UI"/>
          <w:color w:val="333333"/>
          <w:shd w:val="clear" w:color="auto" w:fill="FFFFFF"/>
          <w:lang w:val="en-IN"/>
        </w:rPr>
      </w:pPr>
      <w:r>
        <w:rPr>
          <w:rFonts w:eastAsia="Segoe UI"/>
          <w:color w:val="333333"/>
          <w:shd w:val="clear" w:color="auto" w:fill="FFFFFF"/>
          <w:lang w:val="en-IN"/>
        </w:rPr>
        <w:t>5.Applications</w:t>
      </w:r>
    </w:p>
    <w:p w14:paraId="60F89B26" w14:textId="77777777" w:rsidR="00BE6410" w:rsidRDefault="00862CC6">
      <w:pPr>
        <w:pStyle w:val="NormalWeb"/>
        <w:shd w:val="clear" w:color="auto" w:fill="FFFFFF"/>
        <w:spacing w:line="360" w:lineRule="auto"/>
        <w:jc w:val="both"/>
        <w:rPr>
          <w:rFonts w:eastAsia="Segoe UI"/>
          <w:color w:val="333333"/>
          <w:shd w:val="clear" w:color="auto" w:fill="FFFFFF"/>
          <w:lang w:val="en-IN"/>
        </w:rPr>
      </w:pPr>
      <w:r>
        <w:rPr>
          <w:rFonts w:eastAsia="Segoe UI"/>
          <w:color w:val="333333"/>
          <w:shd w:val="clear" w:color="auto" w:fill="FFFFFF"/>
          <w:lang w:val="en-IN"/>
        </w:rPr>
        <w:t>Let's see the android architecture first.</w:t>
      </w:r>
    </w:p>
    <w:p w14:paraId="3C64F83E" w14:textId="77777777" w:rsidR="00BE6410" w:rsidRDefault="00862CC6">
      <w:pPr>
        <w:pStyle w:val="NormalWeb"/>
        <w:shd w:val="clear" w:color="auto" w:fill="FFFFFF"/>
        <w:spacing w:line="360" w:lineRule="auto"/>
        <w:jc w:val="both"/>
        <w:rPr>
          <w:rFonts w:eastAsia="Segoe UI"/>
          <w:color w:val="333333"/>
          <w:shd w:val="clear" w:color="auto" w:fill="FFFFFF"/>
          <w:lang w:val="en-IN"/>
        </w:rPr>
      </w:pPr>
      <w:r>
        <w:rPr>
          <w:noProof/>
          <w:sz w:val="20"/>
        </w:rPr>
        <w:drawing>
          <wp:inline distT="0" distB="0" distL="0" distR="0" wp14:anchorId="0CF1253C" wp14:editId="1A2E2FB0">
            <wp:extent cx="2619375" cy="1880235"/>
            <wp:effectExtent l="0" t="0" r="9525" b="12065"/>
            <wp:docPr id="6" name="image5.jpeg" descr="android software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descr="android software stack, architecture"/>
                    <pic:cNvPicPr>
                      <a:picLocks noChangeAspect="1"/>
                    </pic:cNvPicPr>
                  </pic:nvPicPr>
                  <pic:blipFill>
                    <a:blip r:embed="rId23" cstate="print"/>
                    <a:stretch>
                      <a:fillRect/>
                    </a:stretch>
                  </pic:blipFill>
                  <pic:spPr>
                    <a:xfrm>
                      <a:off x="0" y="0"/>
                      <a:ext cx="2619375" cy="1880235"/>
                    </a:xfrm>
                    <a:prstGeom prst="rect">
                      <a:avLst/>
                    </a:prstGeom>
                  </pic:spPr>
                </pic:pic>
              </a:graphicData>
            </a:graphic>
          </wp:inline>
        </w:drawing>
      </w:r>
    </w:p>
    <w:p w14:paraId="08942A89" w14:textId="77777777" w:rsidR="00BE6410" w:rsidRDefault="00862CC6">
      <w:pPr>
        <w:pStyle w:val="BodyText"/>
        <w:spacing w:before="90"/>
        <w:ind w:left="920"/>
        <w:rPr>
          <w:rFonts w:eastAsia="Segoe UI"/>
          <w:color w:val="333333"/>
          <w:shd w:val="clear" w:color="auto" w:fill="FFFFFF"/>
          <w:lang w:val="en-IN"/>
        </w:rPr>
        <w:sectPr w:rsidR="00BE6410" w:rsidSect="00DA066E">
          <w:pgSz w:w="11900" w:h="16920"/>
          <w:pgMar w:top="1080" w:right="1300" w:bottom="1280" w:left="1300" w:header="730" w:footer="1098" w:gutter="0"/>
          <w:cols w:space="720"/>
        </w:sectPr>
      </w:pPr>
      <w:r>
        <w:t>Figure 1.1 Android Architecture</w:t>
      </w:r>
    </w:p>
    <w:p w14:paraId="37306C3D" w14:textId="77777777" w:rsidR="00BE6410" w:rsidRDefault="00BE6410">
      <w:pPr>
        <w:pStyle w:val="BodyText"/>
        <w:spacing w:before="2"/>
      </w:pPr>
    </w:p>
    <w:p w14:paraId="57B528EA" w14:textId="77777777" w:rsidR="00BE6410" w:rsidRDefault="00862CC6">
      <w:pPr>
        <w:pStyle w:val="ListParagraph"/>
        <w:numPr>
          <w:ilvl w:val="0"/>
          <w:numId w:val="4"/>
        </w:numPr>
        <w:tabs>
          <w:tab w:val="left" w:pos="861"/>
        </w:tabs>
        <w:ind w:hanging="361"/>
        <w:rPr>
          <w:sz w:val="24"/>
        </w:rPr>
      </w:pPr>
      <w:r>
        <w:rPr>
          <w:sz w:val="24"/>
        </w:rPr>
        <w:t>Linux</w:t>
      </w:r>
      <w:r>
        <w:rPr>
          <w:spacing w:val="-1"/>
          <w:sz w:val="24"/>
        </w:rPr>
        <w:t xml:space="preserve"> </w:t>
      </w:r>
      <w:r>
        <w:rPr>
          <w:sz w:val="24"/>
        </w:rPr>
        <w:t>Kernel:</w:t>
      </w:r>
    </w:p>
    <w:p w14:paraId="5BEF8128" w14:textId="77777777" w:rsidR="00BE6410" w:rsidRDefault="00BE6410">
      <w:pPr>
        <w:pStyle w:val="BodyText"/>
        <w:spacing w:before="5"/>
      </w:pPr>
    </w:p>
    <w:p w14:paraId="0E3AC7CE" w14:textId="77777777" w:rsidR="00BE6410" w:rsidRDefault="00862CC6">
      <w:pPr>
        <w:pStyle w:val="BodyText"/>
        <w:spacing w:line="360" w:lineRule="auto"/>
        <w:ind w:left="860" w:right="742"/>
      </w:pPr>
      <w:r>
        <w:t>It is the heart of android architecture that exists at the root of android architecture. Linux kernel is responsible for device drivers, power management, memory management, device management and resource access.</w:t>
      </w:r>
    </w:p>
    <w:p w14:paraId="000FEF60" w14:textId="77777777" w:rsidR="00BE6410" w:rsidRDefault="00BE6410">
      <w:pPr>
        <w:pStyle w:val="BodyText"/>
        <w:spacing w:before="4"/>
      </w:pPr>
    </w:p>
    <w:p w14:paraId="7E5ED890" w14:textId="77777777" w:rsidR="00BE6410" w:rsidRDefault="00862CC6">
      <w:pPr>
        <w:pStyle w:val="ListParagraph"/>
        <w:numPr>
          <w:ilvl w:val="0"/>
          <w:numId w:val="4"/>
        </w:numPr>
        <w:tabs>
          <w:tab w:val="left" w:pos="861"/>
        </w:tabs>
        <w:ind w:hanging="361"/>
        <w:rPr>
          <w:sz w:val="24"/>
        </w:rPr>
      </w:pPr>
      <w:r>
        <w:rPr>
          <w:sz w:val="24"/>
        </w:rPr>
        <w:t>Native</w:t>
      </w:r>
      <w:r>
        <w:rPr>
          <w:spacing w:val="-2"/>
          <w:sz w:val="24"/>
        </w:rPr>
        <w:t xml:space="preserve"> </w:t>
      </w:r>
      <w:r>
        <w:rPr>
          <w:sz w:val="24"/>
        </w:rPr>
        <w:t>Libraries:</w:t>
      </w:r>
    </w:p>
    <w:p w14:paraId="17A71057" w14:textId="77777777" w:rsidR="00BE6410" w:rsidRDefault="00BE6410">
      <w:pPr>
        <w:pStyle w:val="BodyText"/>
        <w:spacing w:before="6"/>
        <w:rPr>
          <w:sz w:val="36"/>
        </w:rPr>
      </w:pPr>
    </w:p>
    <w:p w14:paraId="7F2A9CD0" w14:textId="795ED5A0" w:rsidR="00BE6410" w:rsidRDefault="00862CC6">
      <w:pPr>
        <w:spacing w:line="360" w:lineRule="auto"/>
        <w:ind w:left="860" w:right="331"/>
        <w:jc w:val="both"/>
      </w:pPr>
      <w:r>
        <w:t xml:space="preserve">On the top of Linux kernel, there are Native libraries such as </w:t>
      </w:r>
      <w:r w:rsidR="005128DD">
        <w:t>Web Kit</w:t>
      </w:r>
      <w:r>
        <w:t xml:space="preserve">, OpenGL, Free Type, SQLite, Media, C runtime library (libc) etc. The </w:t>
      </w:r>
      <w:r w:rsidR="005128DD">
        <w:t>Web Kit</w:t>
      </w:r>
      <w:r>
        <w:t xml:space="preserve"> library is responsible for browser support, SQLite is for database, </w:t>
      </w:r>
      <w:r w:rsidR="005128DD">
        <w:t>Free Type</w:t>
      </w:r>
      <w:r>
        <w:t xml:space="preserve"> for font support, Media for playing and recording audio and video formats.</w:t>
      </w:r>
    </w:p>
    <w:p w14:paraId="20CED525" w14:textId="77777777" w:rsidR="00BE6410" w:rsidRDefault="00BE6410">
      <w:pPr>
        <w:pStyle w:val="BodyText"/>
        <w:spacing w:before="2"/>
      </w:pPr>
    </w:p>
    <w:p w14:paraId="39D3B067" w14:textId="77777777" w:rsidR="00BE6410" w:rsidRDefault="00862CC6">
      <w:pPr>
        <w:pStyle w:val="ListParagraph"/>
        <w:numPr>
          <w:ilvl w:val="0"/>
          <w:numId w:val="4"/>
        </w:numPr>
        <w:tabs>
          <w:tab w:val="left" w:pos="861"/>
        </w:tabs>
        <w:ind w:hanging="361"/>
        <w:rPr>
          <w:sz w:val="24"/>
        </w:rPr>
      </w:pPr>
      <w:r>
        <w:rPr>
          <w:sz w:val="24"/>
        </w:rPr>
        <w:t>Android</w:t>
      </w:r>
      <w:r>
        <w:rPr>
          <w:spacing w:val="-1"/>
          <w:sz w:val="24"/>
        </w:rPr>
        <w:t xml:space="preserve"> </w:t>
      </w:r>
      <w:r>
        <w:rPr>
          <w:sz w:val="24"/>
        </w:rPr>
        <w:t>Runtime:</w:t>
      </w:r>
    </w:p>
    <w:p w14:paraId="09232F98" w14:textId="77777777" w:rsidR="00BE6410" w:rsidRDefault="00BE6410">
      <w:pPr>
        <w:pStyle w:val="BodyText"/>
        <w:spacing w:before="3"/>
        <w:rPr>
          <w:sz w:val="36"/>
        </w:rPr>
      </w:pPr>
    </w:p>
    <w:p w14:paraId="25E59B55" w14:textId="77777777" w:rsidR="00BE6410" w:rsidRDefault="00862CC6">
      <w:pPr>
        <w:pStyle w:val="BodyText"/>
        <w:spacing w:line="360" w:lineRule="auto"/>
        <w:ind w:left="860" w:right="42"/>
        <w:jc w:val="both"/>
      </w:pPr>
      <w:r>
        <w:t>In android runtime, there are core libraries and DVM (Dalvik Virtual Machine) which is responsible to run android application. DVM is like JVM but it is optimized for mobile devices. It consumes less memory and provides fast performance.</w:t>
      </w:r>
    </w:p>
    <w:p w14:paraId="7484DFCC" w14:textId="77777777" w:rsidR="00BE6410" w:rsidRDefault="00BE6410">
      <w:pPr>
        <w:pStyle w:val="BodyText"/>
        <w:spacing w:before="7"/>
      </w:pPr>
    </w:p>
    <w:p w14:paraId="288A7FBC" w14:textId="77777777" w:rsidR="00BE6410" w:rsidRDefault="00862CC6">
      <w:pPr>
        <w:pStyle w:val="ListParagraph"/>
        <w:numPr>
          <w:ilvl w:val="0"/>
          <w:numId w:val="4"/>
        </w:numPr>
        <w:tabs>
          <w:tab w:val="left" w:pos="861"/>
        </w:tabs>
        <w:ind w:hanging="361"/>
        <w:rPr>
          <w:sz w:val="24"/>
        </w:rPr>
      </w:pPr>
      <w:r>
        <w:rPr>
          <w:sz w:val="24"/>
        </w:rPr>
        <w:t>Application</w:t>
      </w:r>
      <w:r>
        <w:rPr>
          <w:spacing w:val="-1"/>
          <w:sz w:val="24"/>
        </w:rPr>
        <w:t xml:space="preserve"> </w:t>
      </w:r>
      <w:r>
        <w:rPr>
          <w:sz w:val="24"/>
        </w:rPr>
        <w:t>Framework:</w:t>
      </w:r>
    </w:p>
    <w:p w14:paraId="6453150E" w14:textId="77777777" w:rsidR="00BE6410" w:rsidRDefault="00BE6410">
      <w:pPr>
        <w:pStyle w:val="BodyText"/>
        <w:spacing w:before="4"/>
        <w:rPr>
          <w:sz w:val="36"/>
        </w:rPr>
      </w:pPr>
    </w:p>
    <w:p w14:paraId="625B980B" w14:textId="77777777" w:rsidR="00BE6410" w:rsidRDefault="00862CC6">
      <w:pPr>
        <w:pStyle w:val="BodyText"/>
        <w:spacing w:line="360" w:lineRule="auto"/>
        <w:ind w:left="860" w:right="182"/>
        <w:jc w:val="both"/>
      </w:pPr>
      <w:r>
        <w:t>On the top of Native libraries and android runtime, there is android framework. Android framework includes Android API's such as UI (User Interface), telephony, resources, locations, Content Providers (data) and package managers. It provides a lot of classes and interfaces for android application development.</w:t>
      </w:r>
    </w:p>
    <w:p w14:paraId="6EE4D5A7" w14:textId="77777777" w:rsidR="00BE6410" w:rsidRDefault="00BE6410">
      <w:pPr>
        <w:spacing w:line="360" w:lineRule="auto"/>
      </w:pPr>
    </w:p>
    <w:p w14:paraId="5BE56AF1" w14:textId="77777777" w:rsidR="00BE6410" w:rsidRDefault="00862CC6">
      <w:pPr>
        <w:pStyle w:val="ListParagraph"/>
        <w:numPr>
          <w:ilvl w:val="0"/>
          <w:numId w:val="4"/>
        </w:numPr>
        <w:tabs>
          <w:tab w:val="left" w:pos="861"/>
        </w:tabs>
        <w:spacing w:before="90"/>
        <w:ind w:hanging="361"/>
        <w:rPr>
          <w:sz w:val="24"/>
        </w:rPr>
      </w:pPr>
      <w:r>
        <w:rPr>
          <w:sz w:val="24"/>
        </w:rPr>
        <w:t>Applications:</w:t>
      </w:r>
    </w:p>
    <w:p w14:paraId="0B448262" w14:textId="77777777" w:rsidR="00BE6410" w:rsidRDefault="00BE6410">
      <w:pPr>
        <w:pStyle w:val="BodyText"/>
        <w:spacing w:before="4"/>
        <w:rPr>
          <w:sz w:val="36"/>
        </w:rPr>
      </w:pPr>
    </w:p>
    <w:p w14:paraId="5E4AB37B" w14:textId="77777777" w:rsidR="00BE6410" w:rsidRDefault="00862CC6">
      <w:pPr>
        <w:pStyle w:val="BodyText"/>
        <w:spacing w:line="360" w:lineRule="auto"/>
        <w:ind w:left="860" w:right="435"/>
        <w:jc w:val="both"/>
      </w:pPr>
      <w:r>
        <w:t>On the top of android framework, there are applications. All applications such as home, contact, settings, games, browsers are using android framework that uses android runtime and libraries. Android runtime and native libraries are using Linux kernel.</w:t>
      </w:r>
    </w:p>
    <w:p w14:paraId="72D45344" w14:textId="77777777" w:rsidR="00BE6410" w:rsidRDefault="00BE6410">
      <w:pPr>
        <w:spacing w:line="360" w:lineRule="auto"/>
        <w:jc w:val="both"/>
        <w:sectPr w:rsidR="00BE6410">
          <w:pgSz w:w="11900" w:h="16920"/>
          <w:pgMar w:top="1080" w:right="1300" w:bottom="1280" w:left="1300" w:header="730" w:footer="1098" w:gutter="0"/>
          <w:cols w:space="720"/>
        </w:sectPr>
      </w:pPr>
    </w:p>
    <w:p w14:paraId="5AD2358B" w14:textId="77777777" w:rsidR="00BE6410" w:rsidRDefault="00862CC6">
      <w:pPr>
        <w:spacing w:before="85"/>
        <w:ind w:left="2037" w:right="1791"/>
        <w:jc w:val="center"/>
        <w:rPr>
          <w:b/>
          <w:sz w:val="32"/>
        </w:rPr>
      </w:pPr>
      <w:r>
        <w:rPr>
          <w:b/>
          <w:sz w:val="32"/>
        </w:rPr>
        <w:lastRenderedPageBreak/>
        <w:t>INTRODUCTION TO THE PROJECT</w:t>
      </w:r>
    </w:p>
    <w:p w14:paraId="4D5D0D75" w14:textId="77777777" w:rsidR="00BE6410" w:rsidRDefault="00BE6410" w:rsidP="005128DD">
      <w:pPr>
        <w:pStyle w:val="BodyText"/>
        <w:spacing w:before="11"/>
        <w:jc w:val="right"/>
        <w:rPr>
          <w:b/>
          <w:sz w:val="29"/>
        </w:rPr>
      </w:pPr>
    </w:p>
    <w:p w14:paraId="05DA13EE" w14:textId="77777777" w:rsidR="00BE6410" w:rsidRDefault="00862CC6">
      <w:pPr>
        <w:pStyle w:val="Heading3"/>
        <w:numPr>
          <w:ilvl w:val="1"/>
          <w:numId w:val="5"/>
        </w:numPr>
        <w:tabs>
          <w:tab w:val="left" w:pos="563"/>
        </w:tabs>
      </w:pPr>
      <w:r>
        <w:t>OVERVIEW OF THE</w:t>
      </w:r>
      <w:r>
        <w:rPr>
          <w:spacing w:val="-4"/>
        </w:rPr>
        <w:t xml:space="preserve"> </w:t>
      </w:r>
      <w:r>
        <w:t>PROJECT</w:t>
      </w:r>
    </w:p>
    <w:p w14:paraId="1A3B3D72" w14:textId="77777777" w:rsidR="00BE6410" w:rsidRDefault="00BE6410">
      <w:pPr>
        <w:pStyle w:val="BodyText"/>
        <w:spacing w:before="9"/>
        <w:rPr>
          <w:b/>
          <w:sz w:val="27"/>
        </w:rPr>
      </w:pPr>
    </w:p>
    <w:p w14:paraId="6DB109CA" w14:textId="1798D11A" w:rsidR="00BE6410" w:rsidRDefault="00862CC6" w:rsidP="006D593B">
      <w:pPr>
        <w:pStyle w:val="BodyText"/>
        <w:spacing w:before="10" w:line="360" w:lineRule="auto"/>
        <w:ind w:firstLine="720"/>
        <w:jc w:val="both"/>
      </w:pPr>
      <w:r>
        <w:rPr>
          <w:rFonts w:eastAsia="sans-serif"/>
          <w:color w:val="303030"/>
          <w:spacing w:val="2"/>
        </w:rPr>
        <w:t xml:space="preserve">Gone are the days when </w:t>
      </w:r>
      <w:r w:rsidR="006D18B7">
        <w:rPr>
          <w:rFonts w:eastAsia="sans-serif"/>
          <w:color w:val="303030"/>
          <w:spacing w:val="2"/>
        </w:rPr>
        <w:t>barber shop</w:t>
      </w:r>
      <w:r>
        <w:rPr>
          <w:rFonts w:eastAsia="sans-serif"/>
          <w:color w:val="303030"/>
          <w:spacing w:val="2"/>
        </w:rPr>
        <w:t xml:space="preserve"> business was something only </w:t>
      </w:r>
      <w:r>
        <w:rPr>
          <w:rFonts w:eastAsia="sans-serif"/>
          <w:color w:val="303030"/>
          <w:spacing w:val="2"/>
          <w:lang w:val="en-IN"/>
        </w:rPr>
        <w:t>people</w:t>
      </w:r>
      <w:r>
        <w:rPr>
          <w:rFonts w:eastAsia="sans-serif"/>
          <w:color w:val="303030"/>
          <w:spacing w:val="2"/>
        </w:rPr>
        <w:t xml:space="preserve"> took up to keep themselves busy in their free time. In the past couple of decades, it has seen a significant surge, to the point that today, the beauty and wellness sector is a </w:t>
      </w:r>
      <w:r w:rsidR="005128DD">
        <w:rPr>
          <w:rFonts w:eastAsia="sans-serif"/>
          <w:color w:val="303030"/>
          <w:spacing w:val="2"/>
        </w:rPr>
        <w:t>full-fledged</w:t>
      </w:r>
      <w:r>
        <w:rPr>
          <w:rFonts w:eastAsia="sans-serif"/>
          <w:color w:val="303030"/>
          <w:spacing w:val="2"/>
        </w:rPr>
        <w:t xml:space="preserve"> industry in itself! It would not be an overstatement to claim that the salon and spa industry is one of the most profitable business ventures in today’s times, internationally as well as in India. As per a survey conducted by the cosmetic industry, it has experienced a growth of almost 60% in the last 5 years itself. In fact, it has been estimated that the hair and beauty industry is likely to generate revenue of more than 5 billion dollars by the end of the financial year 2019-2020.</w:t>
      </w:r>
    </w:p>
    <w:p w14:paraId="3BD1803F" w14:textId="77777777" w:rsidR="00BE6410" w:rsidRDefault="00862CC6" w:rsidP="006D593B">
      <w:pPr>
        <w:pStyle w:val="BodyText"/>
        <w:spacing w:before="1" w:line="360" w:lineRule="auto"/>
        <w:jc w:val="both"/>
        <w:rPr>
          <w:lang w:val="en-IN"/>
        </w:rPr>
      </w:pPr>
      <w:r>
        <w:rPr>
          <w:sz w:val="36"/>
          <w:lang w:val="en-IN"/>
        </w:rPr>
        <w:tab/>
      </w:r>
      <w:r>
        <w:rPr>
          <w:rFonts w:eastAsia="sans-serif"/>
          <w:color w:val="303030"/>
          <w:spacing w:val="2"/>
        </w:rPr>
        <w:t>Some of the factors that have contributed to the rapid growth of the beauty and wellness industry include increase in the urban population, increase in the population of working women in India, which gives them the financial freedom to indulge themselves, evolution of technology and science, rise in the salary standards because of an increase in international companies investing in India and a general tendency amongst  men and women of all age groups wanting to look good, thanks to the increasing influence of social media, especially amongst the younger generation.</w:t>
      </w:r>
    </w:p>
    <w:p w14:paraId="6F31C015" w14:textId="01349616" w:rsidR="00BE6410" w:rsidRDefault="00862CC6" w:rsidP="006D593B">
      <w:pPr>
        <w:pStyle w:val="BodyText"/>
        <w:spacing w:line="360" w:lineRule="auto"/>
        <w:ind w:left="140" w:right="134" w:firstLine="719"/>
        <w:jc w:val="both"/>
        <w:rPr>
          <w:rFonts w:eastAsia="Helvetica"/>
          <w:color w:val="000000" w:themeColor="text1"/>
        </w:rPr>
      </w:pPr>
      <w:r>
        <w:rPr>
          <w:rFonts w:eastAsia="Helvetica"/>
          <w:color w:val="435059"/>
        </w:rPr>
        <w:t>T</w:t>
      </w:r>
      <w:r>
        <w:rPr>
          <w:rFonts w:eastAsia="Helvetica"/>
          <w:color w:val="000000" w:themeColor="text1"/>
        </w:rPr>
        <w:t xml:space="preserve">he beauty </w:t>
      </w:r>
      <w:r w:rsidR="006D18B7">
        <w:rPr>
          <w:rFonts w:eastAsia="Helvetica"/>
          <w:color w:val="000000" w:themeColor="text1"/>
        </w:rPr>
        <w:t>barber shop</w:t>
      </w:r>
      <w:r>
        <w:rPr>
          <w:rFonts w:eastAsia="Helvetica"/>
          <w:color w:val="000000" w:themeColor="text1"/>
        </w:rPr>
        <w:t xml:space="preserve"> has become an almost iconic figure in Western culture and Southeast Asian culture as well as in modern generation. The beauty salon is where a woman goes to have their hair and nails done, but is also a center for community news confessions and general ‘hen parties”. As such, choosing a beauty salon is a process most women (and even men) will undergo. The first thing to start in choosing a salon is to evaluate what needs to be done. A woman who just wants her hair trimmed might go to a beauty salon than women who wants a permanent coloring, or more extensive services. If a woman wants her hair cut promptly and that day, she might be better off visiting to a walk-in salon, more willingly than trying to find her regular stylist. For other kind of services, a woman might want to think about a full-service in by-appointment-only beauty salon. This signifies that she will have a stylist who is expecting her and definitely knows what she wants to be done.</w:t>
      </w:r>
    </w:p>
    <w:p w14:paraId="596E6B56" w14:textId="7C18958F" w:rsidR="006D593B" w:rsidRDefault="006D593B">
      <w:pPr>
        <w:pStyle w:val="BodyText"/>
        <w:spacing w:line="360" w:lineRule="auto"/>
        <w:ind w:left="140" w:right="134" w:firstLine="719"/>
        <w:jc w:val="both"/>
        <w:rPr>
          <w:color w:val="000000" w:themeColor="text1"/>
        </w:rPr>
      </w:pPr>
    </w:p>
    <w:p w14:paraId="562E9A04" w14:textId="54D76A16" w:rsidR="006D593B" w:rsidRDefault="006D593B">
      <w:pPr>
        <w:pStyle w:val="BodyText"/>
        <w:spacing w:line="360" w:lineRule="auto"/>
        <w:ind w:left="140" w:right="134" w:firstLine="719"/>
        <w:jc w:val="both"/>
        <w:rPr>
          <w:color w:val="000000" w:themeColor="text1"/>
        </w:rPr>
      </w:pPr>
    </w:p>
    <w:p w14:paraId="670DB7A4" w14:textId="144AECC4" w:rsidR="006D593B" w:rsidRDefault="006D593B">
      <w:pPr>
        <w:pStyle w:val="BodyText"/>
        <w:spacing w:line="360" w:lineRule="auto"/>
        <w:ind w:left="140" w:right="134" w:firstLine="719"/>
        <w:jc w:val="both"/>
        <w:rPr>
          <w:color w:val="000000" w:themeColor="text1"/>
        </w:rPr>
      </w:pPr>
    </w:p>
    <w:p w14:paraId="1969DB0B" w14:textId="0D05058C" w:rsidR="006D593B" w:rsidRDefault="006D593B">
      <w:pPr>
        <w:pStyle w:val="BodyText"/>
        <w:spacing w:line="360" w:lineRule="auto"/>
        <w:ind w:left="140" w:right="134" w:firstLine="719"/>
        <w:jc w:val="both"/>
        <w:rPr>
          <w:color w:val="000000" w:themeColor="text1"/>
        </w:rPr>
      </w:pPr>
    </w:p>
    <w:p w14:paraId="14B28974" w14:textId="77777777" w:rsidR="006D593B" w:rsidRDefault="006D593B">
      <w:pPr>
        <w:pStyle w:val="BodyText"/>
        <w:spacing w:line="360" w:lineRule="auto"/>
        <w:ind w:left="140" w:right="134" w:firstLine="719"/>
        <w:jc w:val="both"/>
        <w:rPr>
          <w:color w:val="000000" w:themeColor="text1"/>
        </w:rPr>
      </w:pPr>
    </w:p>
    <w:p w14:paraId="62A2E59B" w14:textId="77777777" w:rsidR="00BE6410" w:rsidRDefault="00862CC6">
      <w:pPr>
        <w:pStyle w:val="Heading3"/>
        <w:numPr>
          <w:ilvl w:val="1"/>
          <w:numId w:val="5"/>
        </w:numPr>
        <w:tabs>
          <w:tab w:val="left" w:pos="561"/>
        </w:tabs>
        <w:spacing w:before="162"/>
        <w:ind w:left="560" w:hanging="421"/>
      </w:pPr>
      <w:r>
        <w:lastRenderedPageBreak/>
        <w:t>AIM OF THE</w:t>
      </w:r>
      <w:r>
        <w:rPr>
          <w:spacing w:val="-5"/>
        </w:rPr>
        <w:t xml:space="preserve"> </w:t>
      </w:r>
      <w:r>
        <w:t>PROJECT</w:t>
      </w:r>
    </w:p>
    <w:p w14:paraId="1E4F4E71" w14:textId="77777777" w:rsidR="00BE6410" w:rsidRDefault="00862CC6">
      <w:pPr>
        <w:pStyle w:val="BodyText"/>
        <w:spacing w:before="9"/>
        <w:rPr>
          <w:b/>
          <w:sz w:val="27"/>
          <w:lang w:val="en-IN"/>
        </w:rPr>
      </w:pPr>
      <w:r>
        <w:rPr>
          <w:b/>
          <w:sz w:val="27"/>
          <w:lang w:val="en-IN"/>
        </w:rPr>
        <w:tab/>
        <w:t xml:space="preserve"> </w:t>
      </w:r>
    </w:p>
    <w:p w14:paraId="63810470" w14:textId="23CF2185" w:rsidR="00BE6410" w:rsidRDefault="00862CC6" w:rsidP="006D593B">
      <w:pPr>
        <w:pStyle w:val="BodyText"/>
        <w:spacing w:before="9" w:line="360" w:lineRule="auto"/>
        <w:ind w:left="140"/>
        <w:jc w:val="both"/>
        <w:rPr>
          <w:bCs/>
          <w:lang w:val="en-IN"/>
        </w:rPr>
      </w:pPr>
      <w:r>
        <w:rPr>
          <w:b/>
          <w:sz w:val="27"/>
          <w:lang w:val="en-IN"/>
        </w:rPr>
        <w:tab/>
      </w:r>
      <w:r w:rsidR="006D18B7">
        <w:rPr>
          <w:bCs/>
          <w:lang w:val="en-IN"/>
        </w:rPr>
        <w:t xml:space="preserve">Barber shop </w:t>
      </w:r>
      <w:r>
        <w:rPr>
          <w:bCs/>
          <w:lang w:val="en-IN"/>
        </w:rPr>
        <w:t xml:space="preserve">booking app is one where the user can book </w:t>
      </w:r>
      <w:r w:rsidR="006D593B">
        <w:rPr>
          <w:bCs/>
          <w:lang w:val="en-IN"/>
        </w:rPr>
        <w:t>their</w:t>
      </w:r>
      <w:r>
        <w:rPr>
          <w:bCs/>
          <w:lang w:val="en-IN"/>
        </w:rPr>
        <w:t xml:space="preserve"> slot and </w:t>
      </w:r>
      <w:r w:rsidR="006D593B">
        <w:rPr>
          <w:bCs/>
          <w:lang w:val="en-IN"/>
        </w:rPr>
        <w:t>even,</w:t>
      </w:r>
      <w:r>
        <w:rPr>
          <w:bCs/>
          <w:lang w:val="en-IN"/>
        </w:rPr>
        <w:t xml:space="preserve"> they can book the </w:t>
      </w:r>
      <w:r w:rsidR="006D593B">
        <w:rPr>
          <w:bCs/>
          <w:lang w:val="en-IN"/>
        </w:rPr>
        <w:t xml:space="preserve">      </w:t>
      </w:r>
      <w:r>
        <w:rPr>
          <w:bCs/>
          <w:lang w:val="en-IN"/>
        </w:rPr>
        <w:t xml:space="preserve">best stylist </w:t>
      </w:r>
      <w:r w:rsidR="00F3136C">
        <w:rPr>
          <w:bCs/>
          <w:lang w:val="en-IN"/>
        </w:rPr>
        <w:t>available</w:t>
      </w:r>
      <w:r>
        <w:rPr>
          <w:bCs/>
          <w:lang w:val="en-IN"/>
        </w:rPr>
        <w:t xml:space="preserve"> at the</w:t>
      </w:r>
      <w:r w:rsidR="006D18B7">
        <w:rPr>
          <w:bCs/>
          <w:lang w:val="en-IN"/>
        </w:rPr>
        <w:t>re.</w:t>
      </w:r>
    </w:p>
    <w:p w14:paraId="67943026" w14:textId="77777777" w:rsidR="00BE6410" w:rsidRDefault="00862CC6" w:rsidP="006D593B">
      <w:pPr>
        <w:pStyle w:val="BodyText"/>
        <w:spacing w:line="360" w:lineRule="auto"/>
        <w:ind w:left="140" w:right="142"/>
        <w:jc w:val="both"/>
      </w:pPr>
      <w:r>
        <w:t xml:space="preserve"> </w:t>
      </w:r>
    </w:p>
    <w:p w14:paraId="5C8ABC1C" w14:textId="4ACC77C1" w:rsidR="00BE6410" w:rsidRDefault="00862CC6" w:rsidP="00426F18">
      <w:pPr>
        <w:pStyle w:val="BodyText"/>
        <w:spacing w:before="1" w:line="360" w:lineRule="auto"/>
        <w:ind w:left="140" w:right="137"/>
        <w:jc w:val="both"/>
      </w:pPr>
      <w:r>
        <w:rPr>
          <w:rFonts w:eastAsia="Georgia"/>
          <w:color w:val="222222"/>
          <w:shd w:val="clear" w:color="auto" w:fill="FFFFFF"/>
        </w:rPr>
        <w:t>The main issue that most Salon owners generally go through is handling appointments. From sending emails, answering calls, to attending clients at the Salon, there are a lot of headaches.</w:t>
      </w:r>
      <w:r w:rsidR="006D18B7">
        <w:rPr>
          <w:rFonts w:eastAsia="Georgia"/>
          <w:color w:val="222222"/>
          <w:shd w:val="clear" w:color="auto" w:fill="FFFFFF"/>
        </w:rPr>
        <w:t xml:space="preserve"> </w:t>
      </w:r>
      <w:r>
        <w:rPr>
          <w:rFonts w:eastAsia="Georgia"/>
          <w:color w:val="222222"/>
          <w:shd w:val="clear" w:color="auto" w:fill="FFFFFF"/>
        </w:rPr>
        <w:t>Many of the Salon owners fail to delight clients with their service, as they do not have an accurate and manageable system. There comes a time when Salon businesses experience potential clients’ dissatisfaction.</w:t>
      </w:r>
    </w:p>
    <w:p w14:paraId="515F55FD" w14:textId="77777777" w:rsidR="00BE6410" w:rsidRDefault="00862CC6" w:rsidP="00426F18">
      <w:pPr>
        <w:pStyle w:val="BodyText"/>
        <w:spacing w:before="1" w:line="360" w:lineRule="auto"/>
        <w:ind w:left="140" w:right="137"/>
        <w:jc w:val="both"/>
        <w:rPr>
          <w:lang w:val="en-IN"/>
        </w:rPr>
      </w:pPr>
      <w:r>
        <w:rPr>
          <w:lang w:val="en-IN"/>
        </w:rPr>
        <w:t>General features of online salon booking system are Appointment management, point of sales and billing system, marketing campaigns, Reporting, staff management, customer Management etc.</w:t>
      </w:r>
    </w:p>
    <w:p w14:paraId="5172A041" w14:textId="77777777" w:rsidR="00BE6410" w:rsidRDefault="00862CC6" w:rsidP="006D593B">
      <w:pPr>
        <w:pStyle w:val="BodyText"/>
        <w:spacing w:before="1" w:line="360" w:lineRule="auto"/>
        <w:ind w:left="140" w:right="137" w:firstLine="719"/>
        <w:jc w:val="both"/>
        <w:rPr>
          <w:lang w:val="en-IN"/>
        </w:rPr>
      </w:pPr>
      <w:r>
        <w:rPr>
          <w:lang w:val="en-IN"/>
        </w:rPr>
        <w:t>Benefits of online booking system in the salon are:</w:t>
      </w:r>
    </w:p>
    <w:p w14:paraId="357AB32F" w14:textId="77777777" w:rsidR="00BE6410" w:rsidRDefault="00862CC6" w:rsidP="006D593B">
      <w:pPr>
        <w:pStyle w:val="BodyText"/>
        <w:numPr>
          <w:ilvl w:val="0"/>
          <w:numId w:val="6"/>
        </w:numPr>
        <w:spacing w:before="1" w:line="360" w:lineRule="auto"/>
        <w:ind w:left="140" w:right="137" w:firstLine="719"/>
        <w:jc w:val="both"/>
        <w:rPr>
          <w:lang w:val="en-IN"/>
        </w:rPr>
      </w:pPr>
      <w:r>
        <w:rPr>
          <w:lang w:val="en-IN"/>
        </w:rPr>
        <w:t>Manifest a healthy relationship with the clients</w:t>
      </w:r>
    </w:p>
    <w:p w14:paraId="3F38D62F" w14:textId="77777777" w:rsidR="00BE6410" w:rsidRDefault="00862CC6" w:rsidP="006D593B">
      <w:pPr>
        <w:pStyle w:val="BodyText"/>
        <w:numPr>
          <w:ilvl w:val="0"/>
          <w:numId w:val="6"/>
        </w:numPr>
        <w:spacing w:before="1" w:line="360" w:lineRule="auto"/>
        <w:ind w:left="140" w:right="137" w:firstLine="719"/>
        <w:jc w:val="both"/>
        <w:rPr>
          <w:lang w:val="en-IN"/>
        </w:rPr>
      </w:pPr>
      <w:r>
        <w:rPr>
          <w:lang w:val="en-IN"/>
        </w:rPr>
        <w:t>Build and grow the salon revenue</w:t>
      </w:r>
    </w:p>
    <w:p w14:paraId="027DA730" w14:textId="77777777" w:rsidR="00BE6410" w:rsidRDefault="00862CC6" w:rsidP="006D593B">
      <w:pPr>
        <w:pStyle w:val="BodyText"/>
        <w:numPr>
          <w:ilvl w:val="0"/>
          <w:numId w:val="6"/>
        </w:numPr>
        <w:spacing w:before="1" w:line="360" w:lineRule="auto"/>
        <w:ind w:left="140" w:right="137" w:firstLine="719"/>
        <w:jc w:val="both"/>
        <w:rPr>
          <w:lang w:val="en-IN"/>
        </w:rPr>
      </w:pPr>
      <w:r>
        <w:rPr>
          <w:lang w:val="en-IN"/>
        </w:rPr>
        <w:t>Monetary savings</w:t>
      </w:r>
    </w:p>
    <w:p w14:paraId="2983954F" w14:textId="77777777" w:rsidR="00BE6410" w:rsidRDefault="00862CC6" w:rsidP="006D593B">
      <w:pPr>
        <w:pStyle w:val="BodyText"/>
        <w:numPr>
          <w:ilvl w:val="0"/>
          <w:numId w:val="6"/>
        </w:numPr>
        <w:spacing w:before="1" w:line="360" w:lineRule="auto"/>
        <w:ind w:left="140" w:right="137" w:firstLine="719"/>
        <w:jc w:val="both"/>
        <w:rPr>
          <w:lang w:val="en-IN"/>
        </w:rPr>
      </w:pPr>
      <w:r>
        <w:rPr>
          <w:lang w:val="en-IN"/>
        </w:rPr>
        <w:t>Centralized Information system</w:t>
      </w:r>
    </w:p>
    <w:p w14:paraId="3803CC5F" w14:textId="77777777" w:rsidR="00BE6410" w:rsidRDefault="00862CC6" w:rsidP="006D593B">
      <w:pPr>
        <w:pStyle w:val="BodyText"/>
        <w:numPr>
          <w:ilvl w:val="0"/>
          <w:numId w:val="6"/>
        </w:numPr>
        <w:spacing w:before="1" w:line="360" w:lineRule="auto"/>
        <w:ind w:left="140" w:right="137" w:firstLine="719"/>
        <w:jc w:val="both"/>
        <w:rPr>
          <w:lang w:val="en-IN"/>
        </w:rPr>
      </w:pPr>
      <w:r>
        <w:rPr>
          <w:lang w:val="en-IN"/>
        </w:rPr>
        <w:t>Email and SMS Remainders</w:t>
      </w:r>
    </w:p>
    <w:p w14:paraId="04C42CBC" w14:textId="77777777" w:rsidR="00BE6410" w:rsidRDefault="00862CC6" w:rsidP="006D593B">
      <w:pPr>
        <w:pStyle w:val="BodyText"/>
        <w:numPr>
          <w:ilvl w:val="0"/>
          <w:numId w:val="6"/>
        </w:numPr>
        <w:spacing w:before="1" w:line="360" w:lineRule="auto"/>
        <w:ind w:left="140" w:right="137" w:firstLine="719"/>
        <w:jc w:val="both"/>
        <w:rPr>
          <w:lang w:val="en-IN"/>
        </w:rPr>
      </w:pPr>
      <w:r>
        <w:rPr>
          <w:lang w:val="en-IN"/>
        </w:rPr>
        <w:t>Valuable Insight into the salon</w:t>
      </w:r>
    </w:p>
    <w:p w14:paraId="74F4E210" w14:textId="77777777" w:rsidR="00BE6410" w:rsidRDefault="00BE6410" w:rsidP="006D593B">
      <w:pPr>
        <w:pStyle w:val="BodyText"/>
        <w:spacing w:before="1" w:line="360" w:lineRule="auto"/>
        <w:ind w:left="140" w:right="137" w:firstLine="719"/>
        <w:jc w:val="both"/>
        <w:rPr>
          <w:lang w:val="en-IN"/>
        </w:rPr>
      </w:pPr>
    </w:p>
    <w:p w14:paraId="719181BC" w14:textId="77777777" w:rsidR="00BE6410" w:rsidRDefault="00BE6410">
      <w:pPr>
        <w:pStyle w:val="BodyText"/>
        <w:jc w:val="both"/>
        <w:rPr>
          <w:lang w:val="en-IN"/>
        </w:rPr>
        <w:sectPr w:rsidR="00BE6410" w:rsidSect="00DA066E">
          <w:headerReference w:type="default" r:id="rId24"/>
          <w:pgSz w:w="11900" w:h="16920"/>
          <w:pgMar w:top="1440" w:right="1080" w:bottom="1440" w:left="1080" w:header="731" w:footer="1098" w:gutter="0"/>
          <w:cols w:space="720"/>
          <w:docGrid w:linePitch="299"/>
        </w:sectPr>
      </w:pPr>
    </w:p>
    <w:p w14:paraId="6BEA4750" w14:textId="77777777" w:rsidR="00BE6410" w:rsidRDefault="00BE6410">
      <w:pPr>
        <w:pStyle w:val="BodyText"/>
        <w:spacing w:before="5"/>
        <w:rPr>
          <w:b/>
          <w:sz w:val="29"/>
        </w:rPr>
      </w:pPr>
    </w:p>
    <w:p w14:paraId="15BEC412" w14:textId="7E5B544F" w:rsidR="00BE6410" w:rsidRDefault="00862CC6">
      <w:pPr>
        <w:spacing w:before="86"/>
        <w:ind w:left="1158" w:right="1791"/>
        <w:jc w:val="center"/>
        <w:rPr>
          <w:b/>
          <w:sz w:val="32"/>
        </w:rPr>
      </w:pPr>
      <w:r>
        <w:rPr>
          <w:b/>
          <w:sz w:val="32"/>
        </w:rPr>
        <w:t>SYSTEM DESIGN</w:t>
      </w:r>
    </w:p>
    <w:p w14:paraId="10BE5F53" w14:textId="4071CA02" w:rsidR="003F1FFA" w:rsidRDefault="003F1FFA">
      <w:pPr>
        <w:spacing w:before="86"/>
        <w:ind w:left="1158" w:right="1791"/>
        <w:jc w:val="center"/>
        <w:rPr>
          <w:b/>
          <w:sz w:val="32"/>
        </w:rPr>
      </w:pPr>
    </w:p>
    <w:p w14:paraId="685F7934" w14:textId="093A9AF3" w:rsidR="003F1FFA" w:rsidRDefault="003F1FFA" w:rsidP="003F1FFA">
      <w:pPr>
        <w:spacing w:before="86"/>
        <w:ind w:right="1791"/>
        <w:rPr>
          <w:b/>
          <w:sz w:val="32"/>
        </w:rPr>
      </w:pPr>
      <w:r>
        <w:rPr>
          <w:b/>
          <w:sz w:val="32"/>
        </w:rPr>
        <w:t>3.1 Home Screen</w:t>
      </w:r>
    </w:p>
    <w:p w14:paraId="28571B5E" w14:textId="77777777" w:rsidR="003F1FFA" w:rsidRDefault="003F1FFA" w:rsidP="003F1FFA">
      <w:pPr>
        <w:spacing w:before="86"/>
        <w:ind w:right="1791"/>
        <w:rPr>
          <w:b/>
          <w:sz w:val="32"/>
        </w:rPr>
      </w:pPr>
    </w:p>
    <w:p w14:paraId="5274B1B1" w14:textId="6B3F5DC9" w:rsidR="00BE6410" w:rsidRDefault="003F1FFA">
      <w:pPr>
        <w:pStyle w:val="BodyText"/>
        <w:spacing w:before="1"/>
        <w:rPr>
          <w:b/>
          <w:sz w:val="29"/>
        </w:rPr>
      </w:pPr>
      <w:r>
        <w:rPr>
          <w:b/>
          <w:bCs/>
          <w:noProof/>
          <w:lang w:val="en-IN"/>
        </w:rPr>
        <w:drawing>
          <wp:inline distT="0" distB="0" distL="0" distR="0" wp14:anchorId="78FDD3D7" wp14:editId="3CB4C7A2">
            <wp:extent cx="5425440" cy="6239256"/>
            <wp:effectExtent l="0" t="0" r="381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25">
                      <a:extLst>
                        <a:ext uri="{28A0092B-C50C-407E-A947-70E740481C1C}">
                          <a14:useLocalDpi xmlns:a14="http://schemas.microsoft.com/office/drawing/2010/main" val="0"/>
                        </a:ext>
                      </a:extLst>
                    </a:blip>
                    <a:stretch>
                      <a:fillRect/>
                    </a:stretch>
                  </pic:blipFill>
                  <pic:spPr>
                    <a:xfrm>
                      <a:off x="0" y="0"/>
                      <a:ext cx="5494024" cy="6318128"/>
                    </a:xfrm>
                    <a:prstGeom prst="rect">
                      <a:avLst/>
                    </a:prstGeom>
                  </pic:spPr>
                </pic:pic>
              </a:graphicData>
            </a:graphic>
          </wp:inline>
        </w:drawing>
      </w:r>
    </w:p>
    <w:p w14:paraId="20A4D12C" w14:textId="77777777" w:rsidR="00BD191F" w:rsidRDefault="00BD191F">
      <w:pPr>
        <w:pStyle w:val="BodyText"/>
        <w:spacing w:before="4"/>
        <w:rPr>
          <w:rFonts w:ascii="Arial"/>
          <w:b/>
          <w:sz w:val="16"/>
        </w:rPr>
      </w:pPr>
    </w:p>
    <w:p w14:paraId="77A502CB" w14:textId="77777777" w:rsidR="00BE6410" w:rsidRDefault="00BE6410">
      <w:pPr>
        <w:pStyle w:val="BodyText"/>
        <w:spacing w:before="9"/>
        <w:rPr>
          <w:rFonts w:ascii="Trebuchet MS"/>
          <w:sz w:val="19"/>
        </w:rPr>
      </w:pPr>
    </w:p>
    <w:p w14:paraId="13728577" w14:textId="77777777" w:rsidR="003F1FFA" w:rsidRDefault="003F1FFA">
      <w:pPr>
        <w:spacing w:line="244" w:lineRule="auto"/>
        <w:rPr>
          <w:b/>
          <w:bCs/>
          <w:sz w:val="28"/>
          <w:szCs w:val="28"/>
          <w:lang w:val="en-IN"/>
        </w:rPr>
      </w:pPr>
    </w:p>
    <w:p w14:paraId="0F8BEBEE" w14:textId="6F29718F" w:rsidR="003F1FFA" w:rsidRDefault="003F1FFA" w:rsidP="003F1FFA">
      <w:pPr>
        <w:pStyle w:val="BodyText"/>
        <w:spacing w:before="4" w:line="360" w:lineRule="auto"/>
        <w:ind w:left="2160" w:firstLine="720"/>
        <w:jc w:val="both"/>
        <w:rPr>
          <w:b/>
          <w:bCs/>
          <w:lang w:val="en-IN"/>
        </w:rPr>
      </w:pPr>
      <w:r>
        <w:rPr>
          <w:b/>
          <w:bCs/>
          <w:lang w:val="en-IN"/>
        </w:rPr>
        <w:t>3.1 Widget tree for Home Screen</w:t>
      </w:r>
    </w:p>
    <w:p w14:paraId="0AC13876" w14:textId="77777777" w:rsidR="003F1FFA" w:rsidRDefault="003F1FFA">
      <w:pPr>
        <w:spacing w:line="244" w:lineRule="auto"/>
        <w:rPr>
          <w:b/>
          <w:bCs/>
          <w:sz w:val="28"/>
          <w:szCs w:val="28"/>
          <w:lang w:val="en-IN"/>
        </w:rPr>
      </w:pPr>
    </w:p>
    <w:p w14:paraId="59F5BA08" w14:textId="77777777" w:rsidR="003F1FFA" w:rsidRDefault="003F1FFA">
      <w:pPr>
        <w:spacing w:line="244" w:lineRule="auto"/>
        <w:rPr>
          <w:b/>
          <w:bCs/>
          <w:sz w:val="28"/>
          <w:szCs w:val="28"/>
          <w:lang w:val="en-IN"/>
        </w:rPr>
      </w:pPr>
    </w:p>
    <w:p w14:paraId="578E7784" w14:textId="77777777" w:rsidR="003F1FFA" w:rsidRDefault="003F1FFA">
      <w:pPr>
        <w:spacing w:line="244" w:lineRule="auto"/>
        <w:rPr>
          <w:b/>
          <w:bCs/>
          <w:sz w:val="28"/>
          <w:szCs w:val="28"/>
          <w:lang w:val="en-IN"/>
        </w:rPr>
      </w:pPr>
    </w:p>
    <w:p w14:paraId="1069261A" w14:textId="3FCE70B6" w:rsidR="00BE6410" w:rsidRPr="00780062" w:rsidRDefault="00862CC6">
      <w:pPr>
        <w:spacing w:line="244" w:lineRule="auto"/>
        <w:rPr>
          <w:b/>
          <w:bCs/>
          <w:sz w:val="28"/>
          <w:szCs w:val="28"/>
          <w:lang w:val="en-IN"/>
        </w:rPr>
      </w:pPr>
      <w:r w:rsidRPr="00780062">
        <w:rPr>
          <w:b/>
          <w:bCs/>
          <w:sz w:val="28"/>
          <w:szCs w:val="28"/>
          <w:lang w:val="en-IN"/>
        </w:rPr>
        <w:lastRenderedPageBreak/>
        <w:t>3.</w:t>
      </w:r>
      <w:r w:rsidR="003F1FFA">
        <w:rPr>
          <w:b/>
          <w:bCs/>
          <w:sz w:val="28"/>
          <w:szCs w:val="28"/>
          <w:lang w:val="en-IN"/>
        </w:rPr>
        <w:t>2</w:t>
      </w:r>
      <w:r w:rsidRPr="00780062">
        <w:rPr>
          <w:b/>
          <w:bCs/>
          <w:sz w:val="28"/>
          <w:szCs w:val="28"/>
          <w:lang w:val="en-IN"/>
        </w:rPr>
        <w:t xml:space="preserve"> Widgets</w:t>
      </w:r>
    </w:p>
    <w:p w14:paraId="2CE76CC4" w14:textId="77777777" w:rsidR="00BE6410" w:rsidRDefault="00BE6410">
      <w:pPr>
        <w:spacing w:line="244" w:lineRule="auto"/>
        <w:rPr>
          <w:sz w:val="24"/>
          <w:szCs w:val="24"/>
          <w:lang w:val="en-IN"/>
        </w:rPr>
      </w:pPr>
    </w:p>
    <w:p w14:paraId="45447352" w14:textId="77777777" w:rsidR="00BE6410" w:rsidRDefault="00862CC6">
      <w:pPr>
        <w:spacing w:line="360" w:lineRule="auto"/>
        <w:jc w:val="both"/>
        <w:rPr>
          <w:rFonts w:eastAsia="sans-serif"/>
          <w:color w:val="273239"/>
          <w:spacing w:val="2"/>
          <w:sz w:val="24"/>
          <w:szCs w:val="24"/>
          <w:shd w:val="clear" w:color="auto" w:fill="FFFFFF"/>
        </w:rPr>
      </w:pPr>
      <w:r>
        <w:rPr>
          <w:sz w:val="24"/>
          <w:szCs w:val="24"/>
          <w:lang w:val="en-IN"/>
        </w:rPr>
        <w:tab/>
      </w:r>
      <w:r>
        <w:rPr>
          <w:rStyle w:val="Strong"/>
          <w:rFonts w:eastAsia="sans-serif"/>
          <w:color w:val="273239"/>
          <w:spacing w:val="2"/>
          <w:sz w:val="24"/>
          <w:szCs w:val="24"/>
          <w:shd w:val="clear" w:color="auto" w:fill="FFFFFF"/>
        </w:rPr>
        <w:t> </w:t>
      </w:r>
      <w:r>
        <w:rPr>
          <w:rFonts w:eastAsia="sans-serif"/>
          <w:color w:val="273239"/>
          <w:spacing w:val="2"/>
          <w:sz w:val="24"/>
          <w:szCs w:val="24"/>
          <w:shd w:val="clear" w:color="auto" w:fill="FFFFFF"/>
        </w:rPr>
        <w:t>Each element on a screen of the Flutter app is a widget. The view of the screen completely depends upon the choice and sequence of the widgets used to build the app. And the structure of the code of an app is a tree of widgets. Widgets describe what their view should look like given their current configuration and state. It includes a text widget, row widget, column widget, container widget, and many more. </w:t>
      </w:r>
    </w:p>
    <w:p w14:paraId="51AA062C" w14:textId="77777777" w:rsidR="00780062" w:rsidRDefault="00780062">
      <w:pPr>
        <w:pStyle w:val="NormalWeb"/>
        <w:shd w:val="clear" w:color="auto" w:fill="FFFFFF"/>
        <w:spacing w:beforeAutospacing="0" w:after="100" w:afterAutospacing="0" w:line="360" w:lineRule="auto"/>
        <w:jc w:val="both"/>
        <w:textAlignment w:val="baseline"/>
        <w:rPr>
          <w:rStyle w:val="Strong"/>
          <w:rFonts w:eastAsia="sans-serif"/>
          <w:color w:val="273239"/>
          <w:spacing w:val="2"/>
          <w:shd w:val="clear" w:color="auto" w:fill="FFFFFF"/>
        </w:rPr>
      </w:pPr>
    </w:p>
    <w:p w14:paraId="6E08DBA4" w14:textId="6866FAA2" w:rsidR="00BE6410" w:rsidRDefault="00862CC6">
      <w:pPr>
        <w:pStyle w:val="NormalWeb"/>
        <w:shd w:val="clear" w:color="auto" w:fill="FFFFFF"/>
        <w:spacing w:beforeAutospacing="0" w:after="100" w:afterAutospacing="0" w:line="360" w:lineRule="auto"/>
        <w:jc w:val="both"/>
        <w:textAlignment w:val="baseline"/>
        <w:rPr>
          <w:rFonts w:eastAsia="sans-serif"/>
          <w:color w:val="273239"/>
          <w:spacing w:val="2"/>
        </w:rPr>
      </w:pPr>
      <w:r>
        <w:rPr>
          <w:rStyle w:val="Strong"/>
          <w:rFonts w:eastAsia="sans-serif"/>
          <w:color w:val="273239"/>
          <w:spacing w:val="2"/>
          <w:shd w:val="clear" w:color="auto" w:fill="FFFFFF"/>
        </w:rPr>
        <w:t>Description of the Widgets Used: </w:t>
      </w:r>
    </w:p>
    <w:p w14:paraId="64DF0E06" w14:textId="77777777" w:rsidR="00BE6410" w:rsidRDefault="00862CC6">
      <w:pPr>
        <w:widowControl/>
        <w:numPr>
          <w:ilvl w:val="0"/>
          <w:numId w:val="7"/>
        </w:numPr>
        <w:spacing w:line="360" w:lineRule="auto"/>
        <w:ind w:left="240"/>
        <w:jc w:val="both"/>
        <w:textAlignment w:val="baseline"/>
        <w:rPr>
          <w:sz w:val="24"/>
          <w:szCs w:val="24"/>
        </w:rPr>
      </w:pPr>
      <w:r>
        <w:rPr>
          <w:rFonts w:eastAsia="sans-serif"/>
          <w:color w:val="273239"/>
          <w:spacing w:val="2"/>
          <w:sz w:val="24"/>
          <w:szCs w:val="24"/>
          <w:shd w:val="clear" w:color="auto" w:fill="FFFFFF"/>
        </w:rPr>
        <w:t>Scaffold – Implements the basic material design visual layout structure.</w:t>
      </w:r>
    </w:p>
    <w:p w14:paraId="5C29E84D" w14:textId="77777777" w:rsidR="00BE6410" w:rsidRDefault="00862CC6">
      <w:pPr>
        <w:widowControl/>
        <w:numPr>
          <w:ilvl w:val="0"/>
          <w:numId w:val="7"/>
        </w:numPr>
        <w:spacing w:line="360" w:lineRule="auto"/>
        <w:ind w:left="240"/>
        <w:jc w:val="both"/>
        <w:textAlignment w:val="baseline"/>
        <w:rPr>
          <w:sz w:val="24"/>
          <w:szCs w:val="24"/>
        </w:rPr>
      </w:pPr>
      <w:r>
        <w:rPr>
          <w:rFonts w:eastAsia="sans-serif"/>
          <w:color w:val="273239"/>
          <w:spacing w:val="2"/>
          <w:sz w:val="24"/>
          <w:szCs w:val="24"/>
          <w:shd w:val="clear" w:color="auto" w:fill="FFFFFF"/>
        </w:rPr>
        <w:t>AppBar – To create a bar at the top of the screen.</w:t>
      </w:r>
    </w:p>
    <w:p w14:paraId="4EC1AFEF" w14:textId="617DB5C7" w:rsidR="00BE6410" w:rsidRDefault="00862CC6">
      <w:pPr>
        <w:widowControl/>
        <w:numPr>
          <w:ilvl w:val="0"/>
          <w:numId w:val="7"/>
        </w:numPr>
        <w:spacing w:line="360" w:lineRule="auto"/>
        <w:ind w:left="240"/>
        <w:jc w:val="both"/>
        <w:textAlignment w:val="baseline"/>
        <w:rPr>
          <w:sz w:val="24"/>
          <w:szCs w:val="24"/>
        </w:rPr>
      </w:pPr>
      <w:r>
        <w:rPr>
          <w:rFonts w:eastAsia="sans-serif"/>
          <w:color w:val="273239"/>
          <w:spacing w:val="2"/>
          <w:sz w:val="24"/>
          <w:szCs w:val="24"/>
          <w:shd w:val="clear" w:color="auto" w:fill="FFFFFF"/>
        </w:rPr>
        <w:t xml:space="preserve">Text </w:t>
      </w:r>
      <w:r w:rsidR="00780062">
        <w:rPr>
          <w:rFonts w:eastAsia="sans-serif"/>
          <w:color w:val="273239"/>
          <w:spacing w:val="2"/>
          <w:sz w:val="24"/>
          <w:szCs w:val="24"/>
          <w:shd w:val="clear" w:color="auto" w:fill="FFFFFF"/>
          <w:lang w:val="en-IN"/>
        </w:rPr>
        <w:t xml:space="preserve">- </w:t>
      </w:r>
      <w:r w:rsidR="00780062">
        <w:rPr>
          <w:rFonts w:eastAsia="sans-serif"/>
          <w:color w:val="273239"/>
          <w:spacing w:val="2"/>
          <w:sz w:val="24"/>
          <w:szCs w:val="24"/>
          <w:shd w:val="clear" w:color="auto" w:fill="FFFFFF"/>
        </w:rPr>
        <w:t>To</w:t>
      </w:r>
      <w:r>
        <w:rPr>
          <w:rFonts w:eastAsia="sans-serif"/>
          <w:color w:val="273239"/>
          <w:spacing w:val="2"/>
          <w:sz w:val="24"/>
          <w:szCs w:val="24"/>
          <w:shd w:val="clear" w:color="auto" w:fill="FFFFFF"/>
        </w:rPr>
        <w:t xml:space="preserve"> write anything on the screen.</w:t>
      </w:r>
    </w:p>
    <w:p w14:paraId="7787351E" w14:textId="77777777" w:rsidR="00BE6410" w:rsidRDefault="00862CC6">
      <w:pPr>
        <w:widowControl/>
        <w:numPr>
          <w:ilvl w:val="0"/>
          <w:numId w:val="7"/>
        </w:numPr>
        <w:spacing w:line="360" w:lineRule="auto"/>
        <w:ind w:left="240"/>
        <w:jc w:val="both"/>
        <w:textAlignment w:val="baseline"/>
        <w:rPr>
          <w:sz w:val="24"/>
          <w:szCs w:val="24"/>
        </w:rPr>
      </w:pPr>
      <w:r>
        <w:rPr>
          <w:rFonts w:eastAsia="sans-serif"/>
          <w:color w:val="273239"/>
          <w:spacing w:val="2"/>
          <w:sz w:val="24"/>
          <w:szCs w:val="24"/>
          <w:shd w:val="clear" w:color="auto" w:fill="FFFFFF"/>
        </w:rPr>
        <w:t>Container – To contain any widget.</w:t>
      </w:r>
    </w:p>
    <w:p w14:paraId="190DC32D" w14:textId="77777777" w:rsidR="00BE6410" w:rsidRDefault="00862CC6">
      <w:pPr>
        <w:widowControl/>
        <w:numPr>
          <w:ilvl w:val="0"/>
          <w:numId w:val="7"/>
        </w:numPr>
        <w:spacing w:line="360" w:lineRule="auto"/>
        <w:ind w:left="240"/>
        <w:jc w:val="both"/>
        <w:textAlignment w:val="baseline"/>
        <w:rPr>
          <w:sz w:val="24"/>
          <w:szCs w:val="24"/>
        </w:rPr>
      </w:pPr>
      <w:r>
        <w:rPr>
          <w:rFonts w:eastAsia="sans-serif"/>
          <w:color w:val="273239"/>
          <w:spacing w:val="2"/>
          <w:sz w:val="24"/>
          <w:szCs w:val="24"/>
          <w:shd w:val="clear" w:color="auto" w:fill="FFFFFF"/>
        </w:rPr>
        <w:t>Center – To provide center alignment to other widgets.</w:t>
      </w:r>
    </w:p>
    <w:p w14:paraId="400551D1" w14:textId="77777777" w:rsidR="00BE6410" w:rsidRDefault="00BE6410">
      <w:pPr>
        <w:spacing w:line="360" w:lineRule="auto"/>
        <w:jc w:val="both"/>
        <w:rPr>
          <w:rFonts w:eastAsia="sans-serif"/>
          <w:color w:val="273239"/>
          <w:spacing w:val="2"/>
          <w:sz w:val="24"/>
          <w:szCs w:val="24"/>
          <w:shd w:val="clear" w:color="auto" w:fill="FFFFFF"/>
          <w:lang w:val="en-IN"/>
        </w:rPr>
      </w:pPr>
    </w:p>
    <w:p w14:paraId="272088CF" w14:textId="77777777" w:rsidR="00BE6410" w:rsidRDefault="00BE6410">
      <w:pPr>
        <w:spacing w:line="360" w:lineRule="auto"/>
        <w:jc w:val="both"/>
        <w:rPr>
          <w:rFonts w:eastAsia="sans-serif"/>
          <w:color w:val="273239"/>
          <w:spacing w:val="2"/>
          <w:sz w:val="24"/>
          <w:szCs w:val="24"/>
          <w:shd w:val="clear" w:color="auto" w:fill="FFFFFF"/>
          <w:lang w:val="en-IN"/>
        </w:rPr>
      </w:pPr>
    </w:p>
    <w:p w14:paraId="262D246C" w14:textId="7EC5DFF1" w:rsidR="00BE6410" w:rsidRDefault="00862CC6">
      <w:pPr>
        <w:spacing w:line="360" w:lineRule="auto"/>
        <w:jc w:val="both"/>
        <w:rPr>
          <w:rFonts w:eastAsia="sans-serif"/>
          <w:b/>
          <w:bCs/>
          <w:color w:val="273239"/>
          <w:spacing w:val="2"/>
          <w:sz w:val="24"/>
          <w:szCs w:val="24"/>
          <w:shd w:val="clear" w:color="auto" w:fill="FFFFFF"/>
          <w:lang w:val="en-IN"/>
        </w:rPr>
      </w:pPr>
      <w:r>
        <w:rPr>
          <w:rFonts w:eastAsia="sans-serif"/>
          <w:b/>
          <w:bCs/>
          <w:color w:val="273239"/>
          <w:spacing w:val="2"/>
          <w:sz w:val="24"/>
          <w:szCs w:val="24"/>
          <w:shd w:val="clear" w:color="auto" w:fill="FFFFFF"/>
          <w:lang w:val="en-IN"/>
        </w:rPr>
        <w:t>3.</w:t>
      </w:r>
      <w:r w:rsidR="003F1FFA">
        <w:rPr>
          <w:rFonts w:eastAsia="sans-serif"/>
          <w:b/>
          <w:bCs/>
          <w:color w:val="273239"/>
          <w:spacing w:val="2"/>
          <w:sz w:val="24"/>
          <w:szCs w:val="24"/>
          <w:shd w:val="clear" w:color="auto" w:fill="FFFFFF"/>
          <w:lang w:val="en-IN"/>
        </w:rPr>
        <w:t>2</w:t>
      </w:r>
      <w:r>
        <w:rPr>
          <w:rFonts w:eastAsia="sans-serif"/>
          <w:b/>
          <w:bCs/>
          <w:color w:val="273239"/>
          <w:spacing w:val="2"/>
          <w:sz w:val="24"/>
          <w:szCs w:val="24"/>
          <w:shd w:val="clear" w:color="auto" w:fill="FFFFFF"/>
          <w:lang w:val="en-IN"/>
        </w:rPr>
        <w:t>.1 Scaffold</w:t>
      </w:r>
    </w:p>
    <w:p w14:paraId="2CDB180E" w14:textId="0A5B1A04" w:rsidR="00BE6410" w:rsidRDefault="00862CC6">
      <w:pPr>
        <w:spacing w:line="360" w:lineRule="auto"/>
        <w:ind w:firstLine="720"/>
        <w:jc w:val="both"/>
        <w:rPr>
          <w:rFonts w:eastAsia="sans-serif"/>
          <w:color w:val="273239"/>
          <w:spacing w:val="2"/>
          <w:sz w:val="24"/>
          <w:szCs w:val="24"/>
          <w:shd w:val="clear" w:color="auto" w:fill="FFFFFF"/>
        </w:rPr>
      </w:pPr>
      <w:r>
        <w:rPr>
          <w:rStyle w:val="Strong"/>
          <w:rFonts w:eastAsia="sans-serif"/>
          <w:b w:val="0"/>
          <w:bCs w:val="0"/>
          <w:color w:val="273239"/>
          <w:spacing w:val="2"/>
          <w:sz w:val="24"/>
          <w:szCs w:val="24"/>
          <w:shd w:val="clear" w:color="auto" w:fill="FFFFFF"/>
        </w:rPr>
        <w:t>Scaffold</w:t>
      </w:r>
      <w:r>
        <w:rPr>
          <w:rFonts w:eastAsia="sans-serif"/>
          <w:color w:val="273239"/>
          <w:spacing w:val="2"/>
          <w:sz w:val="24"/>
          <w:szCs w:val="24"/>
          <w:shd w:val="clear" w:color="auto" w:fill="FFFFFF"/>
        </w:rPr>
        <w:t> is a class in </w:t>
      </w:r>
      <w:r>
        <w:rPr>
          <w:rFonts w:eastAsia="sans-serif"/>
          <w:color w:val="273239"/>
          <w:spacing w:val="2"/>
          <w:sz w:val="24"/>
          <w:szCs w:val="24"/>
          <w:shd w:val="clear" w:color="auto" w:fill="FFFFFF"/>
          <w:lang w:val="en-IN"/>
        </w:rPr>
        <w:t>flutter</w:t>
      </w:r>
      <w:r>
        <w:rPr>
          <w:rFonts w:eastAsia="sans-serif"/>
          <w:color w:val="273239"/>
          <w:spacing w:val="2"/>
          <w:sz w:val="24"/>
          <w:szCs w:val="24"/>
          <w:shd w:val="clear" w:color="auto" w:fill="FFFFFF"/>
        </w:rPr>
        <w:t> which provides many widgets or we can say </w:t>
      </w:r>
      <w:r>
        <w:rPr>
          <w:rFonts w:eastAsia="sans-serif"/>
          <w:color w:val="273239"/>
          <w:spacing w:val="2"/>
          <w:sz w:val="24"/>
          <w:szCs w:val="24"/>
          <w:shd w:val="clear" w:color="auto" w:fill="FFFFFF"/>
          <w:lang w:val="en-IN"/>
        </w:rPr>
        <w:t>APIs</w:t>
      </w:r>
      <w:r>
        <w:rPr>
          <w:rFonts w:eastAsia="sans-serif"/>
          <w:color w:val="273239"/>
          <w:spacing w:val="2"/>
          <w:sz w:val="24"/>
          <w:szCs w:val="24"/>
          <w:shd w:val="clear" w:color="auto" w:fill="FFFFFF"/>
        </w:rPr>
        <w:t xml:space="preserve"> like Drawer, </w:t>
      </w:r>
      <w:r w:rsidR="00780062">
        <w:rPr>
          <w:rFonts w:eastAsia="sans-serif"/>
          <w:color w:val="273239"/>
          <w:spacing w:val="2"/>
          <w:sz w:val="24"/>
          <w:szCs w:val="24"/>
          <w:shd w:val="clear" w:color="auto" w:fill="FFFFFF"/>
        </w:rPr>
        <w:t>Snack Bar</w:t>
      </w:r>
      <w:r>
        <w:rPr>
          <w:rFonts w:eastAsia="sans-serif"/>
          <w:color w:val="273239"/>
          <w:spacing w:val="2"/>
          <w:sz w:val="24"/>
          <w:szCs w:val="24"/>
          <w:shd w:val="clear" w:color="auto" w:fill="FFFFFF"/>
        </w:rPr>
        <w:t>, BottomNavigationBar, FloatingActionButton, AppBar etc. </w:t>
      </w:r>
      <w:r>
        <w:rPr>
          <w:rStyle w:val="Strong"/>
          <w:rFonts w:eastAsia="sans-serif"/>
          <w:b w:val="0"/>
          <w:bCs w:val="0"/>
          <w:color w:val="273239"/>
          <w:spacing w:val="2"/>
          <w:sz w:val="24"/>
          <w:szCs w:val="24"/>
          <w:shd w:val="clear" w:color="auto" w:fill="FFFFFF"/>
        </w:rPr>
        <w:t>Scaffold</w:t>
      </w:r>
      <w:r>
        <w:rPr>
          <w:rFonts w:eastAsia="sans-serif"/>
          <w:color w:val="273239"/>
          <w:spacing w:val="2"/>
          <w:sz w:val="24"/>
          <w:szCs w:val="24"/>
          <w:shd w:val="clear" w:color="auto" w:fill="FFFFFF"/>
        </w:rPr>
        <w:t> will expand or occupy the whole device screen. It will occupy the available space. Scaffold will provide a </w:t>
      </w:r>
      <w:r>
        <w:rPr>
          <w:rFonts w:eastAsia="sans-serif"/>
          <w:color w:val="273239"/>
          <w:spacing w:val="2"/>
          <w:sz w:val="24"/>
          <w:szCs w:val="24"/>
          <w:shd w:val="clear" w:color="auto" w:fill="FFFFFF"/>
          <w:lang w:val="en-IN"/>
        </w:rPr>
        <w:t>framework</w:t>
      </w:r>
      <w:r>
        <w:rPr>
          <w:rFonts w:eastAsia="sans-serif"/>
          <w:color w:val="273239"/>
          <w:spacing w:val="2"/>
          <w:sz w:val="24"/>
          <w:szCs w:val="24"/>
          <w:shd w:val="clear" w:color="auto" w:fill="FFFFFF"/>
        </w:rPr>
        <w:t> to implement the basic material design layout of the application. </w:t>
      </w:r>
    </w:p>
    <w:p w14:paraId="6C369C3D" w14:textId="77777777" w:rsidR="00BE6410" w:rsidRDefault="00BE6410">
      <w:pPr>
        <w:spacing w:line="360" w:lineRule="auto"/>
        <w:ind w:firstLine="720"/>
        <w:jc w:val="both"/>
        <w:rPr>
          <w:rFonts w:eastAsia="sans-serif"/>
          <w:color w:val="273239"/>
          <w:spacing w:val="2"/>
          <w:sz w:val="24"/>
          <w:szCs w:val="24"/>
          <w:shd w:val="clear" w:color="auto" w:fill="FFFFFF"/>
        </w:rPr>
      </w:pPr>
    </w:p>
    <w:p w14:paraId="0614B11F" w14:textId="43A23CA4" w:rsidR="00BE6410" w:rsidRDefault="00862CC6">
      <w:pPr>
        <w:spacing w:line="360" w:lineRule="auto"/>
        <w:jc w:val="both"/>
        <w:rPr>
          <w:rFonts w:eastAsia="sans-serif"/>
          <w:b/>
          <w:bCs/>
          <w:color w:val="273239"/>
          <w:spacing w:val="2"/>
          <w:sz w:val="24"/>
          <w:szCs w:val="24"/>
          <w:shd w:val="clear" w:color="auto" w:fill="FFFFFF"/>
          <w:lang w:val="en-IN"/>
        </w:rPr>
      </w:pPr>
      <w:r>
        <w:rPr>
          <w:rFonts w:eastAsia="sans-serif"/>
          <w:b/>
          <w:bCs/>
          <w:color w:val="273239"/>
          <w:spacing w:val="2"/>
          <w:sz w:val="24"/>
          <w:szCs w:val="24"/>
          <w:shd w:val="clear" w:color="auto" w:fill="FFFFFF"/>
          <w:lang w:val="en-IN"/>
        </w:rPr>
        <w:t>3.</w:t>
      </w:r>
      <w:r w:rsidR="003F1FFA">
        <w:rPr>
          <w:rFonts w:eastAsia="sans-serif"/>
          <w:b/>
          <w:bCs/>
          <w:color w:val="273239"/>
          <w:spacing w:val="2"/>
          <w:sz w:val="24"/>
          <w:szCs w:val="24"/>
          <w:shd w:val="clear" w:color="auto" w:fill="FFFFFF"/>
          <w:lang w:val="en-IN"/>
        </w:rPr>
        <w:t>2</w:t>
      </w:r>
      <w:r>
        <w:rPr>
          <w:rFonts w:eastAsia="sans-serif"/>
          <w:b/>
          <w:bCs/>
          <w:color w:val="273239"/>
          <w:spacing w:val="2"/>
          <w:sz w:val="24"/>
          <w:szCs w:val="24"/>
          <w:shd w:val="clear" w:color="auto" w:fill="FFFFFF"/>
          <w:lang w:val="en-IN"/>
        </w:rPr>
        <w:t>.2 AppBar</w:t>
      </w:r>
    </w:p>
    <w:p w14:paraId="62DBA789" w14:textId="5D77D04A" w:rsidR="00BE6410" w:rsidRDefault="00862CC6">
      <w:pPr>
        <w:spacing w:line="360" w:lineRule="auto"/>
        <w:jc w:val="both"/>
        <w:rPr>
          <w:rFonts w:eastAsia="sans-serif"/>
          <w:b/>
          <w:bCs/>
          <w:color w:val="273239"/>
          <w:spacing w:val="2"/>
          <w:sz w:val="24"/>
          <w:szCs w:val="24"/>
          <w:shd w:val="clear" w:color="auto" w:fill="FFFFFF"/>
          <w:lang w:val="en-IN"/>
        </w:rPr>
      </w:pPr>
      <w:r>
        <w:rPr>
          <w:rStyle w:val="Strong"/>
          <w:rFonts w:eastAsia="sans-serif"/>
          <w:b w:val="0"/>
          <w:bCs w:val="0"/>
          <w:color w:val="273239"/>
          <w:spacing w:val="2"/>
          <w:sz w:val="24"/>
          <w:szCs w:val="24"/>
          <w:shd w:val="clear" w:color="auto" w:fill="FFFFFF"/>
        </w:rPr>
        <w:t>AppBar</w:t>
      </w:r>
      <w:r>
        <w:rPr>
          <w:rFonts w:eastAsia="sans-serif"/>
          <w:color w:val="273239"/>
          <w:spacing w:val="2"/>
          <w:sz w:val="24"/>
          <w:szCs w:val="24"/>
          <w:shd w:val="clear" w:color="auto" w:fill="FFFFFF"/>
        </w:rPr>
        <w:t> is usually the topmost component of the app (or sometimes the bottom-most), it contains the toolbar and some other common action buttons. As all the components in a flutter application is a widget or a combination of widgets. So AppBar</w:t>
      </w:r>
      <w:r>
        <w:rPr>
          <w:rFonts w:eastAsia="sans-serif"/>
          <w:i/>
          <w:iCs/>
          <w:color w:val="273239"/>
          <w:spacing w:val="2"/>
          <w:sz w:val="24"/>
          <w:szCs w:val="24"/>
          <w:shd w:val="clear" w:color="auto" w:fill="FFFFFF"/>
        </w:rPr>
        <w:t> </w:t>
      </w:r>
      <w:r>
        <w:rPr>
          <w:rFonts w:eastAsia="sans-serif"/>
          <w:color w:val="273239"/>
          <w:spacing w:val="2"/>
          <w:sz w:val="24"/>
          <w:szCs w:val="24"/>
          <w:shd w:val="clear" w:color="auto" w:fill="FFFFFF"/>
        </w:rPr>
        <w:t>is also a built-in class or widget in flutter which gives the functionality of the AppBar</w:t>
      </w:r>
      <w:r>
        <w:rPr>
          <w:rFonts w:eastAsia="sans-serif"/>
          <w:i/>
          <w:iCs/>
          <w:color w:val="273239"/>
          <w:spacing w:val="2"/>
          <w:sz w:val="24"/>
          <w:szCs w:val="24"/>
          <w:shd w:val="clear" w:color="auto" w:fill="FFFFFF"/>
        </w:rPr>
        <w:t> </w:t>
      </w:r>
      <w:r>
        <w:rPr>
          <w:rFonts w:eastAsia="sans-serif"/>
          <w:color w:val="273239"/>
          <w:spacing w:val="2"/>
          <w:sz w:val="24"/>
          <w:szCs w:val="24"/>
          <w:shd w:val="clear" w:color="auto" w:fill="FFFFFF"/>
        </w:rPr>
        <w:t>out of the box. The </w:t>
      </w:r>
      <w:r>
        <w:rPr>
          <w:rStyle w:val="Strong"/>
          <w:rFonts w:eastAsia="sans-serif"/>
          <w:b w:val="0"/>
          <w:bCs w:val="0"/>
          <w:color w:val="273239"/>
          <w:spacing w:val="2"/>
          <w:sz w:val="24"/>
          <w:szCs w:val="24"/>
          <w:shd w:val="clear" w:color="auto" w:fill="FFFFFF"/>
        </w:rPr>
        <w:t>AppBar</w:t>
      </w:r>
      <w:r>
        <w:rPr>
          <w:rFonts w:eastAsia="sans-serif"/>
          <w:color w:val="273239"/>
          <w:spacing w:val="2"/>
          <w:sz w:val="24"/>
          <w:szCs w:val="24"/>
          <w:shd w:val="clear" w:color="auto" w:fill="FFFFFF"/>
        </w:rPr>
        <w:t> widget is based on </w:t>
      </w:r>
      <w:r>
        <w:rPr>
          <w:rFonts w:eastAsia="sans-serif"/>
          <w:i/>
          <w:iCs/>
          <w:color w:val="273239"/>
          <w:spacing w:val="2"/>
          <w:sz w:val="24"/>
          <w:szCs w:val="24"/>
          <w:shd w:val="clear" w:color="auto" w:fill="FFFFFF"/>
        </w:rPr>
        <w:t>Material Design </w:t>
      </w:r>
      <w:r>
        <w:rPr>
          <w:rFonts w:eastAsia="sans-serif"/>
          <w:color w:val="273239"/>
          <w:spacing w:val="2"/>
          <w:sz w:val="24"/>
          <w:szCs w:val="24"/>
          <w:shd w:val="clear" w:color="auto" w:fill="FFFFFF"/>
        </w:rPr>
        <w:t>and much of the information is already provided by other classes like </w:t>
      </w:r>
      <w:r w:rsidR="007C444D">
        <w:rPr>
          <w:rFonts w:eastAsia="sans-serif"/>
          <w:color w:val="273239"/>
          <w:spacing w:val="2"/>
          <w:sz w:val="24"/>
          <w:szCs w:val="24"/>
          <w:shd w:val="clear" w:color="auto" w:fill="FFFFFF"/>
        </w:rPr>
        <w:t>Media Query</w:t>
      </w:r>
      <w:r>
        <w:rPr>
          <w:rFonts w:eastAsia="sans-serif"/>
          <w:color w:val="273239"/>
          <w:spacing w:val="2"/>
          <w:sz w:val="24"/>
          <w:szCs w:val="24"/>
          <w:shd w:val="clear" w:color="auto" w:fill="FFFFFF"/>
        </w:rPr>
        <w:t>,</w:t>
      </w:r>
      <w:r>
        <w:rPr>
          <w:rFonts w:eastAsia="sans-serif"/>
          <w:i/>
          <w:iCs/>
          <w:color w:val="273239"/>
          <w:spacing w:val="2"/>
          <w:sz w:val="24"/>
          <w:szCs w:val="24"/>
          <w:shd w:val="clear" w:color="auto" w:fill="FFFFFF"/>
        </w:rPr>
        <w:t> Scaffold</w:t>
      </w:r>
      <w:r>
        <w:rPr>
          <w:rFonts w:eastAsia="sans-serif"/>
          <w:color w:val="273239"/>
          <w:spacing w:val="2"/>
          <w:sz w:val="24"/>
          <w:szCs w:val="24"/>
          <w:shd w:val="clear" w:color="auto" w:fill="FFFFFF"/>
        </w:rPr>
        <w:t> as to where the content of the AppBar should be placed. Though the AppBar</w:t>
      </w:r>
      <w:r>
        <w:rPr>
          <w:rFonts w:eastAsia="sans-serif"/>
          <w:i/>
          <w:iCs/>
          <w:color w:val="273239"/>
          <w:spacing w:val="2"/>
          <w:sz w:val="24"/>
          <w:szCs w:val="24"/>
          <w:shd w:val="clear" w:color="auto" w:fill="FFFFFF"/>
        </w:rPr>
        <w:t> </w:t>
      </w:r>
      <w:r>
        <w:rPr>
          <w:rFonts w:eastAsia="sans-serif"/>
          <w:color w:val="273239"/>
          <w:spacing w:val="2"/>
          <w:sz w:val="24"/>
          <w:szCs w:val="24"/>
          <w:shd w:val="clear" w:color="auto" w:fill="FFFFFF"/>
        </w:rPr>
        <w:t>class is very flexible and can be easily customized, we can also use SilverAppBar</w:t>
      </w:r>
      <w:r>
        <w:rPr>
          <w:rFonts w:eastAsia="sans-serif"/>
          <w:i/>
          <w:iCs/>
          <w:color w:val="273239"/>
          <w:spacing w:val="2"/>
          <w:sz w:val="24"/>
          <w:szCs w:val="24"/>
          <w:shd w:val="clear" w:color="auto" w:fill="FFFFFF"/>
        </w:rPr>
        <w:t> </w:t>
      </w:r>
      <w:r>
        <w:rPr>
          <w:rFonts w:eastAsia="sans-serif"/>
          <w:color w:val="273239"/>
          <w:spacing w:val="2"/>
          <w:sz w:val="24"/>
          <w:szCs w:val="24"/>
          <w:shd w:val="clear" w:color="auto" w:fill="FFFFFF"/>
        </w:rPr>
        <w:t xml:space="preserve">widget which gives scrollable functionality to the app bar.  </w:t>
      </w:r>
    </w:p>
    <w:p w14:paraId="1FB7123B" w14:textId="77777777" w:rsidR="00BE6410" w:rsidRDefault="00BE6410">
      <w:pPr>
        <w:spacing w:line="360" w:lineRule="auto"/>
        <w:jc w:val="both"/>
        <w:rPr>
          <w:rFonts w:eastAsia="sans-serif"/>
          <w:color w:val="273239"/>
          <w:spacing w:val="2"/>
          <w:sz w:val="24"/>
          <w:szCs w:val="24"/>
          <w:shd w:val="clear" w:color="auto" w:fill="FFFFFF"/>
          <w:lang w:val="en-IN"/>
        </w:rPr>
        <w:sectPr w:rsidR="00BE6410" w:rsidSect="00907C6C">
          <w:footerReference w:type="default" r:id="rId26"/>
          <w:pgSz w:w="11900" w:h="16920"/>
          <w:pgMar w:top="1080" w:right="1300" w:bottom="1280" w:left="1300" w:header="730" w:footer="1098" w:gutter="0"/>
          <w:cols w:space="720"/>
        </w:sectPr>
      </w:pPr>
    </w:p>
    <w:p w14:paraId="23E1A529" w14:textId="6EC168B1" w:rsidR="00BE6410" w:rsidRDefault="00862CC6">
      <w:pPr>
        <w:pStyle w:val="BodyText"/>
        <w:spacing w:before="5"/>
        <w:rPr>
          <w:b/>
          <w:bCs/>
          <w:lang w:val="en-IN"/>
        </w:rPr>
      </w:pPr>
      <w:r>
        <w:rPr>
          <w:rFonts w:ascii="Trebuchet MS"/>
          <w:sz w:val="19"/>
          <w:lang w:val="en-IN"/>
        </w:rPr>
        <w:lastRenderedPageBreak/>
        <w:t xml:space="preserve"> </w:t>
      </w:r>
      <w:r>
        <w:rPr>
          <w:b/>
          <w:bCs/>
          <w:lang w:val="en-IN"/>
        </w:rPr>
        <w:t xml:space="preserve"> 3.</w:t>
      </w:r>
      <w:r w:rsidR="003F1FFA">
        <w:rPr>
          <w:b/>
          <w:bCs/>
          <w:lang w:val="en-IN"/>
        </w:rPr>
        <w:t>2</w:t>
      </w:r>
      <w:r>
        <w:rPr>
          <w:b/>
          <w:bCs/>
          <w:lang w:val="en-IN"/>
        </w:rPr>
        <w:t>.3 Text</w:t>
      </w:r>
    </w:p>
    <w:p w14:paraId="2289D9DB" w14:textId="77777777" w:rsidR="00BE6410" w:rsidRDefault="00862CC6">
      <w:pPr>
        <w:pStyle w:val="BodyText"/>
        <w:spacing w:before="5"/>
        <w:rPr>
          <w:b/>
          <w:bCs/>
          <w:lang w:val="en-IN"/>
        </w:rPr>
      </w:pPr>
      <w:r>
        <w:rPr>
          <w:b/>
          <w:bCs/>
          <w:lang w:val="en-IN"/>
        </w:rPr>
        <w:tab/>
      </w:r>
    </w:p>
    <w:p w14:paraId="1D7776BC" w14:textId="414FB65D" w:rsidR="00BE6410" w:rsidRDefault="00862CC6">
      <w:pPr>
        <w:pStyle w:val="BodyText"/>
        <w:spacing w:before="5" w:line="360" w:lineRule="auto"/>
        <w:jc w:val="both"/>
        <w:rPr>
          <w:rFonts w:eastAsia="sans-serif"/>
          <w:color w:val="273239"/>
          <w:spacing w:val="2"/>
          <w:shd w:val="clear" w:color="auto" w:fill="FFFFFF"/>
        </w:rPr>
      </w:pPr>
      <w:r>
        <w:rPr>
          <w:b/>
          <w:bCs/>
          <w:lang w:val="en-IN"/>
        </w:rPr>
        <w:tab/>
      </w:r>
      <w:r>
        <w:rPr>
          <w:rFonts w:eastAsia="sans-serif"/>
          <w:color w:val="273239"/>
          <w:spacing w:val="2"/>
          <w:shd w:val="clear" w:color="auto" w:fill="FFFFFF"/>
        </w:rPr>
        <w:t>The </w:t>
      </w:r>
      <w:r w:rsidR="007C444D">
        <w:rPr>
          <w:rStyle w:val="Strong"/>
          <w:rFonts w:eastAsia="sans-serif"/>
          <w:b w:val="0"/>
          <w:bCs w:val="0"/>
          <w:color w:val="273239"/>
          <w:spacing w:val="2"/>
          <w:shd w:val="clear" w:color="auto" w:fill="FFFFFF"/>
        </w:rPr>
        <w:t>Rich Text</w:t>
      </w:r>
      <w:r>
        <w:rPr>
          <w:rStyle w:val="Strong"/>
          <w:rFonts w:eastAsia="sans-serif"/>
          <w:b w:val="0"/>
          <w:bCs w:val="0"/>
          <w:color w:val="273239"/>
          <w:spacing w:val="2"/>
          <w:shd w:val="clear" w:color="auto" w:fill="FFFFFF"/>
        </w:rPr>
        <w:t> </w:t>
      </w:r>
      <w:r>
        <w:rPr>
          <w:rFonts w:eastAsia="sans-serif"/>
          <w:color w:val="273239"/>
          <w:spacing w:val="2"/>
          <w:shd w:val="clear" w:color="auto" w:fill="FFFFFF"/>
        </w:rPr>
        <w:t>widget is used to display text that uses various different styles. The displayed text is described using a tree of </w:t>
      </w:r>
      <w:r w:rsidR="007C444D">
        <w:rPr>
          <w:rStyle w:val="Strong"/>
          <w:rFonts w:eastAsia="sans-serif"/>
          <w:b w:val="0"/>
          <w:bCs w:val="0"/>
          <w:color w:val="273239"/>
          <w:spacing w:val="2"/>
          <w:shd w:val="clear" w:color="auto" w:fill="FFFFFF"/>
        </w:rPr>
        <w:t>Text Span</w:t>
      </w:r>
      <w:r>
        <w:rPr>
          <w:rFonts w:eastAsia="sans-serif"/>
          <w:color w:val="273239"/>
          <w:spacing w:val="2"/>
          <w:shd w:val="clear" w:color="auto" w:fill="FFFFFF"/>
        </w:rPr>
        <w:t> objects, each of which has its own associated style that is used for that </w:t>
      </w:r>
      <w:r>
        <w:rPr>
          <w:rFonts w:eastAsia="sans-serif"/>
          <w:i/>
          <w:iCs/>
          <w:color w:val="273239"/>
          <w:spacing w:val="2"/>
          <w:shd w:val="clear" w:color="auto" w:fill="FFFFFF"/>
        </w:rPr>
        <w:t>subtree</w:t>
      </w:r>
      <w:r>
        <w:rPr>
          <w:rFonts w:eastAsia="sans-serif"/>
          <w:color w:val="273239"/>
          <w:spacing w:val="2"/>
          <w:shd w:val="clear" w:color="auto" w:fill="FFFFFF"/>
        </w:rPr>
        <w:t>. Depending on the layout constraints the text might break across multiple lines or might all be displayed on the same line.</w:t>
      </w:r>
    </w:p>
    <w:p w14:paraId="0B12CB6A" w14:textId="77777777" w:rsidR="00BE6410" w:rsidRDefault="00BE6410">
      <w:pPr>
        <w:pStyle w:val="BodyText"/>
        <w:spacing w:before="5" w:line="360" w:lineRule="auto"/>
        <w:jc w:val="both"/>
        <w:rPr>
          <w:rFonts w:eastAsia="sans-serif"/>
          <w:color w:val="273239"/>
          <w:spacing w:val="2"/>
          <w:shd w:val="clear" w:color="auto" w:fill="FFFFFF"/>
        </w:rPr>
      </w:pPr>
    </w:p>
    <w:p w14:paraId="6B124F10" w14:textId="2BA9B7B7" w:rsidR="00BE6410" w:rsidRDefault="00862CC6">
      <w:pPr>
        <w:pStyle w:val="BodyText"/>
        <w:spacing w:before="5" w:line="360" w:lineRule="auto"/>
        <w:jc w:val="both"/>
        <w:rPr>
          <w:rFonts w:eastAsia="sans-serif"/>
          <w:b/>
          <w:bCs/>
          <w:color w:val="273239"/>
          <w:spacing w:val="2"/>
          <w:shd w:val="clear" w:color="auto" w:fill="FFFFFF"/>
          <w:lang w:val="en-IN"/>
        </w:rPr>
      </w:pPr>
      <w:r>
        <w:rPr>
          <w:rFonts w:eastAsia="sans-serif"/>
          <w:b/>
          <w:bCs/>
          <w:color w:val="273239"/>
          <w:spacing w:val="2"/>
          <w:shd w:val="clear" w:color="auto" w:fill="FFFFFF"/>
          <w:lang w:val="en-IN"/>
        </w:rPr>
        <w:t>3.</w:t>
      </w:r>
      <w:r w:rsidR="003F1FFA">
        <w:rPr>
          <w:rFonts w:eastAsia="sans-serif"/>
          <w:b/>
          <w:bCs/>
          <w:color w:val="273239"/>
          <w:spacing w:val="2"/>
          <w:shd w:val="clear" w:color="auto" w:fill="FFFFFF"/>
          <w:lang w:val="en-IN"/>
        </w:rPr>
        <w:t>2</w:t>
      </w:r>
      <w:r>
        <w:rPr>
          <w:rFonts w:eastAsia="sans-serif"/>
          <w:b/>
          <w:bCs/>
          <w:color w:val="273239"/>
          <w:spacing w:val="2"/>
          <w:shd w:val="clear" w:color="auto" w:fill="FFFFFF"/>
          <w:lang w:val="en-IN"/>
        </w:rPr>
        <w:t>.4 Container</w:t>
      </w:r>
    </w:p>
    <w:p w14:paraId="38700370" w14:textId="4DEEBEA2" w:rsidR="00BE6410" w:rsidRDefault="00862CC6">
      <w:pPr>
        <w:pStyle w:val="BodyText"/>
        <w:spacing w:before="5" w:line="360" w:lineRule="auto"/>
        <w:jc w:val="both"/>
        <w:rPr>
          <w:rFonts w:eastAsia="sans-serif"/>
          <w:color w:val="273239"/>
          <w:spacing w:val="2"/>
          <w:shd w:val="clear" w:color="auto" w:fill="FFFFFF"/>
          <w:lang w:val="en-IN"/>
        </w:rPr>
      </w:pPr>
      <w:r>
        <w:rPr>
          <w:rFonts w:eastAsia="sans-serif"/>
          <w:b/>
          <w:bCs/>
          <w:color w:val="273239"/>
          <w:spacing w:val="2"/>
          <w:shd w:val="clear" w:color="auto" w:fill="FFFFFF"/>
          <w:lang w:val="en-IN"/>
        </w:rPr>
        <w:tab/>
      </w:r>
      <w:r>
        <w:rPr>
          <w:rStyle w:val="Strong"/>
          <w:rFonts w:eastAsia="sans-serif"/>
          <w:b w:val="0"/>
          <w:bCs w:val="0"/>
          <w:color w:val="273239"/>
          <w:spacing w:val="2"/>
          <w:shd w:val="clear" w:color="auto" w:fill="FFFFFF"/>
        </w:rPr>
        <w:t>Container</w:t>
      </w:r>
      <w:r>
        <w:rPr>
          <w:rStyle w:val="Strong"/>
          <w:rFonts w:eastAsia="sans-serif"/>
          <w:color w:val="273239"/>
          <w:spacing w:val="2"/>
          <w:shd w:val="clear" w:color="auto" w:fill="FFFFFF"/>
        </w:rPr>
        <w:t> </w:t>
      </w:r>
      <w:r>
        <w:rPr>
          <w:rFonts w:eastAsia="sans-serif"/>
          <w:color w:val="273239"/>
          <w:spacing w:val="2"/>
          <w:shd w:val="clear" w:color="auto" w:fill="FFFFFF"/>
        </w:rPr>
        <w:t xml:space="preserve">class in flutter is a convenience widget that combines common painting, positioning, and sizing of widgets. A Container class can be used to store one or more widgets and position it on the screen according to our convenience. </w:t>
      </w:r>
      <w:r w:rsidR="007C444D">
        <w:rPr>
          <w:rFonts w:eastAsia="sans-serif"/>
          <w:color w:val="273239"/>
          <w:spacing w:val="2"/>
          <w:shd w:val="clear" w:color="auto" w:fill="FFFFFF"/>
        </w:rPr>
        <w:t>Basically,</w:t>
      </w:r>
      <w:r>
        <w:rPr>
          <w:rFonts w:eastAsia="sans-serif"/>
          <w:color w:val="273239"/>
          <w:spacing w:val="2"/>
          <w:shd w:val="clear" w:color="auto" w:fill="FFFFFF"/>
        </w:rPr>
        <w:t xml:space="preserve"> a container is like a box to store contents. A basic container element that stores a widget has a </w:t>
      </w:r>
      <w:r>
        <w:rPr>
          <w:rStyle w:val="Strong"/>
          <w:rFonts w:eastAsia="sans-serif"/>
          <w:b w:val="0"/>
          <w:bCs w:val="0"/>
          <w:color w:val="273239"/>
          <w:spacing w:val="2"/>
          <w:shd w:val="clear" w:color="auto" w:fill="FFFFFF"/>
        </w:rPr>
        <w:t>margin</w:t>
      </w:r>
      <w:r>
        <w:rPr>
          <w:rFonts w:eastAsia="sans-serif"/>
          <w:color w:val="273239"/>
          <w:spacing w:val="2"/>
          <w:shd w:val="clear" w:color="auto" w:fill="FFFFFF"/>
        </w:rPr>
        <w:t>, which separates the present container with other contents. The total container can be given a </w:t>
      </w:r>
      <w:r>
        <w:rPr>
          <w:rStyle w:val="Strong"/>
          <w:rFonts w:eastAsia="sans-serif"/>
          <w:b w:val="0"/>
          <w:bCs w:val="0"/>
          <w:color w:val="273239"/>
          <w:spacing w:val="2"/>
          <w:shd w:val="clear" w:color="auto" w:fill="FFFFFF"/>
        </w:rPr>
        <w:t>border</w:t>
      </w:r>
      <w:r>
        <w:rPr>
          <w:rStyle w:val="Strong"/>
          <w:rFonts w:eastAsia="sans-serif"/>
          <w:color w:val="273239"/>
          <w:spacing w:val="2"/>
          <w:shd w:val="clear" w:color="auto" w:fill="FFFFFF"/>
        </w:rPr>
        <w:t> </w:t>
      </w:r>
      <w:r>
        <w:rPr>
          <w:rFonts w:eastAsia="sans-serif"/>
          <w:color w:val="273239"/>
          <w:spacing w:val="2"/>
          <w:shd w:val="clear" w:color="auto" w:fill="FFFFFF"/>
        </w:rPr>
        <w:t>of different shapes, for example, rounded rectangles, etc. A container surrounds its child with </w:t>
      </w:r>
      <w:r>
        <w:rPr>
          <w:rStyle w:val="Strong"/>
          <w:rFonts w:eastAsia="sans-serif"/>
          <w:b w:val="0"/>
          <w:bCs w:val="0"/>
          <w:color w:val="273239"/>
          <w:spacing w:val="2"/>
          <w:shd w:val="clear" w:color="auto" w:fill="FFFFFF"/>
        </w:rPr>
        <w:t>padding</w:t>
      </w:r>
      <w:r>
        <w:rPr>
          <w:rStyle w:val="Strong"/>
          <w:rFonts w:eastAsia="sans-serif"/>
          <w:color w:val="273239"/>
          <w:spacing w:val="2"/>
          <w:shd w:val="clear" w:color="auto" w:fill="FFFFFF"/>
        </w:rPr>
        <w:t> </w:t>
      </w:r>
      <w:r>
        <w:rPr>
          <w:rFonts w:eastAsia="sans-serif"/>
          <w:color w:val="273239"/>
          <w:spacing w:val="2"/>
          <w:shd w:val="clear" w:color="auto" w:fill="FFFFFF"/>
        </w:rPr>
        <w:t>and then applies additional constraints to the padded extent</w:t>
      </w:r>
      <w:r>
        <w:rPr>
          <w:rFonts w:eastAsia="sans-serif"/>
          <w:color w:val="273239"/>
          <w:spacing w:val="2"/>
          <w:shd w:val="clear" w:color="auto" w:fill="FFFFFF"/>
          <w:lang w:val="en-IN"/>
        </w:rPr>
        <w:t>.</w:t>
      </w:r>
    </w:p>
    <w:p w14:paraId="3C40A572" w14:textId="77777777" w:rsidR="00BE6410" w:rsidRDefault="00BE6410">
      <w:pPr>
        <w:pStyle w:val="BodyText"/>
        <w:spacing w:before="5" w:line="360" w:lineRule="auto"/>
        <w:jc w:val="both"/>
        <w:rPr>
          <w:rFonts w:eastAsia="sans-serif"/>
          <w:color w:val="273239"/>
          <w:spacing w:val="2"/>
          <w:shd w:val="clear" w:color="auto" w:fill="FFFFFF"/>
          <w:lang w:val="en-IN"/>
        </w:rPr>
      </w:pPr>
    </w:p>
    <w:p w14:paraId="1717E461" w14:textId="0F57E587" w:rsidR="00BE6410" w:rsidRDefault="00862CC6">
      <w:pPr>
        <w:pStyle w:val="BodyText"/>
        <w:spacing w:before="5" w:line="360" w:lineRule="auto"/>
        <w:jc w:val="both"/>
        <w:rPr>
          <w:rFonts w:eastAsia="sans-serif"/>
          <w:b/>
          <w:bCs/>
          <w:color w:val="273239"/>
          <w:spacing w:val="2"/>
          <w:shd w:val="clear" w:color="auto" w:fill="FFFFFF"/>
          <w:lang w:val="en-IN"/>
        </w:rPr>
      </w:pPr>
      <w:r>
        <w:rPr>
          <w:rFonts w:eastAsia="sans-serif"/>
          <w:b/>
          <w:bCs/>
          <w:color w:val="273239"/>
          <w:spacing w:val="2"/>
          <w:shd w:val="clear" w:color="auto" w:fill="FFFFFF"/>
          <w:lang w:val="en-IN"/>
        </w:rPr>
        <w:t>3.</w:t>
      </w:r>
      <w:r w:rsidR="003F1FFA">
        <w:rPr>
          <w:rFonts w:eastAsia="sans-serif"/>
          <w:b/>
          <w:bCs/>
          <w:color w:val="273239"/>
          <w:spacing w:val="2"/>
          <w:shd w:val="clear" w:color="auto" w:fill="FFFFFF"/>
          <w:lang w:val="en-IN"/>
        </w:rPr>
        <w:t>2</w:t>
      </w:r>
      <w:r>
        <w:rPr>
          <w:rFonts w:eastAsia="sans-serif"/>
          <w:b/>
          <w:bCs/>
          <w:color w:val="273239"/>
          <w:spacing w:val="2"/>
          <w:shd w:val="clear" w:color="auto" w:fill="FFFFFF"/>
          <w:lang w:val="en-IN"/>
        </w:rPr>
        <w:t>.5 MaterialApp</w:t>
      </w:r>
    </w:p>
    <w:p w14:paraId="78A93E9B" w14:textId="77777777" w:rsidR="00334A87" w:rsidRDefault="00862CC6">
      <w:pPr>
        <w:pStyle w:val="BodyText"/>
        <w:spacing w:before="5" w:line="360" w:lineRule="auto"/>
        <w:jc w:val="both"/>
        <w:rPr>
          <w:rFonts w:eastAsia="sans-serif"/>
          <w:color w:val="273239"/>
          <w:spacing w:val="2"/>
          <w:shd w:val="clear" w:color="auto" w:fill="FFFFFF"/>
        </w:rPr>
      </w:pPr>
      <w:r>
        <w:rPr>
          <w:rFonts w:eastAsia="sans-serif"/>
          <w:b/>
          <w:bCs/>
          <w:color w:val="273239"/>
          <w:spacing w:val="2"/>
          <w:shd w:val="clear" w:color="auto" w:fill="FFFFFF"/>
          <w:lang w:val="en-IN"/>
        </w:rPr>
        <w:tab/>
      </w:r>
      <w:r>
        <w:rPr>
          <w:rFonts w:eastAsia="sans-serif"/>
          <w:color w:val="273239"/>
          <w:spacing w:val="2"/>
          <w:shd w:val="clear" w:color="auto" w:fill="FFFFFF"/>
        </w:rPr>
        <w:t>MaterialApp is a predefined class in a flutter. It is likely the main or core component of flutter. We can access all the other components and widgets provided by Flutter SDK.</w:t>
      </w:r>
    </w:p>
    <w:p w14:paraId="0AA1082D" w14:textId="231350ED" w:rsidR="00BE6410" w:rsidRPr="00334A87" w:rsidRDefault="00862CC6">
      <w:pPr>
        <w:pStyle w:val="BodyText"/>
        <w:spacing w:before="5" w:line="360" w:lineRule="auto"/>
        <w:jc w:val="both"/>
        <w:rPr>
          <w:rFonts w:eastAsia="sans-serif"/>
          <w:color w:val="273239"/>
          <w:spacing w:val="2"/>
          <w:shd w:val="clear" w:color="auto" w:fill="FFFFFF"/>
        </w:rPr>
      </w:pPr>
      <w:r>
        <w:rPr>
          <w:rFonts w:eastAsia="sans-serif"/>
          <w:color w:val="273239"/>
          <w:spacing w:val="2"/>
          <w:shd w:val="clear" w:color="auto" w:fill="FFFFFF"/>
        </w:rPr>
        <w:t xml:space="preserve"> Text widget</w:t>
      </w:r>
      <w:r w:rsidR="00334A87">
        <w:rPr>
          <w:rFonts w:eastAsia="sans-serif"/>
          <w:color w:val="273239"/>
          <w:spacing w:val="2"/>
          <w:shd w:val="clear" w:color="auto" w:fill="FFFFFF"/>
        </w:rPr>
        <w:t>,</w:t>
      </w:r>
      <w:r w:rsidR="00A0196A">
        <w:rPr>
          <w:rFonts w:eastAsia="sans-serif"/>
          <w:color w:val="273239"/>
          <w:spacing w:val="2"/>
          <w:shd w:val="clear" w:color="auto" w:fill="FFFFFF"/>
        </w:rPr>
        <w:t xml:space="preserve">  D</w:t>
      </w:r>
      <w:r>
        <w:rPr>
          <w:rFonts w:eastAsia="sans-serif"/>
          <w:color w:val="273239"/>
          <w:spacing w:val="2"/>
          <w:shd w:val="clear" w:color="auto" w:fill="FFFFFF"/>
        </w:rPr>
        <w:t>ropdownbuttonwidget, </w:t>
      </w:r>
      <w:hyperlink r:id="rId27" w:history="1">
        <w:r>
          <w:rPr>
            <w:rStyle w:val="Hyperlink"/>
            <w:rFonts w:eastAsia="sans-serif"/>
            <w:color w:val="000000" w:themeColor="text1"/>
            <w:spacing w:val="2"/>
            <w:u w:val="none"/>
            <w:shd w:val="clear" w:color="auto" w:fill="FFFFFF"/>
          </w:rPr>
          <w:t>AppBar</w:t>
        </w:r>
        <w:r>
          <w:rPr>
            <w:rStyle w:val="Hyperlink"/>
            <w:rFonts w:eastAsia="sans-serif"/>
            <w:spacing w:val="2"/>
            <w:shd w:val="clear" w:color="auto" w:fill="FFFFFF"/>
          </w:rPr>
          <w:t> </w:t>
        </w:r>
      </w:hyperlink>
      <w:r>
        <w:rPr>
          <w:rFonts w:eastAsia="sans-serif"/>
          <w:color w:val="273239"/>
          <w:spacing w:val="2"/>
          <w:shd w:val="clear" w:color="auto" w:fill="FFFFFF"/>
        </w:rPr>
        <w:t>widget, </w:t>
      </w:r>
      <w:hyperlink r:id="rId28" w:history="1">
        <w:r>
          <w:rPr>
            <w:rStyle w:val="Hyperlink"/>
            <w:rFonts w:eastAsia="sans-serif"/>
            <w:color w:val="595959" w:themeColor="text1" w:themeTint="A6"/>
            <w:spacing w:val="2"/>
            <w:u w:val="none"/>
            <w:shd w:val="clear" w:color="auto" w:fill="FFFFFF"/>
          </w:rPr>
          <w:t>Scaffold</w:t>
        </w:r>
        <w:r>
          <w:rPr>
            <w:rStyle w:val="Hyperlink"/>
            <w:rFonts w:eastAsia="sans-serif"/>
            <w:spacing w:val="2"/>
            <w:shd w:val="clear" w:color="auto" w:fill="FFFFFF"/>
          </w:rPr>
          <w:t> </w:t>
        </w:r>
      </w:hyperlink>
      <w:r>
        <w:rPr>
          <w:rFonts w:eastAsia="sans-serif"/>
          <w:color w:val="273239"/>
          <w:spacing w:val="2"/>
          <w:shd w:val="clear" w:color="auto" w:fill="FFFFFF"/>
        </w:rPr>
        <w:t>widget, </w:t>
      </w:r>
      <w:hyperlink r:id="rId29" w:history="1">
        <w:r>
          <w:rPr>
            <w:rStyle w:val="Hyperlink"/>
            <w:rFonts w:eastAsia="sans-serif"/>
            <w:color w:val="595959" w:themeColor="text1" w:themeTint="A6"/>
            <w:spacing w:val="2"/>
            <w:u w:val="none"/>
            <w:shd w:val="clear" w:color="auto" w:fill="FFFFFF"/>
          </w:rPr>
          <w:t>ListView</w:t>
        </w:r>
        <w:r>
          <w:rPr>
            <w:rStyle w:val="Hyperlink"/>
            <w:rFonts w:eastAsia="sans-serif"/>
            <w:color w:val="595959" w:themeColor="text1" w:themeTint="A6"/>
            <w:spacing w:val="2"/>
            <w:u w:val="none"/>
            <w:shd w:val="clear" w:color="auto" w:fill="FFFFFF"/>
          </w:rPr>
          <w:t> </w:t>
        </w:r>
      </w:hyperlink>
      <w:r>
        <w:rPr>
          <w:rFonts w:eastAsia="sans-serif"/>
          <w:color w:val="273239"/>
          <w:spacing w:val="2"/>
          <w:shd w:val="clear" w:color="auto" w:fill="FFFFFF"/>
        </w:rPr>
        <w:t>wid</w:t>
      </w:r>
      <w:r w:rsidR="00A0196A">
        <w:rPr>
          <w:rFonts w:eastAsia="sans-serif"/>
          <w:color w:val="273239"/>
          <w:spacing w:val="2"/>
          <w:shd w:val="clear" w:color="auto" w:fill="FFFFFF"/>
        </w:rPr>
        <w:t>get</w:t>
      </w:r>
      <w:r>
        <w:rPr>
          <w:rFonts w:eastAsia="sans-serif"/>
          <w:color w:val="595959" w:themeColor="text1" w:themeTint="A6"/>
          <w:spacing w:val="2"/>
          <w:shd w:val="clear" w:color="auto" w:fill="FFFFFF"/>
        </w:rPr>
        <w:t>,</w:t>
      </w:r>
      <w:r w:rsidR="00A0196A">
        <w:rPr>
          <w:rFonts w:eastAsia="sans-serif"/>
          <w:color w:val="595959" w:themeColor="text1" w:themeTint="A6"/>
          <w:spacing w:val="2"/>
          <w:shd w:val="clear" w:color="auto" w:fill="FFFFFF"/>
        </w:rPr>
        <w:t xml:space="preserve"> Stateless widget</w:t>
      </w:r>
      <w:r>
        <w:rPr>
          <w:rFonts w:eastAsia="sans-serif"/>
          <w:color w:val="273239"/>
          <w:spacing w:val="2"/>
          <w:shd w:val="clear" w:color="auto" w:fill="FFFFFF"/>
        </w:rPr>
        <w:t xml:space="preserve">, </w:t>
      </w:r>
      <w:r w:rsidR="007C444D">
        <w:rPr>
          <w:rFonts w:eastAsia="sans-serif"/>
          <w:color w:val="273239"/>
          <w:spacing w:val="2"/>
          <w:shd w:val="clear" w:color="auto" w:fill="FFFFFF"/>
        </w:rPr>
        <w:t>Icon Button</w:t>
      </w:r>
      <w:r>
        <w:rPr>
          <w:rFonts w:eastAsia="sans-serif"/>
          <w:color w:val="273239"/>
          <w:spacing w:val="2"/>
          <w:shd w:val="clear" w:color="auto" w:fill="FFFFFF"/>
        </w:rPr>
        <w:t xml:space="preserve"> widget, TextField widget, Padding widget, ThemeData</w:t>
      </w:r>
      <w:r w:rsidR="0038173C">
        <w:rPr>
          <w:rFonts w:eastAsia="sans-serif"/>
          <w:color w:val="273239"/>
          <w:spacing w:val="2"/>
          <w:shd w:val="clear" w:color="auto" w:fill="FFFFFF"/>
        </w:rPr>
        <w:t xml:space="preserve">  </w:t>
      </w:r>
      <w:r>
        <w:rPr>
          <w:rFonts w:eastAsia="sans-serif"/>
          <w:color w:val="273239"/>
          <w:spacing w:val="2"/>
          <w:shd w:val="clear" w:color="auto" w:fill="FFFFFF"/>
        </w:rPr>
        <w:t xml:space="preserve"> widget, etc. are the widgets that can be accessed using MaterialApp class. There are many more widgets that are accessed using MaterialApp class. Using this widget, we can make an attractive app. </w:t>
      </w:r>
    </w:p>
    <w:p w14:paraId="5EC35CE5" w14:textId="77777777" w:rsidR="00BE6410" w:rsidRDefault="00BE6410">
      <w:pPr>
        <w:pStyle w:val="BodyText"/>
        <w:spacing w:before="6"/>
        <w:rPr>
          <w:rFonts w:ascii="Trebuchet MS"/>
          <w:sz w:val="19"/>
        </w:rPr>
      </w:pPr>
    </w:p>
    <w:p w14:paraId="07CFA007" w14:textId="77777777" w:rsidR="00BE6410" w:rsidRDefault="00BE6410">
      <w:pPr>
        <w:pStyle w:val="BodyText"/>
        <w:spacing w:before="4"/>
        <w:rPr>
          <w:rFonts w:ascii="Arial"/>
          <w:b/>
          <w:sz w:val="16"/>
        </w:rPr>
      </w:pPr>
    </w:p>
    <w:p w14:paraId="433AD00F" w14:textId="77777777" w:rsidR="00BE6410" w:rsidRDefault="00BE6410">
      <w:pPr>
        <w:pStyle w:val="BodyText"/>
        <w:spacing w:before="4"/>
        <w:rPr>
          <w:rFonts w:ascii="Arial"/>
          <w:b/>
          <w:sz w:val="16"/>
        </w:rPr>
      </w:pPr>
    </w:p>
    <w:p w14:paraId="424CAD09" w14:textId="77777777" w:rsidR="00BE6410" w:rsidRDefault="00BE6410">
      <w:pPr>
        <w:pStyle w:val="BodyText"/>
        <w:spacing w:before="4"/>
        <w:rPr>
          <w:rFonts w:ascii="Arial"/>
          <w:b/>
          <w:sz w:val="16"/>
        </w:rPr>
      </w:pPr>
    </w:p>
    <w:p w14:paraId="12970717" w14:textId="77777777" w:rsidR="00BE6410" w:rsidRDefault="00BE6410">
      <w:pPr>
        <w:pStyle w:val="BodyText"/>
        <w:spacing w:before="4"/>
        <w:rPr>
          <w:rFonts w:ascii="Arial"/>
          <w:b/>
          <w:sz w:val="16"/>
        </w:rPr>
      </w:pPr>
    </w:p>
    <w:p w14:paraId="46F7C882" w14:textId="77777777" w:rsidR="00BE6410" w:rsidRDefault="00BE6410">
      <w:pPr>
        <w:pStyle w:val="BodyText"/>
        <w:spacing w:before="4"/>
        <w:rPr>
          <w:rFonts w:ascii="Arial"/>
          <w:b/>
          <w:sz w:val="16"/>
        </w:rPr>
      </w:pPr>
    </w:p>
    <w:p w14:paraId="2AD4042F" w14:textId="77777777" w:rsidR="00BE6410" w:rsidRDefault="00BE6410">
      <w:pPr>
        <w:pStyle w:val="BodyText"/>
        <w:spacing w:before="4"/>
        <w:rPr>
          <w:rFonts w:ascii="Arial"/>
          <w:b/>
          <w:sz w:val="16"/>
        </w:rPr>
      </w:pPr>
    </w:p>
    <w:p w14:paraId="22B15A90" w14:textId="77777777" w:rsidR="00BE6410" w:rsidRDefault="00BE6410">
      <w:pPr>
        <w:pStyle w:val="BodyText"/>
        <w:spacing w:before="4"/>
        <w:rPr>
          <w:rFonts w:ascii="Arial"/>
          <w:b/>
          <w:sz w:val="16"/>
        </w:rPr>
      </w:pPr>
    </w:p>
    <w:p w14:paraId="08EC17D7" w14:textId="77777777" w:rsidR="00BE6410" w:rsidRDefault="00BE6410">
      <w:pPr>
        <w:pStyle w:val="BodyText"/>
        <w:spacing w:before="4"/>
        <w:rPr>
          <w:rFonts w:ascii="Arial"/>
          <w:b/>
          <w:sz w:val="16"/>
        </w:rPr>
      </w:pPr>
    </w:p>
    <w:p w14:paraId="645B3831" w14:textId="77777777" w:rsidR="00BE6410" w:rsidRDefault="00BE6410">
      <w:pPr>
        <w:pStyle w:val="BodyText"/>
        <w:spacing w:before="4"/>
        <w:rPr>
          <w:rFonts w:ascii="Arial"/>
          <w:b/>
          <w:sz w:val="16"/>
        </w:rPr>
      </w:pPr>
    </w:p>
    <w:p w14:paraId="1A87ACA2" w14:textId="77777777" w:rsidR="00BE6410" w:rsidRDefault="00BE6410">
      <w:pPr>
        <w:pStyle w:val="BodyText"/>
        <w:spacing w:before="4"/>
        <w:rPr>
          <w:rFonts w:ascii="Arial"/>
          <w:b/>
          <w:sz w:val="16"/>
        </w:rPr>
      </w:pPr>
    </w:p>
    <w:p w14:paraId="61F68DDA" w14:textId="77777777" w:rsidR="00BE6410" w:rsidRDefault="00BE6410">
      <w:pPr>
        <w:pStyle w:val="BodyText"/>
        <w:spacing w:before="4"/>
        <w:rPr>
          <w:rFonts w:ascii="Arial"/>
          <w:b/>
          <w:sz w:val="16"/>
        </w:rPr>
      </w:pPr>
    </w:p>
    <w:p w14:paraId="4AACDD94" w14:textId="77777777" w:rsidR="00BE6410" w:rsidRDefault="00BE6410">
      <w:pPr>
        <w:pStyle w:val="BodyText"/>
        <w:spacing w:before="4"/>
        <w:rPr>
          <w:rFonts w:ascii="Arial"/>
          <w:b/>
          <w:sz w:val="16"/>
        </w:rPr>
      </w:pPr>
    </w:p>
    <w:p w14:paraId="64BD5A7E" w14:textId="77777777" w:rsidR="00BE6410" w:rsidRDefault="00BE6410">
      <w:pPr>
        <w:pStyle w:val="BodyText"/>
        <w:spacing w:before="4"/>
        <w:rPr>
          <w:rFonts w:ascii="Arial"/>
          <w:b/>
          <w:sz w:val="16"/>
        </w:rPr>
      </w:pPr>
    </w:p>
    <w:p w14:paraId="4F458AE9" w14:textId="77777777" w:rsidR="00BE6410" w:rsidRDefault="00BE6410">
      <w:pPr>
        <w:pStyle w:val="BodyText"/>
        <w:spacing w:before="4"/>
        <w:rPr>
          <w:rFonts w:ascii="Arial"/>
          <w:b/>
          <w:sz w:val="16"/>
        </w:rPr>
      </w:pPr>
    </w:p>
    <w:p w14:paraId="39EEDF24" w14:textId="77777777" w:rsidR="00BE6410" w:rsidRDefault="00BE6410">
      <w:pPr>
        <w:pStyle w:val="BodyText"/>
        <w:spacing w:before="4"/>
        <w:rPr>
          <w:rFonts w:ascii="Arial"/>
          <w:b/>
          <w:sz w:val="16"/>
        </w:rPr>
      </w:pPr>
    </w:p>
    <w:p w14:paraId="1BF34165" w14:textId="77777777" w:rsidR="00BE6410" w:rsidRDefault="00BE6410">
      <w:pPr>
        <w:pStyle w:val="BodyText"/>
        <w:spacing w:before="4"/>
        <w:rPr>
          <w:rFonts w:ascii="Arial"/>
          <w:b/>
          <w:sz w:val="16"/>
        </w:rPr>
      </w:pPr>
    </w:p>
    <w:p w14:paraId="5E2086F2" w14:textId="77777777" w:rsidR="00BE6410" w:rsidRDefault="00BE6410">
      <w:pPr>
        <w:pStyle w:val="BodyText"/>
        <w:spacing w:before="4"/>
        <w:rPr>
          <w:rFonts w:ascii="Arial"/>
          <w:b/>
          <w:sz w:val="16"/>
        </w:rPr>
      </w:pPr>
    </w:p>
    <w:p w14:paraId="20E5E827" w14:textId="77777777" w:rsidR="00BE6410" w:rsidRDefault="00BE6410">
      <w:pPr>
        <w:pStyle w:val="BodyText"/>
        <w:spacing w:before="4"/>
        <w:rPr>
          <w:rFonts w:ascii="Arial"/>
          <w:b/>
          <w:sz w:val="16"/>
        </w:rPr>
      </w:pPr>
    </w:p>
    <w:p w14:paraId="2F07EBC6" w14:textId="77777777" w:rsidR="00BE6410" w:rsidRDefault="00BE6410">
      <w:pPr>
        <w:pStyle w:val="BodyText"/>
        <w:spacing w:before="4"/>
        <w:rPr>
          <w:rFonts w:ascii="Arial"/>
          <w:b/>
          <w:sz w:val="16"/>
        </w:rPr>
      </w:pPr>
    </w:p>
    <w:p w14:paraId="5FE6BB37" w14:textId="77777777" w:rsidR="00BE6410" w:rsidRDefault="00BE6410">
      <w:pPr>
        <w:pStyle w:val="BodyText"/>
        <w:spacing w:before="4"/>
        <w:rPr>
          <w:rFonts w:ascii="Arial"/>
          <w:b/>
          <w:sz w:val="16"/>
        </w:rPr>
      </w:pPr>
    </w:p>
    <w:p w14:paraId="46A73FCA" w14:textId="12EDD881" w:rsidR="00BE6410" w:rsidRPr="003E7406" w:rsidRDefault="00862CC6">
      <w:pPr>
        <w:rPr>
          <w:b/>
          <w:bCs/>
          <w:sz w:val="32"/>
          <w:szCs w:val="32"/>
          <w:lang w:val="en-IN"/>
        </w:rPr>
      </w:pPr>
      <w:r>
        <w:rPr>
          <w:lang w:val="en-IN"/>
        </w:rPr>
        <w:lastRenderedPageBreak/>
        <w:tab/>
      </w:r>
      <w:r>
        <w:rPr>
          <w:lang w:val="en-IN"/>
        </w:rPr>
        <w:tab/>
      </w:r>
      <w:r>
        <w:rPr>
          <w:lang w:val="en-IN"/>
        </w:rPr>
        <w:tab/>
      </w:r>
      <w:r>
        <w:rPr>
          <w:lang w:val="en-IN"/>
        </w:rPr>
        <w:tab/>
      </w:r>
      <w:r>
        <w:rPr>
          <w:lang w:val="en-IN"/>
        </w:rPr>
        <w:tab/>
      </w:r>
      <w:r w:rsidRPr="003E7406">
        <w:rPr>
          <w:b/>
          <w:bCs/>
          <w:sz w:val="32"/>
          <w:szCs w:val="32"/>
          <w:lang w:val="en-IN"/>
        </w:rPr>
        <w:t>IMPLEMENTATION</w:t>
      </w:r>
    </w:p>
    <w:p w14:paraId="262A8D0A" w14:textId="497187E8" w:rsidR="0073045A" w:rsidRDefault="0073045A">
      <w:pPr>
        <w:rPr>
          <w:b/>
          <w:bCs/>
          <w:sz w:val="28"/>
          <w:szCs w:val="28"/>
          <w:lang w:val="en-IN"/>
        </w:rPr>
      </w:pPr>
    </w:p>
    <w:p w14:paraId="47A522DE" w14:textId="77777777" w:rsidR="00E64A52" w:rsidRPr="003E7406" w:rsidRDefault="00E64A52" w:rsidP="00E64A52">
      <w:pPr>
        <w:keepNext/>
        <w:keepLines/>
        <w:widowControl/>
        <w:autoSpaceDE/>
        <w:autoSpaceDN/>
        <w:spacing w:after="186" w:line="256" w:lineRule="auto"/>
        <w:ind w:left="-5" w:hanging="10"/>
        <w:outlineLvl w:val="2"/>
        <w:rPr>
          <w:b/>
          <w:color w:val="000000"/>
          <w:sz w:val="28"/>
          <w:szCs w:val="28"/>
          <w:lang w:val="en-IN" w:eastAsia="en-IN"/>
        </w:rPr>
      </w:pPr>
      <w:r w:rsidRPr="003E7406">
        <w:rPr>
          <w:b/>
          <w:color w:val="000000"/>
          <w:sz w:val="28"/>
          <w:szCs w:val="28"/>
          <w:lang w:val="en-IN" w:eastAsia="en-IN"/>
        </w:rPr>
        <w:t xml:space="preserve">4.1 Requirement Specifications </w:t>
      </w:r>
    </w:p>
    <w:p w14:paraId="25377890" w14:textId="77777777" w:rsidR="00E64A52" w:rsidRPr="003E7406" w:rsidRDefault="00E64A52" w:rsidP="00E64A52">
      <w:pPr>
        <w:keepNext/>
        <w:keepLines/>
        <w:widowControl/>
        <w:autoSpaceDE/>
        <w:autoSpaceDN/>
        <w:spacing w:after="191" w:line="256" w:lineRule="auto"/>
        <w:ind w:left="-5" w:hanging="10"/>
        <w:outlineLvl w:val="3"/>
        <w:rPr>
          <w:b/>
          <w:color w:val="000000"/>
          <w:sz w:val="24"/>
          <w:szCs w:val="24"/>
          <w:lang w:val="en-IN" w:eastAsia="en-IN"/>
        </w:rPr>
      </w:pPr>
      <w:r w:rsidRPr="003E7406">
        <w:rPr>
          <w:b/>
          <w:color w:val="000000"/>
          <w:sz w:val="24"/>
          <w:szCs w:val="24"/>
          <w:lang w:val="en-IN" w:eastAsia="en-IN"/>
        </w:rPr>
        <w:t xml:space="preserve">4.1.1 Hardware Requirements </w:t>
      </w:r>
    </w:p>
    <w:p w14:paraId="5C1904F4" w14:textId="77777777" w:rsidR="00E64A52" w:rsidRPr="00E64A52" w:rsidRDefault="00E64A52" w:rsidP="00E64A52">
      <w:pPr>
        <w:widowControl/>
        <w:numPr>
          <w:ilvl w:val="0"/>
          <w:numId w:val="12"/>
        </w:numPr>
        <w:autoSpaceDE/>
        <w:autoSpaceDN/>
        <w:spacing w:after="30" w:line="268" w:lineRule="auto"/>
        <w:ind w:right="10" w:hanging="360"/>
        <w:jc w:val="both"/>
        <w:rPr>
          <w:color w:val="000000"/>
          <w:sz w:val="24"/>
          <w:lang w:val="en-IN" w:eastAsia="en-IN"/>
        </w:rPr>
      </w:pPr>
      <w:r w:rsidRPr="00E64A52">
        <w:rPr>
          <w:color w:val="000000"/>
          <w:sz w:val="24"/>
          <w:lang w:val="en-IN" w:eastAsia="en-IN"/>
        </w:rPr>
        <w:t>CPU: Intel i5 8</w:t>
      </w:r>
      <w:r w:rsidRPr="00E64A52">
        <w:rPr>
          <w:color w:val="000000"/>
          <w:sz w:val="24"/>
          <w:vertAlign w:val="superscript"/>
          <w:lang w:val="en-IN" w:eastAsia="en-IN"/>
        </w:rPr>
        <w:t>th</w:t>
      </w:r>
      <w:r w:rsidRPr="00E64A52">
        <w:rPr>
          <w:color w:val="000000"/>
          <w:sz w:val="24"/>
          <w:lang w:val="en-IN" w:eastAsia="en-IN"/>
        </w:rPr>
        <w:t xml:space="preserve"> gen and above </w:t>
      </w:r>
    </w:p>
    <w:p w14:paraId="46DFD9E9" w14:textId="77777777" w:rsidR="00E64A52" w:rsidRPr="00E64A52" w:rsidRDefault="00E64A52" w:rsidP="00E64A52">
      <w:pPr>
        <w:widowControl/>
        <w:numPr>
          <w:ilvl w:val="0"/>
          <w:numId w:val="12"/>
        </w:numPr>
        <w:autoSpaceDE/>
        <w:autoSpaceDN/>
        <w:spacing w:after="4" w:line="268" w:lineRule="auto"/>
        <w:ind w:right="10" w:hanging="360"/>
        <w:jc w:val="both"/>
        <w:rPr>
          <w:color w:val="000000"/>
          <w:sz w:val="24"/>
          <w:lang w:val="en-IN" w:eastAsia="en-IN"/>
        </w:rPr>
      </w:pPr>
      <w:r w:rsidRPr="00E64A52">
        <w:rPr>
          <w:color w:val="000000"/>
          <w:sz w:val="24"/>
          <w:lang w:val="en-IN" w:eastAsia="en-IN"/>
        </w:rPr>
        <w:t xml:space="preserve">RAM: 8 GB </w:t>
      </w:r>
    </w:p>
    <w:p w14:paraId="14B78E3F" w14:textId="77777777" w:rsidR="00E64A52" w:rsidRPr="00E64A52" w:rsidRDefault="00E64A52" w:rsidP="00E64A52">
      <w:pPr>
        <w:widowControl/>
        <w:numPr>
          <w:ilvl w:val="0"/>
          <w:numId w:val="12"/>
        </w:numPr>
        <w:autoSpaceDE/>
        <w:autoSpaceDN/>
        <w:spacing w:after="4" w:line="268" w:lineRule="auto"/>
        <w:ind w:right="10" w:hanging="360"/>
        <w:jc w:val="both"/>
        <w:rPr>
          <w:color w:val="000000"/>
          <w:sz w:val="24"/>
          <w:lang w:val="en-IN" w:eastAsia="en-IN"/>
        </w:rPr>
      </w:pPr>
      <w:r w:rsidRPr="00E64A52">
        <w:rPr>
          <w:color w:val="000000"/>
          <w:sz w:val="24"/>
          <w:lang w:val="en-IN" w:eastAsia="en-IN"/>
        </w:rPr>
        <w:t>HDD: 40 GB</w:t>
      </w:r>
      <w:r w:rsidRPr="00E64A52">
        <w:rPr>
          <w:color w:val="000000"/>
          <w:sz w:val="20"/>
          <w:lang w:val="en-IN" w:eastAsia="en-IN"/>
        </w:rPr>
        <w:t xml:space="preserve"> </w:t>
      </w:r>
    </w:p>
    <w:p w14:paraId="60D8CF1E" w14:textId="77777777" w:rsidR="00E64A52" w:rsidRPr="00E64A52" w:rsidRDefault="00E64A52" w:rsidP="00E64A52">
      <w:pPr>
        <w:widowControl/>
        <w:autoSpaceDE/>
        <w:autoSpaceDN/>
        <w:spacing w:after="256" w:line="256" w:lineRule="auto"/>
        <w:rPr>
          <w:color w:val="000000"/>
          <w:sz w:val="24"/>
          <w:lang w:val="en-IN" w:eastAsia="en-IN"/>
        </w:rPr>
      </w:pPr>
      <w:r w:rsidRPr="00E64A52">
        <w:rPr>
          <w:color w:val="000000"/>
          <w:sz w:val="24"/>
          <w:lang w:val="en-IN" w:eastAsia="en-IN"/>
        </w:rPr>
        <w:t xml:space="preserve"> </w:t>
      </w:r>
    </w:p>
    <w:p w14:paraId="788E8FA1" w14:textId="77777777" w:rsidR="00E64A52" w:rsidRPr="00E64A52" w:rsidRDefault="00E64A52" w:rsidP="00E64A52">
      <w:pPr>
        <w:keepNext/>
        <w:keepLines/>
        <w:widowControl/>
        <w:autoSpaceDE/>
        <w:autoSpaceDN/>
        <w:spacing w:after="184" w:line="256" w:lineRule="auto"/>
        <w:ind w:left="-5" w:hanging="10"/>
        <w:outlineLvl w:val="3"/>
        <w:rPr>
          <w:b/>
          <w:color w:val="000000"/>
          <w:sz w:val="28"/>
          <w:lang w:val="en-IN" w:eastAsia="en-IN"/>
        </w:rPr>
      </w:pPr>
      <w:r w:rsidRPr="00E64A52">
        <w:rPr>
          <w:b/>
          <w:color w:val="000000"/>
          <w:sz w:val="28"/>
          <w:lang w:val="en-IN" w:eastAsia="en-IN"/>
        </w:rPr>
        <w:t xml:space="preserve">4.1.2 Software Requirements  </w:t>
      </w:r>
    </w:p>
    <w:p w14:paraId="10291C9C" w14:textId="77777777" w:rsidR="00E64A52" w:rsidRPr="00E64A52" w:rsidRDefault="00E64A52" w:rsidP="00E64A52">
      <w:pPr>
        <w:widowControl/>
        <w:numPr>
          <w:ilvl w:val="0"/>
          <w:numId w:val="13"/>
        </w:numPr>
        <w:autoSpaceDE/>
        <w:autoSpaceDN/>
        <w:spacing w:after="4" w:line="268" w:lineRule="auto"/>
        <w:ind w:right="10" w:hanging="360"/>
        <w:jc w:val="both"/>
        <w:rPr>
          <w:color w:val="000000"/>
          <w:sz w:val="24"/>
          <w:lang w:val="en-IN" w:eastAsia="en-IN"/>
        </w:rPr>
      </w:pPr>
      <w:r w:rsidRPr="00E64A52">
        <w:rPr>
          <w:b/>
          <w:color w:val="000000"/>
          <w:sz w:val="24"/>
          <w:lang w:val="en-IN" w:eastAsia="en-IN"/>
        </w:rPr>
        <w:t xml:space="preserve">Operating System: </w:t>
      </w:r>
      <w:r w:rsidRPr="00E64A52">
        <w:rPr>
          <w:color w:val="000000"/>
          <w:sz w:val="24"/>
          <w:lang w:val="en-IN" w:eastAsia="en-IN"/>
        </w:rPr>
        <w:t xml:space="preserve">Windows 10 and above </w:t>
      </w:r>
    </w:p>
    <w:p w14:paraId="143B4FBC" w14:textId="77777777" w:rsidR="00E64A52" w:rsidRPr="00E64A52" w:rsidRDefault="00E64A52" w:rsidP="00E64A52">
      <w:pPr>
        <w:widowControl/>
        <w:numPr>
          <w:ilvl w:val="0"/>
          <w:numId w:val="13"/>
        </w:numPr>
        <w:autoSpaceDE/>
        <w:autoSpaceDN/>
        <w:spacing w:after="4" w:line="268" w:lineRule="auto"/>
        <w:ind w:right="10" w:hanging="360"/>
        <w:jc w:val="both"/>
        <w:rPr>
          <w:color w:val="000000"/>
          <w:sz w:val="24"/>
          <w:lang w:val="en-IN" w:eastAsia="en-IN"/>
        </w:rPr>
      </w:pPr>
      <w:r w:rsidRPr="00E64A52">
        <w:rPr>
          <w:b/>
          <w:color w:val="000000"/>
          <w:sz w:val="24"/>
          <w:lang w:val="en-IN" w:eastAsia="en-IN"/>
        </w:rPr>
        <w:t>IDE:</w:t>
      </w:r>
      <w:r w:rsidRPr="00E64A52">
        <w:rPr>
          <w:color w:val="000000"/>
          <w:sz w:val="24"/>
          <w:lang w:val="en-IN" w:eastAsia="en-IN"/>
        </w:rPr>
        <w:t xml:space="preserve">  Visual Studio Code | Android studio Emulator</w:t>
      </w:r>
      <w:r w:rsidRPr="00E64A52">
        <w:rPr>
          <w:color w:val="000000"/>
          <w:sz w:val="20"/>
          <w:lang w:val="en-IN" w:eastAsia="en-IN"/>
        </w:rPr>
        <w:t xml:space="preserve"> </w:t>
      </w:r>
    </w:p>
    <w:p w14:paraId="426EA894" w14:textId="77777777" w:rsidR="00E64A52" w:rsidRPr="00E64A52" w:rsidRDefault="00E64A52" w:rsidP="00E64A52">
      <w:pPr>
        <w:widowControl/>
        <w:numPr>
          <w:ilvl w:val="0"/>
          <w:numId w:val="13"/>
        </w:numPr>
        <w:autoSpaceDE/>
        <w:autoSpaceDN/>
        <w:spacing w:after="19" w:line="256" w:lineRule="auto"/>
        <w:ind w:right="10" w:hanging="360"/>
        <w:jc w:val="both"/>
        <w:rPr>
          <w:color w:val="000000"/>
          <w:sz w:val="24"/>
          <w:lang w:val="en-IN" w:eastAsia="en-IN"/>
        </w:rPr>
      </w:pPr>
      <w:r w:rsidRPr="00E64A52">
        <w:rPr>
          <w:b/>
          <w:color w:val="000000"/>
          <w:sz w:val="24"/>
          <w:lang w:val="en-IN" w:eastAsia="en-IN"/>
        </w:rPr>
        <w:t>Front-end Language</w:t>
      </w:r>
      <w:r w:rsidRPr="00E64A52">
        <w:rPr>
          <w:color w:val="000000"/>
          <w:sz w:val="24"/>
          <w:lang w:val="en-IN" w:eastAsia="en-IN"/>
        </w:rPr>
        <w:t xml:space="preserve">: Dart </w:t>
      </w:r>
      <w:r w:rsidRPr="00E64A52">
        <w:rPr>
          <w:color w:val="000000"/>
          <w:sz w:val="20"/>
          <w:lang w:val="en-IN" w:eastAsia="en-IN"/>
        </w:rPr>
        <w:t xml:space="preserve"> </w:t>
      </w:r>
    </w:p>
    <w:p w14:paraId="2A4601F8" w14:textId="77777777" w:rsidR="00E64A52" w:rsidRPr="00E64A52" w:rsidRDefault="00E64A52" w:rsidP="00E64A52">
      <w:pPr>
        <w:widowControl/>
        <w:autoSpaceDE/>
        <w:autoSpaceDN/>
        <w:spacing w:after="258" w:line="256" w:lineRule="auto"/>
        <w:rPr>
          <w:color w:val="000000"/>
          <w:sz w:val="24"/>
          <w:lang w:val="en-IN" w:eastAsia="en-IN"/>
        </w:rPr>
      </w:pPr>
      <w:r w:rsidRPr="00E64A52">
        <w:rPr>
          <w:b/>
          <w:color w:val="000000"/>
          <w:sz w:val="24"/>
          <w:lang w:val="en-IN" w:eastAsia="en-IN"/>
        </w:rPr>
        <w:t xml:space="preserve"> </w:t>
      </w:r>
    </w:p>
    <w:p w14:paraId="5AC65684" w14:textId="77777777" w:rsidR="00E64A52" w:rsidRPr="00E64A52" w:rsidRDefault="00E64A52" w:rsidP="00E64A52">
      <w:pPr>
        <w:keepNext/>
        <w:keepLines/>
        <w:widowControl/>
        <w:autoSpaceDE/>
        <w:autoSpaceDN/>
        <w:spacing w:after="292" w:line="256" w:lineRule="auto"/>
        <w:ind w:left="-5" w:hanging="10"/>
        <w:outlineLvl w:val="3"/>
        <w:rPr>
          <w:b/>
          <w:color w:val="000000"/>
          <w:sz w:val="28"/>
          <w:lang w:val="en-IN" w:eastAsia="en-IN"/>
        </w:rPr>
      </w:pPr>
      <w:r w:rsidRPr="00E64A52">
        <w:rPr>
          <w:b/>
          <w:color w:val="000000"/>
          <w:sz w:val="28"/>
          <w:lang w:val="en-IN" w:eastAsia="en-IN"/>
        </w:rPr>
        <w:t>4.1.3 Flutter</w:t>
      </w:r>
      <w:r w:rsidRPr="00E64A52">
        <w:rPr>
          <w:color w:val="000000"/>
          <w:sz w:val="24"/>
          <w:lang w:val="en-IN" w:eastAsia="en-IN"/>
        </w:rPr>
        <w:t xml:space="preserve"> </w:t>
      </w:r>
    </w:p>
    <w:p w14:paraId="05F1F47A" w14:textId="77777777" w:rsidR="00E64A52" w:rsidRPr="00E64A52" w:rsidRDefault="00E64A52" w:rsidP="00E64A52">
      <w:pPr>
        <w:widowControl/>
        <w:autoSpaceDE/>
        <w:autoSpaceDN/>
        <w:spacing w:after="119" w:line="355" w:lineRule="auto"/>
        <w:ind w:left="-5" w:hanging="10"/>
        <w:jc w:val="both"/>
        <w:rPr>
          <w:color w:val="000000"/>
          <w:sz w:val="24"/>
          <w:lang w:val="en-IN" w:eastAsia="en-IN"/>
        </w:rPr>
      </w:pPr>
      <w:r w:rsidRPr="00E64A52">
        <w:rPr>
          <w:b/>
          <w:color w:val="202122"/>
          <w:sz w:val="24"/>
          <w:lang w:val="en-IN" w:eastAsia="en-IN"/>
        </w:rPr>
        <w:t>Flutter</w:t>
      </w:r>
      <w:r w:rsidRPr="00E64A52">
        <w:rPr>
          <w:color w:val="202122"/>
          <w:sz w:val="24"/>
          <w:lang w:val="en-IN" w:eastAsia="en-IN"/>
        </w:rPr>
        <w:t xml:space="preserve"> is an open-source UI, software development kit created by Google. It is used to develop cross platform applications for Android, iOS, Linux, Mac, Windows, Google Fuchsia, Web Platform and the web from a single codebase.   </w:t>
      </w:r>
    </w:p>
    <w:p w14:paraId="2E3C9CBA" w14:textId="77777777" w:rsidR="00E64A52" w:rsidRPr="00E64A52" w:rsidRDefault="00E64A52" w:rsidP="00E64A52">
      <w:pPr>
        <w:widowControl/>
        <w:autoSpaceDE/>
        <w:autoSpaceDN/>
        <w:spacing w:after="261" w:line="256" w:lineRule="auto"/>
        <w:ind w:left="-5" w:hanging="10"/>
        <w:jc w:val="both"/>
        <w:rPr>
          <w:color w:val="000000"/>
          <w:sz w:val="24"/>
          <w:lang w:val="en-IN" w:eastAsia="en-IN"/>
        </w:rPr>
      </w:pPr>
      <w:r w:rsidRPr="00E64A52">
        <w:rPr>
          <w:color w:val="202122"/>
          <w:sz w:val="24"/>
          <w:lang w:val="en-IN" w:eastAsia="en-IN"/>
        </w:rPr>
        <w:t xml:space="preserve">The major components of Flutter include: </w:t>
      </w:r>
    </w:p>
    <w:p w14:paraId="66554C15" w14:textId="77777777" w:rsidR="00E64A52" w:rsidRPr="00E64A52" w:rsidRDefault="00E64A52" w:rsidP="00E64A52">
      <w:pPr>
        <w:widowControl/>
        <w:numPr>
          <w:ilvl w:val="0"/>
          <w:numId w:val="14"/>
        </w:numPr>
        <w:autoSpaceDE/>
        <w:autoSpaceDN/>
        <w:spacing w:after="212" w:line="256" w:lineRule="auto"/>
        <w:ind w:right="2" w:hanging="360"/>
        <w:jc w:val="both"/>
        <w:rPr>
          <w:color w:val="000000"/>
          <w:sz w:val="24"/>
          <w:lang w:val="en-IN" w:eastAsia="en-IN"/>
        </w:rPr>
      </w:pPr>
      <w:r w:rsidRPr="00E64A52">
        <w:rPr>
          <w:color w:val="202122"/>
          <w:sz w:val="24"/>
          <w:lang w:val="en-IN" w:eastAsia="en-IN"/>
        </w:rPr>
        <w:t xml:space="preserve">Dart Platform </w:t>
      </w:r>
    </w:p>
    <w:p w14:paraId="7154AA87" w14:textId="77777777" w:rsidR="00E64A52" w:rsidRPr="00E64A52" w:rsidRDefault="00E64A52" w:rsidP="00E64A52">
      <w:pPr>
        <w:widowControl/>
        <w:numPr>
          <w:ilvl w:val="0"/>
          <w:numId w:val="14"/>
        </w:numPr>
        <w:autoSpaceDE/>
        <w:autoSpaceDN/>
        <w:spacing w:after="212" w:line="256" w:lineRule="auto"/>
        <w:ind w:right="2" w:hanging="360"/>
        <w:jc w:val="both"/>
        <w:rPr>
          <w:color w:val="000000"/>
          <w:sz w:val="24"/>
          <w:lang w:val="en-IN" w:eastAsia="en-IN"/>
        </w:rPr>
      </w:pPr>
      <w:r w:rsidRPr="00E64A52">
        <w:rPr>
          <w:color w:val="202122"/>
          <w:sz w:val="24"/>
          <w:lang w:val="en-IN" w:eastAsia="en-IN"/>
        </w:rPr>
        <w:t xml:space="preserve">Flutter Engine </w:t>
      </w:r>
    </w:p>
    <w:p w14:paraId="581EE245" w14:textId="77777777" w:rsidR="00E64A52" w:rsidRPr="00E64A52" w:rsidRDefault="00E64A52" w:rsidP="00E64A52">
      <w:pPr>
        <w:widowControl/>
        <w:numPr>
          <w:ilvl w:val="0"/>
          <w:numId w:val="14"/>
        </w:numPr>
        <w:autoSpaceDE/>
        <w:autoSpaceDN/>
        <w:spacing w:after="212" w:line="256" w:lineRule="auto"/>
        <w:ind w:right="2" w:hanging="360"/>
        <w:jc w:val="both"/>
        <w:rPr>
          <w:color w:val="000000"/>
          <w:sz w:val="24"/>
          <w:lang w:val="en-IN" w:eastAsia="en-IN"/>
        </w:rPr>
      </w:pPr>
      <w:r w:rsidRPr="00E64A52">
        <w:rPr>
          <w:color w:val="202122"/>
          <w:sz w:val="24"/>
          <w:lang w:val="en-IN" w:eastAsia="en-IN"/>
        </w:rPr>
        <w:t xml:space="preserve">Foundation Library </w:t>
      </w:r>
    </w:p>
    <w:p w14:paraId="33DB5A31" w14:textId="77777777" w:rsidR="00E64A52" w:rsidRPr="00E64A52" w:rsidRDefault="00E64A52" w:rsidP="00E64A52">
      <w:pPr>
        <w:widowControl/>
        <w:numPr>
          <w:ilvl w:val="0"/>
          <w:numId w:val="14"/>
        </w:numPr>
        <w:autoSpaceDE/>
        <w:autoSpaceDN/>
        <w:spacing w:after="212" w:line="256" w:lineRule="auto"/>
        <w:ind w:right="2" w:hanging="360"/>
        <w:jc w:val="both"/>
        <w:rPr>
          <w:color w:val="000000"/>
          <w:sz w:val="24"/>
          <w:lang w:val="en-IN" w:eastAsia="en-IN"/>
        </w:rPr>
      </w:pPr>
      <w:r w:rsidRPr="00E64A52">
        <w:rPr>
          <w:color w:val="202122"/>
          <w:sz w:val="24"/>
          <w:lang w:val="en-IN" w:eastAsia="en-IN"/>
        </w:rPr>
        <w:t xml:space="preserve">Design-specific widgets </w:t>
      </w:r>
    </w:p>
    <w:p w14:paraId="011FDD93" w14:textId="77777777" w:rsidR="00E64A52" w:rsidRPr="00E64A52" w:rsidRDefault="00E64A52" w:rsidP="00E64A52">
      <w:pPr>
        <w:widowControl/>
        <w:numPr>
          <w:ilvl w:val="0"/>
          <w:numId w:val="14"/>
        </w:numPr>
        <w:autoSpaceDE/>
        <w:autoSpaceDN/>
        <w:spacing w:after="212" w:line="256" w:lineRule="auto"/>
        <w:ind w:right="2" w:hanging="360"/>
        <w:jc w:val="both"/>
        <w:rPr>
          <w:color w:val="000000"/>
          <w:sz w:val="24"/>
          <w:lang w:val="en-IN" w:eastAsia="en-IN"/>
        </w:rPr>
      </w:pPr>
      <w:r w:rsidRPr="00E64A52">
        <w:rPr>
          <w:color w:val="202122"/>
          <w:sz w:val="24"/>
          <w:lang w:val="en-IN" w:eastAsia="en-IN"/>
        </w:rPr>
        <w:t xml:space="preserve">Flutter Development Tools (DevTools) </w:t>
      </w:r>
    </w:p>
    <w:p w14:paraId="3E8406BA" w14:textId="77777777" w:rsidR="00E64A52" w:rsidRPr="00E64A52" w:rsidRDefault="00E64A52" w:rsidP="00E64A52">
      <w:pPr>
        <w:keepNext/>
        <w:keepLines/>
        <w:widowControl/>
        <w:autoSpaceDE/>
        <w:autoSpaceDN/>
        <w:spacing w:after="217" w:line="256" w:lineRule="auto"/>
        <w:ind w:left="-5" w:hanging="10"/>
        <w:outlineLvl w:val="4"/>
        <w:rPr>
          <w:b/>
          <w:color w:val="202122"/>
          <w:sz w:val="28"/>
          <w:lang w:val="en-IN" w:eastAsia="en-IN"/>
        </w:rPr>
      </w:pPr>
      <w:r w:rsidRPr="00E64A52">
        <w:rPr>
          <w:b/>
          <w:color w:val="202122"/>
          <w:sz w:val="28"/>
          <w:lang w:val="en-IN" w:eastAsia="en-IN"/>
        </w:rPr>
        <w:t xml:space="preserve">4.1.3.1 Dart Platform </w:t>
      </w:r>
    </w:p>
    <w:p w14:paraId="00533CAB" w14:textId="3230BC35" w:rsidR="00E83A0C" w:rsidRPr="003E7406" w:rsidRDefault="00E64A52" w:rsidP="00830974">
      <w:pPr>
        <w:pStyle w:val="BodyText"/>
        <w:spacing w:line="360" w:lineRule="auto"/>
        <w:jc w:val="both"/>
        <w:rPr>
          <w:rFonts w:eastAsia="Calibri"/>
          <w:lang w:val="en-IN" w:eastAsia="en-IN"/>
        </w:rPr>
      </w:pPr>
      <w:r w:rsidRPr="003E7406">
        <w:rPr>
          <w:rFonts w:eastAsia="Calibri"/>
          <w:lang w:val="en-IN" w:eastAsia="en-IN"/>
        </w:rPr>
        <w:t xml:space="preserve">Flutter apps are written in the Dart language and make use of many of the language's more </w:t>
      </w:r>
    </w:p>
    <w:p w14:paraId="20DA0454" w14:textId="77777777" w:rsidR="00E83A0C" w:rsidRPr="003E7406" w:rsidRDefault="00E64A52" w:rsidP="00830974">
      <w:pPr>
        <w:pStyle w:val="BodyText"/>
        <w:spacing w:line="360" w:lineRule="auto"/>
        <w:jc w:val="both"/>
        <w:rPr>
          <w:rFonts w:eastAsia="Calibri"/>
          <w:lang w:val="en-IN" w:eastAsia="en-IN"/>
        </w:rPr>
      </w:pPr>
      <w:r w:rsidRPr="003E7406">
        <w:rPr>
          <w:rFonts w:eastAsia="Calibri"/>
          <w:lang w:val="en-IN" w:eastAsia="en-IN"/>
        </w:rPr>
        <w:t xml:space="preserve">advanced features. On Windows, macOS, and Linux Flutter runs in the Dart virtual machine, </w:t>
      </w:r>
    </w:p>
    <w:p w14:paraId="6A02DB7F" w14:textId="7ADF1373" w:rsidR="00E64A52" w:rsidRPr="003E7406" w:rsidRDefault="00E64A52" w:rsidP="00830974">
      <w:pPr>
        <w:pStyle w:val="BodyText"/>
        <w:spacing w:line="360" w:lineRule="auto"/>
        <w:jc w:val="both"/>
        <w:rPr>
          <w:lang w:val="en-IN" w:eastAsia="en-IN"/>
        </w:rPr>
      </w:pPr>
      <w:r w:rsidRPr="003E7406">
        <w:rPr>
          <w:rFonts w:eastAsia="Calibri"/>
          <w:lang w:val="en-IN" w:eastAsia="en-IN"/>
        </w:rPr>
        <w:t xml:space="preserve">which features a just-in-time execution engine. While writing and debugging an app, Flutter uses Just </w:t>
      </w:r>
      <w:r w:rsidR="00830974" w:rsidRPr="003E7406">
        <w:rPr>
          <w:rFonts w:eastAsia="Calibri"/>
          <w:lang w:val="en-IN" w:eastAsia="en-IN"/>
        </w:rPr>
        <w:t>in</w:t>
      </w:r>
      <w:r w:rsidRPr="003E7406">
        <w:rPr>
          <w:rFonts w:eastAsia="Calibri"/>
          <w:lang w:val="en-IN" w:eastAsia="en-IN"/>
        </w:rPr>
        <w:t xml:space="preserve"> Time compilation, allowing for "hot reload", with which modifications to source files can be injected into a running application. Flutter extends this with support for stateful, hot reload, where in most cases changes to source code are reflected immediately </w:t>
      </w:r>
    </w:p>
    <w:p w14:paraId="6F47CAE9" w14:textId="1E0825B4" w:rsidR="00E64A52" w:rsidRPr="005A2842" w:rsidRDefault="00E64A52" w:rsidP="005A2842">
      <w:pPr>
        <w:pStyle w:val="BodyText"/>
        <w:spacing w:line="360" w:lineRule="auto"/>
        <w:jc w:val="both"/>
        <w:rPr>
          <w:lang w:val="en-IN" w:eastAsia="en-IN"/>
        </w:rPr>
        <w:sectPr w:rsidR="00E64A52" w:rsidRPr="005A2842" w:rsidSect="00907C6C">
          <w:pgSz w:w="11906" w:h="16838"/>
          <w:pgMar w:top="1452" w:right="1365" w:bottom="1461" w:left="1440" w:header="731" w:footer="1100" w:gutter="0"/>
          <w:cols w:space="720"/>
          <w:docGrid w:linePitch="299"/>
        </w:sectPr>
      </w:pPr>
      <w:r w:rsidRPr="003E7406">
        <w:rPr>
          <w:rFonts w:eastAsia="Calibri"/>
          <w:lang w:val="en-IN" w:eastAsia="en-IN"/>
        </w:rPr>
        <w:t>in the running app without requiring a restart or any loss of state</w:t>
      </w:r>
      <w:r w:rsidR="003E7406">
        <w:rPr>
          <w:rFonts w:eastAsia="Calibri"/>
          <w:lang w:val="en-IN" w:eastAsia="en-IN"/>
        </w:rPr>
        <w:t>.</w:t>
      </w:r>
    </w:p>
    <w:p w14:paraId="2C24A5ED" w14:textId="77777777" w:rsidR="00E64A52" w:rsidRPr="00E64A52" w:rsidRDefault="00E64A52" w:rsidP="00E64A52">
      <w:pPr>
        <w:keepNext/>
        <w:keepLines/>
        <w:widowControl/>
        <w:autoSpaceDE/>
        <w:autoSpaceDN/>
        <w:spacing w:after="213" w:line="256" w:lineRule="auto"/>
        <w:ind w:left="-5" w:hanging="10"/>
        <w:outlineLvl w:val="4"/>
        <w:rPr>
          <w:b/>
          <w:color w:val="202122"/>
          <w:sz w:val="28"/>
          <w:lang w:val="en-IN" w:eastAsia="en-IN"/>
        </w:rPr>
      </w:pPr>
      <w:r w:rsidRPr="00E64A52">
        <w:rPr>
          <w:b/>
          <w:color w:val="202122"/>
          <w:sz w:val="28"/>
          <w:lang w:val="en-IN" w:eastAsia="en-IN"/>
        </w:rPr>
        <w:lastRenderedPageBreak/>
        <w:t xml:space="preserve">4.1.3.2 Flutter Engine </w:t>
      </w:r>
    </w:p>
    <w:p w14:paraId="14FE364A" w14:textId="77777777" w:rsidR="00E64A52" w:rsidRPr="00E64A52" w:rsidRDefault="00E64A52" w:rsidP="00E64A52">
      <w:pPr>
        <w:widowControl/>
        <w:autoSpaceDE/>
        <w:autoSpaceDN/>
        <w:spacing w:after="158" w:line="357" w:lineRule="auto"/>
        <w:ind w:left="-5" w:hanging="10"/>
        <w:jc w:val="both"/>
        <w:rPr>
          <w:color w:val="000000"/>
          <w:sz w:val="24"/>
          <w:lang w:val="en-IN" w:eastAsia="en-IN"/>
        </w:rPr>
      </w:pPr>
      <w:r w:rsidRPr="00E64A52">
        <w:rPr>
          <w:color w:val="202122"/>
          <w:sz w:val="24"/>
          <w:lang w:val="en-IN" w:eastAsia="en-IN"/>
        </w:rPr>
        <w:t xml:space="preserve">Flutter's engine, written primarily in </w:t>
      </w:r>
      <w:r w:rsidRPr="00E64A52">
        <w:rPr>
          <w:color w:val="000000"/>
          <w:sz w:val="24"/>
          <w:lang w:val="en-IN" w:eastAsia="en-IN"/>
        </w:rPr>
        <w:t>C++</w:t>
      </w:r>
      <w:r w:rsidRPr="00E64A52">
        <w:rPr>
          <w:color w:val="202122"/>
          <w:sz w:val="24"/>
          <w:lang w:val="en-IN" w:eastAsia="en-IN"/>
        </w:rPr>
        <w:t xml:space="preserve">, provides low-level </w:t>
      </w:r>
      <w:r w:rsidRPr="00E64A52">
        <w:rPr>
          <w:color w:val="000000"/>
          <w:sz w:val="24"/>
          <w:lang w:val="en-IN" w:eastAsia="en-IN"/>
        </w:rPr>
        <w:t>rendering</w:t>
      </w:r>
      <w:r w:rsidRPr="00E64A52">
        <w:rPr>
          <w:color w:val="202122"/>
          <w:sz w:val="24"/>
          <w:lang w:val="en-IN" w:eastAsia="en-IN"/>
        </w:rPr>
        <w:t xml:space="preserve"> support using Google's </w:t>
      </w:r>
      <w:r w:rsidRPr="00E64A52">
        <w:rPr>
          <w:color w:val="000000"/>
          <w:sz w:val="24"/>
          <w:lang w:val="en-IN" w:eastAsia="en-IN"/>
        </w:rPr>
        <w:t>Skia</w:t>
      </w:r>
      <w:r w:rsidRPr="00E64A52">
        <w:rPr>
          <w:color w:val="202122"/>
          <w:sz w:val="24"/>
          <w:lang w:val="en-IN" w:eastAsia="en-IN"/>
        </w:rPr>
        <w:t xml:space="preserve"> graphics library. Additionally, it interfaces with </w:t>
      </w:r>
      <w:r w:rsidRPr="00E64A52">
        <w:rPr>
          <w:color w:val="000000"/>
          <w:sz w:val="24"/>
          <w:lang w:val="en-IN" w:eastAsia="en-IN"/>
        </w:rPr>
        <w:t>platform Specific SDKs</w:t>
      </w:r>
      <w:r w:rsidRPr="00E64A52">
        <w:rPr>
          <w:color w:val="202122"/>
          <w:sz w:val="24"/>
          <w:lang w:val="en-IN" w:eastAsia="en-IN"/>
        </w:rPr>
        <w:t xml:space="preserve"> such as those provided by </w:t>
      </w:r>
      <w:r w:rsidRPr="00E64A52">
        <w:rPr>
          <w:color w:val="000000"/>
          <w:sz w:val="24"/>
          <w:lang w:val="en-IN" w:eastAsia="en-IN"/>
        </w:rPr>
        <w:t>Android</w:t>
      </w:r>
      <w:r w:rsidRPr="00E64A52">
        <w:rPr>
          <w:color w:val="202122"/>
          <w:sz w:val="24"/>
          <w:lang w:val="en-IN" w:eastAsia="en-IN"/>
        </w:rPr>
        <w:t xml:space="preserve"> and </w:t>
      </w:r>
      <w:r w:rsidRPr="00E64A52">
        <w:rPr>
          <w:color w:val="000000"/>
          <w:sz w:val="24"/>
          <w:lang w:val="en-IN" w:eastAsia="en-IN"/>
        </w:rPr>
        <w:t>iOS</w:t>
      </w:r>
      <w:r w:rsidRPr="00E64A52">
        <w:rPr>
          <w:color w:val="202122"/>
          <w:sz w:val="24"/>
          <w:lang w:val="en-IN" w:eastAsia="en-IN"/>
        </w:rPr>
        <w:t xml:space="preserve">. The Flutter Engine is a portable runtime for hosting Flutter applications. It implements Flutter's core libraries, including animation and graphics, file and network I/O, accessibility support, plugin architecture, and a Dart runtime and compile toolchain. </w:t>
      </w:r>
    </w:p>
    <w:p w14:paraId="77756968" w14:textId="77777777" w:rsidR="00E64A52" w:rsidRPr="00E64A52" w:rsidRDefault="00E64A52" w:rsidP="00E64A52">
      <w:pPr>
        <w:keepNext/>
        <w:keepLines/>
        <w:widowControl/>
        <w:autoSpaceDE/>
        <w:autoSpaceDN/>
        <w:spacing w:after="213" w:line="256" w:lineRule="auto"/>
        <w:ind w:left="-5" w:hanging="10"/>
        <w:outlineLvl w:val="4"/>
        <w:rPr>
          <w:b/>
          <w:color w:val="202122"/>
          <w:sz w:val="28"/>
          <w:lang w:val="en-IN" w:eastAsia="en-IN"/>
        </w:rPr>
      </w:pPr>
      <w:r w:rsidRPr="00E64A52">
        <w:rPr>
          <w:b/>
          <w:color w:val="202122"/>
          <w:sz w:val="28"/>
          <w:lang w:val="en-IN" w:eastAsia="en-IN"/>
        </w:rPr>
        <w:t xml:space="preserve">4.1.3.3 Foundation Library </w:t>
      </w:r>
    </w:p>
    <w:p w14:paraId="6E59A148" w14:textId="77777777" w:rsidR="00E64A52" w:rsidRPr="00E64A52" w:rsidRDefault="00E64A52" w:rsidP="00E64A52">
      <w:pPr>
        <w:widowControl/>
        <w:autoSpaceDE/>
        <w:autoSpaceDN/>
        <w:spacing w:after="158" w:line="357" w:lineRule="auto"/>
        <w:ind w:left="-5" w:hanging="10"/>
        <w:jc w:val="both"/>
        <w:rPr>
          <w:color w:val="000000"/>
          <w:sz w:val="24"/>
          <w:lang w:val="en-IN" w:eastAsia="en-IN"/>
        </w:rPr>
      </w:pPr>
      <w:r w:rsidRPr="00E64A52">
        <w:rPr>
          <w:color w:val="202122"/>
          <w:sz w:val="24"/>
          <w:lang w:val="en-IN" w:eastAsia="en-IN"/>
        </w:rPr>
        <w:t xml:space="preserve">The Foundation library, written in </w:t>
      </w:r>
      <w:r w:rsidRPr="00E64A52">
        <w:rPr>
          <w:color w:val="000000"/>
          <w:sz w:val="24"/>
          <w:lang w:val="en-IN" w:eastAsia="en-IN"/>
        </w:rPr>
        <w:t>Dart</w:t>
      </w:r>
      <w:r w:rsidRPr="00E64A52">
        <w:rPr>
          <w:color w:val="202122"/>
          <w:sz w:val="24"/>
          <w:lang w:val="en-IN" w:eastAsia="en-IN"/>
        </w:rPr>
        <w:t xml:space="preserve">, provides basic classes and functions that are used to construct applications using Flutter, such as </w:t>
      </w:r>
      <w:r w:rsidRPr="00E64A52">
        <w:rPr>
          <w:color w:val="000000"/>
          <w:sz w:val="24"/>
          <w:lang w:val="en-IN" w:eastAsia="en-IN"/>
        </w:rPr>
        <w:t xml:space="preserve">APIs </w:t>
      </w:r>
      <w:r w:rsidRPr="00E64A52">
        <w:rPr>
          <w:color w:val="202122"/>
          <w:sz w:val="24"/>
          <w:lang w:val="en-IN" w:eastAsia="en-IN"/>
        </w:rPr>
        <w:t>to communicate with the engine.</w:t>
      </w:r>
      <w:r w:rsidRPr="00E64A52">
        <w:rPr>
          <w:b/>
          <w:color w:val="202122"/>
          <w:sz w:val="24"/>
          <w:lang w:val="en-IN" w:eastAsia="en-IN"/>
        </w:rPr>
        <w:t xml:space="preserve">  </w:t>
      </w:r>
    </w:p>
    <w:p w14:paraId="7F8D3393" w14:textId="77777777" w:rsidR="00E64A52" w:rsidRPr="00E64A52" w:rsidRDefault="00E64A52" w:rsidP="00E64A52">
      <w:pPr>
        <w:keepNext/>
        <w:keepLines/>
        <w:widowControl/>
        <w:autoSpaceDE/>
        <w:autoSpaceDN/>
        <w:spacing w:after="179" w:line="256" w:lineRule="auto"/>
        <w:ind w:left="-5" w:hanging="10"/>
        <w:outlineLvl w:val="4"/>
        <w:rPr>
          <w:b/>
          <w:color w:val="202122"/>
          <w:sz w:val="28"/>
          <w:lang w:val="en-IN" w:eastAsia="en-IN"/>
        </w:rPr>
      </w:pPr>
      <w:r w:rsidRPr="00E64A52">
        <w:rPr>
          <w:b/>
          <w:color w:val="202122"/>
          <w:sz w:val="28"/>
          <w:lang w:val="en-IN" w:eastAsia="en-IN"/>
        </w:rPr>
        <w:t xml:space="preserve">4.1.3.4 Design Specific Widgets </w:t>
      </w:r>
    </w:p>
    <w:p w14:paraId="6700884F" w14:textId="4F72D28D" w:rsidR="00E64A52" w:rsidRPr="00E64A52" w:rsidRDefault="00E64A52" w:rsidP="00E64A52">
      <w:pPr>
        <w:widowControl/>
        <w:autoSpaceDE/>
        <w:autoSpaceDN/>
        <w:spacing w:after="275" w:line="355" w:lineRule="auto"/>
        <w:ind w:left="-5" w:hanging="10"/>
        <w:jc w:val="both"/>
        <w:rPr>
          <w:color w:val="000000"/>
          <w:sz w:val="24"/>
          <w:lang w:val="en-IN" w:eastAsia="en-IN"/>
        </w:rPr>
      </w:pPr>
      <w:r w:rsidRPr="00E64A52">
        <w:rPr>
          <w:color w:val="202122"/>
          <w:sz w:val="24"/>
          <w:lang w:val="en-IN" w:eastAsia="en-IN"/>
        </w:rPr>
        <w:t xml:space="preserve">The Flutter framework contains two sets of </w:t>
      </w:r>
      <w:r w:rsidRPr="00E64A52">
        <w:rPr>
          <w:color w:val="000000"/>
          <w:sz w:val="24"/>
          <w:lang w:val="en-IN" w:eastAsia="en-IN"/>
        </w:rPr>
        <w:t>widgets</w:t>
      </w:r>
      <w:r w:rsidRPr="00E64A52">
        <w:rPr>
          <w:color w:val="202122"/>
          <w:sz w:val="24"/>
          <w:lang w:val="en-IN" w:eastAsia="en-IN"/>
        </w:rPr>
        <w:t xml:space="preserve"> that conform to specific design languages: </w:t>
      </w:r>
      <w:r w:rsidRPr="00E64A52">
        <w:rPr>
          <w:color w:val="000000"/>
          <w:sz w:val="24"/>
          <w:lang w:val="en-IN" w:eastAsia="en-IN"/>
        </w:rPr>
        <w:t>Material Desi</w:t>
      </w:r>
      <w:r w:rsidRPr="00E64A52">
        <w:rPr>
          <w:color w:val="202122"/>
          <w:sz w:val="24"/>
          <w:lang w:val="en-IN" w:eastAsia="en-IN"/>
        </w:rPr>
        <w:t xml:space="preserve">gn widgets implement </w:t>
      </w:r>
      <w:r w:rsidR="003E7406" w:rsidRPr="00E64A52">
        <w:rPr>
          <w:color w:val="202122"/>
          <w:sz w:val="24"/>
          <w:lang w:val="en-IN" w:eastAsia="en-IN"/>
        </w:rPr>
        <w:t>Google’s design</w:t>
      </w:r>
      <w:r w:rsidRPr="00E64A52">
        <w:rPr>
          <w:color w:val="000000"/>
          <w:sz w:val="24"/>
          <w:lang w:val="en-IN" w:eastAsia="en-IN"/>
        </w:rPr>
        <w:t xml:space="preserve"> language </w:t>
      </w:r>
      <w:r w:rsidRPr="00E64A52">
        <w:rPr>
          <w:color w:val="202122"/>
          <w:sz w:val="24"/>
          <w:lang w:val="en-IN" w:eastAsia="en-IN"/>
        </w:rPr>
        <w:t xml:space="preserve">of the same name, and </w:t>
      </w:r>
      <w:r w:rsidRPr="00E64A52">
        <w:rPr>
          <w:i/>
          <w:color w:val="202122"/>
          <w:sz w:val="24"/>
          <w:lang w:val="en-IN" w:eastAsia="en-IN"/>
        </w:rPr>
        <w:t>Cupertino</w:t>
      </w:r>
      <w:r w:rsidRPr="00E64A52">
        <w:rPr>
          <w:color w:val="202122"/>
          <w:sz w:val="24"/>
          <w:lang w:val="en-IN" w:eastAsia="en-IN"/>
        </w:rPr>
        <w:t xml:space="preserve"> widgets implement Apple's </w:t>
      </w:r>
      <w:r w:rsidRPr="00E64A52">
        <w:rPr>
          <w:color w:val="000000"/>
          <w:sz w:val="24"/>
          <w:lang w:val="en-IN" w:eastAsia="en-IN"/>
        </w:rPr>
        <w:t>iOS Human Interface Guidelines.</w:t>
      </w:r>
      <w:r w:rsidRPr="00E64A52">
        <w:rPr>
          <w:b/>
          <w:color w:val="202122"/>
          <w:sz w:val="24"/>
          <w:lang w:val="en-IN" w:eastAsia="en-IN"/>
        </w:rPr>
        <w:t xml:space="preserve">  </w:t>
      </w:r>
    </w:p>
    <w:p w14:paraId="39BF488D" w14:textId="77777777" w:rsidR="00E64A52" w:rsidRDefault="00E64A52" w:rsidP="00E64A52">
      <w:pPr>
        <w:spacing w:before="120" w:after="120" w:line="360" w:lineRule="auto"/>
        <w:jc w:val="both"/>
        <w:rPr>
          <w:b/>
          <w:bCs/>
          <w:color w:val="292929"/>
          <w:spacing w:val="-1"/>
          <w:sz w:val="28"/>
          <w:szCs w:val="28"/>
          <w:shd w:val="clear" w:color="auto" w:fill="FFFFFF"/>
        </w:rPr>
      </w:pPr>
      <w:r>
        <w:rPr>
          <w:b/>
          <w:bCs/>
          <w:color w:val="292929"/>
          <w:spacing w:val="-1"/>
          <w:sz w:val="28"/>
          <w:szCs w:val="28"/>
          <w:shd w:val="clear" w:color="auto" w:fill="FFFFFF"/>
        </w:rPr>
        <w:t>4.2 Implementation Details</w:t>
      </w:r>
    </w:p>
    <w:p w14:paraId="7A4F0A08" w14:textId="77777777" w:rsidR="00E64A52" w:rsidRDefault="00E64A52" w:rsidP="00E64A52">
      <w:pPr>
        <w:spacing w:before="120" w:after="120" w:line="360" w:lineRule="auto"/>
        <w:ind w:left="57"/>
        <w:jc w:val="both"/>
        <w:rPr>
          <w:b/>
          <w:bCs/>
          <w:color w:val="292929"/>
          <w:spacing w:val="-1"/>
          <w:sz w:val="28"/>
          <w:szCs w:val="28"/>
          <w:shd w:val="clear" w:color="auto" w:fill="FFFFFF"/>
        </w:rPr>
      </w:pPr>
      <w:r>
        <w:rPr>
          <w:b/>
          <w:bCs/>
          <w:color w:val="292929"/>
          <w:spacing w:val="-1"/>
          <w:sz w:val="28"/>
          <w:szCs w:val="28"/>
          <w:shd w:val="clear" w:color="auto" w:fill="FFFFFF"/>
        </w:rPr>
        <w:t>4.2.1 Installation of Visual Studio Code</w:t>
      </w:r>
    </w:p>
    <w:p w14:paraId="4540D9AE" w14:textId="181772DD" w:rsidR="00E64A52" w:rsidRPr="003E7406" w:rsidRDefault="00E64A52" w:rsidP="00B613E1">
      <w:pPr>
        <w:pStyle w:val="BodyText"/>
        <w:numPr>
          <w:ilvl w:val="0"/>
          <w:numId w:val="16"/>
        </w:numPr>
        <w:rPr>
          <w:lang w:val="en-IN" w:eastAsia="en-IN"/>
        </w:rPr>
      </w:pPr>
      <w:r>
        <w:t xml:space="preserve">Download VS code </w:t>
      </w:r>
      <w:r w:rsidRPr="003E7406">
        <w:t xml:space="preserve">from </w:t>
      </w:r>
      <w:hyperlink r:id="rId30" w:history="1">
        <w:r w:rsidRPr="003E7406">
          <w:rPr>
            <w:rStyle w:val="Hyperlink"/>
            <w:rFonts w:ascii="Georgia" w:hAnsi="Georgia"/>
            <w:color w:val="auto"/>
          </w:rPr>
          <w:t>https://code.visualstudio.com/download</w:t>
        </w:r>
      </w:hyperlink>
      <w:r w:rsidRPr="003E7406">
        <w:t>.</w:t>
      </w:r>
    </w:p>
    <w:p w14:paraId="569E589B" w14:textId="77777777" w:rsidR="00B613E1" w:rsidRPr="003E7406" w:rsidRDefault="00B613E1" w:rsidP="00B613E1">
      <w:pPr>
        <w:pStyle w:val="BodyText"/>
        <w:ind w:left="720"/>
        <w:rPr>
          <w:lang w:val="en-IN" w:eastAsia="en-IN"/>
        </w:rPr>
      </w:pPr>
    </w:p>
    <w:p w14:paraId="63EBBCF4" w14:textId="1B5272F7" w:rsidR="00E64A52" w:rsidRPr="00B613E1" w:rsidRDefault="00E64A52" w:rsidP="00B613E1">
      <w:pPr>
        <w:pStyle w:val="BodyText"/>
        <w:numPr>
          <w:ilvl w:val="0"/>
          <w:numId w:val="16"/>
        </w:numPr>
        <w:rPr>
          <w:lang w:val="en-IN" w:eastAsia="en-IN"/>
        </w:rPr>
      </w:pPr>
      <w:r w:rsidRPr="00B613E1">
        <w:rPr>
          <w:shd w:val="clear" w:color="auto" w:fill="FFFFFF"/>
        </w:rPr>
        <w:t>Download the Visual Studio Code installer for suitable OS. Once it is downloaded, run the installer (VSCodeUserSetup-{version}.exe). Then, run the file – it will only take a minute</w:t>
      </w:r>
    </w:p>
    <w:p w14:paraId="6792AFE2" w14:textId="77777777" w:rsidR="00B613E1" w:rsidRPr="00B613E1" w:rsidRDefault="00B613E1" w:rsidP="00B613E1">
      <w:pPr>
        <w:pStyle w:val="BodyText"/>
        <w:rPr>
          <w:lang w:val="en-IN" w:eastAsia="en-IN"/>
        </w:rPr>
      </w:pPr>
    </w:p>
    <w:p w14:paraId="65BCC730" w14:textId="45111B83" w:rsidR="00E64A52" w:rsidRDefault="00E64A52" w:rsidP="00B613E1">
      <w:pPr>
        <w:pStyle w:val="BodyText"/>
        <w:numPr>
          <w:ilvl w:val="0"/>
          <w:numId w:val="16"/>
        </w:numPr>
        <w:rPr>
          <w:lang w:val="en-IN" w:eastAsia="en-IN"/>
        </w:rPr>
      </w:pPr>
      <w:r w:rsidRPr="00B613E1">
        <w:rPr>
          <w:lang w:val="en-IN" w:eastAsia="en-IN"/>
        </w:rPr>
        <w:t>Accept the agreement and click “next.”</w:t>
      </w:r>
    </w:p>
    <w:p w14:paraId="3C595542" w14:textId="77777777" w:rsidR="00B613E1" w:rsidRPr="00B613E1" w:rsidRDefault="00B613E1" w:rsidP="00B613E1">
      <w:pPr>
        <w:pStyle w:val="BodyText"/>
        <w:ind w:left="720"/>
        <w:rPr>
          <w:lang w:val="en-IN" w:eastAsia="en-IN"/>
        </w:rPr>
      </w:pPr>
    </w:p>
    <w:p w14:paraId="16326185" w14:textId="77777777" w:rsidR="00E64A52" w:rsidRPr="00B613E1" w:rsidRDefault="00E64A52" w:rsidP="00B613E1">
      <w:pPr>
        <w:pStyle w:val="BodyText"/>
        <w:numPr>
          <w:ilvl w:val="0"/>
          <w:numId w:val="16"/>
        </w:numPr>
        <w:rPr>
          <w:lang w:val="en-IN" w:eastAsia="en-IN"/>
        </w:rPr>
      </w:pPr>
      <w:r w:rsidRPr="00B613E1">
        <w:rPr>
          <w:lang w:val="en-IN" w:eastAsia="en-IN"/>
        </w:rPr>
        <w:t>After accepting all the requests press finish button. By default, VS Code installs under: the desires path the user wishes to download</w:t>
      </w:r>
    </w:p>
    <w:p w14:paraId="2377AFDE" w14:textId="41A2904B" w:rsidR="0073045A" w:rsidRDefault="0073045A" w:rsidP="00B613E1">
      <w:pPr>
        <w:pStyle w:val="BodyText"/>
        <w:rPr>
          <w:b/>
          <w:bCs/>
          <w:sz w:val="28"/>
          <w:szCs w:val="28"/>
          <w:lang w:val="en-IN"/>
        </w:rPr>
      </w:pPr>
    </w:p>
    <w:p w14:paraId="14867360" w14:textId="0504F375" w:rsidR="0073045A" w:rsidRDefault="0073045A">
      <w:pPr>
        <w:rPr>
          <w:b/>
          <w:bCs/>
          <w:sz w:val="28"/>
          <w:szCs w:val="28"/>
          <w:lang w:val="en-IN"/>
        </w:rPr>
      </w:pPr>
    </w:p>
    <w:p w14:paraId="29FC9138" w14:textId="595BD048" w:rsidR="0073045A" w:rsidRDefault="0073045A">
      <w:pPr>
        <w:rPr>
          <w:b/>
          <w:bCs/>
          <w:sz w:val="28"/>
          <w:szCs w:val="28"/>
          <w:lang w:val="en-IN"/>
        </w:rPr>
      </w:pPr>
    </w:p>
    <w:p w14:paraId="32524A2D" w14:textId="77777777" w:rsidR="0073045A" w:rsidRDefault="0073045A">
      <w:pPr>
        <w:rPr>
          <w:b/>
          <w:bCs/>
          <w:sz w:val="28"/>
          <w:szCs w:val="28"/>
          <w:lang w:val="en-IN"/>
        </w:rPr>
      </w:pPr>
    </w:p>
    <w:p w14:paraId="1946FE8E" w14:textId="77777777" w:rsidR="00BE6410" w:rsidRDefault="00BE6410">
      <w:pPr>
        <w:rPr>
          <w:b/>
          <w:bCs/>
          <w:sz w:val="28"/>
          <w:szCs w:val="28"/>
          <w:lang w:val="en-IN"/>
        </w:rPr>
      </w:pPr>
    </w:p>
    <w:p w14:paraId="195F84AD" w14:textId="77777777" w:rsidR="00D469CF" w:rsidRDefault="00D469CF" w:rsidP="00AA7994">
      <w:pPr>
        <w:shd w:val="clear" w:color="auto" w:fill="FFFFFF"/>
        <w:spacing w:before="100" w:beforeAutospacing="1" w:after="75"/>
        <w:rPr>
          <w:b/>
          <w:bCs/>
          <w:color w:val="3D3D4E"/>
          <w:sz w:val="28"/>
          <w:szCs w:val="28"/>
          <w:lang w:val="en-IN" w:eastAsia="en-IN"/>
        </w:rPr>
      </w:pPr>
    </w:p>
    <w:p w14:paraId="223CAFD7" w14:textId="77777777" w:rsidR="00D469CF" w:rsidRDefault="00D469CF">
      <w:pPr>
        <w:shd w:val="clear" w:color="auto" w:fill="FFFFFF"/>
        <w:spacing w:before="100" w:beforeAutospacing="1" w:after="75"/>
        <w:rPr>
          <w:b/>
          <w:bCs/>
          <w:color w:val="3D3D4E"/>
          <w:sz w:val="28"/>
          <w:szCs w:val="28"/>
          <w:lang w:val="en-IN" w:eastAsia="en-IN"/>
        </w:rPr>
      </w:pPr>
    </w:p>
    <w:p w14:paraId="695C4731" w14:textId="77777777" w:rsidR="00D469CF" w:rsidRDefault="00D469CF">
      <w:pPr>
        <w:shd w:val="clear" w:color="auto" w:fill="FFFFFF"/>
        <w:spacing w:before="100" w:beforeAutospacing="1" w:after="75"/>
        <w:rPr>
          <w:b/>
          <w:bCs/>
          <w:color w:val="3D3D4E"/>
          <w:sz w:val="28"/>
          <w:szCs w:val="28"/>
          <w:lang w:val="en-IN" w:eastAsia="en-IN"/>
        </w:rPr>
      </w:pPr>
    </w:p>
    <w:p w14:paraId="37DB0108" w14:textId="77777777" w:rsidR="00217F4E" w:rsidRDefault="00217F4E" w:rsidP="00AA7994">
      <w:pPr>
        <w:shd w:val="clear" w:color="auto" w:fill="FFFFFF"/>
        <w:spacing w:before="100" w:beforeAutospacing="1" w:after="75" w:line="360" w:lineRule="auto"/>
        <w:rPr>
          <w:b/>
          <w:bCs/>
          <w:sz w:val="28"/>
          <w:szCs w:val="28"/>
          <w:lang w:val="en-IN" w:eastAsia="en-IN"/>
        </w:rPr>
      </w:pPr>
    </w:p>
    <w:p w14:paraId="097CA949" w14:textId="4A4E45DD" w:rsidR="00BE6410" w:rsidRPr="003E7406" w:rsidRDefault="00862CC6" w:rsidP="00AA7994">
      <w:pPr>
        <w:shd w:val="clear" w:color="auto" w:fill="FFFFFF"/>
        <w:spacing w:before="100" w:beforeAutospacing="1" w:after="75" w:line="360" w:lineRule="auto"/>
        <w:rPr>
          <w:b/>
          <w:bCs/>
          <w:sz w:val="28"/>
          <w:szCs w:val="28"/>
          <w:lang w:val="en-IN" w:eastAsia="en-IN"/>
        </w:rPr>
      </w:pPr>
      <w:r w:rsidRPr="003E7406">
        <w:rPr>
          <w:b/>
          <w:bCs/>
          <w:sz w:val="28"/>
          <w:szCs w:val="28"/>
          <w:lang w:val="en-IN" w:eastAsia="en-IN"/>
        </w:rPr>
        <w:lastRenderedPageBreak/>
        <w:t xml:space="preserve">4.3 </w:t>
      </w:r>
      <w:r w:rsidR="00B613E1" w:rsidRPr="003E7406">
        <w:rPr>
          <w:b/>
          <w:bCs/>
          <w:sz w:val="28"/>
          <w:szCs w:val="28"/>
          <w:lang w:val="en-IN" w:eastAsia="en-IN"/>
        </w:rPr>
        <w:t>Discussion of code Segment</w:t>
      </w:r>
    </w:p>
    <w:p w14:paraId="0E76F9F0" w14:textId="6A3FD57F" w:rsidR="00BE6410" w:rsidRDefault="00862CC6" w:rsidP="003E7406">
      <w:pPr>
        <w:pStyle w:val="Heading3"/>
        <w:tabs>
          <w:tab w:val="left" w:pos="524"/>
        </w:tabs>
        <w:spacing w:before="89" w:line="276" w:lineRule="auto"/>
        <w:ind w:left="100" w:firstLine="0"/>
        <w:rPr>
          <w:lang w:val="en-IN"/>
        </w:rPr>
      </w:pPr>
      <w:r>
        <w:rPr>
          <w:lang w:val="en-IN"/>
        </w:rPr>
        <w:t xml:space="preserve">4.3.1 </w:t>
      </w:r>
      <w:r w:rsidR="000F1A51">
        <w:rPr>
          <w:lang w:val="en-IN"/>
        </w:rPr>
        <w:t>Login</w:t>
      </w:r>
      <w:r w:rsidR="003C4850">
        <w:rPr>
          <w:lang w:val="en-IN"/>
        </w:rPr>
        <w:t xml:space="preserve"> page </w:t>
      </w:r>
      <w:r>
        <w:rPr>
          <w:lang w:val="en-IN"/>
        </w:rPr>
        <w:t>Cod</w:t>
      </w:r>
      <w:r w:rsidR="00B613E1">
        <w:rPr>
          <w:lang w:val="en-IN"/>
        </w:rPr>
        <w:t>e</w:t>
      </w:r>
    </w:p>
    <w:p w14:paraId="4857EA74" w14:textId="6FCA4804" w:rsidR="00D469CF" w:rsidRDefault="00D469CF" w:rsidP="00D469CF">
      <w:pPr>
        <w:rPr>
          <w:lang w:val="en-IN"/>
        </w:rPr>
      </w:pPr>
    </w:p>
    <w:p w14:paraId="3E39C687" w14:textId="77777777" w:rsidR="00D469CF" w:rsidRPr="00D469CF" w:rsidRDefault="00D469CF" w:rsidP="00D469CF">
      <w:pPr>
        <w:rPr>
          <w:lang w:val="en-IN"/>
        </w:rPr>
      </w:pPr>
    </w:p>
    <w:p w14:paraId="2DEB6F3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FF"/>
          <w:sz w:val="21"/>
          <w:szCs w:val="21"/>
          <w:lang w:val="en-IN" w:eastAsia="en-IN"/>
        </w:rPr>
        <w:t>import</w:t>
      </w: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w:t>
      </w:r>
      <w:proofErr w:type="spellStart"/>
      <w:proofErr w:type="gramStart"/>
      <w:r w:rsidRPr="003C4682">
        <w:rPr>
          <w:rFonts w:ascii="Consolas" w:hAnsi="Consolas"/>
          <w:color w:val="A31515"/>
          <w:sz w:val="21"/>
          <w:szCs w:val="21"/>
          <w:lang w:val="en-IN" w:eastAsia="en-IN"/>
        </w:rPr>
        <w:t>package:barber_shop</w:t>
      </w:r>
      <w:proofErr w:type="spellEnd"/>
      <w:r w:rsidRPr="003C4682">
        <w:rPr>
          <w:rFonts w:ascii="Consolas" w:hAnsi="Consolas"/>
          <w:color w:val="A31515"/>
          <w:sz w:val="21"/>
          <w:szCs w:val="21"/>
          <w:lang w:val="en-IN" w:eastAsia="en-IN"/>
        </w:rPr>
        <w:t>/</w:t>
      </w:r>
      <w:proofErr w:type="spellStart"/>
      <w:r w:rsidRPr="003C4682">
        <w:rPr>
          <w:rFonts w:ascii="Consolas" w:hAnsi="Consolas"/>
          <w:color w:val="A31515"/>
          <w:sz w:val="21"/>
          <w:szCs w:val="21"/>
          <w:lang w:val="en-IN" w:eastAsia="en-IN"/>
        </w:rPr>
        <w:t>home_screen.dart</w:t>
      </w:r>
      <w:proofErr w:type="spellEnd"/>
      <w:proofErr w:type="gramEnd"/>
      <w:r w:rsidRPr="003C4682">
        <w:rPr>
          <w:rFonts w:ascii="Consolas" w:hAnsi="Consolas"/>
          <w:color w:val="A31515"/>
          <w:sz w:val="21"/>
          <w:szCs w:val="21"/>
          <w:lang w:val="en-IN" w:eastAsia="en-IN"/>
        </w:rPr>
        <w:t>'</w:t>
      </w:r>
      <w:r w:rsidRPr="003C4682">
        <w:rPr>
          <w:rFonts w:ascii="Consolas" w:hAnsi="Consolas"/>
          <w:color w:val="000000"/>
          <w:sz w:val="21"/>
          <w:szCs w:val="21"/>
          <w:lang w:val="en-IN" w:eastAsia="en-IN"/>
        </w:rPr>
        <w:t>;</w:t>
      </w:r>
    </w:p>
    <w:p w14:paraId="3C162CC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FF"/>
          <w:sz w:val="21"/>
          <w:szCs w:val="21"/>
          <w:lang w:val="en-IN" w:eastAsia="en-IN"/>
        </w:rPr>
        <w:t>import</w:t>
      </w: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w:t>
      </w:r>
      <w:proofErr w:type="spellStart"/>
      <w:proofErr w:type="gramStart"/>
      <w:r w:rsidRPr="003C4682">
        <w:rPr>
          <w:rFonts w:ascii="Consolas" w:hAnsi="Consolas"/>
          <w:color w:val="A31515"/>
          <w:sz w:val="21"/>
          <w:szCs w:val="21"/>
          <w:lang w:val="en-IN" w:eastAsia="en-IN"/>
        </w:rPr>
        <w:t>package:flutter</w:t>
      </w:r>
      <w:proofErr w:type="spellEnd"/>
      <w:r w:rsidRPr="003C4682">
        <w:rPr>
          <w:rFonts w:ascii="Consolas" w:hAnsi="Consolas"/>
          <w:color w:val="A31515"/>
          <w:sz w:val="21"/>
          <w:szCs w:val="21"/>
          <w:lang w:val="en-IN" w:eastAsia="en-IN"/>
        </w:rPr>
        <w:t>/</w:t>
      </w:r>
      <w:proofErr w:type="spellStart"/>
      <w:r w:rsidRPr="003C4682">
        <w:rPr>
          <w:rFonts w:ascii="Consolas" w:hAnsi="Consolas"/>
          <w:color w:val="A31515"/>
          <w:sz w:val="21"/>
          <w:szCs w:val="21"/>
          <w:lang w:val="en-IN" w:eastAsia="en-IN"/>
        </w:rPr>
        <w:t>material.dart</w:t>
      </w:r>
      <w:proofErr w:type="spellEnd"/>
      <w:proofErr w:type="gramEnd"/>
      <w:r w:rsidRPr="003C4682">
        <w:rPr>
          <w:rFonts w:ascii="Consolas" w:hAnsi="Consolas"/>
          <w:color w:val="A31515"/>
          <w:sz w:val="21"/>
          <w:szCs w:val="21"/>
          <w:lang w:val="en-IN" w:eastAsia="en-IN"/>
        </w:rPr>
        <w:t>'</w:t>
      </w:r>
      <w:r w:rsidRPr="003C4682">
        <w:rPr>
          <w:rFonts w:ascii="Consolas" w:hAnsi="Consolas"/>
          <w:color w:val="000000"/>
          <w:sz w:val="21"/>
          <w:szCs w:val="21"/>
          <w:lang w:val="en-IN" w:eastAsia="en-IN"/>
        </w:rPr>
        <w:t>;</w:t>
      </w:r>
    </w:p>
    <w:p w14:paraId="39C0B70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FF"/>
          <w:sz w:val="21"/>
          <w:szCs w:val="21"/>
          <w:lang w:val="en-IN" w:eastAsia="en-IN"/>
        </w:rPr>
        <w:t>import</w:t>
      </w: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w:t>
      </w:r>
      <w:proofErr w:type="spellStart"/>
      <w:proofErr w:type="gramStart"/>
      <w:r w:rsidRPr="003C4682">
        <w:rPr>
          <w:rFonts w:ascii="Consolas" w:hAnsi="Consolas"/>
          <w:color w:val="A31515"/>
          <w:sz w:val="21"/>
          <w:szCs w:val="21"/>
          <w:lang w:val="en-IN" w:eastAsia="en-IN"/>
        </w:rPr>
        <w:t>contants.dart</w:t>
      </w:r>
      <w:proofErr w:type="spellEnd"/>
      <w:proofErr w:type="gramEnd"/>
      <w:r w:rsidRPr="003C4682">
        <w:rPr>
          <w:rFonts w:ascii="Consolas" w:hAnsi="Consolas"/>
          <w:color w:val="A31515"/>
          <w:sz w:val="21"/>
          <w:szCs w:val="21"/>
          <w:lang w:val="en-IN" w:eastAsia="en-IN"/>
        </w:rPr>
        <w:t>'</w:t>
      </w:r>
      <w:r w:rsidRPr="003C4682">
        <w:rPr>
          <w:rFonts w:ascii="Consolas" w:hAnsi="Consolas"/>
          <w:color w:val="000000"/>
          <w:sz w:val="21"/>
          <w:szCs w:val="21"/>
          <w:lang w:val="en-IN" w:eastAsia="en-IN"/>
        </w:rPr>
        <w:t>;</w:t>
      </w:r>
    </w:p>
    <w:p w14:paraId="313AF84A"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p>
    <w:p w14:paraId="3E53F9D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FF"/>
          <w:sz w:val="21"/>
          <w:szCs w:val="21"/>
          <w:lang w:val="en-IN" w:eastAsia="en-IN"/>
        </w:rPr>
        <w:t>class</w:t>
      </w:r>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LoginScreen</w:t>
      </w:r>
      <w:proofErr w:type="spellEnd"/>
      <w:r w:rsidRPr="003C4682">
        <w:rPr>
          <w:rFonts w:ascii="Consolas" w:hAnsi="Consolas"/>
          <w:color w:val="000000"/>
          <w:sz w:val="21"/>
          <w:szCs w:val="21"/>
          <w:lang w:val="en-IN" w:eastAsia="en-IN"/>
        </w:rPr>
        <w:t xml:space="preserve"> </w:t>
      </w:r>
      <w:r w:rsidRPr="003C4682">
        <w:rPr>
          <w:rFonts w:ascii="Consolas" w:hAnsi="Consolas"/>
          <w:color w:val="0000FF"/>
          <w:sz w:val="21"/>
          <w:szCs w:val="21"/>
          <w:lang w:val="en-IN" w:eastAsia="en-IN"/>
        </w:rPr>
        <w:t>extends</w:t>
      </w:r>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StatefulWidget</w:t>
      </w:r>
      <w:proofErr w:type="spellEnd"/>
      <w:r w:rsidRPr="003C4682">
        <w:rPr>
          <w:rFonts w:ascii="Consolas" w:hAnsi="Consolas"/>
          <w:color w:val="000000"/>
          <w:sz w:val="21"/>
          <w:szCs w:val="21"/>
          <w:lang w:val="en-IN" w:eastAsia="en-IN"/>
        </w:rPr>
        <w:t xml:space="preserve"> {</w:t>
      </w:r>
    </w:p>
    <w:p w14:paraId="36A36C9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FF"/>
          <w:sz w:val="21"/>
          <w:szCs w:val="21"/>
          <w:lang w:val="en-IN" w:eastAsia="en-IN"/>
        </w:rPr>
        <w:t>const</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LoginScreen</w:t>
      </w:r>
      <w:proofErr w:type="spellEnd"/>
      <w:r w:rsidRPr="003C4682">
        <w:rPr>
          <w:rFonts w:ascii="Consolas" w:hAnsi="Consolas"/>
          <w:color w:val="000000"/>
          <w:sz w:val="21"/>
          <w:szCs w:val="21"/>
          <w:lang w:val="en-IN" w:eastAsia="en-IN"/>
        </w:rPr>
        <w:t>(</w:t>
      </w:r>
      <w:proofErr w:type="gramEnd"/>
      <w:r w:rsidRPr="003C4682">
        <w:rPr>
          <w:rFonts w:ascii="Consolas" w:hAnsi="Consolas"/>
          <w:color w:val="000000"/>
          <w:sz w:val="21"/>
          <w:szCs w:val="21"/>
          <w:lang w:val="en-IN" w:eastAsia="en-IN"/>
        </w:rPr>
        <w:t>{</w:t>
      </w:r>
      <w:r w:rsidRPr="003C4682">
        <w:rPr>
          <w:rFonts w:ascii="Consolas" w:hAnsi="Consolas"/>
          <w:color w:val="267F99"/>
          <w:sz w:val="21"/>
          <w:szCs w:val="21"/>
          <w:lang w:val="en-IN" w:eastAsia="en-IN"/>
        </w:rPr>
        <w:t>Key</w:t>
      </w:r>
      <w:r w:rsidRPr="003C4682">
        <w:rPr>
          <w:rFonts w:ascii="Consolas" w:hAnsi="Consolas"/>
          <w:color w:val="000000"/>
          <w:sz w:val="21"/>
          <w:szCs w:val="21"/>
          <w:lang w:val="en-IN" w:eastAsia="en-IN"/>
        </w:rPr>
        <w:t xml:space="preserve">? key}) : </w:t>
      </w:r>
      <w:r w:rsidRPr="003C4682">
        <w:rPr>
          <w:rFonts w:ascii="Consolas" w:hAnsi="Consolas"/>
          <w:color w:val="0000FF"/>
          <w:sz w:val="21"/>
          <w:szCs w:val="21"/>
          <w:lang w:val="en-IN" w:eastAsia="en-IN"/>
        </w:rPr>
        <w:t>super</w:t>
      </w:r>
      <w:r w:rsidRPr="003C4682">
        <w:rPr>
          <w:rFonts w:ascii="Consolas" w:hAnsi="Consolas"/>
          <w:color w:val="000000"/>
          <w:sz w:val="21"/>
          <w:szCs w:val="21"/>
          <w:lang w:val="en-IN" w:eastAsia="en-IN"/>
        </w:rPr>
        <w:t>(key: key);</w:t>
      </w:r>
    </w:p>
    <w:p w14:paraId="368AAAE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p>
    <w:p w14:paraId="00CA96D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0000FF"/>
          <w:sz w:val="21"/>
          <w:szCs w:val="21"/>
          <w:lang w:val="en-IN" w:eastAsia="en-IN"/>
        </w:rPr>
        <w:t>@</w:t>
      </w:r>
      <w:proofErr w:type="gramStart"/>
      <w:r w:rsidRPr="003C4682">
        <w:rPr>
          <w:rFonts w:ascii="Consolas" w:hAnsi="Consolas"/>
          <w:color w:val="0000FF"/>
          <w:sz w:val="21"/>
          <w:szCs w:val="21"/>
          <w:lang w:val="en-IN" w:eastAsia="en-IN"/>
        </w:rPr>
        <w:t>override</w:t>
      </w:r>
      <w:proofErr w:type="gramEnd"/>
    </w:p>
    <w:p w14:paraId="770A724D"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267F99"/>
          <w:sz w:val="21"/>
          <w:szCs w:val="21"/>
          <w:lang w:val="en-IN" w:eastAsia="en-IN"/>
        </w:rPr>
        <w:t>_</w:t>
      </w:r>
      <w:proofErr w:type="spellStart"/>
      <w:r w:rsidRPr="003C4682">
        <w:rPr>
          <w:rFonts w:ascii="Consolas" w:hAnsi="Consolas"/>
          <w:color w:val="267F99"/>
          <w:sz w:val="21"/>
          <w:szCs w:val="21"/>
          <w:lang w:val="en-IN" w:eastAsia="en-IN"/>
        </w:rPr>
        <w:t>LoginScreenState</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795E26"/>
          <w:sz w:val="21"/>
          <w:szCs w:val="21"/>
          <w:lang w:val="en-IN" w:eastAsia="en-IN"/>
        </w:rPr>
        <w:t>createState</w:t>
      </w:r>
      <w:proofErr w:type="spellEnd"/>
      <w:r w:rsidRPr="003C4682">
        <w:rPr>
          <w:rFonts w:ascii="Consolas" w:hAnsi="Consolas"/>
          <w:color w:val="000000"/>
          <w:sz w:val="21"/>
          <w:szCs w:val="21"/>
          <w:lang w:val="en-IN" w:eastAsia="en-IN"/>
        </w:rPr>
        <w:t>(</w:t>
      </w:r>
      <w:proofErr w:type="gramEnd"/>
      <w:r w:rsidRPr="003C4682">
        <w:rPr>
          <w:rFonts w:ascii="Consolas" w:hAnsi="Consolas"/>
          <w:color w:val="000000"/>
          <w:sz w:val="21"/>
          <w:szCs w:val="21"/>
          <w:lang w:val="en-IN" w:eastAsia="en-IN"/>
        </w:rPr>
        <w:t xml:space="preserve">) =&gt; </w:t>
      </w:r>
      <w:r w:rsidRPr="003C4682">
        <w:rPr>
          <w:rFonts w:ascii="Consolas" w:hAnsi="Consolas"/>
          <w:color w:val="267F99"/>
          <w:sz w:val="21"/>
          <w:szCs w:val="21"/>
          <w:lang w:val="en-IN" w:eastAsia="en-IN"/>
        </w:rPr>
        <w:t>_</w:t>
      </w:r>
      <w:proofErr w:type="spellStart"/>
      <w:r w:rsidRPr="003C4682">
        <w:rPr>
          <w:rFonts w:ascii="Consolas" w:hAnsi="Consolas"/>
          <w:color w:val="267F99"/>
          <w:sz w:val="21"/>
          <w:szCs w:val="21"/>
          <w:lang w:val="en-IN" w:eastAsia="en-IN"/>
        </w:rPr>
        <w:t>LoginScreenState</w:t>
      </w:r>
      <w:proofErr w:type="spellEnd"/>
      <w:r w:rsidRPr="003C4682">
        <w:rPr>
          <w:rFonts w:ascii="Consolas" w:hAnsi="Consolas"/>
          <w:color w:val="000000"/>
          <w:sz w:val="21"/>
          <w:szCs w:val="21"/>
          <w:lang w:val="en-IN" w:eastAsia="en-IN"/>
        </w:rPr>
        <w:t>();</w:t>
      </w:r>
    </w:p>
    <w:p w14:paraId="66CFE1E4"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w:t>
      </w:r>
    </w:p>
    <w:p w14:paraId="5019DF3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p>
    <w:p w14:paraId="0B941BD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FF"/>
          <w:sz w:val="21"/>
          <w:szCs w:val="21"/>
          <w:lang w:val="en-IN" w:eastAsia="en-IN"/>
        </w:rPr>
        <w:t>class</w:t>
      </w:r>
      <w:r w:rsidRPr="003C4682">
        <w:rPr>
          <w:rFonts w:ascii="Consolas" w:hAnsi="Consolas"/>
          <w:color w:val="000000"/>
          <w:sz w:val="21"/>
          <w:szCs w:val="21"/>
          <w:lang w:val="en-IN" w:eastAsia="en-IN"/>
        </w:rPr>
        <w:t xml:space="preserve"> </w:t>
      </w:r>
      <w:r w:rsidRPr="003C4682">
        <w:rPr>
          <w:rFonts w:ascii="Consolas" w:hAnsi="Consolas"/>
          <w:color w:val="267F99"/>
          <w:sz w:val="21"/>
          <w:szCs w:val="21"/>
          <w:lang w:val="en-IN" w:eastAsia="en-IN"/>
        </w:rPr>
        <w:t>_</w:t>
      </w:r>
      <w:proofErr w:type="spellStart"/>
      <w:r w:rsidRPr="003C4682">
        <w:rPr>
          <w:rFonts w:ascii="Consolas" w:hAnsi="Consolas"/>
          <w:color w:val="267F99"/>
          <w:sz w:val="21"/>
          <w:szCs w:val="21"/>
          <w:lang w:val="en-IN" w:eastAsia="en-IN"/>
        </w:rPr>
        <w:t>LoginScreenState</w:t>
      </w:r>
      <w:proofErr w:type="spellEnd"/>
      <w:r w:rsidRPr="003C4682">
        <w:rPr>
          <w:rFonts w:ascii="Consolas" w:hAnsi="Consolas"/>
          <w:color w:val="000000"/>
          <w:sz w:val="21"/>
          <w:szCs w:val="21"/>
          <w:lang w:val="en-IN" w:eastAsia="en-IN"/>
        </w:rPr>
        <w:t xml:space="preserve"> </w:t>
      </w:r>
      <w:r w:rsidRPr="003C4682">
        <w:rPr>
          <w:rFonts w:ascii="Consolas" w:hAnsi="Consolas"/>
          <w:color w:val="0000FF"/>
          <w:sz w:val="21"/>
          <w:szCs w:val="21"/>
          <w:lang w:val="en-IN" w:eastAsia="en-IN"/>
        </w:rPr>
        <w:t>extends</w:t>
      </w:r>
      <w:r w:rsidRPr="003C4682">
        <w:rPr>
          <w:rFonts w:ascii="Consolas" w:hAnsi="Consolas"/>
          <w:color w:val="000000"/>
          <w:sz w:val="21"/>
          <w:szCs w:val="21"/>
          <w:lang w:val="en-IN" w:eastAsia="en-IN"/>
        </w:rPr>
        <w:t xml:space="preserve"> </w:t>
      </w:r>
      <w:r w:rsidRPr="003C4682">
        <w:rPr>
          <w:rFonts w:ascii="Consolas" w:hAnsi="Consolas"/>
          <w:color w:val="267F99"/>
          <w:sz w:val="21"/>
          <w:szCs w:val="21"/>
          <w:lang w:val="en-IN" w:eastAsia="en-IN"/>
        </w:rPr>
        <w:t>State</w:t>
      </w:r>
      <w:r w:rsidRPr="003C4682">
        <w:rPr>
          <w:rFonts w:ascii="Consolas" w:hAnsi="Consolas"/>
          <w:color w:val="000000"/>
          <w:sz w:val="21"/>
          <w:szCs w:val="21"/>
          <w:lang w:val="en-IN" w:eastAsia="en-IN"/>
        </w:rPr>
        <w:t>&lt;</w:t>
      </w:r>
      <w:proofErr w:type="spellStart"/>
      <w:r w:rsidRPr="003C4682">
        <w:rPr>
          <w:rFonts w:ascii="Consolas" w:hAnsi="Consolas"/>
          <w:color w:val="267F99"/>
          <w:sz w:val="21"/>
          <w:szCs w:val="21"/>
          <w:lang w:val="en-IN" w:eastAsia="en-IN"/>
        </w:rPr>
        <w:t>LoginScreen</w:t>
      </w:r>
      <w:proofErr w:type="spellEnd"/>
      <w:r w:rsidRPr="003C4682">
        <w:rPr>
          <w:rFonts w:ascii="Consolas" w:hAnsi="Consolas"/>
          <w:color w:val="000000"/>
          <w:sz w:val="21"/>
          <w:szCs w:val="21"/>
          <w:lang w:val="en-IN" w:eastAsia="en-IN"/>
        </w:rPr>
        <w:t>&gt; {</w:t>
      </w:r>
    </w:p>
    <w:p w14:paraId="4BFCD40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0000FF"/>
          <w:sz w:val="21"/>
          <w:szCs w:val="21"/>
          <w:lang w:val="en-IN" w:eastAsia="en-IN"/>
        </w:rPr>
        <w:t>@</w:t>
      </w:r>
      <w:proofErr w:type="gramStart"/>
      <w:r w:rsidRPr="003C4682">
        <w:rPr>
          <w:rFonts w:ascii="Consolas" w:hAnsi="Consolas"/>
          <w:color w:val="0000FF"/>
          <w:sz w:val="21"/>
          <w:szCs w:val="21"/>
          <w:lang w:val="en-IN" w:eastAsia="en-IN"/>
        </w:rPr>
        <w:t>override</w:t>
      </w:r>
      <w:proofErr w:type="gramEnd"/>
    </w:p>
    <w:p w14:paraId="3D600BD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267F99"/>
          <w:sz w:val="21"/>
          <w:szCs w:val="21"/>
          <w:lang w:val="en-IN" w:eastAsia="en-IN"/>
        </w:rPr>
        <w:t>Widget</w:t>
      </w:r>
      <w:r w:rsidRPr="003C4682">
        <w:rPr>
          <w:rFonts w:ascii="Consolas" w:hAnsi="Consolas"/>
          <w:color w:val="000000"/>
          <w:sz w:val="21"/>
          <w:szCs w:val="21"/>
          <w:lang w:val="en-IN" w:eastAsia="en-IN"/>
        </w:rPr>
        <w:t xml:space="preserve"> </w:t>
      </w:r>
      <w:proofErr w:type="gramStart"/>
      <w:r w:rsidRPr="003C4682">
        <w:rPr>
          <w:rFonts w:ascii="Consolas" w:hAnsi="Consolas"/>
          <w:color w:val="795E26"/>
          <w:sz w:val="21"/>
          <w:szCs w:val="21"/>
          <w:lang w:val="en-IN" w:eastAsia="en-IN"/>
        </w:rPr>
        <w:t>build</w:t>
      </w:r>
      <w:r w:rsidRPr="003C4682">
        <w:rPr>
          <w:rFonts w:ascii="Consolas" w:hAnsi="Consolas"/>
          <w:color w:val="000000"/>
          <w:sz w:val="21"/>
          <w:szCs w:val="21"/>
          <w:lang w:val="en-IN" w:eastAsia="en-IN"/>
        </w:rPr>
        <w:t>(</w:t>
      </w:r>
      <w:proofErr w:type="spellStart"/>
      <w:proofErr w:type="gramEnd"/>
      <w:r w:rsidRPr="003C4682">
        <w:rPr>
          <w:rFonts w:ascii="Consolas" w:hAnsi="Consolas"/>
          <w:color w:val="267F99"/>
          <w:sz w:val="21"/>
          <w:szCs w:val="21"/>
          <w:lang w:val="en-IN" w:eastAsia="en-IN"/>
        </w:rPr>
        <w:t>BuildContext</w:t>
      </w:r>
      <w:proofErr w:type="spellEnd"/>
      <w:r w:rsidRPr="003C4682">
        <w:rPr>
          <w:rFonts w:ascii="Consolas" w:hAnsi="Consolas"/>
          <w:color w:val="000000"/>
          <w:sz w:val="21"/>
          <w:szCs w:val="21"/>
          <w:lang w:val="en-IN" w:eastAsia="en-IN"/>
        </w:rPr>
        <w:t xml:space="preserve"> context) {</w:t>
      </w:r>
    </w:p>
    <w:p w14:paraId="28B2AFB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AF00DB"/>
          <w:sz w:val="21"/>
          <w:szCs w:val="21"/>
          <w:lang w:val="en-IN" w:eastAsia="en-IN"/>
        </w:rPr>
        <w:t>return</w:t>
      </w: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Material</w:t>
      </w:r>
      <w:r w:rsidRPr="003C4682">
        <w:rPr>
          <w:rFonts w:ascii="Consolas" w:hAnsi="Consolas"/>
          <w:color w:val="000000"/>
          <w:sz w:val="21"/>
          <w:szCs w:val="21"/>
          <w:lang w:val="en-IN" w:eastAsia="en-IN"/>
        </w:rPr>
        <w:t>(</w:t>
      </w:r>
      <w:proofErr w:type="gramEnd"/>
    </w:p>
    <w:p w14:paraId="6A0ACD7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primaryColor</w:t>
      </w:r>
      <w:proofErr w:type="spellEnd"/>
      <w:r w:rsidRPr="003C4682">
        <w:rPr>
          <w:rFonts w:ascii="Consolas" w:hAnsi="Consolas"/>
          <w:color w:val="000000"/>
          <w:sz w:val="21"/>
          <w:szCs w:val="21"/>
          <w:lang w:val="en-IN" w:eastAsia="en-IN"/>
        </w:rPr>
        <w:t>,</w:t>
      </w:r>
    </w:p>
    <w:p w14:paraId="3B789ECD"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gramStart"/>
      <w:r w:rsidRPr="003C4682">
        <w:rPr>
          <w:rFonts w:ascii="Consolas" w:hAnsi="Consolas"/>
          <w:color w:val="267F99"/>
          <w:sz w:val="21"/>
          <w:szCs w:val="21"/>
          <w:lang w:val="en-IN" w:eastAsia="en-IN"/>
        </w:rPr>
        <w:t>Column</w:t>
      </w:r>
      <w:r w:rsidRPr="003C4682">
        <w:rPr>
          <w:rFonts w:ascii="Consolas" w:hAnsi="Consolas"/>
          <w:color w:val="000000"/>
          <w:sz w:val="21"/>
          <w:szCs w:val="21"/>
          <w:lang w:val="en-IN" w:eastAsia="en-IN"/>
        </w:rPr>
        <w:t>(</w:t>
      </w:r>
      <w:proofErr w:type="gramEnd"/>
    </w:p>
    <w:p w14:paraId="1D70F92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children: [</w:t>
      </w:r>
    </w:p>
    <w:p w14:paraId="1212855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Container</w:t>
      </w:r>
      <w:r w:rsidRPr="003C4682">
        <w:rPr>
          <w:rFonts w:ascii="Consolas" w:hAnsi="Consolas"/>
          <w:color w:val="000000"/>
          <w:sz w:val="21"/>
          <w:szCs w:val="21"/>
          <w:lang w:val="en-IN" w:eastAsia="en-IN"/>
        </w:rPr>
        <w:t>(</w:t>
      </w:r>
      <w:proofErr w:type="gramEnd"/>
    </w:p>
    <w:p w14:paraId="6B91207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margin: </w:t>
      </w:r>
      <w:proofErr w:type="spell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fromLTRB</w:t>
      </w:r>
      <w:proofErr w:type="spellEnd"/>
      <w:r w:rsidRPr="003C4682">
        <w:rPr>
          <w:rFonts w:ascii="Consolas" w:hAnsi="Consolas"/>
          <w:color w:val="000000"/>
          <w:sz w:val="21"/>
          <w:szCs w:val="21"/>
          <w:lang w:val="en-IN" w:eastAsia="en-IN"/>
        </w:rPr>
        <w:t>(</w:t>
      </w:r>
      <w:r w:rsidRPr="003C4682">
        <w:rPr>
          <w:rFonts w:ascii="Consolas" w:hAnsi="Consolas"/>
          <w:color w:val="098658"/>
          <w:sz w:val="21"/>
          <w:szCs w:val="21"/>
          <w:lang w:val="en-IN" w:eastAsia="en-IN"/>
        </w:rPr>
        <w:t>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0</w:t>
      </w:r>
      <w:r w:rsidRPr="003C4682">
        <w:rPr>
          <w:rFonts w:ascii="Consolas" w:hAnsi="Consolas"/>
          <w:color w:val="000000"/>
          <w:sz w:val="21"/>
          <w:szCs w:val="21"/>
          <w:lang w:val="en-IN" w:eastAsia="en-IN"/>
        </w:rPr>
        <w:t>),</w:t>
      </w:r>
    </w:p>
    <w:p w14:paraId="3998076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height: </w:t>
      </w:r>
      <w:r w:rsidRPr="003C4682">
        <w:rPr>
          <w:rFonts w:ascii="Consolas" w:hAnsi="Consolas"/>
          <w:color w:val="098658"/>
          <w:sz w:val="21"/>
          <w:szCs w:val="21"/>
          <w:lang w:val="en-IN" w:eastAsia="en-IN"/>
        </w:rPr>
        <w:t>200</w:t>
      </w:r>
      <w:r w:rsidRPr="003C4682">
        <w:rPr>
          <w:rFonts w:ascii="Consolas" w:hAnsi="Consolas"/>
          <w:color w:val="000000"/>
          <w:sz w:val="21"/>
          <w:szCs w:val="21"/>
          <w:lang w:val="en-IN" w:eastAsia="en-IN"/>
        </w:rPr>
        <w:t>,</w:t>
      </w:r>
    </w:p>
    <w:p w14:paraId="1860792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width: </w:t>
      </w:r>
      <w:r w:rsidRPr="003C4682">
        <w:rPr>
          <w:rFonts w:ascii="Consolas" w:hAnsi="Consolas"/>
          <w:color w:val="098658"/>
          <w:sz w:val="21"/>
          <w:szCs w:val="21"/>
          <w:lang w:val="en-IN" w:eastAsia="en-IN"/>
        </w:rPr>
        <w:t>200</w:t>
      </w:r>
      <w:r w:rsidRPr="003C4682">
        <w:rPr>
          <w:rFonts w:ascii="Consolas" w:hAnsi="Consolas"/>
          <w:color w:val="000000"/>
          <w:sz w:val="21"/>
          <w:szCs w:val="21"/>
          <w:lang w:val="en-IN" w:eastAsia="en-IN"/>
        </w:rPr>
        <w:t>,</w:t>
      </w:r>
    </w:p>
    <w:p w14:paraId="481456E9"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proofErr w:type="gramStart"/>
      <w:r w:rsidRPr="003C4682">
        <w:rPr>
          <w:rFonts w:ascii="Consolas" w:hAnsi="Consolas"/>
          <w:color w:val="267F99"/>
          <w:sz w:val="21"/>
          <w:szCs w:val="21"/>
          <w:lang w:val="en-IN" w:eastAsia="en-IN"/>
        </w:rPr>
        <w:t>FittedBox</w:t>
      </w:r>
      <w:proofErr w:type="spellEnd"/>
      <w:r w:rsidRPr="003C4682">
        <w:rPr>
          <w:rFonts w:ascii="Consolas" w:hAnsi="Consolas"/>
          <w:color w:val="000000"/>
          <w:sz w:val="21"/>
          <w:szCs w:val="21"/>
          <w:lang w:val="en-IN" w:eastAsia="en-IN"/>
        </w:rPr>
        <w:t>(</w:t>
      </w:r>
      <w:proofErr w:type="gramEnd"/>
    </w:p>
    <w:p w14:paraId="4F56F3A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r w:rsidRPr="003C4682">
        <w:rPr>
          <w:rFonts w:ascii="Consolas" w:hAnsi="Consolas"/>
          <w:color w:val="267F99"/>
          <w:sz w:val="21"/>
          <w:szCs w:val="21"/>
          <w:lang w:val="en-IN" w:eastAsia="en-IN"/>
        </w:rPr>
        <w:t>Image</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asset</w:t>
      </w:r>
      <w:proofErr w:type="spellEnd"/>
      <w:r w:rsidRPr="003C4682">
        <w:rPr>
          <w:rFonts w:ascii="Consolas" w:hAnsi="Consolas"/>
          <w:color w:val="000000"/>
          <w:sz w:val="21"/>
          <w:szCs w:val="21"/>
          <w:lang w:val="en-IN" w:eastAsia="en-IN"/>
        </w:rPr>
        <w:t>(</w:t>
      </w:r>
    </w:p>
    <w:p w14:paraId="55CDFA5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'lib/assets/images/logo.png'</w:t>
      </w:r>
      <w:r w:rsidRPr="003C4682">
        <w:rPr>
          <w:rFonts w:ascii="Consolas" w:hAnsi="Consolas"/>
          <w:color w:val="000000"/>
          <w:sz w:val="21"/>
          <w:szCs w:val="21"/>
          <w:lang w:val="en-IN" w:eastAsia="en-IN"/>
        </w:rPr>
        <w:t>,</w:t>
      </w:r>
    </w:p>
    <w:p w14:paraId="5A0925E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fit: </w:t>
      </w:r>
      <w:proofErr w:type="spellStart"/>
      <w:r w:rsidRPr="003C4682">
        <w:rPr>
          <w:rFonts w:ascii="Consolas" w:hAnsi="Consolas"/>
          <w:color w:val="267F99"/>
          <w:sz w:val="21"/>
          <w:szCs w:val="21"/>
          <w:lang w:val="en-IN" w:eastAsia="en-IN"/>
        </w:rPr>
        <w:t>BoxFit</w:t>
      </w:r>
      <w:r w:rsidRPr="003C4682">
        <w:rPr>
          <w:rFonts w:ascii="Consolas" w:hAnsi="Consolas"/>
          <w:color w:val="000000"/>
          <w:sz w:val="21"/>
          <w:szCs w:val="21"/>
          <w:lang w:val="en-IN" w:eastAsia="en-IN"/>
        </w:rPr>
        <w:t>.fill</w:t>
      </w:r>
      <w:proofErr w:type="spellEnd"/>
      <w:r w:rsidRPr="003C4682">
        <w:rPr>
          <w:rFonts w:ascii="Consolas" w:hAnsi="Consolas"/>
          <w:color w:val="000000"/>
          <w:sz w:val="21"/>
          <w:szCs w:val="21"/>
          <w:lang w:val="en-IN" w:eastAsia="en-IN"/>
        </w:rPr>
        <w:t>,</w:t>
      </w:r>
    </w:p>
    <w:p w14:paraId="2BFF1FE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7576A6D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3EC925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05B667C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Container</w:t>
      </w:r>
      <w:r w:rsidRPr="003C4682">
        <w:rPr>
          <w:rFonts w:ascii="Consolas" w:hAnsi="Consolas"/>
          <w:color w:val="000000"/>
          <w:sz w:val="21"/>
          <w:szCs w:val="21"/>
          <w:lang w:val="en-IN" w:eastAsia="en-IN"/>
        </w:rPr>
        <w:t>(</w:t>
      </w:r>
      <w:proofErr w:type="gramEnd"/>
    </w:p>
    <w:p w14:paraId="41B7E6C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height: </w:t>
      </w:r>
      <w:r w:rsidRPr="003C4682">
        <w:rPr>
          <w:rFonts w:ascii="Consolas" w:hAnsi="Consolas"/>
          <w:color w:val="098658"/>
          <w:sz w:val="21"/>
          <w:szCs w:val="21"/>
          <w:lang w:val="en-IN" w:eastAsia="en-IN"/>
        </w:rPr>
        <w:t>150</w:t>
      </w:r>
      <w:r w:rsidRPr="003C4682">
        <w:rPr>
          <w:rFonts w:ascii="Consolas" w:hAnsi="Consolas"/>
          <w:color w:val="000000"/>
          <w:sz w:val="21"/>
          <w:szCs w:val="21"/>
          <w:lang w:val="en-IN" w:eastAsia="en-IN"/>
        </w:rPr>
        <w:t>,</w:t>
      </w:r>
    </w:p>
    <w:p w14:paraId="471E387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width: </w:t>
      </w:r>
      <w:r w:rsidRPr="003C4682">
        <w:rPr>
          <w:rFonts w:ascii="Consolas" w:hAnsi="Consolas"/>
          <w:color w:val="098658"/>
          <w:sz w:val="21"/>
          <w:szCs w:val="21"/>
          <w:lang w:val="en-IN" w:eastAsia="en-IN"/>
        </w:rPr>
        <w:t>250</w:t>
      </w:r>
      <w:r w:rsidRPr="003C4682">
        <w:rPr>
          <w:rFonts w:ascii="Consolas" w:hAnsi="Consolas"/>
          <w:color w:val="000000"/>
          <w:sz w:val="21"/>
          <w:szCs w:val="21"/>
          <w:lang w:val="en-IN" w:eastAsia="en-IN"/>
        </w:rPr>
        <w:t>,</w:t>
      </w:r>
    </w:p>
    <w:p w14:paraId="6D68051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proofErr w:type="gramStart"/>
      <w:r w:rsidRPr="003C4682">
        <w:rPr>
          <w:rFonts w:ascii="Consolas" w:hAnsi="Consolas"/>
          <w:color w:val="267F99"/>
          <w:sz w:val="21"/>
          <w:szCs w:val="21"/>
          <w:lang w:val="en-IN" w:eastAsia="en-IN"/>
        </w:rPr>
        <w:t>FittedBox</w:t>
      </w:r>
      <w:proofErr w:type="spellEnd"/>
      <w:r w:rsidRPr="003C4682">
        <w:rPr>
          <w:rFonts w:ascii="Consolas" w:hAnsi="Consolas"/>
          <w:color w:val="000000"/>
          <w:sz w:val="21"/>
          <w:szCs w:val="21"/>
          <w:lang w:val="en-IN" w:eastAsia="en-IN"/>
        </w:rPr>
        <w:t>(</w:t>
      </w:r>
      <w:proofErr w:type="gramEnd"/>
    </w:p>
    <w:p w14:paraId="4A982C7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r w:rsidRPr="003C4682">
        <w:rPr>
          <w:rFonts w:ascii="Consolas" w:hAnsi="Consolas"/>
          <w:color w:val="267F99"/>
          <w:sz w:val="21"/>
          <w:szCs w:val="21"/>
          <w:lang w:val="en-IN" w:eastAsia="en-IN"/>
        </w:rPr>
        <w:t>Image</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asset</w:t>
      </w:r>
      <w:proofErr w:type="spellEnd"/>
      <w:r w:rsidRPr="003C4682">
        <w:rPr>
          <w:rFonts w:ascii="Consolas" w:hAnsi="Consolas"/>
          <w:color w:val="000000"/>
          <w:sz w:val="21"/>
          <w:szCs w:val="21"/>
          <w:lang w:val="en-IN" w:eastAsia="en-IN"/>
        </w:rPr>
        <w:t>(</w:t>
      </w:r>
    </w:p>
    <w:p w14:paraId="4AEF3E8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'lib/assets/images/logo2.png'</w:t>
      </w:r>
      <w:r w:rsidRPr="003C4682">
        <w:rPr>
          <w:rFonts w:ascii="Consolas" w:hAnsi="Consolas"/>
          <w:color w:val="000000"/>
          <w:sz w:val="21"/>
          <w:szCs w:val="21"/>
          <w:lang w:val="en-IN" w:eastAsia="en-IN"/>
        </w:rPr>
        <w:t>,</w:t>
      </w:r>
    </w:p>
    <w:p w14:paraId="573EA4B2"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fit: </w:t>
      </w:r>
      <w:proofErr w:type="spellStart"/>
      <w:r w:rsidRPr="003C4682">
        <w:rPr>
          <w:rFonts w:ascii="Consolas" w:hAnsi="Consolas"/>
          <w:color w:val="267F99"/>
          <w:sz w:val="21"/>
          <w:szCs w:val="21"/>
          <w:lang w:val="en-IN" w:eastAsia="en-IN"/>
        </w:rPr>
        <w:t>BoxFit</w:t>
      </w:r>
      <w:r w:rsidRPr="003C4682">
        <w:rPr>
          <w:rFonts w:ascii="Consolas" w:hAnsi="Consolas"/>
          <w:color w:val="000000"/>
          <w:sz w:val="21"/>
          <w:szCs w:val="21"/>
          <w:lang w:val="en-IN" w:eastAsia="en-IN"/>
        </w:rPr>
        <w:t>.fill</w:t>
      </w:r>
      <w:proofErr w:type="spellEnd"/>
      <w:r w:rsidRPr="003C4682">
        <w:rPr>
          <w:rFonts w:ascii="Consolas" w:hAnsi="Consolas"/>
          <w:color w:val="000000"/>
          <w:sz w:val="21"/>
          <w:szCs w:val="21"/>
          <w:lang w:val="en-IN" w:eastAsia="en-IN"/>
        </w:rPr>
        <w:t>,</w:t>
      </w:r>
    </w:p>
    <w:p w14:paraId="194130D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74FB31F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3B9DC9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C4FE49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Container</w:t>
      </w:r>
      <w:r w:rsidRPr="003C4682">
        <w:rPr>
          <w:rFonts w:ascii="Consolas" w:hAnsi="Consolas"/>
          <w:color w:val="000000"/>
          <w:sz w:val="21"/>
          <w:szCs w:val="21"/>
          <w:lang w:val="en-IN" w:eastAsia="en-IN"/>
        </w:rPr>
        <w:t>(</w:t>
      </w:r>
      <w:proofErr w:type="gramEnd"/>
    </w:p>
    <w:p w14:paraId="50026CD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alignment: </w:t>
      </w:r>
      <w:proofErr w:type="spellStart"/>
      <w:r w:rsidRPr="003C4682">
        <w:rPr>
          <w:rFonts w:ascii="Consolas" w:hAnsi="Consolas"/>
          <w:color w:val="267F99"/>
          <w:sz w:val="21"/>
          <w:szCs w:val="21"/>
          <w:lang w:val="en-IN" w:eastAsia="en-IN"/>
        </w:rPr>
        <w:t>Alignment</w:t>
      </w:r>
      <w:r w:rsidRPr="003C4682">
        <w:rPr>
          <w:rFonts w:ascii="Consolas" w:hAnsi="Consolas"/>
          <w:color w:val="000000"/>
          <w:sz w:val="21"/>
          <w:szCs w:val="21"/>
          <w:lang w:val="en-IN" w:eastAsia="en-IN"/>
        </w:rPr>
        <w:t>.center</w:t>
      </w:r>
      <w:proofErr w:type="spellEnd"/>
      <w:r w:rsidRPr="003C4682">
        <w:rPr>
          <w:rFonts w:ascii="Consolas" w:hAnsi="Consolas"/>
          <w:color w:val="000000"/>
          <w:sz w:val="21"/>
          <w:szCs w:val="21"/>
          <w:lang w:val="en-IN" w:eastAsia="en-IN"/>
        </w:rPr>
        <w:t>,</w:t>
      </w:r>
    </w:p>
    <w:p w14:paraId="0816869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margin: </w:t>
      </w:r>
      <w:proofErr w:type="spellStart"/>
      <w:proofErr w:type="gram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all</w:t>
      </w:r>
      <w:proofErr w:type="spellEnd"/>
      <w:r w:rsidRPr="003C4682">
        <w:rPr>
          <w:rFonts w:ascii="Consolas" w:hAnsi="Consolas"/>
          <w:color w:val="000000"/>
          <w:sz w:val="21"/>
          <w:szCs w:val="21"/>
          <w:lang w:val="en-IN" w:eastAsia="en-IN"/>
        </w:rPr>
        <w:t>(</w:t>
      </w:r>
      <w:proofErr w:type="gramEnd"/>
      <w:r w:rsidRPr="003C4682">
        <w:rPr>
          <w:rFonts w:ascii="Consolas" w:hAnsi="Consolas"/>
          <w:color w:val="098658"/>
          <w:sz w:val="21"/>
          <w:szCs w:val="21"/>
          <w:lang w:val="en-IN" w:eastAsia="en-IN"/>
        </w:rPr>
        <w:t>20</w:t>
      </w:r>
      <w:r w:rsidRPr="003C4682">
        <w:rPr>
          <w:rFonts w:ascii="Consolas" w:hAnsi="Consolas"/>
          <w:color w:val="000000"/>
          <w:sz w:val="21"/>
          <w:szCs w:val="21"/>
          <w:lang w:val="en-IN" w:eastAsia="en-IN"/>
        </w:rPr>
        <w:t>),</w:t>
      </w:r>
    </w:p>
    <w:p w14:paraId="3672E30A" w14:textId="77777777" w:rsidR="00AA7994"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height: </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w:t>
      </w:r>
    </w:p>
    <w:p w14:paraId="30621F39" w14:textId="31201282"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width: </w:t>
      </w:r>
      <w:proofErr w:type="spellStart"/>
      <w:proofErr w:type="gramStart"/>
      <w:r w:rsidRPr="003C4682">
        <w:rPr>
          <w:rFonts w:ascii="Consolas" w:hAnsi="Consolas"/>
          <w:color w:val="267F99"/>
          <w:sz w:val="21"/>
          <w:szCs w:val="21"/>
          <w:lang w:val="en-IN" w:eastAsia="en-IN"/>
        </w:rPr>
        <w:t>double</w:t>
      </w:r>
      <w:r w:rsidRPr="003C4682">
        <w:rPr>
          <w:rFonts w:ascii="Consolas" w:hAnsi="Consolas"/>
          <w:color w:val="000000"/>
          <w:sz w:val="21"/>
          <w:szCs w:val="21"/>
          <w:lang w:val="en-IN" w:eastAsia="en-IN"/>
        </w:rPr>
        <w:t>.infinity</w:t>
      </w:r>
      <w:proofErr w:type="spellEnd"/>
      <w:proofErr w:type="gramEnd"/>
      <w:r w:rsidRPr="003C4682">
        <w:rPr>
          <w:rFonts w:ascii="Consolas" w:hAnsi="Consolas"/>
          <w:color w:val="000000"/>
          <w:sz w:val="21"/>
          <w:szCs w:val="21"/>
          <w:lang w:val="en-IN" w:eastAsia="en-IN"/>
        </w:rPr>
        <w:t>,</w:t>
      </w:r>
    </w:p>
    <w:p w14:paraId="3F54AA9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lastRenderedPageBreak/>
        <w:t xml:space="preserve">            child: </w:t>
      </w:r>
      <w:proofErr w:type="gramStart"/>
      <w:r w:rsidRPr="003C4682">
        <w:rPr>
          <w:rFonts w:ascii="Consolas" w:hAnsi="Consolas"/>
          <w:color w:val="267F99"/>
          <w:sz w:val="21"/>
          <w:szCs w:val="21"/>
          <w:lang w:val="en-IN" w:eastAsia="en-IN"/>
        </w:rPr>
        <w:t>Text</w:t>
      </w:r>
      <w:r w:rsidRPr="003C4682">
        <w:rPr>
          <w:rFonts w:ascii="Consolas" w:hAnsi="Consolas"/>
          <w:color w:val="000000"/>
          <w:sz w:val="21"/>
          <w:szCs w:val="21"/>
          <w:lang w:val="en-IN" w:eastAsia="en-IN"/>
        </w:rPr>
        <w:t>(</w:t>
      </w:r>
      <w:proofErr w:type="gramEnd"/>
    </w:p>
    <w:p w14:paraId="2E22523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 xml:space="preserve">'Welcome to </w:t>
      </w:r>
      <w:proofErr w:type="spellStart"/>
      <w:r w:rsidRPr="003C4682">
        <w:rPr>
          <w:rFonts w:ascii="Consolas" w:hAnsi="Consolas"/>
          <w:color w:val="A31515"/>
          <w:sz w:val="21"/>
          <w:szCs w:val="21"/>
          <w:lang w:val="en-IN" w:eastAsia="en-IN"/>
        </w:rPr>
        <w:t>Barder</w:t>
      </w:r>
      <w:proofErr w:type="spellEnd"/>
      <w:r w:rsidRPr="003C4682">
        <w:rPr>
          <w:rFonts w:ascii="Consolas" w:hAnsi="Consolas"/>
          <w:color w:val="A31515"/>
          <w:sz w:val="21"/>
          <w:szCs w:val="21"/>
          <w:lang w:val="en-IN" w:eastAsia="en-IN"/>
        </w:rPr>
        <w:t xml:space="preserve"> Shop'</w:t>
      </w:r>
      <w:r w:rsidRPr="003C4682">
        <w:rPr>
          <w:rFonts w:ascii="Consolas" w:hAnsi="Consolas"/>
          <w:color w:val="000000"/>
          <w:sz w:val="21"/>
          <w:szCs w:val="21"/>
          <w:lang w:val="en-IN" w:eastAsia="en-IN"/>
        </w:rPr>
        <w:t>,</w:t>
      </w:r>
    </w:p>
    <w:p w14:paraId="75B96B4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style: </w:t>
      </w:r>
      <w:proofErr w:type="spellStart"/>
      <w:proofErr w:type="gramStart"/>
      <w:r w:rsidRPr="003C4682">
        <w:rPr>
          <w:rFonts w:ascii="Consolas" w:hAnsi="Consolas"/>
          <w:color w:val="267F99"/>
          <w:sz w:val="21"/>
          <w:szCs w:val="21"/>
          <w:lang w:val="en-IN" w:eastAsia="en-IN"/>
        </w:rPr>
        <w:t>TextStyle</w:t>
      </w:r>
      <w:proofErr w:type="spellEnd"/>
      <w:r w:rsidRPr="003C4682">
        <w:rPr>
          <w:rFonts w:ascii="Consolas" w:hAnsi="Consolas"/>
          <w:color w:val="000000"/>
          <w:sz w:val="21"/>
          <w:szCs w:val="21"/>
          <w:lang w:val="en-IN" w:eastAsia="en-IN"/>
        </w:rPr>
        <w:t>(</w:t>
      </w:r>
      <w:proofErr w:type="gramEnd"/>
    </w:p>
    <w:p w14:paraId="6556B9A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secondaryColor</w:t>
      </w:r>
      <w:proofErr w:type="spellEnd"/>
      <w:r w:rsidRPr="003C4682">
        <w:rPr>
          <w:rFonts w:ascii="Consolas" w:hAnsi="Consolas"/>
          <w:color w:val="000000"/>
          <w:sz w:val="21"/>
          <w:szCs w:val="21"/>
          <w:lang w:val="en-IN" w:eastAsia="en-IN"/>
        </w:rPr>
        <w:t>,</w:t>
      </w:r>
    </w:p>
    <w:p w14:paraId="4B1CEA3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fontSize</w:t>
      </w:r>
      <w:proofErr w:type="spellEnd"/>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30</w:t>
      </w:r>
      <w:r w:rsidRPr="003C4682">
        <w:rPr>
          <w:rFonts w:ascii="Consolas" w:hAnsi="Consolas"/>
          <w:color w:val="000000"/>
          <w:sz w:val="21"/>
          <w:szCs w:val="21"/>
          <w:lang w:val="en-IN" w:eastAsia="en-IN"/>
        </w:rPr>
        <w:t>,</w:t>
      </w:r>
    </w:p>
    <w:p w14:paraId="2F5178A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fontWeight</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FontWeight</w:t>
      </w:r>
      <w:r w:rsidRPr="003C4682">
        <w:rPr>
          <w:rFonts w:ascii="Consolas" w:hAnsi="Consolas"/>
          <w:color w:val="000000"/>
          <w:sz w:val="21"/>
          <w:szCs w:val="21"/>
          <w:lang w:val="en-IN" w:eastAsia="en-IN"/>
        </w:rPr>
        <w:t>.bold</w:t>
      </w:r>
      <w:proofErr w:type="spellEnd"/>
      <w:r w:rsidRPr="003C4682">
        <w:rPr>
          <w:rFonts w:ascii="Consolas" w:hAnsi="Consolas"/>
          <w:color w:val="000000"/>
          <w:sz w:val="21"/>
          <w:szCs w:val="21"/>
          <w:lang w:val="en-IN" w:eastAsia="en-IN"/>
        </w:rPr>
        <w:t>,</w:t>
      </w:r>
    </w:p>
    <w:p w14:paraId="638E5524"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66521F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50D3E88D"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C8D466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Container</w:t>
      </w:r>
      <w:r w:rsidRPr="003C4682">
        <w:rPr>
          <w:rFonts w:ascii="Consolas" w:hAnsi="Consolas"/>
          <w:color w:val="000000"/>
          <w:sz w:val="21"/>
          <w:szCs w:val="21"/>
          <w:lang w:val="en-IN" w:eastAsia="en-IN"/>
        </w:rPr>
        <w:t>(</w:t>
      </w:r>
      <w:proofErr w:type="gramEnd"/>
    </w:p>
    <w:p w14:paraId="02D3E8A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margin: </w:t>
      </w:r>
      <w:proofErr w:type="spell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fromLTRB</w:t>
      </w:r>
      <w:proofErr w:type="spellEnd"/>
      <w:r w:rsidRPr="003C4682">
        <w:rPr>
          <w:rFonts w:ascii="Consolas" w:hAnsi="Consolas"/>
          <w:color w:val="000000"/>
          <w:sz w:val="21"/>
          <w:szCs w:val="21"/>
          <w:lang w:val="en-IN" w:eastAsia="en-IN"/>
        </w:rPr>
        <w:t>(</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10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10</w:t>
      </w:r>
      <w:r w:rsidRPr="003C4682">
        <w:rPr>
          <w:rFonts w:ascii="Consolas" w:hAnsi="Consolas"/>
          <w:color w:val="000000"/>
          <w:sz w:val="21"/>
          <w:szCs w:val="21"/>
          <w:lang w:val="en-IN" w:eastAsia="en-IN"/>
        </w:rPr>
        <w:t>),</w:t>
      </w:r>
    </w:p>
    <w:p w14:paraId="1691A19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proofErr w:type="gramStart"/>
      <w:r w:rsidRPr="003C4682">
        <w:rPr>
          <w:rFonts w:ascii="Consolas" w:hAnsi="Consolas"/>
          <w:color w:val="267F99"/>
          <w:sz w:val="21"/>
          <w:szCs w:val="21"/>
          <w:lang w:val="en-IN" w:eastAsia="en-IN"/>
        </w:rPr>
        <w:t>TextField</w:t>
      </w:r>
      <w:proofErr w:type="spellEnd"/>
      <w:r w:rsidRPr="003C4682">
        <w:rPr>
          <w:rFonts w:ascii="Consolas" w:hAnsi="Consolas"/>
          <w:color w:val="000000"/>
          <w:sz w:val="21"/>
          <w:szCs w:val="21"/>
          <w:lang w:val="en-IN" w:eastAsia="en-IN"/>
        </w:rPr>
        <w:t>(</w:t>
      </w:r>
      <w:proofErr w:type="gramEnd"/>
    </w:p>
    <w:p w14:paraId="6BF103E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textAlign</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TextAlign</w:t>
      </w:r>
      <w:r w:rsidRPr="003C4682">
        <w:rPr>
          <w:rFonts w:ascii="Consolas" w:hAnsi="Consolas"/>
          <w:color w:val="000000"/>
          <w:sz w:val="21"/>
          <w:szCs w:val="21"/>
          <w:lang w:val="en-IN" w:eastAsia="en-IN"/>
        </w:rPr>
        <w:t>.center</w:t>
      </w:r>
      <w:proofErr w:type="spellEnd"/>
      <w:r w:rsidRPr="003C4682">
        <w:rPr>
          <w:rFonts w:ascii="Consolas" w:hAnsi="Consolas"/>
          <w:color w:val="000000"/>
          <w:sz w:val="21"/>
          <w:szCs w:val="21"/>
          <w:lang w:val="en-IN" w:eastAsia="en-IN"/>
        </w:rPr>
        <w:t>,</w:t>
      </w:r>
    </w:p>
    <w:p w14:paraId="182FDB4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decoration: </w:t>
      </w:r>
      <w:proofErr w:type="spellStart"/>
      <w:proofErr w:type="gramStart"/>
      <w:r w:rsidRPr="003C4682">
        <w:rPr>
          <w:rFonts w:ascii="Consolas" w:hAnsi="Consolas"/>
          <w:color w:val="267F99"/>
          <w:sz w:val="21"/>
          <w:szCs w:val="21"/>
          <w:lang w:val="en-IN" w:eastAsia="en-IN"/>
        </w:rPr>
        <w:t>InputDecoration</w:t>
      </w:r>
      <w:proofErr w:type="spellEnd"/>
      <w:r w:rsidRPr="003C4682">
        <w:rPr>
          <w:rFonts w:ascii="Consolas" w:hAnsi="Consolas"/>
          <w:color w:val="000000"/>
          <w:sz w:val="21"/>
          <w:szCs w:val="21"/>
          <w:lang w:val="en-IN" w:eastAsia="en-IN"/>
        </w:rPr>
        <w:t>(</w:t>
      </w:r>
      <w:proofErr w:type="gramEnd"/>
    </w:p>
    <w:p w14:paraId="7EFB561A"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hintText</w:t>
      </w:r>
      <w:proofErr w:type="spellEnd"/>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'Username'</w:t>
      </w:r>
      <w:r w:rsidRPr="003C4682">
        <w:rPr>
          <w:rFonts w:ascii="Consolas" w:hAnsi="Consolas"/>
          <w:color w:val="000000"/>
          <w:sz w:val="21"/>
          <w:szCs w:val="21"/>
          <w:lang w:val="en-IN" w:eastAsia="en-IN"/>
        </w:rPr>
        <w:t>,</w:t>
      </w:r>
    </w:p>
    <w:p w14:paraId="0B232F9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hintStyle</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TextStyle</w:t>
      </w:r>
      <w:proofErr w:type="spellEnd"/>
      <w:r w:rsidRPr="003C4682">
        <w:rPr>
          <w:rFonts w:ascii="Consolas" w:hAnsi="Consolas"/>
          <w:color w:val="000000"/>
          <w:sz w:val="21"/>
          <w:szCs w:val="21"/>
          <w:lang w:val="en-IN" w:eastAsia="en-IN"/>
        </w:rPr>
        <w:t>(</w:t>
      </w:r>
      <w:proofErr w:type="gramEnd"/>
    </w:p>
    <w:p w14:paraId="5FE4749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fontSize</w:t>
      </w:r>
      <w:proofErr w:type="spellEnd"/>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20</w:t>
      </w:r>
      <w:r w:rsidRPr="003C4682">
        <w:rPr>
          <w:rFonts w:ascii="Consolas" w:hAnsi="Consolas"/>
          <w:color w:val="000000"/>
          <w:sz w:val="21"/>
          <w:szCs w:val="21"/>
          <w:lang w:val="en-IN" w:eastAsia="en-IN"/>
        </w:rPr>
        <w:t>,</w:t>
      </w:r>
    </w:p>
    <w:p w14:paraId="5A589C9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primaryColor</w:t>
      </w:r>
      <w:proofErr w:type="spellEnd"/>
      <w:r w:rsidRPr="003C4682">
        <w:rPr>
          <w:rFonts w:ascii="Consolas" w:hAnsi="Consolas"/>
          <w:color w:val="000000"/>
          <w:sz w:val="21"/>
          <w:szCs w:val="21"/>
          <w:lang w:val="en-IN" w:eastAsia="en-IN"/>
        </w:rPr>
        <w:t>,</w:t>
      </w:r>
    </w:p>
    <w:p w14:paraId="147B41D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fontWeight</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FontWeight</w:t>
      </w:r>
      <w:r w:rsidRPr="003C4682">
        <w:rPr>
          <w:rFonts w:ascii="Consolas" w:hAnsi="Consolas"/>
          <w:color w:val="000000"/>
          <w:sz w:val="21"/>
          <w:szCs w:val="21"/>
          <w:lang w:val="en-IN" w:eastAsia="en-IN"/>
        </w:rPr>
        <w:t>.bold</w:t>
      </w:r>
      <w:proofErr w:type="spellEnd"/>
      <w:r w:rsidRPr="003C4682">
        <w:rPr>
          <w:rFonts w:ascii="Consolas" w:hAnsi="Consolas"/>
          <w:color w:val="000000"/>
          <w:sz w:val="21"/>
          <w:szCs w:val="21"/>
          <w:lang w:val="en-IN" w:eastAsia="en-IN"/>
        </w:rPr>
        <w:t>),</w:t>
      </w:r>
    </w:p>
    <w:p w14:paraId="579A974C"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border: </w:t>
      </w:r>
      <w:proofErr w:type="spellStart"/>
      <w:proofErr w:type="gramStart"/>
      <w:r w:rsidRPr="003C4682">
        <w:rPr>
          <w:rFonts w:ascii="Consolas" w:hAnsi="Consolas"/>
          <w:color w:val="267F99"/>
          <w:sz w:val="21"/>
          <w:szCs w:val="21"/>
          <w:lang w:val="en-IN" w:eastAsia="en-IN"/>
        </w:rPr>
        <w:t>OutlineInputBorder</w:t>
      </w:r>
      <w:proofErr w:type="spellEnd"/>
      <w:r w:rsidRPr="003C4682">
        <w:rPr>
          <w:rFonts w:ascii="Consolas" w:hAnsi="Consolas"/>
          <w:color w:val="000000"/>
          <w:sz w:val="21"/>
          <w:szCs w:val="21"/>
          <w:lang w:val="en-IN" w:eastAsia="en-IN"/>
        </w:rPr>
        <w:t>(</w:t>
      </w:r>
      <w:proofErr w:type="gramEnd"/>
    </w:p>
    <w:p w14:paraId="60AB1A8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borderRadius</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BorderRadius</w:t>
      </w:r>
      <w:r w:rsidRPr="003C4682">
        <w:rPr>
          <w:rFonts w:ascii="Consolas" w:hAnsi="Consolas"/>
          <w:color w:val="000000"/>
          <w:sz w:val="21"/>
          <w:szCs w:val="21"/>
          <w:lang w:val="en-IN" w:eastAsia="en-IN"/>
        </w:rPr>
        <w:t>.zero</w:t>
      </w:r>
      <w:proofErr w:type="spellEnd"/>
      <w:r w:rsidRPr="003C4682">
        <w:rPr>
          <w:rFonts w:ascii="Consolas" w:hAnsi="Consolas"/>
          <w:color w:val="000000"/>
          <w:sz w:val="21"/>
          <w:szCs w:val="21"/>
          <w:lang w:val="en-IN" w:eastAsia="en-IN"/>
        </w:rPr>
        <w:t>,</w:t>
      </w:r>
    </w:p>
    <w:p w14:paraId="1F2641D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borderSide</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BorderSide</w:t>
      </w:r>
      <w:proofErr w:type="spellEnd"/>
      <w:r w:rsidRPr="003C4682">
        <w:rPr>
          <w:rFonts w:ascii="Consolas" w:hAnsi="Consolas"/>
          <w:color w:val="000000"/>
          <w:sz w:val="21"/>
          <w:szCs w:val="21"/>
          <w:lang w:val="en-IN" w:eastAsia="en-IN"/>
        </w:rPr>
        <w:t>(</w:t>
      </w:r>
      <w:proofErr w:type="gramEnd"/>
    </w:p>
    <w:p w14:paraId="19B83B1C"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width: </w:t>
      </w:r>
      <w:r w:rsidRPr="003C4682">
        <w:rPr>
          <w:rFonts w:ascii="Consolas" w:hAnsi="Consolas"/>
          <w:color w:val="098658"/>
          <w:sz w:val="21"/>
          <w:szCs w:val="21"/>
          <w:lang w:val="en-IN" w:eastAsia="en-IN"/>
        </w:rPr>
        <w:t>0</w:t>
      </w:r>
      <w:r w:rsidRPr="003C4682">
        <w:rPr>
          <w:rFonts w:ascii="Consolas" w:hAnsi="Consolas"/>
          <w:color w:val="000000"/>
          <w:sz w:val="21"/>
          <w:szCs w:val="21"/>
          <w:lang w:val="en-IN" w:eastAsia="en-IN"/>
        </w:rPr>
        <w:t>,</w:t>
      </w:r>
    </w:p>
    <w:p w14:paraId="4BC0538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style: </w:t>
      </w:r>
      <w:proofErr w:type="spellStart"/>
      <w:r w:rsidRPr="003C4682">
        <w:rPr>
          <w:rFonts w:ascii="Consolas" w:hAnsi="Consolas"/>
          <w:color w:val="267F99"/>
          <w:sz w:val="21"/>
          <w:szCs w:val="21"/>
          <w:lang w:val="en-IN" w:eastAsia="en-IN"/>
        </w:rPr>
        <w:t>BorderStyle</w:t>
      </w:r>
      <w:r w:rsidRPr="003C4682">
        <w:rPr>
          <w:rFonts w:ascii="Consolas" w:hAnsi="Consolas"/>
          <w:color w:val="000000"/>
          <w:sz w:val="21"/>
          <w:szCs w:val="21"/>
          <w:lang w:val="en-IN" w:eastAsia="en-IN"/>
        </w:rPr>
        <w:t>.none</w:t>
      </w:r>
      <w:proofErr w:type="spellEnd"/>
      <w:r w:rsidRPr="003C4682">
        <w:rPr>
          <w:rFonts w:ascii="Consolas" w:hAnsi="Consolas"/>
          <w:color w:val="000000"/>
          <w:sz w:val="21"/>
          <w:szCs w:val="21"/>
          <w:lang w:val="en-IN" w:eastAsia="en-IN"/>
        </w:rPr>
        <w:t>,</w:t>
      </w:r>
    </w:p>
    <w:p w14:paraId="2C5117E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3E0F5CDA"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E69DFCC"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filled: </w:t>
      </w:r>
      <w:r w:rsidRPr="003C4682">
        <w:rPr>
          <w:rFonts w:ascii="Consolas" w:hAnsi="Consolas"/>
          <w:color w:val="0000FF"/>
          <w:sz w:val="21"/>
          <w:szCs w:val="21"/>
          <w:lang w:val="en-IN" w:eastAsia="en-IN"/>
        </w:rPr>
        <w:t>true</w:t>
      </w:r>
      <w:r w:rsidRPr="003C4682">
        <w:rPr>
          <w:rFonts w:ascii="Consolas" w:hAnsi="Consolas"/>
          <w:color w:val="000000"/>
          <w:sz w:val="21"/>
          <w:szCs w:val="21"/>
          <w:lang w:val="en-IN" w:eastAsia="en-IN"/>
        </w:rPr>
        <w:t>,</w:t>
      </w:r>
    </w:p>
    <w:p w14:paraId="6EBB95A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contentPadding</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all</w:t>
      </w:r>
      <w:proofErr w:type="spellEnd"/>
      <w:r w:rsidRPr="003C4682">
        <w:rPr>
          <w:rFonts w:ascii="Consolas" w:hAnsi="Consolas"/>
          <w:color w:val="000000"/>
          <w:sz w:val="21"/>
          <w:szCs w:val="21"/>
          <w:lang w:val="en-IN" w:eastAsia="en-IN"/>
        </w:rPr>
        <w:t>(</w:t>
      </w:r>
      <w:proofErr w:type="gramEnd"/>
      <w:r w:rsidRPr="003C4682">
        <w:rPr>
          <w:rFonts w:ascii="Consolas" w:hAnsi="Consolas"/>
          <w:color w:val="098658"/>
          <w:sz w:val="21"/>
          <w:szCs w:val="21"/>
          <w:lang w:val="en-IN" w:eastAsia="en-IN"/>
        </w:rPr>
        <w:t>15</w:t>
      </w:r>
      <w:r w:rsidRPr="003C4682">
        <w:rPr>
          <w:rFonts w:ascii="Consolas" w:hAnsi="Consolas"/>
          <w:color w:val="000000"/>
          <w:sz w:val="21"/>
          <w:szCs w:val="21"/>
          <w:lang w:val="en-IN" w:eastAsia="en-IN"/>
        </w:rPr>
        <w:t>),</w:t>
      </w:r>
    </w:p>
    <w:p w14:paraId="2D6A4F1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fillColor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secondaryColor</w:t>
      </w:r>
      <w:proofErr w:type="spellEnd"/>
      <w:r w:rsidRPr="003C4682">
        <w:rPr>
          <w:rFonts w:ascii="Consolas" w:hAnsi="Consolas"/>
          <w:color w:val="000000"/>
          <w:sz w:val="21"/>
          <w:szCs w:val="21"/>
          <w:lang w:val="en-IN" w:eastAsia="en-IN"/>
        </w:rPr>
        <w:t>,</w:t>
      </w:r>
    </w:p>
    <w:p w14:paraId="6268EA3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DEE170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1F703B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5C578EE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Container</w:t>
      </w:r>
      <w:r w:rsidRPr="003C4682">
        <w:rPr>
          <w:rFonts w:ascii="Consolas" w:hAnsi="Consolas"/>
          <w:color w:val="000000"/>
          <w:sz w:val="21"/>
          <w:szCs w:val="21"/>
          <w:lang w:val="en-IN" w:eastAsia="en-IN"/>
        </w:rPr>
        <w:t>(</w:t>
      </w:r>
      <w:proofErr w:type="gramEnd"/>
    </w:p>
    <w:p w14:paraId="26111512"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margin: </w:t>
      </w:r>
      <w:proofErr w:type="spell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fromLTRB</w:t>
      </w:r>
      <w:proofErr w:type="spellEnd"/>
      <w:r w:rsidRPr="003C4682">
        <w:rPr>
          <w:rFonts w:ascii="Consolas" w:hAnsi="Consolas"/>
          <w:color w:val="000000"/>
          <w:sz w:val="21"/>
          <w:szCs w:val="21"/>
          <w:lang w:val="en-IN" w:eastAsia="en-IN"/>
        </w:rPr>
        <w:t>(</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10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10</w:t>
      </w:r>
      <w:r w:rsidRPr="003C4682">
        <w:rPr>
          <w:rFonts w:ascii="Consolas" w:hAnsi="Consolas"/>
          <w:color w:val="000000"/>
          <w:sz w:val="21"/>
          <w:szCs w:val="21"/>
          <w:lang w:val="en-IN" w:eastAsia="en-IN"/>
        </w:rPr>
        <w:t>),</w:t>
      </w:r>
    </w:p>
    <w:p w14:paraId="78622A6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proofErr w:type="gramStart"/>
      <w:r w:rsidRPr="003C4682">
        <w:rPr>
          <w:rFonts w:ascii="Consolas" w:hAnsi="Consolas"/>
          <w:color w:val="267F99"/>
          <w:sz w:val="21"/>
          <w:szCs w:val="21"/>
          <w:lang w:val="en-IN" w:eastAsia="en-IN"/>
        </w:rPr>
        <w:t>TextField</w:t>
      </w:r>
      <w:proofErr w:type="spellEnd"/>
      <w:r w:rsidRPr="003C4682">
        <w:rPr>
          <w:rFonts w:ascii="Consolas" w:hAnsi="Consolas"/>
          <w:color w:val="000000"/>
          <w:sz w:val="21"/>
          <w:szCs w:val="21"/>
          <w:lang w:val="en-IN" w:eastAsia="en-IN"/>
        </w:rPr>
        <w:t>(</w:t>
      </w:r>
      <w:proofErr w:type="gramEnd"/>
    </w:p>
    <w:p w14:paraId="6900B91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textAlign</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TextAlign</w:t>
      </w:r>
      <w:r w:rsidRPr="003C4682">
        <w:rPr>
          <w:rFonts w:ascii="Consolas" w:hAnsi="Consolas"/>
          <w:color w:val="000000"/>
          <w:sz w:val="21"/>
          <w:szCs w:val="21"/>
          <w:lang w:val="en-IN" w:eastAsia="en-IN"/>
        </w:rPr>
        <w:t>.center</w:t>
      </w:r>
      <w:proofErr w:type="spellEnd"/>
      <w:r w:rsidRPr="003C4682">
        <w:rPr>
          <w:rFonts w:ascii="Consolas" w:hAnsi="Consolas"/>
          <w:color w:val="000000"/>
          <w:sz w:val="21"/>
          <w:szCs w:val="21"/>
          <w:lang w:val="en-IN" w:eastAsia="en-IN"/>
        </w:rPr>
        <w:t>,</w:t>
      </w:r>
    </w:p>
    <w:p w14:paraId="5BC93F8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decoration: </w:t>
      </w:r>
      <w:proofErr w:type="spellStart"/>
      <w:proofErr w:type="gramStart"/>
      <w:r w:rsidRPr="003C4682">
        <w:rPr>
          <w:rFonts w:ascii="Consolas" w:hAnsi="Consolas"/>
          <w:color w:val="267F99"/>
          <w:sz w:val="21"/>
          <w:szCs w:val="21"/>
          <w:lang w:val="en-IN" w:eastAsia="en-IN"/>
        </w:rPr>
        <w:t>InputDecoration</w:t>
      </w:r>
      <w:proofErr w:type="spellEnd"/>
      <w:r w:rsidRPr="003C4682">
        <w:rPr>
          <w:rFonts w:ascii="Consolas" w:hAnsi="Consolas"/>
          <w:color w:val="000000"/>
          <w:sz w:val="21"/>
          <w:szCs w:val="21"/>
          <w:lang w:val="en-IN" w:eastAsia="en-IN"/>
        </w:rPr>
        <w:t>(</w:t>
      </w:r>
      <w:proofErr w:type="gramEnd"/>
    </w:p>
    <w:p w14:paraId="52981E20"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hintText</w:t>
      </w:r>
      <w:proofErr w:type="spellEnd"/>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'Password'</w:t>
      </w:r>
      <w:r w:rsidRPr="003C4682">
        <w:rPr>
          <w:rFonts w:ascii="Consolas" w:hAnsi="Consolas"/>
          <w:color w:val="000000"/>
          <w:sz w:val="21"/>
          <w:szCs w:val="21"/>
          <w:lang w:val="en-IN" w:eastAsia="en-IN"/>
        </w:rPr>
        <w:t>,</w:t>
      </w:r>
    </w:p>
    <w:p w14:paraId="30C88EE9"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hintStyle</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TextStyle</w:t>
      </w:r>
      <w:proofErr w:type="spellEnd"/>
      <w:r w:rsidRPr="003C4682">
        <w:rPr>
          <w:rFonts w:ascii="Consolas" w:hAnsi="Consolas"/>
          <w:color w:val="000000"/>
          <w:sz w:val="21"/>
          <w:szCs w:val="21"/>
          <w:lang w:val="en-IN" w:eastAsia="en-IN"/>
        </w:rPr>
        <w:t>(</w:t>
      </w:r>
      <w:proofErr w:type="gramEnd"/>
    </w:p>
    <w:p w14:paraId="191F5FF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fontSize</w:t>
      </w:r>
      <w:proofErr w:type="spellEnd"/>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20</w:t>
      </w:r>
      <w:r w:rsidRPr="003C4682">
        <w:rPr>
          <w:rFonts w:ascii="Consolas" w:hAnsi="Consolas"/>
          <w:color w:val="000000"/>
          <w:sz w:val="21"/>
          <w:szCs w:val="21"/>
          <w:lang w:val="en-IN" w:eastAsia="en-IN"/>
        </w:rPr>
        <w:t>,</w:t>
      </w:r>
    </w:p>
    <w:p w14:paraId="63B0EF4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primaryColor</w:t>
      </w:r>
      <w:proofErr w:type="spellEnd"/>
      <w:r w:rsidRPr="003C4682">
        <w:rPr>
          <w:rFonts w:ascii="Consolas" w:hAnsi="Consolas"/>
          <w:color w:val="000000"/>
          <w:sz w:val="21"/>
          <w:szCs w:val="21"/>
          <w:lang w:val="en-IN" w:eastAsia="en-IN"/>
        </w:rPr>
        <w:t>,</w:t>
      </w:r>
    </w:p>
    <w:p w14:paraId="15D8564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fontWeight</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FontWeight</w:t>
      </w:r>
      <w:r w:rsidRPr="003C4682">
        <w:rPr>
          <w:rFonts w:ascii="Consolas" w:hAnsi="Consolas"/>
          <w:color w:val="000000"/>
          <w:sz w:val="21"/>
          <w:szCs w:val="21"/>
          <w:lang w:val="en-IN" w:eastAsia="en-IN"/>
        </w:rPr>
        <w:t>.bold</w:t>
      </w:r>
      <w:proofErr w:type="spellEnd"/>
      <w:r w:rsidRPr="003C4682">
        <w:rPr>
          <w:rFonts w:ascii="Consolas" w:hAnsi="Consolas"/>
          <w:color w:val="000000"/>
          <w:sz w:val="21"/>
          <w:szCs w:val="21"/>
          <w:lang w:val="en-IN" w:eastAsia="en-IN"/>
        </w:rPr>
        <w:t>),</w:t>
      </w:r>
    </w:p>
    <w:p w14:paraId="2771BED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border: </w:t>
      </w:r>
      <w:proofErr w:type="spellStart"/>
      <w:proofErr w:type="gramStart"/>
      <w:r w:rsidRPr="003C4682">
        <w:rPr>
          <w:rFonts w:ascii="Consolas" w:hAnsi="Consolas"/>
          <w:color w:val="267F99"/>
          <w:sz w:val="21"/>
          <w:szCs w:val="21"/>
          <w:lang w:val="en-IN" w:eastAsia="en-IN"/>
        </w:rPr>
        <w:t>OutlineInputBorder</w:t>
      </w:r>
      <w:proofErr w:type="spellEnd"/>
      <w:r w:rsidRPr="003C4682">
        <w:rPr>
          <w:rFonts w:ascii="Consolas" w:hAnsi="Consolas"/>
          <w:color w:val="000000"/>
          <w:sz w:val="21"/>
          <w:szCs w:val="21"/>
          <w:lang w:val="en-IN" w:eastAsia="en-IN"/>
        </w:rPr>
        <w:t>(</w:t>
      </w:r>
      <w:proofErr w:type="gramEnd"/>
    </w:p>
    <w:p w14:paraId="51B27BD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borderRadius</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BorderRadius</w:t>
      </w:r>
      <w:r w:rsidRPr="003C4682">
        <w:rPr>
          <w:rFonts w:ascii="Consolas" w:hAnsi="Consolas"/>
          <w:color w:val="000000"/>
          <w:sz w:val="21"/>
          <w:szCs w:val="21"/>
          <w:lang w:val="en-IN" w:eastAsia="en-IN"/>
        </w:rPr>
        <w:t>.zero</w:t>
      </w:r>
      <w:proofErr w:type="spellEnd"/>
      <w:r w:rsidRPr="003C4682">
        <w:rPr>
          <w:rFonts w:ascii="Consolas" w:hAnsi="Consolas"/>
          <w:color w:val="000000"/>
          <w:sz w:val="21"/>
          <w:szCs w:val="21"/>
          <w:lang w:val="en-IN" w:eastAsia="en-IN"/>
        </w:rPr>
        <w:t>,</w:t>
      </w:r>
    </w:p>
    <w:p w14:paraId="4746DDF9"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borderSide</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BorderSide</w:t>
      </w:r>
      <w:proofErr w:type="spellEnd"/>
      <w:r w:rsidRPr="003C4682">
        <w:rPr>
          <w:rFonts w:ascii="Consolas" w:hAnsi="Consolas"/>
          <w:color w:val="000000"/>
          <w:sz w:val="21"/>
          <w:szCs w:val="21"/>
          <w:lang w:val="en-IN" w:eastAsia="en-IN"/>
        </w:rPr>
        <w:t>(</w:t>
      </w:r>
      <w:proofErr w:type="gramEnd"/>
    </w:p>
    <w:p w14:paraId="04BE69A2"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width: </w:t>
      </w:r>
      <w:r w:rsidRPr="003C4682">
        <w:rPr>
          <w:rFonts w:ascii="Consolas" w:hAnsi="Consolas"/>
          <w:color w:val="098658"/>
          <w:sz w:val="21"/>
          <w:szCs w:val="21"/>
          <w:lang w:val="en-IN" w:eastAsia="en-IN"/>
        </w:rPr>
        <w:t>0</w:t>
      </w:r>
      <w:r w:rsidRPr="003C4682">
        <w:rPr>
          <w:rFonts w:ascii="Consolas" w:hAnsi="Consolas"/>
          <w:color w:val="000000"/>
          <w:sz w:val="21"/>
          <w:szCs w:val="21"/>
          <w:lang w:val="en-IN" w:eastAsia="en-IN"/>
        </w:rPr>
        <w:t>,</w:t>
      </w:r>
    </w:p>
    <w:p w14:paraId="17E72CF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style: </w:t>
      </w:r>
      <w:proofErr w:type="spellStart"/>
      <w:r w:rsidRPr="003C4682">
        <w:rPr>
          <w:rFonts w:ascii="Consolas" w:hAnsi="Consolas"/>
          <w:color w:val="267F99"/>
          <w:sz w:val="21"/>
          <w:szCs w:val="21"/>
          <w:lang w:val="en-IN" w:eastAsia="en-IN"/>
        </w:rPr>
        <w:t>BorderStyle</w:t>
      </w:r>
      <w:r w:rsidRPr="003C4682">
        <w:rPr>
          <w:rFonts w:ascii="Consolas" w:hAnsi="Consolas"/>
          <w:color w:val="000000"/>
          <w:sz w:val="21"/>
          <w:szCs w:val="21"/>
          <w:lang w:val="en-IN" w:eastAsia="en-IN"/>
        </w:rPr>
        <w:t>.none</w:t>
      </w:r>
      <w:proofErr w:type="spellEnd"/>
      <w:r w:rsidRPr="003C4682">
        <w:rPr>
          <w:rFonts w:ascii="Consolas" w:hAnsi="Consolas"/>
          <w:color w:val="000000"/>
          <w:sz w:val="21"/>
          <w:szCs w:val="21"/>
          <w:lang w:val="en-IN" w:eastAsia="en-IN"/>
        </w:rPr>
        <w:t>,</w:t>
      </w:r>
    </w:p>
    <w:p w14:paraId="1AB4D3A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262871E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78A77D24"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lastRenderedPageBreak/>
        <w:t xml:space="preserve">                filled: </w:t>
      </w:r>
      <w:r w:rsidRPr="003C4682">
        <w:rPr>
          <w:rFonts w:ascii="Consolas" w:hAnsi="Consolas"/>
          <w:color w:val="0000FF"/>
          <w:sz w:val="21"/>
          <w:szCs w:val="21"/>
          <w:lang w:val="en-IN" w:eastAsia="en-IN"/>
        </w:rPr>
        <w:t>true</w:t>
      </w:r>
      <w:r w:rsidRPr="003C4682">
        <w:rPr>
          <w:rFonts w:ascii="Consolas" w:hAnsi="Consolas"/>
          <w:color w:val="000000"/>
          <w:sz w:val="21"/>
          <w:szCs w:val="21"/>
          <w:lang w:val="en-IN" w:eastAsia="en-IN"/>
        </w:rPr>
        <w:t>,</w:t>
      </w:r>
    </w:p>
    <w:p w14:paraId="4C78CB6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contentPadding</w:t>
      </w:r>
      <w:proofErr w:type="spellEnd"/>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all</w:t>
      </w:r>
      <w:proofErr w:type="spellEnd"/>
      <w:r w:rsidRPr="003C4682">
        <w:rPr>
          <w:rFonts w:ascii="Consolas" w:hAnsi="Consolas"/>
          <w:color w:val="000000"/>
          <w:sz w:val="21"/>
          <w:szCs w:val="21"/>
          <w:lang w:val="en-IN" w:eastAsia="en-IN"/>
        </w:rPr>
        <w:t>(</w:t>
      </w:r>
      <w:proofErr w:type="gramEnd"/>
      <w:r w:rsidRPr="003C4682">
        <w:rPr>
          <w:rFonts w:ascii="Consolas" w:hAnsi="Consolas"/>
          <w:color w:val="098658"/>
          <w:sz w:val="21"/>
          <w:szCs w:val="21"/>
          <w:lang w:val="en-IN" w:eastAsia="en-IN"/>
        </w:rPr>
        <w:t>15</w:t>
      </w:r>
      <w:r w:rsidRPr="003C4682">
        <w:rPr>
          <w:rFonts w:ascii="Consolas" w:hAnsi="Consolas"/>
          <w:color w:val="000000"/>
          <w:sz w:val="21"/>
          <w:szCs w:val="21"/>
          <w:lang w:val="en-IN" w:eastAsia="en-IN"/>
        </w:rPr>
        <w:t>),</w:t>
      </w:r>
    </w:p>
    <w:p w14:paraId="512136D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fillColor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secondaryColor</w:t>
      </w:r>
      <w:proofErr w:type="spellEnd"/>
      <w:r w:rsidRPr="003C4682">
        <w:rPr>
          <w:rFonts w:ascii="Consolas" w:hAnsi="Consolas"/>
          <w:color w:val="000000"/>
          <w:sz w:val="21"/>
          <w:szCs w:val="21"/>
          <w:lang w:val="en-IN" w:eastAsia="en-IN"/>
        </w:rPr>
        <w:t>,</w:t>
      </w:r>
    </w:p>
    <w:p w14:paraId="0240D36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0BFC0532"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5E6007A9"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2512CD9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gramStart"/>
      <w:r w:rsidRPr="003C4682">
        <w:rPr>
          <w:rFonts w:ascii="Consolas" w:hAnsi="Consolas"/>
          <w:color w:val="267F99"/>
          <w:sz w:val="21"/>
          <w:szCs w:val="21"/>
          <w:lang w:val="en-IN" w:eastAsia="en-IN"/>
        </w:rPr>
        <w:t>Container</w:t>
      </w:r>
      <w:r w:rsidRPr="003C4682">
        <w:rPr>
          <w:rFonts w:ascii="Consolas" w:hAnsi="Consolas"/>
          <w:color w:val="000000"/>
          <w:sz w:val="21"/>
          <w:szCs w:val="21"/>
          <w:lang w:val="en-IN" w:eastAsia="en-IN"/>
        </w:rPr>
        <w:t>(</w:t>
      </w:r>
      <w:proofErr w:type="gramEnd"/>
    </w:p>
    <w:p w14:paraId="5D658699"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width: </w:t>
      </w:r>
      <w:r w:rsidRPr="003C4682">
        <w:rPr>
          <w:rFonts w:ascii="Consolas" w:hAnsi="Consolas"/>
          <w:color w:val="098658"/>
          <w:sz w:val="21"/>
          <w:szCs w:val="21"/>
          <w:lang w:val="en-IN" w:eastAsia="en-IN"/>
        </w:rPr>
        <w:t>500</w:t>
      </w:r>
      <w:r w:rsidRPr="003C4682">
        <w:rPr>
          <w:rFonts w:ascii="Consolas" w:hAnsi="Consolas"/>
          <w:color w:val="000000"/>
          <w:sz w:val="21"/>
          <w:szCs w:val="21"/>
          <w:lang w:val="en-IN" w:eastAsia="en-IN"/>
        </w:rPr>
        <w:t>,</w:t>
      </w:r>
    </w:p>
    <w:p w14:paraId="1AE981A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height: </w:t>
      </w:r>
      <w:r w:rsidRPr="003C4682">
        <w:rPr>
          <w:rFonts w:ascii="Consolas" w:hAnsi="Consolas"/>
          <w:color w:val="098658"/>
          <w:sz w:val="21"/>
          <w:szCs w:val="21"/>
          <w:lang w:val="en-IN" w:eastAsia="en-IN"/>
        </w:rPr>
        <w:t>50</w:t>
      </w:r>
      <w:r w:rsidRPr="003C4682">
        <w:rPr>
          <w:rFonts w:ascii="Consolas" w:hAnsi="Consolas"/>
          <w:color w:val="000000"/>
          <w:sz w:val="21"/>
          <w:szCs w:val="21"/>
          <w:lang w:val="en-IN" w:eastAsia="en-IN"/>
        </w:rPr>
        <w:t>,</w:t>
      </w:r>
    </w:p>
    <w:p w14:paraId="0B1F0CD4"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margin: </w:t>
      </w:r>
      <w:proofErr w:type="spellStart"/>
      <w:r w:rsidRPr="003C4682">
        <w:rPr>
          <w:rFonts w:ascii="Consolas" w:hAnsi="Consolas"/>
          <w:color w:val="267F99"/>
          <w:sz w:val="21"/>
          <w:szCs w:val="21"/>
          <w:lang w:val="en-IN" w:eastAsia="en-IN"/>
        </w:rPr>
        <w:t>EdgeInsets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fromLTRB</w:t>
      </w:r>
      <w:proofErr w:type="spellEnd"/>
      <w:r w:rsidRPr="003C4682">
        <w:rPr>
          <w:rFonts w:ascii="Consolas" w:hAnsi="Consolas"/>
          <w:color w:val="000000"/>
          <w:sz w:val="21"/>
          <w:szCs w:val="21"/>
          <w:lang w:val="en-IN" w:eastAsia="en-IN"/>
        </w:rPr>
        <w:t>(</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20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40</w:t>
      </w:r>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20</w:t>
      </w:r>
      <w:r w:rsidRPr="003C4682">
        <w:rPr>
          <w:rFonts w:ascii="Consolas" w:hAnsi="Consolas"/>
          <w:color w:val="000000"/>
          <w:sz w:val="21"/>
          <w:szCs w:val="21"/>
          <w:lang w:val="en-IN" w:eastAsia="en-IN"/>
        </w:rPr>
        <w:t>),</w:t>
      </w:r>
    </w:p>
    <w:p w14:paraId="413BE6D9"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spellStart"/>
      <w:proofErr w:type="gramStart"/>
      <w:r w:rsidRPr="003C4682">
        <w:rPr>
          <w:rFonts w:ascii="Consolas" w:hAnsi="Consolas"/>
          <w:color w:val="267F99"/>
          <w:sz w:val="21"/>
          <w:szCs w:val="21"/>
          <w:lang w:val="en-IN" w:eastAsia="en-IN"/>
        </w:rPr>
        <w:t>ElevatedButton</w:t>
      </w:r>
      <w:proofErr w:type="spellEnd"/>
      <w:r w:rsidRPr="003C4682">
        <w:rPr>
          <w:rFonts w:ascii="Consolas" w:hAnsi="Consolas"/>
          <w:color w:val="000000"/>
          <w:sz w:val="21"/>
          <w:szCs w:val="21"/>
          <w:lang w:val="en-IN" w:eastAsia="en-IN"/>
        </w:rPr>
        <w:t>(</w:t>
      </w:r>
      <w:proofErr w:type="gramEnd"/>
    </w:p>
    <w:p w14:paraId="3213F7C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onPressed</w:t>
      </w:r>
      <w:proofErr w:type="spellEnd"/>
      <w:r w:rsidRPr="003C4682">
        <w:rPr>
          <w:rFonts w:ascii="Consolas" w:hAnsi="Consolas"/>
          <w:color w:val="000000"/>
          <w:sz w:val="21"/>
          <w:szCs w:val="21"/>
          <w:lang w:val="en-IN" w:eastAsia="en-IN"/>
        </w:rPr>
        <w:t>: () {</w:t>
      </w:r>
    </w:p>
    <w:p w14:paraId="4314C104"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Navigator</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push</w:t>
      </w:r>
      <w:proofErr w:type="spellEnd"/>
      <w:r w:rsidRPr="003C4682">
        <w:rPr>
          <w:rFonts w:ascii="Consolas" w:hAnsi="Consolas"/>
          <w:color w:val="000000"/>
          <w:sz w:val="21"/>
          <w:szCs w:val="21"/>
          <w:lang w:val="en-IN" w:eastAsia="en-IN"/>
        </w:rPr>
        <w:t>(</w:t>
      </w:r>
    </w:p>
    <w:p w14:paraId="0E3D93B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context,</w:t>
      </w:r>
    </w:p>
    <w:p w14:paraId="6B5998F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proofErr w:type="gramStart"/>
      <w:r w:rsidRPr="003C4682">
        <w:rPr>
          <w:rFonts w:ascii="Consolas" w:hAnsi="Consolas"/>
          <w:color w:val="267F99"/>
          <w:sz w:val="21"/>
          <w:szCs w:val="21"/>
          <w:lang w:val="en-IN" w:eastAsia="en-IN"/>
        </w:rPr>
        <w:t>MaterialPageRoute</w:t>
      </w:r>
      <w:proofErr w:type="spellEnd"/>
      <w:r w:rsidRPr="003C4682">
        <w:rPr>
          <w:rFonts w:ascii="Consolas" w:hAnsi="Consolas"/>
          <w:color w:val="000000"/>
          <w:sz w:val="21"/>
          <w:szCs w:val="21"/>
          <w:lang w:val="en-IN" w:eastAsia="en-IN"/>
        </w:rPr>
        <w:t>(</w:t>
      </w:r>
      <w:proofErr w:type="gramEnd"/>
      <w:r w:rsidRPr="003C4682">
        <w:rPr>
          <w:rFonts w:ascii="Consolas" w:hAnsi="Consolas"/>
          <w:color w:val="000000"/>
          <w:sz w:val="21"/>
          <w:szCs w:val="21"/>
          <w:lang w:val="en-IN" w:eastAsia="en-IN"/>
        </w:rPr>
        <w:t xml:space="preserve">builder: (context) =&gt; </w:t>
      </w:r>
      <w:proofErr w:type="spellStart"/>
      <w:r w:rsidRPr="003C4682">
        <w:rPr>
          <w:rFonts w:ascii="Consolas" w:hAnsi="Consolas"/>
          <w:color w:val="267F99"/>
          <w:sz w:val="21"/>
          <w:szCs w:val="21"/>
          <w:lang w:val="en-IN" w:eastAsia="en-IN"/>
        </w:rPr>
        <w:t>HomeScreen</w:t>
      </w:r>
      <w:proofErr w:type="spellEnd"/>
      <w:r w:rsidRPr="003C4682">
        <w:rPr>
          <w:rFonts w:ascii="Consolas" w:hAnsi="Consolas"/>
          <w:color w:val="000000"/>
          <w:sz w:val="21"/>
          <w:szCs w:val="21"/>
          <w:lang w:val="en-IN" w:eastAsia="en-IN"/>
        </w:rPr>
        <w:t>()),</w:t>
      </w:r>
    </w:p>
    <w:p w14:paraId="674E3DBB"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3FA30E78"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6D6EDBC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style: </w:t>
      </w:r>
      <w:proofErr w:type="spellStart"/>
      <w:r w:rsidRPr="003C4682">
        <w:rPr>
          <w:rFonts w:ascii="Consolas" w:hAnsi="Consolas"/>
          <w:color w:val="267F99"/>
          <w:sz w:val="21"/>
          <w:szCs w:val="21"/>
          <w:lang w:val="en-IN" w:eastAsia="en-IN"/>
        </w:rPr>
        <w:t>TextButton</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styleFrom</w:t>
      </w:r>
      <w:proofErr w:type="spellEnd"/>
      <w:r w:rsidRPr="003C4682">
        <w:rPr>
          <w:rFonts w:ascii="Consolas" w:hAnsi="Consolas"/>
          <w:color w:val="000000"/>
          <w:sz w:val="21"/>
          <w:szCs w:val="21"/>
          <w:lang w:val="en-IN" w:eastAsia="en-IN"/>
        </w:rPr>
        <w:t>(</w:t>
      </w:r>
    </w:p>
    <w:p w14:paraId="50F20E0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primary: </w:t>
      </w:r>
      <w:proofErr w:type="spellStart"/>
      <w:r w:rsidRPr="003C4682">
        <w:rPr>
          <w:rFonts w:ascii="Consolas" w:hAnsi="Consolas"/>
          <w:color w:val="267F99"/>
          <w:sz w:val="21"/>
          <w:szCs w:val="21"/>
          <w:lang w:val="en-IN" w:eastAsia="en-IN"/>
        </w:rPr>
        <w:t>Colors</w:t>
      </w:r>
      <w:r w:rsidRPr="003C4682">
        <w:rPr>
          <w:rFonts w:ascii="Consolas" w:hAnsi="Consolas"/>
          <w:color w:val="000000"/>
          <w:sz w:val="21"/>
          <w:szCs w:val="21"/>
          <w:lang w:val="en-IN" w:eastAsia="en-IN"/>
        </w:rPr>
        <w:t>.white</w:t>
      </w:r>
      <w:proofErr w:type="spellEnd"/>
      <w:r w:rsidRPr="003C4682">
        <w:rPr>
          <w:rFonts w:ascii="Consolas" w:hAnsi="Consolas"/>
          <w:color w:val="000000"/>
          <w:sz w:val="21"/>
          <w:szCs w:val="21"/>
          <w:lang w:val="en-IN" w:eastAsia="en-IN"/>
        </w:rPr>
        <w:t>,</w:t>
      </w:r>
    </w:p>
    <w:p w14:paraId="7110E6F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backgroundColor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pinkColor</w:t>
      </w:r>
      <w:proofErr w:type="spellEnd"/>
      <w:r w:rsidRPr="003C4682">
        <w:rPr>
          <w:rFonts w:ascii="Consolas" w:hAnsi="Consolas"/>
          <w:color w:val="000000"/>
          <w:sz w:val="21"/>
          <w:szCs w:val="21"/>
          <w:lang w:val="en-IN" w:eastAsia="en-IN"/>
        </w:rPr>
        <w:t>,</w:t>
      </w:r>
    </w:p>
    <w:p w14:paraId="3078F24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shape: </w:t>
      </w:r>
      <w:proofErr w:type="spellStart"/>
      <w:proofErr w:type="gramStart"/>
      <w:r w:rsidRPr="003C4682">
        <w:rPr>
          <w:rFonts w:ascii="Consolas" w:hAnsi="Consolas"/>
          <w:color w:val="267F99"/>
          <w:sz w:val="21"/>
          <w:szCs w:val="21"/>
          <w:lang w:val="en-IN" w:eastAsia="en-IN"/>
        </w:rPr>
        <w:t>RoundedRectangleBorder</w:t>
      </w:r>
      <w:proofErr w:type="spellEnd"/>
      <w:r w:rsidRPr="003C4682">
        <w:rPr>
          <w:rFonts w:ascii="Consolas" w:hAnsi="Consolas"/>
          <w:color w:val="000000"/>
          <w:sz w:val="21"/>
          <w:szCs w:val="21"/>
          <w:lang w:val="en-IN" w:eastAsia="en-IN"/>
        </w:rPr>
        <w:t>(</w:t>
      </w:r>
      <w:proofErr w:type="gramEnd"/>
    </w:p>
    <w:p w14:paraId="2AF2C317"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borderRadius</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BorderRadius</w:t>
      </w:r>
      <w:r w:rsidRPr="003C4682">
        <w:rPr>
          <w:rFonts w:ascii="Consolas" w:hAnsi="Consolas"/>
          <w:color w:val="000000"/>
          <w:sz w:val="21"/>
          <w:szCs w:val="21"/>
          <w:lang w:val="en-IN" w:eastAsia="en-IN"/>
        </w:rPr>
        <w:t>.</w:t>
      </w:r>
      <w:r w:rsidRPr="003C4682">
        <w:rPr>
          <w:rFonts w:ascii="Consolas" w:hAnsi="Consolas"/>
          <w:color w:val="795E26"/>
          <w:sz w:val="21"/>
          <w:szCs w:val="21"/>
          <w:lang w:val="en-IN" w:eastAsia="en-IN"/>
        </w:rPr>
        <w:t>circular</w:t>
      </w:r>
      <w:proofErr w:type="spellEnd"/>
      <w:r w:rsidRPr="003C4682">
        <w:rPr>
          <w:rFonts w:ascii="Consolas" w:hAnsi="Consolas"/>
          <w:color w:val="000000"/>
          <w:sz w:val="21"/>
          <w:szCs w:val="21"/>
          <w:lang w:val="en-IN" w:eastAsia="en-IN"/>
        </w:rPr>
        <w:t>(</w:t>
      </w:r>
      <w:r w:rsidRPr="003C4682">
        <w:rPr>
          <w:rFonts w:ascii="Consolas" w:hAnsi="Consolas"/>
          <w:color w:val="098658"/>
          <w:sz w:val="21"/>
          <w:szCs w:val="21"/>
          <w:lang w:val="en-IN" w:eastAsia="en-IN"/>
        </w:rPr>
        <w:t>10</w:t>
      </w:r>
      <w:r w:rsidRPr="003C4682">
        <w:rPr>
          <w:rFonts w:ascii="Consolas" w:hAnsi="Consolas"/>
          <w:color w:val="000000"/>
          <w:sz w:val="21"/>
          <w:szCs w:val="21"/>
          <w:lang w:val="en-IN" w:eastAsia="en-IN"/>
        </w:rPr>
        <w:t>),</w:t>
      </w:r>
    </w:p>
    <w:p w14:paraId="3E331F8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side: </w:t>
      </w:r>
      <w:proofErr w:type="spellStart"/>
      <w:proofErr w:type="gramStart"/>
      <w:r w:rsidRPr="003C4682">
        <w:rPr>
          <w:rFonts w:ascii="Consolas" w:hAnsi="Consolas"/>
          <w:color w:val="267F99"/>
          <w:sz w:val="21"/>
          <w:szCs w:val="21"/>
          <w:lang w:val="en-IN" w:eastAsia="en-IN"/>
        </w:rPr>
        <w:t>BorderSide</w:t>
      </w:r>
      <w:proofErr w:type="spellEnd"/>
      <w:r w:rsidRPr="003C4682">
        <w:rPr>
          <w:rFonts w:ascii="Consolas" w:hAnsi="Consolas"/>
          <w:color w:val="000000"/>
          <w:sz w:val="21"/>
          <w:szCs w:val="21"/>
          <w:lang w:val="en-IN" w:eastAsia="en-IN"/>
        </w:rPr>
        <w:t>(</w:t>
      </w:r>
      <w:proofErr w:type="gramEnd"/>
      <w:r w:rsidRPr="003C4682">
        <w:rPr>
          <w:rFonts w:ascii="Consolas" w:hAnsi="Consolas"/>
          <w:color w:val="000000"/>
          <w:sz w:val="21"/>
          <w:szCs w:val="21"/>
          <w:lang w:val="en-IN" w:eastAsia="en-IN"/>
        </w:rPr>
        <w:t xml:space="preserve">width: </w:t>
      </w:r>
      <w:r w:rsidRPr="003C4682">
        <w:rPr>
          <w:rFonts w:ascii="Consolas" w:hAnsi="Consolas"/>
          <w:color w:val="098658"/>
          <w:sz w:val="21"/>
          <w:szCs w:val="21"/>
          <w:lang w:val="en-IN" w:eastAsia="en-IN"/>
        </w:rPr>
        <w:t>0</w:t>
      </w:r>
      <w:r w:rsidRPr="003C4682">
        <w:rPr>
          <w:rFonts w:ascii="Consolas" w:hAnsi="Consolas"/>
          <w:color w:val="000000"/>
          <w:sz w:val="21"/>
          <w:szCs w:val="21"/>
          <w:lang w:val="en-IN" w:eastAsia="en-IN"/>
        </w:rPr>
        <w:t>))),</w:t>
      </w:r>
    </w:p>
    <w:p w14:paraId="4A4D2D2C"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child: </w:t>
      </w:r>
      <w:proofErr w:type="gramStart"/>
      <w:r w:rsidRPr="003C4682">
        <w:rPr>
          <w:rFonts w:ascii="Consolas" w:hAnsi="Consolas"/>
          <w:color w:val="267F99"/>
          <w:sz w:val="21"/>
          <w:szCs w:val="21"/>
          <w:lang w:val="en-IN" w:eastAsia="en-IN"/>
        </w:rPr>
        <w:t>Text</w:t>
      </w:r>
      <w:r w:rsidRPr="003C4682">
        <w:rPr>
          <w:rFonts w:ascii="Consolas" w:hAnsi="Consolas"/>
          <w:color w:val="000000"/>
          <w:sz w:val="21"/>
          <w:szCs w:val="21"/>
          <w:lang w:val="en-IN" w:eastAsia="en-IN"/>
        </w:rPr>
        <w:t>(</w:t>
      </w:r>
      <w:proofErr w:type="gramEnd"/>
    </w:p>
    <w:p w14:paraId="0DCAD47E"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r w:rsidRPr="003C4682">
        <w:rPr>
          <w:rFonts w:ascii="Consolas" w:hAnsi="Consolas"/>
          <w:color w:val="A31515"/>
          <w:sz w:val="21"/>
          <w:szCs w:val="21"/>
          <w:lang w:val="en-IN" w:eastAsia="en-IN"/>
        </w:rPr>
        <w:t>'Login'</w:t>
      </w:r>
      <w:r w:rsidRPr="003C4682">
        <w:rPr>
          <w:rFonts w:ascii="Consolas" w:hAnsi="Consolas"/>
          <w:color w:val="000000"/>
          <w:sz w:val="21"/>
          <w:szCs w:val="21"/>
          <w:lang w:val="en-IN" w:eastAsia="en-IN"/>
        </w:rPr>
        <w:t>,</w:t>
      </w:r>
    </w:p>
    <w:p w14:paraId="3946A1A4"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style: </w:t>
      </w:r>
      <w:proofErr w:type="spellStart"/>
      <w:proofErr w:type="gramStart"/>
      <w:r w:rsidRPr="003C4682">
        <w:rPr>
          <w:rFonts w:ascii="Consolas" w:hAnsi="Consolas"/>
          <w:color w:val="267F99"/>
          <w:sz w:val="21"/>
          <w:szCs w:val="21"/>
          <w:lang w:val="en-IN" w:eastAsia="en-IN"/>
        </w:rPr>
        <w:t>TextStyle</w:t>
      </w:r>
      <w:proofErr w:type="spellEnd"/>
      <w:r w:rsidRPr="003C4682">
        <w:rPr>
          <w:rFonts w:ascii="Consolas" w:hAnsi="Consolas"/>
          <w:color w:val="000000"/>
          <w:sz w:val="21"/>
          <w:szCs w:val="21"/>
          <w:lang w:val="en-IN" w:eastAsia="en-IN"/>
        </w:rPr>
        <w:t>(</w:t>
      </w:r>
      <w:proofErr w:type="gramEnd"/>
    </w:p>
    <w:p w14:paraId="65B3EF6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fontWeight</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FontWeight</w:t>
      </w:r>
      <w:r w:rsidRPr="003C4682">
        <w:rPr>
          <w:rFonts w:ascii="Consolas" w:hAnsi="Consolas"/>
          <w:color w:val="000000"/>
          <w:sz w:val="21"/>
          <w:szCs w:val="21"/>
          <w:lang w:val="en-IN" w:eastAsia="en-IN"/>
        </w:rPr>
        <w:t>.bold</w:t>
      </w:r>
      <w:proofErr w:type="spellEnd"/>
      <w:r w:rsidRPr="003C4682">
        <w:rPr>
          <w:rFonts w:ascii="Consolas" w:hAnsi="Consolas"/>
          <w:color w:val="000000"/>
          <w:sz w:val="21"/>
          <w:szCs w:val="21"/>
          <w:lang w:val="en-IN" w:eastAsia="en-IN"/>
        </w:rPr>
        <w:t>,</w:t>
      </w:r>
    </w:p>
    <w:p w14:paraId="42F573E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fontSize</w:t>
      </w:r>
      <w:proofErr w:type="spellEnd"/>
      <w:r w:rsidRPr="003C4682">
        <w:rPr>
          <w:rFonts w:ascii="Consolas" w:hAnsi="Consolas"/>
          <w:color w:val="000000"/>
          <w:sz w:val="21"/>
          <w:szCs w:val="21"/>
          <w:lang w:val="en-IN" w:eastAsia="en-IN"/>
        </w:rPr>
        <w:t xml:space="preserve">: </w:t>
      </w:r>
      <w:r w:rsidRPr="003C4682">
        <w:rPr>
          <w:rFonts w:ascii="Consolas" w:hAnsi="Consolas"/>
          <w:color w:val="098658"/>
          <w:sz w:val="21"/>
          <w:szCs w:val="21"/>
          <w:lang w:val="en-IN" w:eastAsia="en-IN"/>
        </w:rPr>
        <w:t>18</w:t>
      </w:r>
      <w:r w:rsidRPr="003C4682">
        <w:rPr>
          <w:rFonts w:ascii="Consolas" w:hAnsi="Consolas"/>
          <w:color w:val="000000"/>
          <w:sz w:val="21"/>
          <w:szCs w:val="21"/>
          <w:lang w:val="en-IN" w:eastAsia="en-IN"/>
        </w:rPr>
        <w:t>,</w:t>
      </w:r>
    </w:p>
    <w:p w14:paraId="5D6B508F"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xml:space="preserve">                  </w:t>
      </w:r>
      <w:proofErr w:type="spellStart"/>
      <w:r w:rsidRPr="003C4682">
        <w:rPr>
          <w:rFonts w:ascii="Consolas" w:hAnsi="Consolas"/>
          <w:color w:val="000000"/>
          <w:sz w:val="21"/>
          <w:szCs w:val="21"/>
          <w:lang w:val="en-IN" w:eastAsia="en-IN"/>
        </w:rPr>
        <w:t>color</w:t>
      </w:r>
      <w:proofErr w:type="spellEnd"/>
      <w:r w:rsidRPr="003C4682">
        <w:rPr>
          <w:rFonts w:ascii="Consolas" w:hAnsi="Consolas"/>
          <w:color w:val="000000"/>
          <w:sz w:val="21"/>
          <w:szCs w:val="21"/>
          <w:lang w:val="en-IN" w:eastAsia="en-IN"/>
        </w:rPr>
        <w:t xml:space="preserve">: </w:t>
      </w:r>
      <w:proofErr w:type="spellStart"/>
      <w:r w:rsidRPr="003C4682">
        <w:rPr>
          <w:rFonts w:ascii="Consolas" w:hAnsi="Consolas"/>
          <w:color w:val="267F99"/>
          <w:sz w:val="21"/>
          <w:szCs w:val="21"/>
          <w:lang w:val="en-IN" w:eastAsia="en-IN"/>
        </w:rPr>
        <w:t>Colors</w:t>
      </w:r>
      <w:r w:rsidRPr="003C4682">
        <w:rPr>
          <w:rFonts w:ascii="Consolas" w:hAnsi="Consolas"/>
          <w:color w:val="000000"/>
          <w:sz w:val="21"/>
          <w:szCs w:val="21"/>
          <w:lang w:val="en-IN" w:eastAsia="en-IN"/>
        </w:rPr>
        <w:t>.white</w:t>
      </w:r>
      <w:proofErr w:type="spellEnd"/>
      <w:r w:rsidRPr="003C4682">
        <w:rPr>
          <w:rFonts w:ascii="Consolas" w:hAnsi="Consolas"/>
          <w:color w:val="000000"/>
          <w:sz w:val="21"/>
          <w:szCs w:val="21"/>
          <w:lang w:val="en-IN" w:eastAsia="en-IN"/>
        </w:rPr>
        <w:t>,</w:t>
      </w:r>
    </w:p>
    <w:p w14:paraId="78FE654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52801AC6"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179010F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0CE6E6CA"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113082D1"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0D173E95"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4FC88583"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5AB6D2F2" w14:textId="77777777" w:rsidR="003C4682" w:rsidRPr="003C4682" w:rsidRDefault="003C4682" w:rsidP="003C4682">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  }</w:t>
      </w:r>
    </w:p>
    <w:p w14:paraId="155D7208" w14:textId="16A18F83" w:rsidR="00D469CF" w:rsidRDefault="003C4682" w:rsidP="00830974">
      <w:pPr>
        <w:widowControl/>
        <w:shd w:val="clear" w:color="auto" w:fill="FFFFFF"/>
        <w:autoSpaceDE/>
        <w:autoSpaceDN/>
        <w:spacing w:line="285" w:lineRule="atLeast"/>
        <w:rPr>
          <w:rFonts w:ascii="Consolas" w:hAnsi="Consolas"/>
          <w:color w:val="000000"/>
          <w:sz w:val="21"/>
          <w:szCs w:val="21"/>
          <w:lang w:val="en-IN" w:eastAsia="en-IN"/>
        </w:rPr>
      </w:pPr>
      <w:r w:rsidRPr="003C4682">
        <w:rPr>
          <w:rFonts w:ascii="Consolas" w:hAnsi="Consolas"/>
          <w:color w:val="000000"/>
          <w:sz w:val="21"/>
          <w:szCs w:val="21"/>
          <w:lang w:val="en-IN" w:eastAsia="en-IN"/>
        </w:rPr>
        <w:t>}</w:t>
      </w:r>
    </w:p>
    <w:p w14:paraId="4F0B56D3" w14:textId="77777777" w:rsidR="00830974" w:rsidRPr="00830974" w:rsidRDefault="00830974" w:rsidP="00830974">
      <w:pPr>
        <w:widowControl/>
        <w:shd w:val="clear" w:color="auto" w:fill="FFFFFF"/>
        <w:autoSpaceDE/>
        <w:autoSpaceDN/>
        <w:spacing w:line="285" w:lineRule="atLeast"/>
        <w:rPr>
          <w:rFonts w:ascii="Consolas" w:hAnsi="Consolas"/>
          <w:color w:val="000000"/>
          <w:sz w:val="21"/>
          <w:szCs w:val="21"/>
          <w:lang w:val="en-IN" w:eastAsia="en-IN"/>
        </w:rPr>
      </w:pPr>
    </w:p>
    <w:p w14:paraId="465D6E6E" w14:textId="1C2938C6" w:rsidR="00BE6410" w:rsidRDefault="00862CC6" w:rsidP="00D469CF">
      <w:pPr>
        <w:pStyle w:val="BodyText"/>
        <w:spacing w:before="159" w:line="360" w:lineRule="auto"/>
        <w:ind w:rightChars="490" w:right="1078"/>
        <w:jc w:val="both"/>
        <w:rPr>
          <w:b/>
          <w:bCs/>
          <w:lang w:val="en-IN"/>
        </w:rPr>
      </w:pPr>
      <w:r>
        <w:rPr>
          <w:b/>
          <w:bCs/>
          <w:lang w:val="en-IN"/>
        </w:rPr>
        <w:t xml:space="preserve">4.3.2 </w:t>
      </w:r>
      <w:r w:rsidR="005870F3">
        <w:rPr>
          <w:b/>
          <w:bCs/>
          <w:lang w:val="en-IN"/>
        </w:rPr>
        <w:t>Home screen</w:t>
      </w:r>
      <w:r>
        <w:rPr>
          <w:b/>
          <w:bCs/>
          <w:lang w:val="en-IN"/>
        </w:rPr>
        <w:t xml:space="preserve"> </w:t>
      </w:r>
      <w:r w:rsidR="003C4850">
        <w:rPr>
          <w:b/>
          <w:bCs/>
          <w:lang w:val="en-IN"/>
        </w:rPr>
        <w:t>c</w:t>
      </w:r>
      <w:r w:rsidR="00352B8F">
        <w:rPr>
          <w:b/>
          <w:bCs/>
          <w:lang w:val="en-IN"/>
        </w:rPr>
        <w:t>ode</w:t>
      </w:r>
    </w:p>
    <w:p w14:paraId="4F8CF69E" w14:textId="21A2F89C" w:rsidR="00BE6410" w:rsidRDefault="00862CC6">
      <w:pPr>
        <w:pStyle w:val="BodyText"/>
        <w:spacing w:before="159" w:line="360" w:lineRule="auto"/>
        <w:ind w:left="101" w:rightChars="490" w:right="1078"/>
        <w:jc w:val="both"/>
        <w:rPr>
          <w:lang w:val="en-IN"/>
        </w:rPr>
      </w:pPr>
      <w:r>
        <w:rPr>
          <w:lang w:val="en-IN"/>
        </w:rPr>
        <w:tab/>
      </w:r>
    </w:p>
    <w:p w14:paraId="097CC0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import</w:t>
      </w: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proofErr w:type="spellStart"/>
      <w:proofErr w:type="gramStart"/>
      <w:r w:rsidRPr="00A35303">
        <w:rPr>
          <w:rFonts w:ascii="Consolas" w:hAnsi="Consolas"/>
          <w:color w:val="A31515"/>
          <w:sz w:val="21"/>
          <w:szCs w:val="21"/>
          <w:lang w:val="en-IN" w:eastAsia="en-IN"/>
        </w:rPr>
        <w:t>package:barber_shop</w:t>
      </w:r>
      <w:proofErr w:type="spellEnd"/>
      <w:r w:rsidRPr="00A35303">
        <w:rPr>
          <w:rFonts w:ascii="Consolas" w:hAnsi="Consolas"/>
          <w:color w:val="A31515"/>
          <w:sz w:val="21"/>
          <w:szCs w:val="21"/>
          <w:lang w:val="en-IN" w:eastAsia="en-IN"/>
        </w:rPr>
        <w:t>/</w:t>
      </w:r>
      <w:proofErr w:type="spellStart"/>
      <w:r w:rsidRPr="00A35303">
        <w:rPr>
          <w:rFonts w:ascii="Consolas" w:hAnsi="Consolas"/>
          <w:color w:val="A31515"/>
          <w:sz w:val="21"/>
          <w:szCs w:val="21"/>
          <w:lang w:val="en-IN" w:eastAsia="en-IN"/>
        </w:rPr>
        <w:t>appointment_screen.dart</w:t>
      </w:r>
      <w:proofErr w:type="spellEnd"/>
      <w:proofErr w:type="gramEnd"/>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120118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import</w:t>
      </w: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proofErr w:type="spellStart"/>
      <w:proofErr w:type="gramStart"/>
      <w:r w:rsidRPr="00A35303">
        <w:rPr>
          <w:rFonts w:ascii="Consolas" w:hAnsi="Consolas"/>
          <w:color w:val="A31515"/>
          <w:sz w:val="21"/>
          <w:szCs w:val="21"/>
          <w:lang w:val="en-IN" w:eastAsia="en-IN"/>
        </w:rPr>
        <w:t>package:flutter</w:t>
      </w:r>
      <w:proofErr w:type="spellEnd"/>
      <w:r w:rsidRPr="00A35303">
        <w:rPr>
          <w:rFonts w:ascii="Consolas" w:hAnsi="Consolas"/>
          <w:color w:val="A31515"/>
          <w:sz w:val="21"/>
          <w:szCs w:val="21"/>
          <w:lang w:val="en-IN" w:eastAsia="en-IN"/>
        </w:rPr>
        <w:t>/</w:t>
      </w:r>
      <w:proofErr w:type="spellStart"/>
      <w:r w:rsidRPr="00A35303">
        <w:rPr>
          <w:rFonts w:ascii="Consolas" w:hAnsi="Consolas"/>
          <w:color w:val="A31515"/>
          <w:sz w:val="21"/>
          <w:szCs w:val="21"/>
          <w:lang w:val="en-IN" w:eastAsia="en-IN"/>
        </w:rPr>
        <w:t>material.dart</w:t>
      </w:r>
      <w:proofErr w:type="spellEnd"/>
      <w:proofErr w:type="gramEnd"/>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4F21B48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import</w:t>
      </w: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proofErr w:type="spellStart"/>
      <w:proofErr w:type="gramStart"/>
      <w:r w:rsidRPr="00A35303">
        <w:rPr>
          <w:rFonts w:ascii="Consolas" w:hAnsi="Consolas"/>
          <w:color w:val="A31515"/>
          <w:sz w:val="21"/>
          <w:szCs w:val="21"/>
          <w:lang w:val="en-IN" w:eastAsia="en-IN"/>
        </w:rPr>
        <w:t>contants.dart</w:t>
      </w:r>
      <w:proofErr w:type="spellEnd"/>
      <w:proofErr w:type="gramEnd"/>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5B18B95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5E8B7EA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class</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HomeScreen</w:t>
      </w:r>
      <w:proofErr w:type="spellEnd"/>
      <w:r w:rsidRPr="00A35303">
        <w:rPr>
          <w:rFonts w:ascii="Consolas" w:hAnsi="Consolas"/>
          <w:color w:val="000000"/>
          <w:sz w:val="21"/>
          <w:szCs w:val="21"/>
          <w:lang w:val="en-IN" w:eastAsia="en-IN"/>
        </w:rPr>
        <w:t xml:space="preserve"> </w:t>
      </w:r>
      <w:r w:rsidRPr="00A35303">
        <w:rPr>
          <w:rFonts w:ascii="Consolas" w:hAnsi="Consolas"/>
          <w:color w:val="0000FF"/>
          <w:sz w:val="21"/>
          <w:szCs w:val="21"/>
          <w:lang w:val="en-IN" w:eastAsia="en-IN"/>
        </w:rPr>
        <w:t>extends</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StatelessWidget</w:t>
      </w:r>
      <w:proofErr w:type="spellEnd"/>
      <w:r w:rsidRPr="00A35303">
        <w:rPr>
          <w:rFonts w:ascii="Consolas" w:hAnsi="Consolas"/>
          <w:color w:val="000000"/>
          <w:sz w:val="21"/>
          <w:szCs w:val="21"/>
          <w:lang w:val="en-IN" w:eastAsia="en-IN"/>
        </w:rPr>
        <w:t xml:space="preserve"> {</w:t>
      </w:r>
    </w:p>
    <w:p w14:paraId="28866E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00FF"/>
          <w:sz w:val="21"/>
          <w:szCs w:val="21"/>
          <w:lang w:val="en-IN" w:eastAsia="en-IN"/>
        </w:rPr>
        <w:t>const</w:t>
      </w:r>
      <w:proofErr w:type="spellEnd"/>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HomeScreen</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w:t>
      </w:r>
      <w:r w:rsidRPr="00A35303">
        <w:rPr>
          <w:rFonts w:ascii="Consolas" w:hAnsi="Consolas"/>
          <w:color w:val="267F99"/>
          <w:sz w:val="21"/>
          <w:szCs w:val="21"/>
          <w:lang w:val="en-IN" w:eastAsia="en-IN"/>
        </w:rPr>
        <w:t>Key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key</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super</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key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key</w:t>
      </w:r>
      <w:r w:rsidRPr="00A35303">
        <w:rPr>
          <w:rFonts w:ascii="Consolas" w:hAnsi="Consolas"/>
          <w:color w:val="000000"/>
          <w:sz w:val="21"/>
          <w:szCs w:val="21"/>
          <w:lang w:val="en-IN" w:eastAsia="en-IN"/>
        </w:rPr>
        <w:t>);</w:t>
      </w:r>
    </w:p>
    <w:p w14:paraId="48511B3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6A8F1A6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t>
      </w:r>
      <w:proofErr w:type="gramStart"/>
      <w:r w:rsidRPr="00A35303">
        <w:rPr>
          <w:rFonts w:ascii="Consolas" w:hAnsi="Consolas"/>
          <w:color w:val="001080"/>
          <w:sz w:val="21"/>
          <w:szCs w:val="21"/>
          <w:lang w:val="en-IN" w:eastAsia="en-IN"/>
        </w:rPr>
        <w:t>override</w:t>
      </w:r>
      <w:proofErr w:type="gramEnd"/>
    </w:p>
    <w:p w14:paraId="0EF4A5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Widget</w:t>
      </w:r>
      <w:r w:rsidRPr="00A35303">
        <w:rPr>
          <w:rFonts w:ascii="Consolas" w:hAnsi="Consolas"/>
          <w:color w:val="000000"/>
          <w:sz w:val="21"/>
          <w:szCs w:val="21"/>
          <w:lang w:val="en-IN" w:eastAsia="en-IN"/>
        </w:rPr>
        <w:t xml:space="preserve"> </w:t>
      </w:r>
      <w:proofErr w:type="gramStart"/>
      <w:r w:rsidRPr="00A35303">
        <w:rPr>
          <w:rFonts w:ascii="Consolas" w:hAnsi="Consolas"/>
          <w:color w:val="795E26"/>
          <w:sz w:val="21"/>
          <w:szCs w:val="21"/>
          <w:lang w:val="en-IN" w:eastAsia="en-IN"/>
        </w:rPr>
        <w:t>build</w:t>
      </w:r>
      <w:r w:rsidRPr="00A35303">
        <w:rPr>
          <w:rFonts w:ascii="Consolas" w:hAnsi="Consolas"/>
          <w:color w:val="000000"/>
          <w:sz w:val="21"/>
          <w:szCs w:val="21"/>
          <w:lang w:val="en-IN" w:eastAsia="en-IN"/>
        </w:rPr>
        <w:t>(</w:t>
      </w:r>
      <w:proofErr w:type="spellStart"/>
      <w:proofErr w:type="gramEnd"/>
      <w:r w:rsidRPr="00A35303">
        <w:rPr>
          <w:rFonts w:ascii="Consolas" w:hAnsi="Consolas"/>
          <w:color w:val="267F99"/>
          <w:sz w:val="21"/>
          <w:szCs w:val="21"/>
          <w:lang w:val="en-IN" w:eastAsia="en-IN"/>
        </w:rPr>
        <w:t>BuildContext</w:t>
      </w:r>
      <w:proofErr w:type="spellEnd"/>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w:t>
      </w:r>
    </w:p>
    <w:p w14:paraId="5A6DCAE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F00DB"/>
          <w:sz w:val="21"/>
          <w:szCs w:val="21"/>
          <w:lang w:val="en-IN" w:eastAsia="en-IN"/>
        </w:rPr>
        <w:t>return</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Material</w:t>
      </w:r>
      <w:r w:rsidRPr="00A35303">
        <w:rPr>
          <w:rFonts w:ascii="Consolas" w:hAnsi="Consolas"/>
          <w:color w:val="000000"/>
          <w:sz w:val="21"/>
          <w:szCs w:val="21"/>
          <w:lang w:val="en-IN" w:eastAsia="en-IN"/>
        </w:rPr>
        <w:t>(</w:t>
      </w:r>
      <w:proofErr w:type="gramEnd"/>
    </w:p>
    <w:p w14:paraId="410EDE0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269B7D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5CBFB85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42106CE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B2DA3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70F3607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43C8D4F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A9F5E8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60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EFB17F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21D4642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6C1245A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1407786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'lib/assets/images/account.png'</w:t>
      </w:r>
      <w:r w:rsidRPr="00A35303">
        <w:rPr>
          <w:rFonts w:ascii="Consolas" w:hAnsi="Consolas"/>
          <w:color w:val="000000"/>
          <w:sz w:val="21"/>
          <w:szCs w:val="21"/>
          <w:lang w:val="en-IN" w:eastAsia="en-IN"/>
        </w:rPr>
        <w:t>),</w:t>
      </w:r>
    </w:p>
    <w:p w14:paraId="7DA1F12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fit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BoxFit</w:t>
      </w:r>
      <w:r w:rsidRPr="00A35303">
        <w:rPr>
          <w:rFonts w:ascii="Consolas" w:hAnsi="Consolas"/>
          <w:color w:val="000000"/>
          <w:sz w:val="21"/>
          <w:szCs w:val="21"/>
          <w:lang w:val="en-IN" w:eastAsia="en-IN"/>
        </w:rPr>
        <w:t>.</w:t>
      </w:r>
      <w:r w:rsidRPr="00A35303">
        <w:rPr>
          <w:rFonts w:ascii="Consolas" w:hAnsi="Consolas"/>
          <w:color w:val="0070C1"/>
          <w:sz w:val="21"/>
          <w:szCs w:val="21"/>
          <w:lang w:val="en-IN" w:eastAsia="en-IN"/>
        </w:rPr>
        <w:t>fill</w:t>
      </w:r>
      <w:proofErr w:type="spellEnd"/>
      <w:r w:rsidRPr="00A35303">
        <w:rPr>
          <w:rFonts w:ascii="Consolas" w:hAnsi="Consolas"/>
          <w:color w:val="000000"/>
          <w:sz w:val="21"/>
          <w:szCs w:val="21"/>
          <w:lang w:val="en-IN" w:eastAsia="en-IN"/>
        </w:rPr>
        <w:t>,</w:t>
      </w:r>
    </w:p>
    <w:p w14:paraId="48AE91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BFDDA2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4A727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BB51D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76</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0E2FF70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61243B5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"Hello, Sagar"</w:t>
      </w:r>
      <w:r w:rsidRPr="00A35303">
        <w:rPr>
          <w:rFonts w:ascii="Consolas" w:hAnsi="Consolas"/>
          <w:color w:val="000000"/>
          <w:sz w:val="21"/>
          <w:szCs w:val="21"/>
          <w:lang w:val="en-IN" w:eastAsia="en-IN"/>
        </w:rPr>
        <w:t>,</w:t>
      </w:r>
    </w:p>
    <w:p w14:paraId="4604EE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63B3DB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28</w:t>
      </w:r>
      <w:r w:rsidRPr="00A35303">
        <w:rPr>
          <w:rFonts w:ascii="Consolas" w:hAnsi="Consolas"/>
          <w:color w:val="000000"/>
          <w:sz w:val="21"/>
          <w:szCs w:val="21"/>
          <w:lang w:val="en-IN" w:eastAsia="en-IN"/>
        </w:rPr>
        <w:t>,</w:t>
      </w:r>
    </w:p>
    <w:p w14:paraId="69BC3E5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75B0A9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15555E2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70A187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958A72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9125A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02372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AD9F7A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6FF2A6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60A454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73106D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84347D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826E69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7768AAC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230</w:t>
      </w:r>
      <w:r w:rsidRPr="00A35303">
        <w:rPr>
          <w:rFonts w:ascii="Consolas" w:hAnsi="Consolas"/>
          <w:color w:val="000000"/>
          <w:sz w:val="21"/>
          <w:szCs w:val="21"/>
          <w:lang w:val="en-IN" w:eastAsia="en-IN"/>
        </w:rPr>
        <w:t>,</w:t>
      </w:r>
    </w:p>
    <w:p w14:paraId="056DA86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TextField</w:t>
      </w:r>
      <w:proofErr w:type="spellEnd"/>
      <w:r w:rsidRPr="00A35303">
        <w:rPr>
          <w:rFonts w:ascii="Consolas" w:hAnsi="Consolas"/>
          <w:color w:val="000000"/>
          <w:sz w:val="21"/>
          <w:szCs w:val="21"/>
          <w:lang w:val="en-IN" w:eastAsia="en-IN"/>
        </w:rPr>
        <w:t>(</w:t>
      </w:r>
      <w:proofErr w:type="gramEnd"/>
    </w:p>
    <w:p w14:paraId="5AE181B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InputDecoration</w:t>
      </w:r>
      <w:proofErr w:type="spellEnd"/>
      <w:r w:rsidRPr="00A35303">
        <w:rPr>
          <w:rFonts w:ascii="Consolas" w:hAnsi="Consolas"/>
          <w:color w:val="000000"/>
          <w:sz w:val="21"/>
          <w:szCs w:val="21"/>
          <w:lang w:val="en-IN" w:eastAsia="en-IN"/>
        </w:rPr>
        <w:t>(</w:t>
      </w:r>
      <w:proofErr w:type="gramEnd"/>
    </w:p>
    <w:p w14:paraId="1839C8E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border</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OutlineInputBorder</w:t>
      </w:r>
      <w:proofErr w:type="spellEnd"/>
      <w:r w:rsidRPr="00A35303">
        <w:rPr>
          <w:rFonts w:ascii="Consolas" w:hAnsi="Consolas"/>
          <w:color w:val="000000"/>
          <w:sz w:val="21"/>
          <w:szCs w:val="21"/>
          <w:lang w:val="en-IN" w:eastAsia="en-IN"/>
        </w:rPr>
        <w:t>(</w:t>
      </w:r>
      <w:proofErr w:type="gramEnd"/>
    </w:p>
    <w:p w14:paraId="7BDC4E8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zero</w:t>
      </w:r>
      <w:proofErr w:type="spellEnd"/>
      <w:r w:rsidRPr="00A35303">
        <w:rPr>
          <w:rFonts w:ascii="Consolas" w:hAnsi="Consolas"/>
          <w:color w:val="000000"/>
          <w:sz w:val="21"/>
          <w:szCs w:val="21"/>
          <w:lang w:val="en-IN" w:eastAsia="en-IN"/>
        </w:rPr>
        <w:t>,</w:t>
      </w:r>
    </w:p>
    <w:p w14:paraId="4DBE903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borderSide</w:t>
      </w:r>
      <w:proofErr w:type="spellEnd"/>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BorderSide</w:t>
      </w:r>
      <w:proofErr w:type="spellEnd"/>
      <w:r w:rsidRPr="00A35303">
        <w:rPr>
          <w:rFonts w:ascii="Consolas" w:hAnsi="Consolas"/>
          <w:color w:val="000000"/>
          <w:sz w:val="21"/>
          <w:szCs w:val="21"/>
          <w:lang w:val="en-IN" w:eastAsia="en-IN"/>
        </w:rPr>
        <w:t>(</w:t>
      </w:r>
      <w:proofErr w:type="gramEnd"/>
    </w:p>
    <w:p w14:paraId="22AFD7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4EEF74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BorderStyle</w:t>
      </w:r>
      <w:r w:rsidRPr="00A35303">
        <w:rPr>
          <w:rFonts w:ascii="Consolas" w:hAnsi="Consolas"/>
          <w:color w:val="000000"/>
          <w:sz w:val="21"/>
          <w:szCs w:val="21"/>
          <w:lang w:val="en-IN" w:eastAsia="en-IN"/>
        </w:rPr>
        <w:t>.</w:t>
      </w:r>
      <w:r w:rsidRPr="00A35303">
        <w:rPr>
          <w:rFonts w:ascii="Consolas" w:hAnsi="Consolas"/>
          <w:color w:val="0070C1"/>
          <w:sz w:val="21"/>
          <w:szCs w:val="21"/>
          <w:lang w:val="en-IN" w:eastAsia="en-IN"/>
        </w:rPr>
        <w:t>none</w:t>
      </w:r>
      <w:proofErr w:type="spellEnd"/>
      <w:r w:rsidRPr="00A35303">
        <w:rPr>
          <w:rFonts w:ascii="Consolas" w:hAnsi="Consolas"/>
          <w:color w:val="000000"/>
          <w:sz w:val="21"/>
          <w:szCs w:val="21"/>
          <w:lang w:val="en-IN" w:eastAsia="en-IN"/>
        </w:rPr>
        <w:t>,</w:t>
      </w:r>
    </w:p>
    <w:p w14:paraId="53423F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F8FC1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8F4C1A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filled</w:t>
      </w:r>
      <w:r w:rsidRPr="00A35303">
        <w:rPr>
          <w:rFonts w:ascii="Consolas" w:hAnsi="Consolas"/>
          <w:color w:val="000000"/>
          <w:sz w:val="21"/>
          <w:szCs w:val="21"/>
          <w:lang w:val="en-IN" w:eastAsia="en-IN"/>
        </w:rPr>
        <w:t xml:space="preserve">: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20B73A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spellStart"/>
      <w:r w:rsidRPr="00A35303">
        <w:rPr>
          <w:rFonts w:ascii="Consolas" w:hAnsi="Consolas"/>
          <w:color w:val="001080"/>
          <w:sz w:val="21"/>
          <w:szCs w:val="21"/>
          <w:lang w:val="en-IN" w:eastAsia="en-IN"/>
        </w:rPr>
        <w:t>contentPadding</w:t>
      </w:r>
      <w:proofErr w:type="spellEnd"/>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15</w:t>
      </w:r>
      <w:r w:rsidRPr="00A35303">
        <w:rPr>
          <w:rFonts w:ascii="Consolas" w:hAnsi="Consolas"/>
          <w:color w:val="000000"/>
          <w:sz w:val="21"/>
          <w:szCs w:val="21"/>
          <w:lang w:val="en-IN" w:eastAsia="en-IN"/>
        </w:rPr>
        <w:t>),</w:t>
      </w:r>
    </w:p>
    <w:p w14:paraId="3058B2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fillColor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55B950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16189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5F26B8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013F3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863381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016AC06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77646C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62B5EE8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788C23C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w:t>
      </w:r>
    </w:p>
    <w:p w14:paraId="334583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Navigator</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push</w:t>
      </w:r>
      <w:proofErr w:type="spellEnd"/>
      <w:r w:rsidRPr="00A35303">
        <w:rPr>
          <w:rFonts w:ascii="Consolas" w:hAnsi="Consolas"/>
          <w:color w:val="000000"/>
          <w:sz w:val="21"/>
          <w:szCs w:val="21"/>
          <w:lang w:val="en-IN" w:eastAsia="en-IN"/>
        </w:rPr>
        <w:t>(</w:t>
      </w:r>
    </w:p>
    <w:p w14:paraId="0CDB48E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w:t>
      </w:r>
    </w:p>
    <w:p w14:paraId="53892AC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MaterialPageRoute</w:t>
      </w:r>
      <w:proofErr w:type="spellEnd"/>
      <w:r w:rsidRPr="00A35303">
        <w:rPr>
          <w:rFonts w:ascii="Consolas" w:hAnsi="Consolas"/>
          <w:color w:val="000000"/>
          <w:sz w:val="21"/>
          <w:szCs w:val="21"/>
          <w:lang w:val="en-IN" w:eastAsia="en-IN"/>
        </w:rPr>
        <w:t>(</w:t>
      </w:r>
      <w:proofErr w:type="gramEnd"/>
      <w:r w:rsidRPr="00A35303">
        <w:rPr>
          <w:rFonts w:ascii="Consolas" w:hAnsi="Consolas"/>
          <w:color w:val="001080"/>
          <w:sz w:val="21"/>
          <w:szCs w:val="21"/>
          <w:lang w:val="en-IN" w:eastAsia="en-IN"/>
        </w:rPr>
        <w:t>builder</w:t>
      </w: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xml:space="preserve">) =&gt; </w:t>
      </w:r>
      <w:proofErr w:type="spellStart"/>
      <w:r w:rsidRPr="00A35303">
        <w:rPr>
          <w:rFonts w:ascii="Consolas" w:hAnsi="Consolas"/>
          <w:color w:val="267F99"/>
          <w:sz w:val="21"/>
          <w:szCs w:val="21"/>
          <w:lang w:val="en-IN" w:eastAsia="en-IN"/>
        </w:rPr>
        <w:t>HomeScreen</w:t>
      </w:r>
      <w:proofErr w:type="spellEnd"/>
      <w:r w:rsidRPr="00A35303">
        <w:rPr>
          <w:rFonts w:ascii="Consolas" w:hAnsi="Consolas"/>
          <w:color w:val="000000"/>
          <w:sz w:val="21"/>
          <w:szCs w:val="21"/>
          <w:lang w:val="en-IN" w:eastAsia="en-IN"/>
        </w:rPr>
        <w:t>()),</w:t>
      </w:r>
    </w:p>
    <w:p w14:paraId="5039D74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603816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F8712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TextButton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5BDE5F9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r w:rsidRPr="00A35303">
        <w:rPr>
          <w:rFonts w:ascii="Consolas" w:hAnsi="Consolas"/>
          <w:color w:val="000000"/>
          <w:sz w:val="21"/>
          <w:szCs w:val="21"/>
          <w:lang w:val="en-IN" w:eastAsia="en-IN"/>
        </w:rPr>
        <w:t>,</w:t>
      </w:r>
    </w:p>
    <w:p w14:paraId="7D0523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backgroundColor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w:t>
      </w:r>
    </w:p>
    <w:p w14:paraId="491EA0B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shape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RoundedRectangleBorder</w:t>
      </w:r>
      <w:proofErr w:type="spellEnd"/>
      <w:r w:rsidRPr="00A35303">
        <w:rPr>
          <w:rFonts w:ascii="Consolas" w:hAnsi="Consolas"/>
          <w:color w:val="000000"/>
          <w:sz w:val="21"/>
          <w:szCs w:val="21"/>
          <w:lang w:val="en-IN" w:eastAsia="en-IN"/>
        </w:rPr>
        <w:t>(</w:t>
      </w:r>
      <w:proofErr w:type="gramEnd"/>
    </w:p>
    <w:p w14:paraId="37082AA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4F5A106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side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BorderSide</w:t>
      </w:r>
      <w:proofErr w:type="spellEnd"/>
      <w:r w:rsidRPr="00A35303">
        <w:rPr>
          <w:rFonts w:ascii="Consolas" w:hAnsi="Consolas"/>
          <w:color w:val="000000"/>
          <w:sz w:val="21"/>
          <w:szCs w:val="21"/>
          <w:lang w:val="en-IN" w:eastAsia="en-IN"/>
        </w:rPr>
        <w:t>(</w:t>
      </w:r>
      <w:proofErr w:type="gramEnd"/>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4D342C4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6593E9C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'Search'</w:t>
      </w:r>
      <w:r w:rsidRPr="00A35303">
        <w:rPr>
          <w:rFonts w:ascii="Consolas" w:hAnsi="Consolas"/>
          <w:color w:val="000000"/>
          <w:sz w:val="21"/>
          <w:szCs w:val="21"/>
          <w:lang w:val="en-IN" w:eastAsia="en-IN"/>
        </w:rPr>
        <w:t>,</w:t>
      </w:r>
    </w:p>
    <w:p w14:paraId="767D2BE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B0ADD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2ADC2B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5B7BF1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r w:rsidRPr="00A35303">
        <w:rPr>
          <w:rFonts w:ascii="Consolas" w:hAnsi="Consolas"/>
          <w:color w:val="000000"/>
          <w:sz w:val="21"/>
          <w:szCs w:val="21"/>
          <w:lang w:val="en-IN" w:eastAsia="en-IN"/>
        </w:rPr>
        <w:t>,</w:t>
      </w:r>
    </w:p>
    <w:p w14:paraId="3CDC9AB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627D0B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07E065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DC5408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349FC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87112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4CF97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AF051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0687C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36BED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padding</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2E737A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180</w:t>
      </w:r>
      <w:r w:rsidRPr="00A35303">
        <w:rPr>
          <w:rFonts w:ascii="Consolas" w:hAnsi="Consolas"/>
          <w:color w:val="000000"/>
          <w:sz w:val="21"/>
          <w:szCs w:val="21"/>
          <w:lang w:val="en-IN" w:eastAsia="en-IN"/>
        </w:rPr>
        <w:t>,</w:t>
      </w:r>
    </w:p>
    <w:p w14:paraId="1F313BF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double</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infinity</w:t>
      </w:r>
      <w:proofErr w:type="spellEnd"/>
      <w:proofErr w:type="gramEnd"/>
      <w:r w:rsidRPr="00A35303">
        <w:rPr>
          <w:rFonts w:ascii="Consolas" w:hAnsi="Consolas"/>
          <w:color w:val="000000"/>
          <w:sz w:val="21"/>
          <w:szCs w:val="21"/>
          <w:lang w:val="en-IN" w:eastAsia="en-IN"/>
        </w:rPr>
        <w:t>,</w:t>
      </w:r>
    </w:p>
    <w:p w14:paraId="3ED6CD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51A88F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4A90CEA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3055D8A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864762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71156B9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DCD6D4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CE5119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6AE059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BC6D1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54CBA6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7B97CD3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alignment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Alignment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topLeft</w:t>
      </w:r>
      <w:proofErr w:type="spellEnd"/>
      <w:r w:rsidRPr="00A35303">
        <w:rPr>
          <w:rFonts w:ascii="Consolas" w:hAnsi="Consolas"/>
          <w:color w:val="000000"/>
          <w:sz w:val="21"/>
          <w:szCs w:val="21"/>
          <w:lang w:val="en-IN" w:eastAsia="en-IN"/>
        </w:rPr>
        <w:t>,</w:t>
      </w:r>
    </w:p>
    <w:p w14:paraId="09A9BC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4FBE14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200</w:t>
      </w:r>
      <w:r w:rsidRPr="00A35303">
        <w:rPr>
          <w:rFonts w:ascii="Consolas" w:hAnsi="Consolas"/>
          <w:color w:val="000000"/>
          <w:sz w:val="21"/>
          <w:szCs w:val="21"/>
          <w:lang w:val="en-IN" w:eastAsia="en-IN"/>
        </w:rPr>
        <w:t>,</w:t>
      </w:r>
    </w:p>
    <w:p w14:paraId="4A1A5D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08EF57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"50% OFF"</w:t>
      </w:r>
      <w:r w:rsidRPr="00A35303">
        <w:rPr>
          <w:rFonts w:ascii="Consolas" w:hAnsi="Consolas"/>
          <w:color w:val="000000"/>
          <w:sz w:val="21"/>
          <w:szCs w:val="21"/>
          <w:lang w:val="en-IN" w:eastAsia="en-IN"/>
        </w:rPr>
        <w:t>,</w:t>
      </w:r>
    </w:p>
    <w:p w14:paraId="376BD9C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F8F8C2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01017A1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w:t>
      </w:r>
    </w:p>
    <w:p w14:paraId="30B63CE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normal</w:t>
      </w:r>
      <w:proofErr w:type="spellEnd"/>
      <w:r w:rsidRPr="00A35303">
        <w:rPr>
          <w:rFonts w:ascii="Consolas" w:hAnsi="Consolas"/>
          <w:color w:val="000000"/>
          <w:sz w:val="21"/>
          <w:szCs w:val="21"/>
          <w:lang w:val="en-IN" w:eastAsia="en-IN"/>
        </w:rPr>
        <w:t>,</w:t>
      </w:r>
    </w:p>
    <w:p w14:paraId="5A4AE3E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616CC1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39F2C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C7059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D1AF9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0ED72D8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alignment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Alignment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topLeft</w:t>
      </w:r>
      <w:proofErr w:type="spellEnd"/>
      <w:r w:rsidRPr="00A35303">
        <w:rPr>
          <w:rFonts w:ascii="Consolas" w:hAnsi="Consolas"/>
          <w:color w:val="000000"/>
          <w:sz w:val="21"/>
          <w:szCs w:val="21"/>
          <w:lang w:val="en-IN" w:eastAsia="en-IN"/>
        </w:rPr>
        <w:t>,</w:t>
      </w:r>
    </w:p>
    <w:p w14:paraId="6FF9CA8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5CDBE2B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200</w:t>
      </w:r>
      <w:r w:rsidRPr="00A35303">
        <w:rPr>
          <w:rFonts w:ascii="Consolas" w:hAnsi="Consolas"/>
          <w:color w:val="000000"/>
          <w:sz w:val="21"/>
          <w:szCs w:val="21"/>
          <w:lang w:val="en-IN" w:eastAsia="en-IN"/>
        </w:rPr>
        <w:t>,</w:t>
      </w:r>
    </w:p>
    <w:p w14:paraId="7A94F3D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3F5AB6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"An artist whose work is always on display."</w:t>
      </w:r>
      <w:r w:rsidRPr="00A35303">
        <w:rPr>
          <w:rFonts w:ascii="Consolas" w:hAnsi="Consolas"/>
          <w:color w:val="000000"/>
          <w:sz w:val="21"/>
          <w:szCs w:val="21"/>
          <w:lang w:val="en-IN" w:eastAsia="en-IN"/>
        </w:rPr>
        <w:t>,</w:t>
      </w:r>
    </w:p>
    <w:p w14:paraId="1620C5B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24E47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1013951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5A4C88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normal</w:t>
      </w:r>
      <w:proofErr w:type="spellEnd"/>
      <w:r w:rsidRPr="00A35303">
        <w:rPr>
          <w:rFonts w:ascii="Consolas" w:hAnsi="Consolas"/>
          <w:color w:val="000000"/>
          <w:sz w:val="21"/>
          <w:szCs w:val="21"/>
          <w:lang w:val="en-IN" w:eastAsia="en-IN"/>
        </w:rPr>
        <w:t>,</w:t>
      </w:r>
    </w:p>
    <w:p w14:paraId="4528F6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F7F479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0EA397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4AC046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63243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152970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878B1E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94C990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A981D7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28AEB88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51EA785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2B16DB1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"lib/assets/images/h.png"</w:t>
      </w:r>
      <w:r w:rsidRPr="00A35303">
        <w:rPr>
          <w:rFonts w:ascii="Consolas" w:hAnsi="Consolas"/>
          <w:color w:val="000000"/>
          <w:sz w:val="21"/>
          <w:szCs w:val="21"/>
          <w:lang w:val="en-IN" w:eastAsia="en-IN"/>
        </w:rPr>
        <w:t>),</w:t>
      </w:r>
    </w:p>
    <w:p w14:paraId="26E02A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0D875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B1B42E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FE29B1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365B5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FE7A7F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524728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224AB6E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757252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'Services'</w:t>
      </w:r>
      <w:r w:rsidRPr="00A35303">
        <w:rPr>
          <w:rFonts w:ascii="Consolas" w:hAnsi="Consolas"/>
          <w:color w:val="000000"/>
          <w:sz w:val="21"/>
          <w:szCs w:val="21"/>
          <w:lang w:val="en-IN" w:eastAsia="en-IN"/>
        </w:rPr>
        <w:t>,</w:t>
      </w:r>
    </w:p>
    <w:p w14:paraId="5538A78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797FAA8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31BDD7A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fontStyle</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FontStyle</w:t>
      </w:r>
      <w:r w:rsidRPr="00A35303">
        <w:rPr>
          <w:rFonts w:ascii="Consolas" w:hAnsi="Consolas"/>
          <w:color w:val="000000"/>
          <w:sz w:val="21"/>
          <w:szCs w:val="21"/>
          <w:lang w:val="en-IN" w:eastAsia="en-IN"/>
        </w:rPr>
        <w:t>.</w:t>
      </w:r>
      <w:r w:rsidRPr="00A35303">
        <w:rPr>
          <w:rFonts w:ascii="Consolas" w:hAnsi="Consolas"/>
          <w:color w:val="0070C1"/>
          <w:sz w:val="21"/>
          <w:szCs w:val="21"/>
          <w:lang w:val="en-IN" w:eastAsia="en-IN"/>
        </w:rPr>
        <w:t>italic</w:t>
      </w:r>
      <w:proofErr w:type="spellEnd"/>
      <w:r w:rsidRPr="00A35303">
        <w:rPr>
          <w:rFonts w:ascii="Consolas" w:hAnsi="Consolas"/>
          <w:color w:val="000000"/>
          <w:sz w:val="21"/>
          <w:szCs w:val="21"/>
          <w:lang w:val="en-IN" w:eastAsia="en-IN"/>
        </w:rPr>
        <w:t>,</w:t>
      </w:r>
    </w:p>
    <w:p w14:paraId="5B062C8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w:t>
      </w:r>
    </w:p>
    <w:p w14:paraId="16E8211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624A89E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09A651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E2550A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89468C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0840D5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35003F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658F53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GestureDetector</w:t>
      </w:r>
      <w:proofErr w:type="spellEnd"/>
      <w:r w:rsidRPr="00A35303">
        <w:rPr>
          <w:rFonts w:ascii="Consolas" w:hAnsi="Consolas"/>
          <w:color w:val="000000"/>
          <w:sz w:val="21"/>
          <w:szCs w:val="21"/>
          <w:lang w:val="en-IN" w:eastAsia="en-IN"/>
        </w:rPr>
        <w:t>(</w:t>
      </w:r>
      <w:proofErr w:type="gramEnd"/>
    </w:p>
    <w:p w14:paraId="46863A1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66E8E3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7A51DC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padding</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31922B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4FA16FC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7F49CB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4CFFC6E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0B7E7EA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0ECCEA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641FFE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0D02CBB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F4DBE9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495668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28BCB7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120</w:t>
      </w:r>
      <w:r w:rsidRPr="00A35303">
        <w:rPr>
          <w:rFonts w:ascii="Consolas" w:hAnsi="Consolas"/>
          <w:color w:val="000000"/>
          <w:sz w:val="21"/>
          <w:szCs w:val="21"/>
          <w:lang w:val="en-IN" w:eastAsia="en-IN"/>
        </w:rPr>
        <w:t>,</w:t>
      </w:r>
    </w:p>
    <w:p w14:paraId="1809A6C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120</w:t>
      </w:r>
      <w:r w:rsidRPr="00A35303">
        <w:rPr>
          <w:rFonts w:ascii="Consolas" w:hAnsi="Consolas"/>
          <w:color w:val="000000"/>
          <w:sz w:val="21"/>
          <w:szCs w:val="21"/>
          <w:lang w:val="en-IN" w:eastAsia="en-IN"/>
        </w:rPr>
        <w:t>,</w:t>
      </w:r>
    </w:p>
    <w:p w14:paraId="455078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3B24623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"lib/assets/images/h1.png"</w:t>
      </w:r>
      <w:r w:rsidRPr="00A35303">
        <w:rPr>
          <w:rFonts w:ascii="Consolas" w:hAnsi="Consolas"/>
          <w:color w:val="000000"/>
          <w:sz w:val="21"/>
          <w:szCs w:val="21"/>
          <w:lang w:val="en-IN" w:eastAsia="en-IN"/>
        </w:rPr>
        <w:t>),</w:t>
      </w:r>
    </w:p>
    <w:p w14:paraId="7DD99B7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02D43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38BEB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9E39CE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C0819A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alignment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Alignment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center</w:t>
      </w:r>
      <w:proofErr w:type="spellEnd"/>
      <w:r w:rsidRPr="00A35303">
        <w:rPr>
          <w:rFonts w:ascii="Consolas" w:hAnsi="Consolas"/>
          <w:color w:val="000000"/>
          <w:sz w:val="21"/>
          <w:szCs w:val="21"/>
          <w:lang w:val="en-IN" w:eastAsia="en-IN"/>
        </w:rPr>
        <w:t>,</w:t>
      </w:r>
    </w:p>
    <w:p w14:paraId="7DCDB2B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574D675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4F82B7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64D786F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"Trimming"</w:t>
      </w:r>
      <w:r w:rsidRPr="00A35303">
        <w:rPr>
          <w:rFonts w:ascii="Consolas" w:hAnsi="Consolas"/>
          <w:color w:val="000000"/>
          <w:sz w:val="21"/>
          <w:szCs w:val="21"/>
          <w:lang w:val="en-IN" w:eastAsia="en-IN"/>
        </w:rPr>
        <w:t>,</w:t>
      </w:r>
    </w:p>
    <w:p w14:paraId="3B62B4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54B0F15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2326BF5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208648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5AA42AD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70CDE7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3C02D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E9CEFB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5A536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E247E4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0D75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onTap</w:t>
      </w:r>
      <w:proofErr w:type="spellEnd"/>
      <w:r w:rsidRPr="00A35303">
        <w:rPr>
          <w:rFonts w:ascii="Consolas" w:hAnsi="Consolas"/>
          <w:color w:val="000000"/>
          <w:sz w:val="21"/>
          <w:szCs w:val="21"/>
          <w:lang w:val="en-IN" w:eastAsia="en-IN"/>
        </w:rPr>
        <w:t>: () {</w:t>
      </w:r>
    </w:p>
    <w:p w14:paraId="346E58E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Navigator</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push</w:t>
      </w:r>
      <w:proofErr w:type="spellEnd"/>
      <w:r w:rsidRPr="00A35303">
        <w:rPr>
          <w:rFonts w:ascii="Consolas" w:hAnsi="Consolas"/>
          <w:color w:val="000000"/>
          <w:sz w:val="21"/>
          <w:szCs w:val="21"/>
          <w:lang w:val="en-IN" w:eastAsia="en-IN"/>
        </w:rPr>
        <w:t>(</w:t>
      </w:r>
    </w:p>
    <w:p w14:paraId="085463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w:t>
      </w:r>
    </w:p>
    <w:p w14:paraId="2886059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MaterialPageRoute</w:t>
      </w:r>
      <w:proofErr w:type="spellEnd"/>
      <w:r w:rsidRPr="00A35303">
        <w:rPr>
          <w:rFonts w:ascii="Consolas" w:hAnsi="Consolas"/>
          <w:color w:val="000000"/>
          <w:sz w:val="21"/>
          <w:szCs w:val="21"/>
          <w:lang w:val="en-IN" w:eastAsia="en-IN"/>
        </w:rPr>
        <w:t>(</w:t>
      </w:r>
      <w:proofErr w:type="gramEnd"/>
    </w:p>
    <w:p w14:paraId="38925D2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builder</w:t>
      </w: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xml:space="preserve">) =&gt; </w:t>
      </w:r>
      <w:proofErr w:type="spellStart"/>
      <w:proofErr w:type="gram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w:t>
      </w:r>
    </w:p>
    <w:p w14:paraId="620DA54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08B2A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5EC4A2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4E669D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GestureDetector</w:t>
      </w:r>
      <w:proofErr w:type="spellEnd"/>
      <w:r w:rsidRPr="00A35303">
        <w:rPr>
          <w:rFonts w:ascii="Consolas" w:hAnsi="Consolas"/>
          <w:color w:val="000000"/>
          <w:sz w:val="21"/>
          <w:szCs w:val="21"/>
          <w:lang w:val="en-IN" w:eastAsia="en-IN"/>
        </w:rPr>
        <w:t>(</w:t>
      </w:r>
      <w:proofErr w:type="gramEnd"/>
    </w:p>
    <w:p w14:paraId="5677B14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8D9C06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64B6D25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padding</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54AFF97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7E0159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14E055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7D33C22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45AD4C8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245EC88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33F3D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0C18F84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4F974B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10052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64620D1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209C2EC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22BA52F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610DB8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"lib/assets/images/h2.png"</w:t>
      </w:r>
      <w:r w:rsidRPr="00A35303">
        <w:rPr>
          <w:rFonts w:ascii="Consolas" w:hAnsi="Consolas"/>
          <w:color w:val="000000"/>
          <w:sz w:val="21"/>
          <w:szCs w:val="21"/>
          <w:lang w:val="en-IN" w:eastAsia="en-IN"/>
        </w:rPr>
        <w:t>),</w:t>
      </w:r>
    </w:p>
    <w:p w14:paraId="665AC1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B4E87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1467E1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85EF01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6D2CCE9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alignment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Alignment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center</w:t>
      </w:r>
      <w:proofErr w:type="spellEnd"/>
      <w:r w:rsidRPr="00A35303">
        <w:rPr>
          <w:rFonts w:ascii="Consolas" w:hAnsi="Consolas"/>
          <w:color w:val="000000"/>
          <w:sz w:val="21"/>
          <w:szCs w:val="21"/>
          <w:lang w:val="en-IN" w:eastAsia="en-IN"/>
        </w:rPr>
        <w:t>,</w:t>
      </w:r>
    </w:p>
    <w:p w14:paraId="6AFE27A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3343554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392B867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5D379B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"Hair care"</w:t>
      </w:r>
      <w:r w:rsidRPr="00A35303">
        <w:rPr>
          <w:rFonts w:ascii="Consolas" w:hAnsi="Consolas"/>
          <w:color w:val="000000"/>
          <w:sz w:val="21"/>
          <w:szCs w:val="21"/>
          <w:lang w:val="en-IN" w:eastAsia="en-IN"/>
        </w:rPr>
        <w:t>,</w:t>
      </w:r>
    </w:p>
    <w:p w14:paraId="2CF181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81150A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5B4F4F4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0CA0933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073C383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C4649C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F8984C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9B6A6B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F25D88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F163A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C87D9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onTap</w:t>
      </w:r>
      <w:proofErr w:type="spellEnd"/>
      <w:r w:rsidRPr="00A35303">
        <w:rPr>
          <w:rFonts w:ascii="Consolas" w:hAnsi="Consolas"/>
          <w:color w:val="000000"/>
          <w:sz w:val="21"/>
          <w:szCs w:val="21"/>
          <w:lang w:val="en-IN" w:eastAsia="en-IN"/>
        </w:rPr>
        <w:t>: () {</w:t>
      </w:r>
    </w:p>
    <w:p w14:paraId="62A45ED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Navigator</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push</w:t>
      </w:r>
      <w:proofErr w:type="spellEnd"/>
      <w:r w:rsidRPr="00A35303">
        <w:rPr>
          <w:rFonts w:ascii="Consolas" w:hAnsi="Consolas"/>
          <w:color w:val="000000"/>
          <w:sz w:val="21"/>
          <w:szCs w:val="21"/>
          <w:lang w:val="en-IN" w:eastAsia="en-IN"/>
        </w:rPr>
        <w:t>(</w:t>
      </w:r>
    </w:p>
    <w:p w14:paraId="56D6DB0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w:t>
      </w:r>
    </w:p>
    <w:p w14:paraId="0B9DB0F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MaterialPageRoute</w:t>
      </w:r>
      <w:proofErr w:type="spellEnd"/>
      <w:r w:rsidRPr="00A35303">
        <w:rPr>
          <w:rFonts w:ascii="Consolas" w:hAnsi="Consolas"/>
          <w:color w:val="000000"/>
          <w:sz w:val="21"/>
          <w:szCs w:val="21"/>
          <w:lang w:val="en-IN" w:eastAsia="en-IN"/>
        </w:rPr>
        <w:t>(</w:t>
      </w:r>
      <w:proofErr w:type="gramEnd"/>
    </w:p>
    <w:p w14:paraId="3B9A3B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builder</w:t>
      </w: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xml:space="preserve">) =&gt; </w:t>
      </w:r>
      <w:proofErr w:type="spellStart"/>
      <w:proofErr w:type="gram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w:t>
      </w:r>
    </w:p>
    <w:p w14:paraId="26E7E7E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9B827B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8D8640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0835F5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w:t>
      </w:r>
    </w:p>
    <w:p w14:paraId="0AEDD9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1C20E4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CABE85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9FCD37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1349DDF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13D6179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GestureDetector</w:t>
      </w:r>
      <w:proofErr w:type="spellEnd"/>
      <w:r w:rsidRPr="00A35303">
        <w:rPr>
          <w:rFonts w:ascii="Consolas" w:hAnsi="Consolas"/>
          <w:color w:val="000000"/>
          <w:sz w:val="21"/>
          <w:szCs w:val="21"/>
          <w:lang w:val="en-IN" w:eastAsia="en-IN"/>
        </w:rPr>
        <w:t>(</w:t>
      </w:r>
      <w:proofErr w:type="gramEnd"/>
    </w:p>
    <w:p w14:paraId="1754C0A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97049C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53CAE8C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padding</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2A4FF3F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584EA8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5C971D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2C4F6B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7DC8F1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20F35F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39E2F8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569319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645858E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C582C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4D9ED2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60F0FD6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183747F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1BCFC05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"lib/assets/images/h3.png"</w:t>
      </w:r>
      <w:r w:rsidRPr="00A35303">
        <w:rPr>
          <w:rFonts w:ascii="Consolas" w:hAnsi="Consolas"/>
          <w:color w:val="000000"/>
          <w:sz w:val="21"/>
          <w:szCs w:val="21"/>
          <w:lang w:val="en-IN" w:eastAsia="en-IN"/>
        </w:rPr>
        <w:t>),</w:t>
      </w:r>
    </w:p>
    <w:p w14:paraId="0C13AB7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9A6D6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079B21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7B1876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0A34D1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alignment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Alignment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center</w:t>
      </w:r>
      <w:proofErr w:type="spellEnd"/>
      <w:r w:rsidRPr="00A35303">
        <w:rPr>
          <w:rFonts w:ascii="Consolas" w:hAnsi="Consolas"/>
          <w:color w:val="000000"/>
          <w:sz w:val="21"/>
          <w:szCs w:val="21"/>
          <w:lang w:val="en-IN" w:eastAsia="en-IN"/>
        </w:rPr>
        <w:t>,</w:t>
      </w:r>
    </w:p>
    <w:p w14:paraId="63D1FF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0A50BE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56B028C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3F190EA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"Hair Wash"</w:t>
      </w:r>
      <w:r w:rsidRPr="00A35303">
        <w:rPr>
          <w:rFonts w:ascii="Consolas" w:hAnsi="Consolas"/>
          <w:color w:val="000000"/>
          <w:sz w:val="21"/>
          <w:szCs w:val="21"/>
          <w:lang w:val="en-IN" w:eastAsia="en-IN"/>
        </w:rPr>
        <w:t>,</w:t>
      </w:r>
    </w:p>
    <w:p w14:paraId="3F548E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29F2C43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615F2AE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1AFCE7F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735B83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8C772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67A34B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9454A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52057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FA86BE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B40C7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onTap</w:t>
      </w:r>
      <w:proofErr w:type="spellEnd"/>
      <w:r w:rsidRPr="00A35303">
        <w:rPr>
          <w:rFonts w:ascii="Consolas" w:hAnsi="Consolas"/>
          <w:color w:val="000000"/>
          <w:sz w:val="21"/>
          <w:szCs w:val="21"/>
          <w:lang w:val="en-IN" w:eastAsia="en-IN"/>
        </w:rPr>
        <w:t>: () {</w:t>
      </w:r>
    </w:p>
    <w:p w14:paraId="5F1F206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Navigator</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push</w:t>
      </w:r>
      <w:proofErr w:type="spellEnd"/>
      <w:r w:rsidRPr="00A35303">
        <w:rPr>
          <w:rFonts w:ascii="Consolas" w:hAnsi="Consolas"/>
          <w:color w:val="000000"/>
          <w:sz w:val="21"/>
          <w:szCs w:val="21"/>
          <w:lang w:val="en-IN" w:eastAsia="en-IN"/>
        </w:rPr>
        <w:t>(</w:t>
      </w:r>
    </w:p>
    <w:p w14:paraId="482B85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w:t>
      </w:r>
    </w:p>
    <w:p w14:paraId="48A9CD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MaterialPageRoute</w:t>
      </w:r>
      <w:proofErr w:type="spellEnd"/>
      <w:r w:rsidRPr="00A35303">
        <w:rPr>
          <w:rFonts w:ascii="Consolas" w:hAnsi="Consolas"/>
          <w:color w:val="000000"/>
          <w:sz w:val="21"/>
          <w:szCs w:val="21"/>
          <w:lang w:val="en-IN" w:eastAsia="en-IN"/>
        </w:rPr>
        <w:t>(</w:t>
      </w:r>
      <w:proofErr w:type="gramEnd"/>
    </w:p>
    <w:p w14:paraId="352F6F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builder</w:t>
      </w: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xml:space="preserve">) =&gt; </w:t>
      </w:r>
      <w:proofErr w:type="spellStart"/>
      <w:proofErr w:type="gram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w:t>
      </w:r>
    </w:p>
    <w:p w14:paraId="77E2407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DCF889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w:t>
      </w:r>
    </w:p>
    <w:p w14:paraId="5DB708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1C2917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GestureDetector</w:t>
      </w:r>
      <w:proofErr w:type="spellEnd"/>
      <w:r w:rsidRPr="00A35303">
        <w:rPr>
          <w:rFonts w:ascii="Consolas" w:hAnsi="Consolas"/>
          <w:color w:val="000000"/>
          <w:sz w:val="21"/>
          <w:szCs w:val="21"/>
          <w:lang w:val="en-IN" w:eastAsia="en-IN"/>
        </w:rPr>
        <w:t>(</w:t>
      </w:r>
      <w:proofErr w:type="gramEnd"/>
    </w:p>
    <w:p w14:paraId="3052CB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35429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7ED4D00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padding</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all</w:t>
      </w:r>
      <w:proofErr w:type="spellEnd"/>
      <w:r w:rsidRPr="00A35303">
        <w:rPr>
          <w:rFonts w:ascii="Consolas" w:hAnsi="Consolas"/>
          <w:color w:val="000000"/>
          <w:sz w:val="21"/>
          <w:szCs w:val="21"/>
          <w:lang w:val="en-IN" w:eastAsia="en-IN"/>
        </w:rPr>
        <w:t>(</w:t>
      </w:r>
      <w:proofErr w:type="gramEnd"/>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453D70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6118E92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w:t>
      </w:r>
    </w:p>
    <w:p w14:paraId="13B64A0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5341B5F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1AEFC2D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7B13803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62A6E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14F08B9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6B281C1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CCA57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799DDF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3894D9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w:t>
      </w:r>
    </w:p>
    <w:p w14:paraId="415937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16A866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"lib/assets/images/h4.png"</w:t>
      </w:r>
      <w:r w:rsidRPr="00A35303">
        <w:rPr>
          <w:rFonts w:ascii="Consolas" w:hAnsi="Consolas"/>
          <w:color w:val="000000"/>
          <w:sz w:val="21"/>
          <w:szCs w:val="21"/>
          <w:lang w:val="en-IN" w:eastAsia="en-IN"/>
        </w:rPr>
        <w:t>),</w:t>
      </w:r>
    </w:p>
    <w:p w14:paraId="557D22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CB40D3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26ADD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8AD3EC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694E938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alignment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Alignment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center</w:t>
      </w:r>
      <w:proofErr w:type="spellEnd"/>
      <w:r w:rsidRPr="00A35303">
        <w:rPr>
          <w:rFonts w:ascii="Consolas" w:hAnsi="Consolas"/>
          <w:color w:val="000000"/>
          <w:sz w:val="21"/>
          <w:szCs w:val="21"/>
          <w:lang w:val="en-IN" w:eastAsia="en-IN"/>
        </w:rPr>
        <w:t>,</w:t>
      </w:r>
    </w:p>
    <w:p w14:paraId="067EEB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4E2CBD6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256C0DD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3D5C96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"Haircut"</w:t>
      </w:r>
      <w:r w:rsidRPr="00A35303">
        <w:rPr>
          <w:rFonts w:ascii="Consolas" w:hAnsi="Consolas"/>
          <w:color w:val="000000"/>
          <w:sz w:val="21"/>
          <w:szCs w:val="21"/>
          <w:lang w:val="en-IN" w:eastAsia="en-IN"/>
        </w:rPr>
        <w:t>,</w:t>
      </w:r>
    </w:p>
    <w:p w14:paraId="23F918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263B56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4D6CE8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6615ECF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7231594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A3C1C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F2868C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C48E2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31AB00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1E0770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B432A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onTap</w:t>
      </w:r>
      <w:proofErr w:type="spellEnd"/>
      <w:r w:rsidRPr="00A35303">
        <w:rPr>
          <w:rFonts w:ascii="Consolas" w:hAnsi="Consolas"/>
          <w:color w:val="000000"/>
          <w:sz w:val="21"/>
          <w:szCs w:val="21"/>
          <w:lang w:val="en-IN" w:eastAsia="en-IN"/>
        </w:rPr>
        <w:t>: () {</w:t>
      </w:r>
    </w:p>
    <w:p w14:paraId="6AAF0F8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Navigator</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push</w:t>
      </w:r>
      <w:proofErr w:type="spellEnd"/>
      <w:r w:rsidRPr="00A35303">
        <w:rPr>
          <w:rFonts w:ascii="Consolas" w:hAnsi="Consolas"/>
          <w:color w:val="000000"/>
          <w:sz w:val="21"/>
          <w:szCs w:val="21"/>
          <w:lang w:val="en-IN" w:eastAsia="en-IN"/>
        </w:rPr>
        <w:t>(</w:t>
      </w:r>
    </w:p>
    <w:p w14:paraId="58F46D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w:t>
      </w:r>
    </w:p>
    <w:p w14:paraId="342C4D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MaterialPageRoute</w:t>
      </w:r>
      <w:proofErr w:type="spellEnd"/>
      <w:r w:rsidRPr="00A35303">
        <w:rPr>
          <w:rFonts w:ascii="Consolas" w:hAnsi="Consolas"/>
          <w:color w:val="000000"/>
          <w:sz w:val="21"/>
          <w:szCs w:val="21"/>
          <w:lang w:val="en-IN" w:eastAsia="en-IN"/>
        </w:rPr>
        <w:t>(</w:t>
      </w:r>
      <w:proofErr w:type="gramEnd"/>
    </w:p>
    <w:p w14:paraId="22AA5D8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builder</w:t>
      </w: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xml:space="preserve">) =&gt; </w:t>
      </w:r>
      <w:proofErr w:type="spellStart"/>
      <w:proofErr w:type="gram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w:t>
      </w:r>
    </w:p>
    <w:p w14:paraId="7CD391B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B89C2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EF3570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85FC76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D714B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E6D37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w:t>
      </w:r>
    </w:p>
    <w:p w14:paraId="7EE774B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076CC3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884DAC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BCAEA9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296E0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w:t>
      </w:r>
    </w:p>
    <w:p w14:paraId="41351D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6F8F5534" w14:textId="08FDA821" w:rsidR="00AE7FED" w:rsidRDefault="00862CC6" w:rsidP="00AE7FED">
      <w:pPr>
        <w:pStyle w:val="BodyText"/>
        <w:spacing w:before="2"/>
        <w:rPr>
          <w:b/>
          <w:bCs/>
          <w:lang w:val="en-IN"/>
        </w:rPr>
      </w:pPr>
      <w:r>
        <w:rPr>
          <w:b/>
          <w:bCs/>
          <w:lang w:val="en-IN"/>
        </w:rPr>
        <w:t>4.3.3 Appointment page</w:t>
      </w:r>
    </w:p>
    <w:p w14:paraId="0627BF9A" w14:textId="77777777" w:rsidR="00A35303" w:rsidRDefault="00A35303" w:rsidP="00AE7FED">
      <w:pPr>
        <w:pStyle w:val="BodyText"/>
        <w:spacing w:before="2"/>
        <w:rPr>
          <w:b/>
          <w:bCs/>
          <w:lang w:val="en-IN"/>
        </w:rPr>
      </w:pPr>
    </w:p>
    <w:p w14:paraId="78B3FF1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import</w:t>
      </w: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proofErr w:type="spellStart"/>
      <w:proofErr w:type="gramStart"/>
      <w:r w:rsidRPr="00A35303">
        <w:rPr>
          <w:rFonts w:ascii="Consolas" w:hAnsi="Consolas"/>
          <w:color w:val="A31515"/>
          <w:sz w:val="21"/>
          <w:szCs w:val="21"/>
          <w:lang w:val="en-IN" w:eastAsia="en-IN"/>
        </w:rPr>
        <w:t>package:barber_shop</w:t>
      </w:r>
      <w:proofErr w:type="spellEnd"/>
      <w:r w:rsidRPr="00A35303">
        <w:rPr>
          <w:rFonts w:ascii="Consolas" w:hAnsi="Consolas"/>
          <w:color w:val="A31515"/>
          <w:sz w:val="21"/>
          <w:szCs w:val="21"/>
          <w:lang w:val="en-IN" w:eastAsia="en-IN"/>
        </w:rPr>
        <w:t>/</w:t>
      </w:r>
      <w:proofErr w:type="spellStart"/>
      <w:r w:rsidRPr="00A35303">
        <w:rPr>
          <w:rFonts w:ascii="Consolas" w:hAnsi="Consolas"/>
          <w:color w:val="A31515"/>
          <w:sz w:val="21"/>
          <w:szCs w:val="21"/>
          <w:lang w:val="en-IN" w:eastAsia="en-IN"/>
        </w:rPr>
        <w:t>booking_con.dart</w:t>
      </w:r>
      <w:proofErr w:type="spellEnd"/>
      <w:proofErr w:type="gramEnd"/>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2C4EF45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import</w:t>
      </w: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proofErr w:type="spellStart"/>
      <w:proofErr w:type="gramStart"/>
      <w:r w:rsidRPr="00A35303">
        <w:rPr>
          <w:rFonts w:ascii="Consolas" w:hAnsi="Consolas"/>
          <w:color w:val="A31515"/>
          <w:sz w:val="21"/>
          <w:szCs w:val="21"/>
          <w:lang w:val="en-IN" w:eastAsia="en-IN"/>
        </w:rPr>
        <w:t>package:flutter</w:t>
      </w:r>
      <w:proofErr w:type="spellEnd"/>
      <w:r w:rsidRPr="00A35303">
        <w:rPr>
          <w:rFonts w:ascii="Consolas" w:hAnsi="Consolas"/>
          <w:color w:val="A31515"/>
          <w:sz w:val="21"/>
          <w:szCs w:val="21"/>
          <w:lang w:val="en-IN" w:eastAsia="en-IN"/>
        </w:rPr>
        <w:t>/</w:t>
      </w:r>
      <w:proofErr w:type="spellStart"/>
      <w:r w:rsidRPr="00A35303">
        <w:rPr>
          <w:rFonts w:ascii="Consolas" w:hAnsi="Consolas"/>
          <w:color w:val="A31515"/>
          <w:sz w:val="21"/>
          <w:szCs w:val="21"/>
          <w:lang w:val="en-IN" w:eastAsia="en-IN"/>
        </w:rPr>
        <w:t>material.dart</w:t>
      </w:r>
      <w:proofErr w:type="spellEnd"/>
      <w:proofErr w:type="gramEnd"/>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6BFFC0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import</w:t>
      </w: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proofErr w:type="spellStart"/>
      <w:proofErr w:type="gramStart"/>
      <w:r w:rsidRPr="00A35303">
        <w:rPr>
          <w:rFonts w:ascii="Consolas" w:hAnsi="Consolas"/>
          <w:color w:val="A31515"/>
          <w:sz w:val="21"/>
          <w:szCs w:val="21"/>
          <w:lang w:val="en-IN" w:eastAsia="en-IN"/>
        </w:rPr>
        <w:t>contants.dart</w:t>
      </w:r>
      <w:proofErr w:type="spellEnd"/>
      <w:proofErr w:type="gramEnd"/>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4D7ACA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7AA7CA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class</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 xml:space="preserve"> </w:t>
      </w:r>
      <w:r w:rsidRPr="00A35303">
        <w:rPr>
          <w:rFonts w:ascii="Consolas" w:hAnsi="Consolas"/>
          <w:color w:val="0000FF"/>
          <w:sz w:val="21"/>
          <w:szCs w:val="21"/>
          <w:lang w:val="en-IN" w:eastAsia="en-IN"/>
        </w:rPr>
        <w:t>extends</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StatefulWidget</w:t>
      </w:r>
      <w:proofErr w:type="spellEnd"/>
      <w:r w:rsidRPr="00A35303">
        <w:rPr>
          <w:rFonts w:ascii="Consolas" w:hAnsi="Consolas"/>
          <w:color w:val="000000"/>
          <w:sz w:val="21"/>
          <w:szCs w:val="21"/>
          <w:lang w:val="en-IN" w:eastAsia="en-IN"/>
        </w:rPr>
        <w:t xml:space="preserve"> {</w:t>
      </w:r>
    </w:p>
    <w:p w14:paraId="120B553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t>
      </w:r>
      <w:proofErr w:type="gramStart"/>
      <w:r w:rsidRPr="00A35303">
        <w:rPr>
          <w:rFonts w:ascii="Consolas" w:hAnsi="Consolas"/>
          <w:color w:val="001080"/>
          <w:sz w:val="21"/>
          <w:szCs w:val="21"/>
          <w:lang w:val="en-IN" w:eastAsia="en-IN"/>
        </w:rPr>
        <w:t>override</w:t>
      </w:r>
      <w:proofErr w:type="gramEnd"/>
    </w:p>
    <w:p w14:paraId="57D0C32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State</w:t>
      </w:r>
      <w:r w:rsidRPr="00A35303">
        <w:rPr>
          <w:rFonts w:ascii="Consolas" w:hAnsi="Consolas"/>
          <w:color w:val="000000"/>
          <w:sz w:val="21"/>
          <w:szCs w:val="21"/>
          <w:lang w:val="en-IN" w:eastAsia="en-IN"/>
        </w:rPr>
        <w:t>&lt;</w:t>
      </w:r>
      <w:proofErr w:type="spell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 xml:space="preserve">&gt; </w:t>
      </w:r>
      <w:proofErr w:type="spellStart"/>
      <w:proofErr w:type="gramStart"/>
      <w:r w:rsidRPr="00A35303">
        <w:rPr>
          <w:rFonts w:ascii="Consolas" w:hAnsi="Consolas"/>
          <w:color w:val="795E26"/>
          <w:sz w:val="21"/>
          <w:szCs w:val="21"/>
          <w:lang w:val="en-IN" w:eastAsia="en-IN"/>
        </w:rPr>
        <w:t>createState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267F99"/>
          <w:sz w:val="21"/>
          <w:szCs w:val="21"/>
          <w:lang w:val="en-IN" w:eastAsia="en-IN"/>
        </w:rPr>
        <w:t>_</w:t>
      </w:r>
      <w:proofErr w:type="spellStart"/>
      <w:r w:rsidRPr="00A35303">
        <w:rPr>
          <w:rFonts w:ascii="Consolas" w:hAnsi="Consolas"/>
          <w:color w:val="267F99"/>
          <w:sz w:val="21"/>
          <w:szCs w:val="21"/>
          <w:lang w:val="en-IN" w:eastAsia="en-IN"/>
        </w:rPr>
        <w:t>AppointmentScreenState</w:t>
      </w:r>
      <w:proofErr w:type="spellEnd"/>
      <w:r w:rsidRPr="00A35303">
        <w:rPr>
          <w:rFonts w:ascii="Consolas" w:hAnsi="Consolas"/>
          <w:color w:val="000000"/>
          <w:sz w:val="21"/>
          <w:szCs w:val="21"/>
          <w:lang w:val="en-IN" w:eastAsia="en-IN"/>
        </w:rPr>
        <w:t>();</w:t>
      </w:r>
    </w:p>
    <w:p w14:paraId="7EDC3E8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w:t>
      </w:r>
    </w:p>
    <w:p w14:paraId="6258CA0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034BD69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FF"/>
          <w:sz w:val="21"/>
          <w:szCs w:val="21"/>
          <w:lang w:val="en-IN" w:eastAsia="en-IN"/>
        </w:rPr>
        <w:t>class</w:t>
      </w: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_</w:t>
      </w:r>
      <w:proofErr w:type="spellStart"/>
      <w:r w:rsidRPr="00A35303">
        <w:rPr>
          <w:rFonts w:ascii="Consolas" w:hAnsi="Consolas"/>
          <w:color w:val="267F99"/>
          <w:sz w:val="21"/>
          <w:szCs w:val="21"/>
          <w:lang w:val="en-IN" w:eastAsia="en-IN"/>
        </w:rPr>
        <w:t>AppointmentScreenState</w:t>
      </w:r>
      <w:proofErr w:type="spellEnd"/>
      <w:r w:rsidRPr="00A35303">
        <w:rPr>
          <w:rFonts w:ascii="Consolas" w:hAnsi="Consolas"/>
          <w:color w:val="000000"/>
          <w:sz w:val="21"/>
          <w:szCs w:val="21"/>
          <w:lang w:val="en-IN" w:eastAsia="en-IN"/>
        </w:rPr>
        <w:t xml:space="preserve"> </w:t>
      </w:r>
      <w:r w:rsidRPr="00A35303">
        <w:rPr>
          <w:rFonts w:ascii="Consolas" w:hAnsi="Consolas"/>
          <w:color w:val="0000FF"/>
          <w:sz w:val="21"/>
          <w:szCs w:val="21"/>
          <w:lang w:val="en-IN" w:eastAsia="en-IN"/>
        </w:rPr>
        <w:t>extends</w:t>
      </w: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State</w:t>
      </w:r>
      <w:r w:rsidRPr="00A35303">
        <w:rPr>
          <w:rFonts w:ascii="Consolas" w:hAnsi="Consolas"/>
          <w:color w:val="000000"/>
          <w:sz w:val="21"/>
          <w:szCs w:val="21"/>
          <w:lang w:val="en-IN" w:eastAsia="en-IN"/>
        </w:rPr>
        <w:t>&lt;</w:t>
      </w:r>
      <w:proofErr w:type="spellStart"/>
      <w:r w:rsidRPr="00A35303">
        <w:rPr>
          <w:rFonts w:ascii="Consolas" w:hAnsi="Consolas"/>
          <w:color w:val="267F99"/>
          <w:sz w:val="21"/>
          <w:szCs w:val="21"/>
          <w:lang w:val="en-IN" w:eastAsia="en-IN"/>
        </w:rPr>
        <w:t>AppointmentScreen</w:t>
      </w:r>
      <w:proofErr w:type="spellEnd"/>
      <w:r w:rsidRPr="00A35303">
        <w:rPr>
          <w:rFonts w:ascii="Consolas" w:hAnsi="Consolas"/>
          <w:color w:val="000000"/>
          <w:sz w:val="21"/>
          <w:szCs w:val="21"/>
          <w:lang w:val="en-IN" w:eastAsia="en-IN"/>
        </w:rPr>
        <w:t>&gt; {</w:t>
      </w:r>
    </w:p>
    <w:p w14:paraId="0F7473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_flag1</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018BD04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_flag2</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6BC2ED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_flag3</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30190F5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_flag4</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4C6F04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_flag5</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59FE394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_flag6</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08E964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_flag7</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7CD231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_flag8</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26CED91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_flag9</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686B85B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_flag10</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7FF6DF4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bool</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_flag11</w:t>
      </w:r>
      <w:r w:rsidRPr="00A35303">
        <w:rPr>
          <w:rFonts w:ascii="Consolas" w:hAnsi="Consolas"/>
          <w:color w:val="000000"/>
          <w:sz w:val="21"/>
          <w:szCs w:val="21"/>
          <w:lang w:val="en-IN" w:eastAsia="en-IN"/>
        </w:rPr>
        <w:t xml:space="preserve"> = </w:t>
      </w:r>
      <w:r w:rsidRPr="00A35303">
        <w:rPr>
          <w:rFonts w:ascii="Consolas" w:hAnsi="Consolas"/>
          <w:color w:val="0000FF"/>
          <w:sz w:val="21"/>
          <w:szCs w:val="21"/>
          <w:lang w:val="en-IN" w:eastAsia="en-IN"/>
        </w:rPr>
        <w:t>true</w:t>
      </w:r>
      <w:r w:rsidRPr="00A35303">
        <w:rPr>
          <w:rFonts w:ascii="Consolas" w:hAnsi="Consolas"/>
          <w:color w:val="000000"/>
          <w:sz w:val="21"/>
          <w:szCs w:val="21"/>
          <w:lang w:val="en-IN" w:eastAsia="en-IN"/>
        </w:rPr>
        <w:t>;</w:t>
      </w:r>
    </w:p>
    <w:p w14:paraId="3CE0A06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107661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t>
      </w:r>
      <w:proofErr w:type="gramStart"/>
      <w:r w:rsidRPr="00A35303">
        <w:rPr>
          <w:rFonts w:ascii="Consolas" w:hAnsi="Consolas"/>
          <w:color w:val="001080"/>
          <w:sz w:val="21"/>
          <w:szCs w:val="21"/>
          <w:lang w:val="en-IN" w:eastAsia="en-IN"/>
        </w:rPr>
        <w:t>override</w:t>
      </w:r>
      <w:proofErr w:type="gramEnd"/>
    </w:p>
    <w:p w14:paraId="2891679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Widget</w:t>
      </w:r>
      <w:r w:rsidRPr="00A35303">
        <w:rPr>
          <w:rFonts w:ascii="Consolas" w:hAnsi="Consolas"/>
          <w:color w:val="000000"/>
          <w:sz w:val="21"/>
          <w:szCs w:val="21"/>
          <w:lang w:val="en-IN" w:eastAsia="en-IN"/>
        </w:rPr>
        <w:t xml:space="preserve"> </w:t>
      </w:r>
      <w:proofErr w:type="gramStart"/>
      <w:r w:rsidRPr="00A35303">
        <w:rPr>
          <w:rFonts w:ascii="Consolas" w:hAnsi="Consolas"/>
          <w:color w:val="795E26"/>
          <w:sz w:val="21"/>
          <w:szCs w:val="21"/>
          <w:lang w:val="en-IN" w:eastAsia="en-IN"/>
        </w:rPr>
        <w:t>build</w:t>
      </w:r>
      <w:r w:rsidRPr="00A35303">
        <w:rPr>
          <w:rFonts w:ascii="Consolas" w:hAnsi="Consolas"/>
          <w:color w:val="000000"/>
          <w:sz w:val="21"/>
          <w:szCs w:val="21"/>
          <w:lang w:val="en-IN" w:eastAsia="en-IN"/>
        </w:rPr>
        <w:t>(</w:t>
      </w:r>
      <w:proofErr w:type="spellStart"/>
      <w:proofErr w:type="gramEnd"/>
      <w:r w:rsidRPr="00A35303">
        <w:rPr>
          <w:rFonts w:ascii="Consolas" w:hAnsi="Consolas"/>
          <w:color w:val="267F99"/>
          <w:sz w:val="21"/>
          <w:szCs w:val="21"/>
          <w:lang w:val="en-IN" w:eastAsia="en-IN"/>
        </w:rPr>
        <w:t>BuildContext</w:t>
      </w:r>
      <w:proofErr w:type="spellEnd"/>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w:t>
      </w:r>
    </w:p>
    <w:p w14:paraId="6D3F8E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F00DB"/>
          <w:sz w:val="21"/>
          <w:szCs w:val="21"/>
          <w:lang w:val="en-IN" w:eastAsia="en-IN"/>
        </w:rPr>
        <w:t>return</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Material</w:t>
      </w:r>
      <w:r w:rsidRPr="00A35303">
        <w:rPr>
          <w:rFonts w:ascii="Consolas" w:hAnsi="Consolas"/>
          <w:color w:val="000000"/>
          <w:sz w:val="21"/>
          <w:szCs w:val="21"/>
          <w:lang w:val="en-IN" w:eastAsia="en-IN"/>
        </w:rPr>
        <w:t>(</w:t>
      </w:r>
      <w:proofErr w:type="gramEnd"/>
    </w:p>
    <w:p w14:paraId="3A4F85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17C5AAA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1531BC7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mainAxisAlignment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MainAxisAlignment</w:t>
      </w:r>
      <w:r w:rsidRPr="00A35303">
        <w:rPr>
          <w:rFonts w:ascii="Consolas" w:hAnsi="Consolas"/>
          <w:color w:val="000000"/>
          <w:sz w:val="21"/>
          <w:szCs w:val="21"/>
          <w:lang w:val="en-IN" w:eastAsia="en-IN"/>
        </w:rPr>
        <w:t>.</w:t>
      </w:r>
      <w:r w:rsidRPr="00A35303">
        <w:rPr>
          <w:rFonts w:ascii="Consolas" w:hAnsi="Consolas"/>
          <w:color w:val="0070C1"/>
          <w:sz w:val="21"/>
          <w:szCs w:val="21"/>
          <w:lang w:val="en-IN" w:eastAsia="en-IN"/>
        </w:rPr>
        <w:t>start</w:t>
      </w:r>
      <w:proofErr w:type="spellEnd"/>
      <w:r w:rsidRPr="00A35303">
        <w:rPr>
          <w:rFonts w:ascii="Consolas" w:hAnsi="Consolas"/>
          <w:color w:val="000000"/>
          <w:sz w:val="21"/>
          <w:szCs w:val="21"/>
          <w:lang w:val="en-IN" w:eastAsia="en-IN"/>
        </w:rPr>
        <w:t>,</w:t>
      </w:r>
    </w:p>
    <w:p w14:paraId="3017E03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1F02A18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w:t>
      </w:r>
    </w:p>
    <w:p w14:paraId="42FAE32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DE90A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603F584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92B0C2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"Appointment"</w:t>
      </w:r>
      <w:r w:rsidRPr="00A35303">
        <w:rPr>
          <w:rFonts w:ascii="Consolas" w:hAnsi="Consolas"/>
          <w:color w:val="000000"/>
          <w:sz w:val="21"/>
          <w:szCs w:val="21"/>
          <w:lang w:val="en-IN" w:eastAsia="en-IN"/>
        </w:rPr>
        <w:t>,</w:t>
      </w:r>
    </w:p>
    <w:p w14:paraId="037E75B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2576817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w:t>
      </w:r>
    </w:p>
    <w:p w14:paraId="4E525EF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4913142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7BF9333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22EF2B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E231F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
    <w:p w14:paraId="24706F2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865B2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408AC3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67597C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"Barbers"</w:t>
      </w:r>
      <w:r w:rsidRPr="00A35303">
        <w:rPr>
          <w:rFonts w:ascii="Consolas" w:hAnsi="Consolas"/>
          <w:color w:val="000000"/>
          <w:sz w:val="21"/>
          <w:szCs w:val="21"/>
          <w:lang w:val="en-IN" w:eastAsia="en-IN"/>
        </w:rPr>
        <w:t>,</w:t>
      </w:r>
    </w:p>
    <w:p w14:paraId="084CBB1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spellStart"/>
      <w:proofErr w:type="gramEnd"/>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24</w:t>
      </w: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02B0FB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AA966C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FD98BC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47D4692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3AD39D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35F020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EDE0B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380</w:t>
      </w:r>
      <w:r w:rsidRPr="00A35303">
        <w:rPr>
          <w:rFonts w:ascii="Consolas" w:hAnsi="Consolas"/>
          <w:color w:val="000000"/>
          <w:sz w:val="21"/>
          <w:szCs w:val="21"/>
          <w:lang w:val="en-IN" w:eastAsia="en-IN"/>
        </w:rPr>
        <w:t>,</w:t>
      </w:r>
    </w:p>
    <w:p w14:paraId="375EC8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4A5142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2A5E5E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15A818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827D5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7B32EDE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6BDE2E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180</w:t>
      </w:r>
      <w:r w:rsidRPr="00A35303">
        <w:rPr>
          <w:rFonts w:ascii="Consolas" w:hAnsi="Consolas"/>
          <w:color w:val="000000"/>
          <w:sz w:val="21"/>
          <w:szCs w:val="21"/>
          <w:lang w:val="en-IN" w:eastAsia="en-IN"/>
        </w:rPr>
        <w:t>,</w:t>
      </w:r>
    </w:p>
    <w:p w14:paraId="45A5B4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00FFD41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717820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88811F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0725D12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50D677C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4EBDCB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'lib/assets/images/account.png'</w:t>
      </w:r>
      <w:r w:rsidRPr="00A35303">
        <w:rPr>
          <w:rFonts w:ascii="Consolas" w:hAnsi="Consolas"/>
          <w:color w:val="000000"/>
          <w:sz w:val="21"/>
          <w:szCs w:val="21"/>
          <w:lang w:val="en-IN" w:eastAsia="en-IN"/>
        </w:rPr>
        <w:t>),</w:t>
      </w:r>
    </w:p>
    <w:p w14:paraId="622B85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fit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BoxFit</w:t>
      </w:r>
      <w:r w:rsidRPr="00A35303">
        <w:rPr>
          <w:rFonts w:ascii="Consolas" w:hAnsi="Consolas"/>
          <w:color w:val="000000"/>
          <w:sz w:val="21"/>
          <w:szCs w:val="21"/>
          <w:lang w:val="en-IN" w:eastAsia="en-IN"/>
        </w:rPr>
        <w:t>.</w:t>
      </w:r>
      <w:r w:rsidRPr="00A35303">
        <w:rPr>
          <w:rFonts w:ascii="Consolas" w:hAnsi="Consolas"/>
          <w:color w:val="0070C1"/>
          <w:sz w:val="21"/>
          <w:szCs w:val="21"/>
          <w:lang w:val="en-IN" w:eastAsia="en-IN"/>
        </w:rPr>
        <w:t>fill</w:t>
      </w:r>
      <w:proofErr w:type="spellEnd"/>
      <w:r w:rsidRPr="00A35303">
        <w:rPr>
          <w:rFonts w:ascii="Consolas" w:hAnsi="Consolas"/>
          <w:color w:val="000000"/>
          <w:sz w:val="21"/>
          <w:szCs w:val="21"/>
          <w:lang w:val="en-IN" w:eastAsia="en-IN"/>
        </w:rPr>
        <w:t>,</w:t>
      </w:r>
    </w:p>
    <w:p w14:paraId="3A9F413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A96C3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4E3BA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F6AAE4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7AAD011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A1059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051E4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0A53F6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7E7F077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130</w:t>
      </w:r>
      <w:r w:rsidRPr="00A35303">
        <w:rPr>
          <w:rFonts w:ascii="Consolas" w:hAnsi="Consolas"/>
          <w:color w:val="000000"/>
          <w:sz w:val="21"/>
          <w:szCs w:val="21"/>
          <w:lang w:val="en-IN" w:eastAsia="en-IN"/>
        </w:rPr>
        <w:t>,</w:t>
      </w:r>
    </w:p>
    <w:p w14:paraId="6A4F773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059E52C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"Surya"</w:t>
      </w:r>
      <w:r w:rsidRPr="00A35303">
        <w:rPr>
          <w:rFonts w:ascii="Consolas" w:hAnsi="Consolas"/>
          <w:color w:val="000000"/>
          <w:sz w:val="21"/>
          <w:szCs w:val="21"/>
          <w:lang w:val="en-IN" w:eastAsia="en-IN"/>
        </w:rPr>
        <w:t>,</w:t>
      </w:r>
    </w:p>
    <w:p w14:paraId="25DA5A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4C2984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78581E5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67913EA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4A1CA1E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77BAE4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ED8A1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7C5B8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733C49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80988D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10D415A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34F3D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2047EA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017CB2A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27DF6C0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4140C0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6C2A90A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7FB523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F8D1C9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38F5B5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4DB0348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7BDC1F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469EE5F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58E85AB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4EDFF1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600DE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502AD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22D2DC4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0E5A6AB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3DBCA1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089845F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4BFC37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BBA2CF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05C6B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44A74B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60F568D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41C4B7A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32C68BE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5F2485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ACE95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242F8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E35CA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09AF9E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4727BB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701297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A0C27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C50982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AEA235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35A1D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32930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E4208E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65C7D5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2541D41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6971590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C706A7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FB1D8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4D84F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19747F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2540B6F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EB73F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70EC63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2CD60C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180</w:t>
      </w:r>
      <w:r w:rsidRPr="00A35303">
        <w:rPr>
          <w:rFonts w:ascii="Consolas" w:hAnsi="Consolas"/>
          <w:color w:val="000000"/>
          <w:sz w:val="21"/>
          <w:szCs w:val="21"/>
          <w:lang w:val="en-IN" w:eastAsia="en-IN"/>
        </w:rPr>
        <w:t>,</w:t>
      </w:r>
    </w:p>
    <w:p w14:paraId="2AB728B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4FA1A6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76D56E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8ABF5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4808165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794CF87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FittedBox</w:t>
      </w:r>
      <w:proofErr w:type="spellEnd"/>
      <w:r w:rsidRPr="00A35303">
        <w:rPr>
          <w:rFonts w:ascii="Consolas" w:hAnsi="Consolas"/>
          <w:color w:val="000000"/>
          <w:sz w:val="21"/>
          <w:szCs w:val="21"/>
          <w:lang w:val="en-IN" w:eastAsia="en-IN"/>
        </w:rPr>
        <w:t>(</w:t>
      </w:r>
      <w:proofErr w:type="gramEnd"/>
    </w:p>
    <w:p w14:paraId="18E5D62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Image</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asset</w:t>
      </w:r>
      <w:proofErr w:type="spellEnd"/>
      <w:r w:rsidRPr="00A35303">
        <w:rPr>
          <w:rFonts w:ascii="Consolas" w:hAnsi="Consolas"/>
          <w:color w:val="000000"/>
          <w:sz w:val="21"/>
          <w:szCs w:val="21"/>
          <w:lang w:val="en-IN" w:eastAsia="en-IN"/>
        </w:rPr>
        <w:t>(</w:t>
      </w:r>
      <w:r w:rsidRPr="00A35303">
        <w:rPr>
          <w:rFonts w:ascii="Consolas" w:hAnsi="Consolas"/>
          <w:color w:val="A31515"/>
          <w:sz w:val="21"/>
          <w:szCs w:val="21"/>
          <w:lang w:val="en-IN" w:eastAsia="en-IN"/>
        </w:rPr>
        <w:t>'lib/assets/images/account.png'</w:t>
      </w:r>
      <w:r w:rsidRPr="00A35303">
        <w:rPr>
          <w:rFonts w:ascii="Consolas" w:hAnsi="Consolas"/>
          <w:color w:val="000000"/>
          <w:sz w:val="21"/>
          <w:szCs w:val="21"/>
          <w:lang w:val="en-IN" w:eastAsia="en-IN"/>
        </w:rPr>
        <w:t>),</w:t>
      </w:r>
    </w:p>
    <w:p w14:paraId="4455BB6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fit</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BoxFit</w:t>
      </w:r>
      <w:r w:rsidRPr="00A35303">
        <w:rPr>
          <w:rFonts w:ascii="Consolas" w:hAnsi="Consolas"/>
          <w:color w:val="000000"/>
          <w:sz w:val="21"/>
          <w:szCs w:val="21"/>
          <w:lang w:val="en-IN" w:eastAsia="en-IN"/>
        </w:rPr>
        <w:t>.</w:t>
      </w:r>
      <w:r w:rsidRPr="00A35303">
        <w:rPr>
          <w:rFonts w:ascii="Consolas" w:hAnsi="Consolas"/>
          <w:color w:val="0070C1"/>
          <w:sz w:val="21"/>
          <w:szCs w:val="21"/>
          <w:lang w:val="en-IN" w:eastAsia="en-IN"/>
        </w:rPr>
        <w:t>fill</w:t>
      </w:r>
      <w:proofErr w:type="spellEnd"/>
      <w:r w:rsidRPr="00A35303">
        <w:rPr>
          <w:rFonts w:ascii="Consolas" w:hAnsi="Consolas"/>
          <w:color w:val="000000"/>
          <w:sz w:val="21"/>
          <w:szCs w:val="21"/>
          <w:lang w:val="en-IN" w:eastAsia="en-IN"/>
        </w:rPr>
        <w:t>,</w:t>
      </w:r>
    </w:p>
    <w:p w14:paraId="28028C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4CD16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AE3279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773E38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03ED0AB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7C1B3D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D1C84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6A08EE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73AABBE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130</w:t>
      </w:r>
      <w:r w:rsidRPr="00A35303">
        <w:rPr>
          <w:rFonts w:ascii="Consolas" w:hAnsi="Consolas"/>
          <w:color w:val="000000"/>
          <w:sz w:val="21"/>
          <w:szCs w:val="21"/>
          <w:lang w:val="en-IN" w:eastAsia="en-IN"/>
        </w:rPr>
        <w:t>,</w:t>
      </w:r>
    </w:p>
    <w:p w14:paraId="77F7E5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C3916E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"Samarth"</w:t>
      </w:r>
      <w:r w:rsidRPr="00A35303">
        <w:rPr>
          <w:rFonts w:ascii="Consolas" w:hAnsi="Consolas"/>
          <w:color w:val="000000"/>
          <w:sz w:val="21"/>
          <w:szCs w:val="21"/>
          <w:lang w:val="en-IN" w:eastAsia="en-IN"/>
        </w:rPr>
        <w:t>,</w:t>
      </w:r>
    </w:p>
    <w:p w14:paraId="352FDBB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80C6F1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600FACD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546761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1D1021A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EE6F15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CC52D8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370AA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44CA00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AA3B8C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15F3B5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417D63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24F597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3927606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36AB12A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5BF7BE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4A5F9D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1267D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CBA544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33F02F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43610D1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7D407CB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2DFCF29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5BF24AD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92CF8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D53EDF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7DCA85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573317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5E2219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5D3F08C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56400CA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23297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F81B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E3A41B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Icon</w:t>
      </w:r>
      <w:r w:rsidRPr="00A35303">
        <w:rPr>
          <w:rFonts w:ascii="Consolas" w:hAnsi="Consolas"/>
          <w:color w:val="000000"/>
          <w:sz w:val="21"/>
          <w:szCs w:val="21"/>
          <w:lang w:val="en-IN" w:eastAsia="en-IN"/>
        </w:rPr>
        <w:t>(</w:t>
      </w:r>
      <w:proofErr w:type="gramEnd"/>
    </w:p>
    <w:p w14:paraId="7BF8C12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Icons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star</w:t>
      </w:r>
      <w:proofErr w:type="spellEnd"/>
      <w:r w:rsidRPr="00A35303">
        <w:rPr>
          <w:rFonts w:ascii="Consolas" w:hAnsi="Consolas"/>
          <w:color w:val="000000"/>
          <w:sz w:val="21"/>
          <w:szCs w:val="21"/>
          <w:lang w:val="en-IN" w:eastAsia="en-IN"/>
        </w:rPr>
        <w:t>,</w:t>
      </w:r>
    </w:p>
    <w:p w14:paraId="1117F38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w:t>
      </w:r>
    </w:p>
    <w:p w14:paraId="5EE6589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size</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w:t>
      </w:r>
    </w:p>
    <w:p w14:paraId="45E1447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E0C58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A9DCE1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F83BF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8217D5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7D29A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57EBC5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A0BBE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F963D2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1B614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12F30F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A75908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B3652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DF4A45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D525FE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2C34D0E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20.0</w:t>
      </w:r>
      <w:r w:rsidRPr="00A35303">
        <w:rPr>
          <w:rFonts w:ascii="Consolas" w:hAnsi="Consolas"/>
          <w:color w:val="000000"/>
          <w:sz w:val="21"/>
          <w:szCs w:val="21"/>
          <w:lang w:val="en-IN" w:eastAsia="en-IN"/>
        </w:rPr>
        <w:t>,</w:t>
      </w:r>
    </w:p>
    <w:p w14:paraId="013F98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FBF75C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F175B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w:t>
      </w:r>
    </w:p>
    <w:p w14:paraId="6E1A04E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180</w:t>
      </w:r>
      <w:r w:rsidRPr="00A35303">
        <w:rPr>
          <w:rFonts w:ascii="Consolas" w:hAnsi="Consolas"/>
          <w:color w:val="000000"/>
          <w:sz w:val="21"/>
          <w:szCs w:val="21"/>
          <w:lang w:val="en-IN" w:eastAsia="en-IN"/>
        </w:rPr>
        <w:t>,</w:t>
      </w:r>
    </w:p>
    <w:p w14:paraId="773C3D8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double</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infinity</w:t>
      </w:r>
      <w:proofErr w:type="spellEnd"/>
      <w:proofErr w:type="gramEnd"/>
      <w:r w:rsidRPr="00A35303">
        <w:rPr>
          <w:rFonts w:ascii="Consolas" w:hAnsi="Consolas"/>
          <w:color w:val="000000"/>
          <w:sz w:val="21"/>
          <w:szCs w:val="21"/>
          <w:lang w:val="en-IN" w:eastAsia="en-IN"/>
        </w:rPr>
        <w:t>,</w:t>
      </w:r>
    </w:p>
    <w:p w14:paraId="5D117C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02D76D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1D8702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5F6D139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6961C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77CCF9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D7B735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403AD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2C17DE3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AB473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'Choose the data'</w:t>
      </w:r>
      <w:r w:rsidRPr="00A35303">
        <w:rPr>
          <w:rFonts w:ascii="Consolas" w:hAnsi="Consolas"/>
          <w:color w:val="000000"/>
          <w:sz w:val="21"/>
          <w:szCs w:val="21"/>
          <w:lang w:val="en-IN" w:eastAsia="en-IN"/>
        </w:rPr>
        <w:t>,</w:t>
      </w:r>
    </w:p>
    <w:p w14:paraId="67D0B27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C5BC89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82A18C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24</w:t>
      </w:r>
      <w:r w:rsidRPr="00A35303">
        <w:rPr>
          <w:rFonts w:ascii="Consolas" w:hAnsi="Consolas"/>
          <w:color w:val="000000"/>
          <w:sz w:val="21"/>
          <w:szCs w:val="21"/>
          <w:lang w:val="en-IN" w:eastAsia="en-IN"/>
        </w:rPr>
        <w:t>,</w:t>
      </w:r>
    </w:p>
    <w:p w14:paraId="0205435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1EF436B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E4F95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03E085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6D3095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4919FB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double</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infinity</w:t>
      </w:r>
      <w:proofErr w:type="spellEnd"/>
      <w:proofErr w:type="gramEnd"/>
      <w:r w:rsidRPr="00A35303">
        <w:rPr>
          <w:rFonts w:ascii="Consolas" w:hAnsi="Consolas"/>
          <w:color w:val="000000"/>
          <w:sz w:val="21"/>
          <w:szCs w:val="21"/>
          <w:lang w:val="en-IN" w:eastAsia="en-IN"/>
        </w:rPr>
        <w:t>,</w:t>
      </w:r>
    </w:p>
    <w:p w14:paraId="04C92B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110</w:t>
      </w:r>
      <w:r w:rsidRPr="00A35303">
        <w:rPr>
          <w:rFonts w:ascii="Consolas" w:hAnsi="Consolas"/>
          <w:color w:val="000000"/>
          <w:sz w:val="21"/>
          <w:szCs w:val="21"/>
          <w:lang w:val="en-IN" w:eastAsia="en-IN"/>
        </w:rPr>
        <w:t>,</w:t>
      </w:r>
    </w:p>
    <w:p w14:paraId="3494F37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514D969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28960D3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F850C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4E492C4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683479C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030CD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110</w:t>
      </w:r>
      <w:r w:rsidRPr="00A35303">
        <w:rPr>
          <w:rFonts w:ascii="Consolas" w:hAnsi="Consolas"/>
          <w:color w:val="000000"/>
          <w:sz w:val="21"/>
          <w:szCs w:val="21"/>
          <w:lang w:val="en-IN" w:eastAsia="en-IN"/>
        </w:rPr>
        <w:t>,</w:t>
      </w:r>
    </w:p>
    <w:p w14:paraId="2B3F7AD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3D58CC2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129D78B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xml:space="preserve">: () =&gt;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_flag1</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_flag1</w:t>
      </w:r>
      <w:r w:rsidRPr="00A35303">
        <w:rPr>
          <w:rFonts w:ascii="Consolas" w:hAnsi="Consolas"/>
          <w:color w:val="000000"/>
          <w:sz w:val="21"/>
          <w:szCs w:val="21"/>
          <w:lang w:val="en-IN" w:eastAsia="en-IN"/>
        </w:rPr>
        <w:t>),</w:t>
      </w:r>
    </w:p>
    <w:p w14:paraId="3E2C0DC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B1A096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0E67F8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1</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55B7BE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52381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3E37862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7322DA4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1B1D2B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914762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105B6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432F4C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_flag1</w:t>
      </w:r>
    </w:p>
    <w:p w14:paraId="088F76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02C4B3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4F1D93E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CBF4C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1D55E6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1923F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29DB4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172E2A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612E321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443F70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7E6929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36253A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'Mon'</w:t>
      </w:r>
      <w:r w:rsidRPr="00A35303">
        <w:rPr>
          <w:rFonts w:ascii="Consolas" w:hAnsi="Consolas"/>
          <w:color w:val="000000"/>
          <w:sz w:val="21"/>
          <w:szCs w:val="21"/>
          <w:lang w:val="en-IN" w:eastAsia="en-IN"/>
        </w:rPr>
        <w:t>,</w:t>
      </w:r>
    </w:p>
    <w:p w14:paraId="0E30F27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6D3425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1A4951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51F76D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1C1E030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665FAF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159485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93837E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CC6332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'19'</w:t>
      </w:r>
      <w:r w:rsidRPr="00A35303">
        <w:rPr>
          <w:rFonts w:ascii="Consolas" w:hAnsi="Consolas"/>
          <w:color w:val="000000"/>
          <w:sz w:val="21"/>
          <w:szCs w:val="21"/>
          <w:lang w:val="en-IN" w:eastAsia="en-IN"/>
        </w:rPr>
        <w:t>,</w:t>
      </w:r>
    </w:p>
    <w:p w14:paraId="4AA6020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5DA918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3B1A92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22</w:t>
      </w:r>
      <w:r w:rsidRPr="00A35303">
        <w:rPr>
          <w:rFonts w:ascii="Consolas" w:hAnsi="Consolas"/>
          <w:color w:val="000000"/>
          <w:sz w:val="21"/>
          <w:szCs w:val="21"/>
          <w:lang w:val="en-IN" w:eastAsia="en-IN"/>
        </w:rPr>
        <w:t>,</w:t>
      </w:r>
    </w:p>
    <w:p w14:paraId="056378A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5418D25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74A69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w:t>
      </w:r>
    </w:p>
    <w:p w14:paraId="5CCB17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65EC9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D5BB2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1D25A5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DE025E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B19E8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3BFF26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466B98C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8D0EC3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20330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7F5771C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8B4163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FC5F8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110</w:t>
      </w:r>
      <w:r w:rsidRPr="00A35303">
        <w:rPr>
          <w:rFonts w:ascii="Consolas" w:hAnsi="Consolas"/>
          <w:color w:val="000000"/>
          <w:sz w:val="21"/>
          <w:szCs w:val="21"/>
          <w:lang w:val="en-IN" w:eastAsia="en-IN"/>
        </w:rPr>
        <w:t>,</w:t>
      </w:r>
    </w:p>
    <w:p w14:paraId="38D1A42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5D92BA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61037D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xml:space="preserve">: () =&gt;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_flag2</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_flag2</w:t>
      </w:r>
      <w:r w:rsidRPr="00A35303">
        <w:rPr>
          <w:rFonts w:ascii="Consolas" w:hAnsi="Consolas"/>
          <w:color w:val="000000"/>
          <w:sz w:val="21"/>
          <w:szCs w:val="21"/>
          <w:lang w:val="en-IN" w:eastAsia="en-IN"/>
        </w:rPr>
        <w:t>),</w:t>
      </w:r>
    </w:p>
    <w:p w14:paraId="5DF0FA3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0BD2F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4DB1C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2</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14E213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0096A1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44371CF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115FF7B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29AE1CB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790630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341F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7FB6778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_flag2</w:t>
      </w:r>
    </w:p>
    <w:p w14:paraId="16159D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565502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1648B2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DE1B2B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6930F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2D2BB3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965E5B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652B17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4126827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D6878E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2BF430E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20504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'Tue'</w:t>
      </w:r>
      <w:r w:rsidRPr="00A35303">
        <w:rPr>
          <w:rFonts w:ascii="Consolas" w:hAnsi="Consolas"/>
          <w:color w:val="000000"/>
          <w:sz w:val="21"/>
          <w:szCs w:val="21"/>
          <w:lang w:val="en-IN" w:eastAsia="en-IN"/>
        </w:rPr>
        <w:t>,</w:t>
      </w:r>
    </w:p>
    <w:p w14:paraId="25801E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F0BECA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47825F7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6F9442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25C04C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D32850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6267C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D9024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DD0D38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'20'</w:t>
      </w:r>
      <w:r w:rsidRPr="00A35303">
        <w:rPr>
          <w:rFonts w:ascii="Consolas" w:hAnsi="Consolas"/>
          <w:color w:val="000000"/>
          <w:sz w:val="21"/>
          <w:szCs w:val="21"/>
          <w:lang w:val="en-IN" w:eastAsia="en-IN"/>
        </w:rPr>
        <w:t>,</w:t>
      </w:r>
    </w:p>
    <w:p w14:paraId="2F502C5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1C23CA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039DC93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22</w:t>
      </w:r>
      <w:r w:rsidRPr="00A35303">
        <w:rPr>
          <w:rFonts w:ascii="Consolas" w:hAnsi="Consolas"/>
          <w:color w:val="000000"/>
          <w:sz w:val="21"/>
          <w:szCs w:val="21"/>
          <w:lang w:val="en-IN" w:eastAsia="en-IN"/>
        </w:rPr>
        <w:t>,</w:t>
      </w:r>
    </w:p>
    <w:p w14:paraId="573CB7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4F53651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D5927C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058A9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45E3A8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DF7FC2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D92077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63628A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6C1FA6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AB172E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5490F3A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57DF7C2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3AA7FA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EF090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5DD1116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895D8F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7B0495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110</w:t>
      </w:r>
      <w:r w:rsidRPr="00A35303">
        <w:rPr>
          <w:rFonts w:ascii="Consolas" w:hAnsi="Consolas"/>
          <w:color w:val="000000"/>
          <w:sz w:val="21"/>
          <w:szCs w:val="21"/>
          <w:lang w:val="en-IN" w:eastAsia="en-IN"/>
        </w:rPr>
        <w:t>,</w:t>
      </w:r>
    </w:p>
    <w:p w14:paraId="70F9E2B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3D7AB5E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27A261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xml:space="preserve">: () =&gt;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_flag3</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_flag3</w:t>
      </w:r>
      <w:r w:rsidRPr="00A35303">
        <w:rPr>
          <w:rFonts w:ascii="Consolas" w:hAnsi="Consolas"/>
          <w:color w:val="000000"/>
          <w:sz w:val="21"/>
          <w:szCs w:val="21"/>
          <w:lang w:val="en-IN" w:eastAsia="en-IN"/>
        </w:rPr>
        <w:t>),</w:t>
      </w:r>
    </w:p>
    <w:p w14:paraId="1B87FBC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AD22A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BA22AB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3</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174EDF0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7CF74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CA1F7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6C8E5E8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2CCDF1B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3BE864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F32C7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0A18CA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_flag3</w:t>
      </w:r>
    </w:p>
    <w:p w14:paraId="74291B9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6813AEF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562C2E8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8026B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FD59D2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0FA768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3A1C39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1FD9CB6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15C19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546B9F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4558174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F8139E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'Wed'</w:t>
      </w:r>
      <w:r w:rsidRPr="00A35303">
        <w:rPr>
          <w:rFonts w:ascii="Consolas" w:hAnsi="Consolas"/>
          <w:color w:val="000000"/>
          <w:sz w:val="21"/>
          <w:szCs w:val="21"/>
          <w:lang w:val="en-IN" w:eastAsia="en-IN"/>
        </w:rPr>
        <w:t>,</w:t>
      </w:r>
    </w:p>
    <w:p w14:paraId="7B98626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200529A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011B796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160C61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73FD590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94D64A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91A591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2D9AB9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0397A11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'22'</w:t>
      </w:r>
      <w:r w:rsidRPr="00A35303">
        <w:rPr>
          <w:rFonts w:ascii="Consolas" w:hAnsi="Consolas"/>
          <w:color w:val="000000"/>
          <w:sz w:val="21"/>
          <w:szCs w:val="21"/>
          <w:lang w:val="en-IN" w:eastAsia="en-IN"/>
        </w:rPr>
        <w:t>,</w:t>
      </w:r>
    </w:p>
    <w:p w14:paraId="6B0B80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34B32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66D9CB5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22</w:t>
      </w:r>
      <w:r w:rsidRPr="00A35303">
        <w:rPr>
          <w:rFonts w:ascii="Consolas" w:hAnsi="Consolas"/>
          <w:color w:val="000000"/>
          <w:sz w:val="21"/>
          <w:szCs w:val="21"/>
          <w:lang w:val="en-IN" w:eastAsia="en-IN"/>
        </w:rPr>
        <w:t>,</w:t>
      </w:r>
    </w:p>
    <w:p w14:paraId="4C5BE49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7C5C351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86E7A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1584F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3EF7B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5547F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5A0C76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40FA32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6F1C62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744AF9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7B503DE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06325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6A558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104DDA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15D04BE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2FDD8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110</w:t>
      </w:r>
      <w:r w:rsidRPr="00A35303">
        <w:rPr>
          <w:rFonts w:ascii="Consolas" w:hAnsi="Consolas"/>
          <w:color w:val="000000"/>
          <w:sz w:val="21"/>
          <w:szCs w:val="21"/>
          <w:lang w:val="en-IN" w:eastAsia="en-IN"/>
        </w:rPr>
        <w:t>,</w:t>
      </w:r>
    </w:p>
    <w:p w14:paraId="0F6D6DC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7419A03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16255D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xml:space="preserve">: () =&gt;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_flag4</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_flag4</w:t>
      </w:r>
      <w:r w:rsidRPr="00A35303">
        <w:rPr>
          <w:rFonts w:ascii="Consolas" w:hAnsi="Consolas"/>
          <w:color w:val="000000"/>
          <w:sz w:val="21"/>
          <w:szCs w:val="21"/>
          <w:lang w:val="en-IN" w:eastAsia="en-IN"/>
        </w:rPr>
        <w:t>),</w:t>
      </w:r>
    </w:p>
    <w:p w14:paraId="328AE9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636DB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19241E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4</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72F85C1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CF2D32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4A9A3F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1A85D92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1BE84C1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9BCCF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B5FE96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49892F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_flag4</w:t>
      </w:r>
    </w:p>
    <w:p w14:paraId="2EE7154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7228FD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298DDE0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8BF11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DACAF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4D40CD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5FE9A0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536808A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92025F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15E2D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5500C8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1A092E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'Thu'</w:t>
      </w:r>
      <w:r w:rsidRPr="00A35303">
        <w:rPr>
          <w:rFonts w:ascii="Consolas" w:hAnsi="Consolas"/>
          <w:color w:val="000000"/>
          <w:sz w:val="21"/>
          <w:szCs w:val="21"/>
          <w:lang w:val="en-IN" w:eastAsia="en-IN"/>
        </w:rPr>
        <w:t>,</w:t>
      </w:r>
    </w:p>
    <w:p w14:paraId="6D438F7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53E42D4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3AA2DF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62B37F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1B37F89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D4849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92CA7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1175DE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879D22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6480631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'22'</w:t>
      </w:r>
      <w:r w:rsidRPr="00A35303">
        <w:rPr>
          <w:rFonts w:ascii="Consolas" w:hAnsi="Consolas"/>
          <w:color w:val="000000"/>
          <w:sz w:val="21"/>
          <w:szCs w:val="21"/>
          <w:lang w:val="en-IN" w:eastAsia="en-IN"/>
        </w:rPr>
        <w:t>,</w:t>
      </w:r>
    </w:p>
    <w:p w14:paraId="2C66F87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5560E0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5163CEA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22</w:t>
      </w:r>
      <w:r w:rsidRPr="00A35303">
        <w:rPr>
          <w:rFonts w:ascii="Consolas" w:hAnsi="Consolas"/>
          <w:color w:val="000000"/>
          <w:sz w:val="21"/>
          <w:szCs w:val="21"/>
          <w:lang w:val="en-IN" w:eastAsia="en-IN"/>
        </w:rPr>
        <w:t>,</w:t>
      </w:r>
    </w:p>
    <w:p w14:paraId="7CFB761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55ED5A1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DA719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E7BAD8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9BBEF4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9D7403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1C7A4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30BE00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99DC25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SizedBox</w:t>
      </w:r>
      <w:proofErr w:type="spellEnd"/>
      <w:r w:rsidRPr="00A35303">
        <w:rPr>
          <w:rFonts w:ascii="Consolas" w:hAnsi="Consolas"/>
          <w:color w:val="000000"/>
          <w:sz w:val="21"/>
          <w:szCs w:val="21"/>
          <w:lang w:val="en-IN" w:eastAsia="en-IN"/>
        </w:rPr>
        <w:t>(</w:t>
      </w:r>
      <w:proofErr w:type="gramEnd"/>
    </w:p>
    <w:p w14:paraId="7436132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5989567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4C7265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715BA6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479CFE7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6CDB47D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360D64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110</w:t>
      </w:r>
      <w:r w:rsidRPr="00A35303">
        <w:rPr>
          <w:rFonts w:ascii="Consolas" w:hAnsi="Consolas"/>
          <w:color w:val="000000"/>
          <w:sz w:val="21"/>
          <w:szCs w:val="21"/>
          <w:lang w:val="en-IN" w:eastAsia="en-IN"/>
        </w:rPr>
        <w:t>,</w:t>
      </w:r>
    </w:p>
    <w:p w14:paraId="250A53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182924E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7D78A90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xml:space="preserve">: () =&gt;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_flag5</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_flag5</w:t>
      </w:r>
      <w:r w:rsidRPr="00A35303">
        <w:rPr>
          <w:rFonts w:ascii="Consolas" w:hAnsi="Consolas"/>
          <w:color w:val="000000"/>
          <w:sz w:val="21"/>
          <w:szCs w:val="21"/>
          <w:lang w:val="en-IN" w:eastAsia="en-IN"/>
        </w:rPr>
        <w:t>),</w:t>
      </w:r>
    </w:p>
    <w:p w14:paraId="18F92A7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9DFD9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0B9680D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5</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27D8BB8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09DF4B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06C1FA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5ABF81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7FC511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631CB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F64AED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54939A5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_flag5</w:t>
      </w:r>
    </w:p>
    <w:p w14:paraId="3D94AC6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0BA60EF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7C98A14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670C7B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FAA688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w:t>
      </w:r>
    </w:p>
    <w:p w14:paraId="377A0ED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0972BB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2275B3E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188347E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F6A88D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350F85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F76F10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'Fri'</w:t>
      </w:r>
      <w:r w:rsidRPr="00A35303">
        <w:rPr>
          <w:rFonts w:ascii="Consolas" w:hAnsi="Consolas"/>
          <w:color w:val="000000"/>
          <w:sz w:val="21"/>
          <w:szCs w:val="21"/>
          <w:lang w:val="en-IN" w:eastAsia="en-IN"/>
        </w:rPr>
        <w:t>,</w:t>
      </w:r>
    </w:p>
    <w:p w14:paraId="0109E6D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73E9E0F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6E68E85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49A5E08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7BA3077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863109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B80441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2C16BB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14E36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0842F3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'24'</w:t>
      </w:r>
      <w:r w:rsidRPr="00A35303">
        <w:rPr>
          <w:rFonts w:ascii="Consolas" w:hAnsi="Consolas"/>
          <w:color w:val="000000"/>
          <w:sz w:val="21"/>
          <w:szCs w:val="21"/>
          <w:lang w:val="en-IN" w:eastAsia="en-IN"/>
        </w:rPr>
        <w:t>,</w:t>
      </w:r>
    </w:p>
    <w:p w14:paraId="7A14DF8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DD0D40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1F62E6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22</w:t>
      </w:r>
      <w:r w:rsidRPr="00A35303">
        <w:rPr>
          <w:rFonts w:ascii="Consolas" w:hAnsi="Consolas"/>
          <w:color w:val="000000"/>
          <w:sz w:val="21"/>
          <w:szCs w:val="21"/>
          <w:lang w:val="en-IN" w:eastAsia="en-IN"/>
        </w:rPr>
        <w:t>,</w:t>
      </w:r>
    </w:p>
    <w:p w14:paraId="30258A8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2B3FC3F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84CD42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673FA0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A4C46F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B4B832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AF3D1C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6C2976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2363BF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5A7DA8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37879A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FDF4C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47F7AB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992CC2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FAE53E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DD487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7D538CA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200</w:t>
      </w:r>
      <w:r w:rsidRPr="00A35303">
        <w:rPr>
          <w:rFonts w:ascii="Consolas" w:hAnsi="Consolas"/>
          <w:color w:val="000000"/>
          <w:sz w:val="21"/>
          <w:szCs w:val="21"/>
          <w:lang w:val="en-IN" w:eastAsia="en-IN"/>
        </w:rPr>
        <w:t>,</w:t>
      </w:r>
    </w:p>
    <w:p w14:paraId="094827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double</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infinity</w:t>
      </w:r>
      <w:proofErr w:type="spellEnd"/>
      <w:proofErr w:type="gramEnd"/>
      <w:r w:rsidRPr="00A35303">
        <w:rPr>
          <w:rFonts w:ascii="Consolas" w:hAnsi="Consolas"/>
          <w:color w:val="000000"/>
          <w:sz w:val="21"/>
          <w:szCs w:val="21"/>
          <w:lang w:val="en-IN" w:eastAsia="en-IN"/>
        </w:rPr>
        <w:t>,</w:t>
      </w:r>
    </w:p>
    <w:p w14:paraId="3012010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decoration</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BoxDecoration</w:t>
      </w:r>
      <w:proofErr w:type="spellEnd"/>
      <w:r w:rsidRPr="00A35303">
        <w:rPr>
          <w:rFonts w:ascii="Consolas" w:hAnsi="Consolas"/>
          <w:color w:val="000000"/>
          <w:sz w:val="21"/>
          <w:szCs w:val="21"/>
          <w:lang w:val="en-IN" w:eastAsia="en-IN"/>
        </w:rPr>
        <w:t>(</w:t>
      </w:r>
      <w:proofErr w:type="gramEnd"/>
    </w:p>
    <w:p w14:paraId="3DBDE31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30</w:t>
      </w:r>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radius of 10</w:t>
      </w:r>
    </w:p>
    <w:p w14:paraId="38BE1E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secondaryColor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xml:space="preserve">// green as background </w:t>
      </w:r>
      <w:proofErr w:type="spellStart"/>
      <w:r w:rsidRPr="00A35303">
        <w:rPr>
          <w:rFonts w:ascii="Consolas" w:hAnsi="Consolas"/>
          <w:color w:val="008000"/>
          <w:sz w:val="21"/>
          <w:szCs w:val="21"/>
          <w:lang w:val="en-IN" w:eastAsia="en-IN"/>
        </w:rPr>
        <w:t>color</w:t>
      </w:r>
      <w:proofErr w:type="spellEnd"/>
    </w:p>
    <w:p w14:paraId="70A349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34087F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1DACB2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54D57D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32F203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150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41F4447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2F3323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'Choose the time'</w:t>
      </w:r>
      <w:r w:rsidRPr="00A35303">
        <w:rPr>
          <w:rFonts w:ascii="Consolas" w:hAnsi="Consolas"/>
          <w:color w:val="000000"/>
          <w:sz w:val="21"/>
          <w:szCs w:val="21"/>
          <w:lang w:val="en-IN" w:eastAsia="en-IN"/>
        </w:rPr>
        <w:t>,</w:t>
      </w:r>
    </w:p>
    <w:p w14:paraId="56DA668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139C679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23EF32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24</w:t>
      </w:r>
      <w:r w:rsidRPr="00A35303">
        <w:rPr>
          <w:rFonts w:ascii="Consolas" w:hAnsi="Consolas"/>
          <w:color w:val="000000"/>
          <w:sz w:val="21"/>
          <w:szCs w:val="21"/>
          <w:lang w:val="en-IN" w:eastAsia="en-IN"/>
        </w:rPr>
        <w:t>,</w:t>
      </w:r>
    </w:p>
    <w:p w14:paraId="7404180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5C1BC41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03EEC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8FF951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Column</w:t>
      </w:r>
      <w:r w:rsidRPr="00A35303">
        <w:rPr>
          <w:rFonts w:ascii="Consolas" w:hAnsi="Consolas"/>
          <w:color w:val="000000"/>
          <w:sz w:val="21"/>
          <w:szCs w:val="21"/>
          <w:lang w:val="en-IN" w:eastAsia="en-IN"/>
        </w:rPr>
        <w:t>(</w:t>
      </w:r>
      <w:proofErr w:type="gramEnd"/>
    </w:p>
    <w:p w14:paraId="000768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3737317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B70C63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107137B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627384D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4BBA3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2D8D0FB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17A1D8E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370AA01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2DAD20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5C9546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77B872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7A1AD0D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71CA920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=&gt;</w:t>
      </w:r>
    </w:p>
    <w:p w14:paraId="03522E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_flag6</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_flag6</w:t>
      </w:r>
      <w:r w:rsidRPr="00A35303">
        <w:rPr>
          <w:rFonts w:ascii="Consolas" w:hAnsi="Consolas"/>
          <w:color w:val="000000"/>
          <w:sz w:val="21"/>
          <w:szCs w:val="21"/>
          <w:lang w:val="en-IN" w:eastAsia="en-IN"/>
        </w:rPr>
        <w:t>),</w:t>
      </w:r>
    </w:p>
    <w:p w14:paraId="02BE8D0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334541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698B5A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6</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220DA3B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04F7E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04AB29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3550D75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796213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A0BE1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BAA696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439977F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_flag6</w:t>
      </w:r>
    </w:p>
    <w:p w14:paraId="719C34B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10A03A1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6DE1288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1DD526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2B0429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EF6913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42DAAF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w:t>
      </w:r>
    </w:p>
    <w:p w14:paraId="4704CA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DDC6B7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C140DC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'9:00 AM'</w:t>
      </w:r>
      <w:r w:rsidRPr="00A35303">
        <w:rPr>
          <w:rFonts w:ascii="Consolas" w:hAnsi="Consolas"/>
          <w:color w:val="000000"/>
          <w:sz w:val="21"/>
          <w:szCs w:val="21"/>
          <w:lang w:val="en-IN" w:eastAsia="en-IN"/>
        </w:rPr>
        <w:t>,</w:t>
      </w:r>
    </w:p>
    <w:p w14:paraId="18603D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F3138B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5E58EB7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144E162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12B50C3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6A38F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BB967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w:t>
      </w:r>
    </w:p>
    <w:p w14:paraId="62D1E53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9546D9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6FC18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04BD6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873BFE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3B9626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0A5BB2E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7AEA60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C7A0F3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41A5DCB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1310188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6B894BD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=&gt;</w:t>
      </w:r>
    </w:p>
    <w:p w14:paraId="0D2FEA7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_flag7</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_flag7</w:t>
      </w:r>
      <w:r w:rsidRPr="00A35303">
        <w:rPr>
          <w:rFonts w:ascii="Consolas" w:hAnsi="Consolas"/>
          <w:color w:val="000000"/>
          <w:sz w:val="21"/>
          <w:szCs w:val="21"/>
          <w:lang w:val="en-IN" w:eastAsia="en-IN"/>
        </w:rPr>
        <w:t>),</w:t>
      </w:r>
    </w:p>
    <w:p w14:paraId="0242FC9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EE14E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049ACF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7</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4222A45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60798A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2C7788C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00C7BCF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09A86AA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D10613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86F149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787612F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_flag7</w:t>
      </w:r>
    </w:p>
    <w:p w14:paraId="64C1E2E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7D2AD2C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6EE5A0E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A5A41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38D54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FE44C1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44822A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w:t>
      </w:r>
    </w:p>
    <w:p w14:paraId="1E65B2F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E8F68D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1EB632B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'10:00 AM'</w:t>
      </w:r>
      <w:r w:rsidRPr="00A35303">
        <w:rPr>
          <w:rFonts w:ascii="Consolas" w:hAnsi="Consolas"/>
          <w:color w:val="000000"/>
          <w:sz w:val="21"/>
          <w:szCs w:val="21"/>
          <w:lang w:val="en-IN" w:eastAsia="en-IN"/>
        </w:rPr>
        <w:t>,</w:t>
      </w:r>
    </w:p>
    <w:p w14:paraId="4EC5315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7E027E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40B4CD9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7340879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0D9F06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8B7D1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EF87E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E13936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00B321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88E258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0427F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2172C4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4E0AB50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0BD086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9D6C1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EC514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09BDEA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55C6F70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4D0009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=&gt;</w:t>
      </w:r>
    </w:p>
    <w:p w14:paraId="158609F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_flag8</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_flag8</w:t>
      </w:r>
      <w:r w:rsidRPr="00A35303">
        <w:rPr>
          <w:rFonts w:ascii="Consolas" w:hAnsi="Consolas"/>
          <w:color w:val="000000"/>
          <w:sz w:val="21"/>
          <w:szCs w:val="21"/>
          <w:lang w:val="en-IN" w:eastAsia="en-IN"/>
        </w:rPr>
        <w:t>),</w:t>
      </w:r>
    </w:p>
    <w:p w14:paraId="523A386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E92AD2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7C0A3E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8</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2FFCA8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AD1C22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2C1147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2DE745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1C57C0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D772C9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FF698C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025041A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_flag8</w:t>
      </w:r>
    </w:p>
    <w:p w14:paraId="5BF31C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189DFD1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0004545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123A14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EEE482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652EC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645709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w:t>
      </w:r>
    </w:p>
    <w:p w14:paraId="00FCF3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3181F8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4F7E0D1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'11:00 AM'</w:t>
      </w:r>
      <w:r w:rsidRPr="00A35303">
        <w:rPr>
          <w:rFonts w:ascii="Consolas" w:hAnsi="Consolas"/>
          <w:color w:val="000000"/>
          <w:sz w:val="21"/>
          <w:szCs w:val="21"/>
          <w:lang w:val="en-IN" w:eastAsia="en-IN"/>
        </w:rPr>
        <w:t>,</w:t>
      </w:r>
    </w:p>
    <w:p w14:paraId="31C9975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1DBFBD9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5FDA4E8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5502B19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6363919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DD566B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ED21C9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D9EFFC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7C66C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23F241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B58F33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E76F21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4328B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222DA7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5E246F5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2</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36D0EB9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Row</w:t>
      </w:r>
      <w:r w:rsidRPr="00A35303">
        <w:rPr>
          <w:rFonts w:ascii="Consolas" w:hAnsi="Consolas"/>
          <w:color w:val="000000"/>
          <w:sz w:val="21"/>
          <w:szCs w:val="21"/>
          <w:lang w:val="en-IN" w:eastAsia="en-IN"/>
        </w:rPr>
        <w:t>(</w:t>
      </w:r>
      <w:proofErr w:type="gramEnd"/>
    </w:p>
    <w:p w14:paraId="07EC0C6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5A3A2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18AE61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78AAD9F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4D7A086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5DA0CEC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D2A6C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5F946F5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5C81178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5F70809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=&gt;</w:t>
      </w:r>
    </w:p>
    <w:p w14:paraId="7A0205E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_flag9</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_flag9</w:t>
      </w:r>
      <w:r w:rsidRPr="00A35303">
        <w:rPr>
          <w:rFonts w:ascii="Consolas" w:hAnsi="Consolas"/>
          <w:color w:val="000000"/>
          <w:sz w:val="21"/>
          <w:szCs w:val="21"/>
          <w:lang w:val="en-IN" w:eastAsia="en-IN"/>
        </w:rPr>
        <w:t>),</w:t>
      </w:r>
    </w:p>
    <w:p w14:paraId="3AAA7CF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987D8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B7F2F7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9</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494DC9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4832F7C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6657BAC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4EA5FE7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5120440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DDF3CE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8303A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4D4B4AA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_flag9</w:t>
      </w:r>
    </w:p>
    <w:p w14:paraId="5C7C575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292E860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78D9B9C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3B9CA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9A733C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E7B4B4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B042D7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w:t>
      </w:r>
    </w:p>
    <w:p w14:paraId="0A5161C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F20316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41144C2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'1:00 AM'</w:t>
      </w:r>
      <w:r w:rsidRPr="00A35303">
        <w:rPr>
          <w:rFonts w:ascii="Consolas" w:hAnsi="Consolas"/>
          <w:color w:val="000000"/>
          <w:sz w:val="21"/>
          <w:szCs w:val="21"/>
          <w:lang w:val="en-IN" w:eastAsia="en-IN"/>
        </w:rPr>
        <w:t>,</w:t>
      </w:r>
    </w:p>
    <w:p w14:paraId="42B976D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600FE7D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5D3D507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14448B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24A0A09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13D098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DA48A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C6F366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187785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51FA64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A3AA60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6FFD87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01F63F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6F4A7FF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181C68B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4EA3F0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79809D6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5623323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1F49371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=&gt;</w:t>
      </w:r>
    </w:p>
    <w:p w14:paraId="56D2B35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_flag10</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_flag10</w:t>
      </w:r>
      <w:r w:rsidRPr="00A35303">
        <w:rPr>
          <w:rFonts w:ascii="Consolas" w:hAnsi="Consolas"/>
          <w:color w:val="000000"/>
          <w:sz w:val="21"/>
          <w:szCs w:val="21"/>
          <w:lang w:val="en-IN" w:eastAsia="en-IN"/>
        </w:rPr>
        <w:t>),</w:t>
      </w:r>
    </w:p>
    <w:p w14:paraId="6C37B9F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0E742D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32FC8F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10</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1E1AB17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0117EFE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0E5AAB6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476DB93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5767B7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0EE1E3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A0A098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3E1B9EC9"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_flag10</w:t>
      </w:r>
    </w:p>
    <w:p w14:paraId="44A767B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6542205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34DF42B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40EEDD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BC689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AA32DB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11D7D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w:t>
      </w:r>
    </w:p>
    <w:p w14:paraId="5373D82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1E37B30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59DBAD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'2:00 AM'</w:t>
      </w:r>
      <w:r w:rsidRPr="00A35303">
        <w:rPr>
          <w:rFonts w:ascii="Consolas" w:hAnsi="Consolas"/>
          <w:color w:val="000000"/>
          <w:sz w:val="21"/>
          <w:szCs w:val="21"/>
          <w:lang w:val="en-IN" w:eastAsia="en-IN"/>
        </w:rPr>
        <w:t>,</w:t>
      </w:r>
    </w:p>
    <w:p w14:paraId="5BA6281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105C1BA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389D725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0B39496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2FC2CD2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F4593A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0B3F68B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AA1A4B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6384DE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9117FD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F615A2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4CC734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726FD80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Stack</w:t>
      </w:r>
      <w:r w:rsidRPr="00A35303">
        <w:rPr>
          <w:rFonts w:ascii="Consolas" w:hAnsi="Consolas"/>
          <w:color w:val="000000"/>
          <w:sz w:val="21"/>
          <w:szCs w:val="21"/>
          <w:lang w:val="en-IN" w:eastAsia="en-IN"/>
        </w:rPr>
        <w:t>(</w:t>
      </w:r>
      <w:proofErr w:type="gramEnd"/>
    </w:p>
    <w:p w14:paraId="47BEEE2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children</w:t>
      </w:r>
      <w:r w:rsidRPr="00A35303">
        <w:rPr>
          <w:rFonts w:ascii="Consolas" w:hAnsi="Consolas"/>
          <w:color w:val="000000"/>
          <w:sz w:val="21"/>
          <w:szCs w:val="21"/>
          <w:lang w:val="en-IN" w:eastAsia="en-IN"/>
        </w:rPr>
        <w:t>: [</w:t>
      </w:r>
    </w:p>
    <w:p w14:paraId="02C2A91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00DD417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w:t>
      </w:r>
    </w:p>
    <w:p w14:paraId="4325BDA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100</w:t>
      </w:r>
      <w:r w:rsidRPr="00A35303">
        <w:rPr>
          <w:rFonts w:ascii="Consolas" w:hAnsi="Consolas"/>
          <w:color w:val="000000"/>
          <w:sz w:val="21"/>
          <w:szCs w:val="21"/>
          <w:lang w:val="en-IN" w:eastAsia="en-IN"/>
        </w:rPr>
        <w:t>,</w:t>
      </w:r>
    </w:p>
    <w:p w14:paraId="19E9F32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3F21E21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=&gt;</w:t>
      </w:r>
    </w:p>
    <w:p w14:paraId="11EAFAF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795E26"/>
          <w:sz w:val="21"/>
          <w:szCs w:val="21"/>
          <w:lang w:val="en-IN" w:eastAsia="en-IN"/>
        </w:rPr>
        <w:t>setState</w:t>
      </w:r>
      <w:proofErr w:type="spellEnd"/>
      <w:r w:rsidRPr="00A35303">
        <w:rPr>
          <w:rFonts w:ascii="Consolas" w:hAnsi="Consolas"/>
          <w:color w:val="000000"/>
          <w:sz w:val="21"/>
          <w:szCs w:val="21"/>
          <w:lang w:val="en-IN" w:eastAsia="en-IN"/>
        </w:rPr>
        <w:t>(</w:t>
      </w:r>
      <w:proofErr w:type="gramEnd"/>
      <w:r w:rsidRPr="00A35303">
        <w:rPr>
          <w:rFonts w:ascii="Consolas" w:hAnsi="Consolas"/>
          <w:color w:val="000000"/>
          <w:sz w:val="21"/>
          <w:szCs w:val="21"/>
          <w:lang w:val="en-IN" w:eastAsia="en-IN"/>
        </w:rPr>
        <w:t xml:space="preserve">() =&gt; </w:t>
      </w:r>
      <w:r w:rsidRPr="00A35303">
        <w:rPr>
          <w:rFonts w:ascii="Consolas" w:hAnsi="Consolas"/>
          <w:color w:val="001080"/>
          <w:sz w:val="21"/>
          <w:szCs w:val="21"/>
          <w:lang w:val="en-IN" w:eastAsia="en-IN"/>
        </w:rPr>
        <w:t>_flag11</w:t>
      </w:r>
      <w:r w:rsidRPr="00A35303">
        <w:rPr>
          <w:rFonts w:ascii="Consolas" w:hAnsi="Consolas"/>
          <w:color w:val="000000"/>
          <w:sz w:val="21"/>
          <w:szCs w:val="21"/>
          <w:lang w:val="en-IN" w:eastAsia="en-IN"/>
        </w:rPr>
        <w:t xml:space="preserve"> = !</w:t>
      </w:r>
      <w:r w:rsidRPr="00A35303">
        <w:rPr>
          <w:rFonts w:ascii="Consolas" w:hAnsi="Consolas"/>
          <w:color w:val="001080"/>
          <w:sz w:val="21"/>
          <w:szCs w:val="21"/>
          <w:lang w:val="en-IN" w:eastAsia="en-IN"/>
        </w:rPr>
        <w:t>_flag11</w:t>
      </w:r>
      <w:r w:rsidRPr="00A35303">
        <w:rPr>
          <w:rFonts w:ascii="Consolas" w:hAnsi="Consolas"/>
          <w:color w:val="000000"/>
          <w:sz w:val="21"/>
          <w:szCs w:val="21"/>
          <w:lang w:val="en-IN" w:eastAsia="en-IN"/>
        </w:rPr>
        <w:t>),</w:t>
      </w:r>
    </w:p>
    <w:p w14:paraId="7EAAF6E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7FCECA9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3B3EF89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w:t>
      </w:r>
      <w:proofErr w:type="gramStart"/>
      <w:r w:rsidRPr="00A35303">
        <w:rPr>
          <w:rFonts w:ascii="Consolas" w:hAnsi="Consolas"/>
          <w:color w:val="001080"/>
          <w:sz w:val="21"/>
          <w:szCs w:val="21"/>
          <w:lang w:val="en-IN" w:eastAsia="en-IN"/>
        </w:rPr>
        <w:t>11</w:t>
      </w:r>
      <w:r w:rsidRPr="00A35303">
        <w:rPr>
          <w:rFonts w:ascii="Consolas" w:hAnsi="Consolas"/>
          <w:color w:val="000000"/>
          <w:sz w:val="21"/>
          <w:szCs w:val="21"/>
          <w:lang w:val="en-IN" w:eastAsia="en-IN"/>
        </w:rPr>
        <w:t xml:space="preserve"> ?</w:t>
      </w:r>
      <w:proofErr w:type="gramEnd"/>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 xml:space="preserve"> : </w:t>
      </w:r>
      <w:r w:rsidRPr="00A35303">
        <w:rPr>
          <w:rFonts w:ascii="Consolas" w:hAnsi="Consolas"/>
          <w:color w:val="A31515"/>
          <w:sz w:val="21"/>
          <w:szCs w:val="21"/>
          <w:lang w:val="en-IN" w:eastAsia="en-IN"/>
        </w:rPr>
        <w:t>''</w:t>
      </w:r>
      <w:r w:rsidRPr="00A35303">
        <w:rPr>
          <w:rFonts w:ascii="Consolas" w:hAnsi="Consolas"/>
          <w:color w:val="000000"/>
          <w:sz w:val="21"/>
          <w:szCs w:val="21"/>
          <w:lang w:val="en-IN" w:eastAsia="en-IN"/>
        </w:rPr>
        <w:t>,</w:t>
      </w:r>
    </w:p>
    <w:p w14:paraId="79D2BA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2441FD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12B390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16</w:t>
      </w:r>
      <w:r w:rsidRPr="00A35303">
        <w:rPr>
          <w:rFonts w:ascii="Consolas" w:hAnsi="Consolas"/>
          <w:color w:val="000000"/>
          <w:sz w:val="21"/>
          <w:szCs w:val="21"/>
          <w:lang w:val="en-IN" w:eastAsia="en-IN"/>
        </w:rPr>
        <w:t>,</w:t>
      </w:r>
    </w:p>
    <w:p w14:paraId="0DBD1F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2B63E22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1E7526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250EC4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ElevatedButton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4585DFE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_flag11</w:t>
      </w:r>
    </w:p>
    <w:p w14:paraId="3BEB4E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p>
    <w:p w14:paraId="4D31427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 xml:space="preserve">, </w:t>
      </w:r>
      <w:r w:rsidRPr="00A35303">
        <w:rPr>
          <w:rFonts w:ascii="Consolas" w:hAnsi="Consolas"/>
          <w:color w:val="008000"/>
          <w:sz w:val="21"/>
          <w:szCs w:val="21"/>
          <w:lang w:val="en-IN" w:eastAsia="en-IN"/>
        </w:rPr>
        <w:t>// This is what you need!</w:t>
      </w:r>
    </w:p>
    <w:p w14:paraId="75CF1DB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5B359C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C8739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AB69F8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6B139DF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8</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w:t>
      </w:r>
      <w:r w:rsidRPr="00A35303">
        <w:rPr>
          <w:rFonts w:ascii="Consolas" w:hAnsi="Consolas"/>
          <w:color w:val="000000"/>
          <w:sz w:val="21"/>
          <w:szCs w:val="21"/>
          <w:lang w:val="en-IN" w:eastAsia="en-IN"/>
        </w:rPr>
        <w:t>),</w:t>
      </w:r>
    </w:p>
    <w:p w14:paraId="6AA0F4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3BDD8E6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3DAC1AD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'3:00 AM'</w:t>
      </w:r>
      <w:r w:rsidRPr="00A35303">
        <w:rPr>
          <w:rFonts w:ascii="Consolas" w:hAnsi="Consolas"/>
          <w:color w:val="000000"/>
          <w:sz w:val="21"/>
          <w:szCs w:val="21"/>
          <w:lang w:val="en-IN" w:eastAsia="en-IN"/>
        </w:rPr>
        <w:t>,</w:t>
      </w:r>
    </w:p>
    <w:p w14:paraId="0E8FAB9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8B76E4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primaryColor</w:t>
      </w:r>
      <w:proofErr w:type="spellEnd"/>
      <w:r w:rsidRPr="00A35303">
        <w:rPr>
          <w:rFonts w:ascii="Consolas" w:hAnsi="Consolas"/>
          <w:color w:val="000000"/>
          <w:sz w:val="21"/>
          <w:szCs w:val="21"/>
          <w:lang w:val="en-IN" w:eastAsia="en-IN"/>
        </w:rPr>
        <w:t>,</w:t>
      </w:r>
    </w:p>
    <w:p w14:paraId="700E04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18</w:t>
      </w:r>
      <w:r w:rsidRPr="00A35303">
        <w:rPr>
          <w:rFonts w:ascii="Consolas" w:hAnsi="Consolas"/>
          <w:color w:val="000000"/>
          <w:sz w:val="21"/>
          <w:szCs w:val="21"/>
          <w:lang w:val="en-IN" w:eastAsia="en-IN"/>
        </w:rPr>
        <w:t>,</w:t>
      </w:r>
    </w:p>
    <w:p w14:paraId="64CD1F7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w900</w:t>
      </w:r>
      <w:r w:rsidRPr="00A35303">
        <w:rPr>
          <w:rFonts w:ascii="Consolas" w:hAnsi="Consolas"/>
          <w:color w:val="000000"/>
          <w:sz w:val="21"/>
          <w:szCs w:val="21"/>
          <w:lang w:val="en-IN" w:eastAsia="en-IN"/>
        </w:rPr>
        <w:t>),</w:t>
      </w:r>
    </w:p>
    <w:p w14:paraId="2C3C1B7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8F6E09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213402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790C1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751BC9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5BCC3A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25A991A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545031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739554C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2E1A5F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5A8C89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723930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ACD704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658443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33E646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Container</w:t>
      </w:r>
      <w:r w:rsidRPr="00A35303">
        <w:rPr>
          <w:rFonts w:ascii="Consolas" w:hAnsi="Consolas"/>
          <w:color w:val="000000"/>
          <w:sz w:val="21"/>
          <w:szCs w:val="21"/>
          <w:lang w:val="en-IN" w:eastAsia="en-IN"/>
        </w:rPr>
        <w:t>(</w:t>
      </w:r>
      <w:proofErr w:type="gramEnd"/>
    </w:p>
    <w:p w14:paraId="4B9D81A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500</w:t>
      </w:r>
      <w:r w:rsidRPr="00A35303">
        <w:rPr>
          <w:rFonts w:ascii="Consolas" w:hAnsi="Consolas"/>
          <w:color w:val="000000"/>
          <w:sz w:val="21"/>
          <w:szCs w:val="21"/>
          <w:lang w:val="en-IN" w:eastAsia="en-IN"/>
        </w:rPr>
        <w:t>,</w:t>
      </w:r>
    </w:p>
    <w:p w14:paraId="7483C82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height</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50</w:t>
      </w:r>
      <w:r w:rsidRPr="00A35303">
        <w:rPr>
          <w:rFonts w:ascii="Consolas" w:hAnsi="Consolas"/>
          <w:color w:val="000000"/>
          <w:sz w:val="21"/>
          <w:szCs w:val="21"/>
          <w:lang w:val="en-IN" w:eastAsia="en-IN"/>
        </w:rPr>
        <w:t>,</w:t>
      </w:r>
    </w:p>
    <w:p w14:paraId="7EA2238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margin</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EdgeInsets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fromLTRB</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40</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2D3A0E6B"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ElevatedButton</w:t>
      </w:r>
      <w:proofErr w:type="spellEnd"/>
      <w:r w:rsidRPr="00A35303">
        <w:rPr>
          <w:rFonts w:ascii="Consolas" w:hAnsi="Consolas"/>
          <w:color w:val="000000"/>
          <w:sz w:val="21"/>
          <w:szCs w:val="21"/>
          <w:lang w:val="en-IN" w:eastAsia="en-IN"/>
        </w:rPr>
        <w:t>(</w:t>
      </w:r>
      <w:proofErr w:type="gramEnd"/>
    </w:p>
    <w:p w14:paraId="2747FC0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onPressed</w:t>
      </w:r>
      <w:proofErr w:type="spellEnd"/>
      <w:r w:rsidRPr="00A35303">
        <w:rPr>
          <w:rFonts w:ascii="Consolas" w:hAnsi="Consolas"/>
          <w:color w:val="000000"/>
          <w:sz w:val="21"/>
          <w:szCs w:val="21"/>
          <w:lang w:val="en-IN" w:eastAsia="en-IN"/>
        </w:rPr>
        <w:t>: () {</w:t>
      </w:r>
    </w:p>
    <w:p w14:paraId="0F9BAA1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Navigator</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push</w:t>
      </w:r>
      <w:proofErr w:type="spellEnd"/>
      <w:r w:rsidRPr="00A35303">
        <w:rPr>
          <w:rFonts w:ascii="Consolas" w:hAnsi="Consolas"/>
          <w:color w:val="000000"/>
          <w:sz w:val="21"/>
          <w:szCs w:val="21"/>
          <w:lang w:val="en-IN" w:eastAsia="en-IN"/>
        </w:rPr>
        <w:t>(</w:t>
      </w:r>
    </w:p>
    <w:p w14:paraId="61D964F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w:t>
      </w:r>
    </w:p>
    <w:p w14:paraId="6C03101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MaterialPageRoute</w:t>
      </w:r>
      <w:proofErr w:type="spellEnd"/>
      <w:r w:rsidRPr="00A35303">
        <w:rPr>
          <w:rFonts w:ascii="Consolas" w:hAnsi="Consolas"/>
          <w:color w:val="000000"/>
          <w:sz w:val="21"/>
          <w:szCs w:val="21"/>
          <w:lang w:val="en-IN" w:eastAsia="en-IN"/>
        </w:rPr>
        <w:t>(</w:t>
      </w:r>
      <w:proofErr w:type="gramEnd"/>
      <w:r w:rsidRPr="00A35303">
        <w:rPr>
          <w:rFonts w:ascii="Consolas" w:hAnsi="Consolas"/>
          <w:color w:val="001080"/>
          <w:sz w:val="21"/>
          <w:szCs w:val="21"/>
          <w:lang w:val="en-IN" w:eastAsia="en-IN"/>
        </w:rPr>
        <w:t>builder</w:t>
      </w:r>
      <w:r w:rsidRPr="00A35303">
        <w:rPr>
          <w:rFonts w:ascii="Consolas" w:hAnsi="Consolas"/>
          <w:color w:val="000000"/>
          <w:sz w:val="21"/>
          <w:szCs w:val="21"/>
          <w:lang w:val="en-IN" w:eastAsia="en-IN"/>
        </w:rPr>
        <w:t>: (</w:t>
      </w:r>
      <w:r w:rsidRPr="00A35303">
        <w:rPr>
          <w:rFonts w:ascii="Consolas" w:hAnsi="Consolas"/>
          <w:color w:val="001080"/>
          <w:sz w:val="21"/>
          <w:szCs w:val="21"/>
          <w:lang w:val="en-IN" w:eastAsia="en-IN"/>
        </w:rPr>
        <w:t>context</w:t>
      </w:r>
      <w:r w:rsidRPr="00A35303">
        <w:rPr>
          <w:rFonts w:ascii="Consolas" w:hAnsi="Consolas"/>
          <w:color w:val="000000"/>
          <w:sz w:val="21"/>
          <w:szCs w:val="21"/>
          <w:lang w:val="en-IN" w:eastAsia="en-IN"/>
        </w:rPr>
        <w:t xml:space="preserve">) =&gt; </w:t>
      </w:r>
      <w:proofErr w:type="spellStart"/>
      <w:r w:rsidRPr="00A35303">
        <w:rPr>
          <w:rFonts w:ascii="Consolas" w:hAnsi="Consolas"/>
          <w:color w:val="267F99"/>
          <w:sz w:val="21"/>
          <w:szCs w:val="21"/>
          <w:lang w:val="en-IN" w:eastAsia="en-IN"/>
        </w:rPr>
        <w:t>BookCon</w:t>
      </w:r>
      <w:proofErr w:type="spellEnd"/>
      <w:r w:rsidRPr="00A35303">
        <w:rPr>
          <w:rFonts w:ascii="Consolas" w:hAnsi="Consolas"/>
          <w:color w:val="000000"/>
          <w:sz w:val="21"/>
          <w:szCs w:val="21"/>
          <w:lang w:val="en-IN" w:eastAsia="en-IN"/>
        </w:rPr>
        <w:t>()),</w:t>
      </w:r>
    </w:p>
    <w:p w14:paraId="4C8C998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8EA5D7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21018AF"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TextButton</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styleFrom</w:t>
      </w:r>
      <w:proofErr w:type="spellEnd"/>
      <w:r w:rsidRPr="00A35303">
        <w:rPr>
          <w:rFonts w:ascii="Consolas" w:hAnsi="Consolas"/>
          <w:color w:val="000000"/>
          <w:sz w:val="21"/>
          <w:szCs w:val="21"/>
          <w:lang w:val="en-IN" w:eastAsia="en-IN"/>
        </w:rPr>
        <w:t>(</w:t>
      </w:r>
    </w:p>
    <w:p w14:paraId="1E8FE0D8"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primary</w:t>
      </w:r>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r w:rsidRPr="00A35303">
        <w:rPr>
          <w:rFonts w:ascii="Consolas" w:hAnsi="Consolas"/>
          <w:color w:val="000000"/>
          <w:sz w:val="21"/>
          <w:szCs w:val="21"/>
          <w:lang w:val="en-IN" w:eastAsia="en-IN"/>
        </w:rPr>
        <w:t>,</w:t>
      </w:r>
    </w:p>
    <w:p w14:paraId="10B18E3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backgroundColor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pinkColor</w:t>
      </w:r>
      <w:proofErr w:type="spellEnd"/>
      <w:r w:rsidRPr="00A35303">
        <w:rPr>
          <w:rFonts w:ascii="Consolas" w:hAnsi="Consolas"/>
          <w:color w:val="000000"/>
          <w:sz w:val="21"/>
          <w:szCs w:val="21"/>
          <w:lang w:val="en-IN" w:eastAsia="en-IN"/>
        </w:rPr>
        <w:t>,</w:t>
      </w:r>
    </w:p>
    <w:p w14:paraId="06A8D1D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shape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RoundedRectangleBorder</w:t>
      </w:r>
      <w:proofErr w:type="spellEnd"/>
      <w:r w:rsidRPr="00A35303">
        <w:rPr>
          <w:rFonts w:ascii="Consolas" w:hAnsi="Consolas"/>
          <w:color w:val="000000"/>
          <w:sz w:val="21"/>
          <w:szCs w:val="21"/>
          <w:lang w:val="en-IN" w:eastAsia="en-IN"/>
        </w:rPr>
        <w:t>(</w:t>
      </w:r>
      <w:proofErr w:type="gramEnd"/>
    </w:p>
    <w:p w14:paraId="15869EA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borderRadius</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BorderRadius</w:t>
      </w:r>
      <w:r w:rsidRPr="00A35303">
        <w:rPr>
          <w:rFonts w:ascii="Consolas" w:hAnsi="Consolas"/>
          <w:color w:val="000000"/>
          <w:sz w:val="21"/>
          <w:szCs w:val="21"/>
          <w:lang w:val="en-IN" w:eastAsia="en-IN"/>
        </w:rPr>
        <w:t>.</w:t>
      </w:r>
      <w:r w:rsidRPr="00A35303">
        <w:rPr>
          <w:rFonts w:ascii="Consolas" w:hAnsi="Consolas"/>
          <w:color w:val="795E26"/>
          <w:sz w:val="21"/>
          <w:szCs w:val="21"/>
          <w:lang w:val="en-IN" w:eastAsia="en-IN"/>
        </w:rPr>
        <w:t>circular</w:t>
      </w:r>
      <w:proofErr w:type="spellEnd"/>
      <w:r w:rsidRPr="00A35303">
        <w:rPr>
          <w:rFonts w:ascii="Consolas" w:hAnsi="Consolas"/>
          <w:color w:val="000000"/>
          <w:sz w:val="21"/>
          <w:szCs w:val="21"/>
          <w:lang w:val="en-IN" w:eastAsia="en-IN"/>
        </w:rPr>
        <w:t>(</w:t>
      </w:r>
      <w:r w:rsidRPr="00A35303">
        <w:rPr>
          <w:rFonts w:ascii="Consolas" w:hAnsi="Consolas"/>
          <w:color w:val="098658"/>
          <w:sz w:val="21"/>
          <w:szCs w:val="21"/>
          <w:lang w:val="en-IN" w:eastAsia="en-IN"/>
        </w:rPr>
        <w:t>10</w:t>
      </w:r>
      <w:r w:rsidRPr="00A35303">
        <w:rPr>
          <w:rFonts w:ascii="Consolas" w:hAnsi="Consolas"/>
          <w:color w:val="000000"/>
          <w:sz w:val="21"/>
          <w:szCs w:val="21"/>
          <w:lang w:val="en-IN" w:eastAsia="en-IN"/>
        </w:rPr>
        <w:t>),</w:t>
      </w:r>
    </w:p>
    <w:p w14:paraId="6881A1C4"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side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BorderSide</w:t>
      </w:r>
      <w:proofErr w:type="spellEnd"/>
      <w:r w:rsidRPr="00A35303">
        <w:rPr>
          <w:rFonts w:ascii="Consolas" w:hAnsi="Consolas"/>
          <w:color w:val="000000"/>
          <w:sz w:val="21"/>
          <w:szCs w:val="21"/>
          <w:lang w:val="en-IN" w:eastAsia="en-IN"/>
        </w:rPr>
        <w:t>(</w:t>
      </w:r>
      <w:proofErr w:type="gramEnd"/>
      <w:r w:rsidRPr="00A35303">
        <w:rPr>
          <w:rFonts w:ascii="Consolas" w:hAnsi="Consolas"/>
          <w:color w:val="001080"/>
          <w:sz w:val="21"/>
          <w:szCs w:val="21"/>
          <w:lang w:val="en-IN" w:eastAsia="en-IN"/>
        </w:rPr>
        <w:t>width</w:t>
      </w:r>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0</w:t>
      </w:r>
      <w:r w:rsidRPr="00A35303">
        <w:rPr>
          <w:rFonts w:ascii="Consolas" w:hAnsi="Consolas"/>
          <w:color w:val="000000"/>
          <w:sz w:val="21"/>
          <w:szCs w:val="21"/>
          <w:lang w:val="en-IN" w:eastAsia="en-IN"/>
        </w:rPr>
        <w:t>))),</w:t>
      </w:r>
    </w:p>
    <w:p w14:paraId="5027DD6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child</w:t>
      </w:r>
      <w:r w:rsidRPr="00A35303">
        <w:rPr>
          <w:rFonts w:ascii="Consolas" w:hAnsi="Consolas"/>
          <w:color w:val="000000"/>
          <w:sz w:val="21"/>
          <w:szCs w:val="21"/>
          <w:lang w:val="en-IN" w:eastAsia="en-IN"/>
        </w:rPr>
        <w:t xml:space="preserve">: </w:t>
      </w:r>
      <w:proofErr w:type="gramStart"/>
      <w:r w:rsidRPr="00A35303">
        <w:rPr>
          <w:rFonts w:ascii="Consolas" w:hAnsi="Consolas"/>
          <w:color w:val="267F99"/>
          <w:sz w:val="21"/>
          <w:szCs w:val="21"/>
          <w:lang w:val="en-IN" w:eastAsia="en-IN"/>
        </w:rPr>
        <w:t>Text</w:t>
      </w:r>
      <w:r w:rsidRPr="00A35303">
        <w:rPr>
          <w:rFonts w:ascii="Consolas" w:hAnsi="Consolas"/>
          <w:color w:val="000000"/>
          <w:sz w:val="21"/>
          <w:szCs w:val="21"/>
          <w:lang w:val="en-IN" w:eastAsia="en-IN"/>
        </w:rPr>
        <w:t>(</w:t>
      </w:r>
      <w:proofErr w:type="gramEnd"/>
    </w:p>
    <w:p w14:paraId="2464B1C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A31515"/>
          <w:sz w:val="21"/>
          <w:szCs w:val="21"/>
          <w:lang w:val="en-IN" w:eastAsia="en-IN"/>
        </w:rPr>
        <w:t>'Book Appointment'</w:t>
      </w:r>
      <w:r w:rsidRPr="00A35303">
        <w:rPr>
          <w:rFonts w:ascii="Consolas" w:hAnsi="Consolas"/>
          <w:color w:val="000000"/>
          <w:sz w:val="21"/>
          <w:szCs w:val="21"/>
          <w:lang w:val="en-IN" w:eastAsia="en-IN"/>
        </w:rPr>
        <w:t>,</w:t>
      </w:r>
    </w:p>
    <w:p w14:paraId="4604C31C"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r w:rsidRPr="00A35303">
        <w:rPr>
          <w:rFonts w:ascii="Consolas" w:hAnsi="Consolas"/>
          <w:color w:val="001080"/>
          <w:sz w:val="21"/>
          <w:szCs w:val="21"/>
          <w:lang w:val="en-IN" w:eastAsia="en-IN"/>
        </w:rPr>
        <w:t>style</w:t>
      </w:r>
      <w:r w:rsidRPr="00A35303">
        <w:rPr>
          <w:rFonts w:ascii="Consolas" w:hAnsi="Consolas"/>
          <w:color w:val="000000"/>
          <w:sz w:val="21"/>
          <w:szCs w:val="21"/>
          <w:lang w:val="en-IN" w:eastAsia="en-IN"/>
        </w:rPr>
        <w:t xml:space="preserve">: </w:t>
      </w:r>
      <w:proofErr w:type="spellStart"/>
      <w:proofErr w:type="gramStart"/>
      <w:r w:rsidRPr="00A35303">
        <w:rPr>
          <w:rFonts w:ascii="Consolas" w:hAnsi="Consolas"/>
          <w:color w:val="267F99"/>
          <w:sz w:val="21"/>
          <w:szCs w:val="21"/>
          <w:lang w:val="en-IN" w:eastAsia="en-IN"/>
        </w:rPr>
        <w:t>TextStyle</w:t>
      </w:r>
      <w:proofErr w:type="spellEnd"/>
      <w:r w:rsidRPr="00A35303">
        <w:rPr>
          <w:rFonts w:ascii="Consolas" w:hAnsi="Consolas"/>
          <w:color w:val="000000"/>
          <w:sz w:val="21"/>
          <w:szCs w:val="21"/>
          <w:lang w:val="en-IN" w:eastAsia="en-IN"/>
        </w:rPr>
        <w:t>(</w:t>
      </w:r>
      <w:proofErr w:type="gramEnd"/>
    </w:p>
    <w:p w14:paraId="3FBDDC45"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fontWeight</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FontWeight</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bold</w:t>
      </w:r>
      <w:proofErr w:type="spellEnd"/>
      <w:r w:rsidRPr="00A35303">
        <w:rPr>
          <w:rFonts w:ascii="Consolas" w:hAnsi="Consolas"/>
          <w:color w:val="000000"/>
          <w:sz w:val="21"/>
          <w:szCs w:val="21"/>
          <w:lang w:val="en-IN" w:eastAsia="en-IN"/>
        </w:rPr>
        <w:t>,</w:t>
      </w:r>
    </w:p>
    <w:p w14:paraId="71B80766"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lastRenderedPageBreak/>
        <w:t xml:space="preserve">                  </w:t>
      </w:r>
      <w:proofErr w:type="spellStart"/>
      <w:r w:rsidRPr="00A35303">
        <w:rPr>
          <w:rFonts w:ascii="Consolas" w:hAnsi="Consolas"/>
          <w:color w:val="001080"/>
          <w:sz w:val="21"/>
          <w:szCs w:val="21"/>
          <w:lang w:val="en-IN" w:eastAsia="en-IN"/>
        </w:rPr>
        <w:t>fontSize</w:t>
      </w:r>
      <w:proofErr w:type="spellEnd"/>
      <w:r w:rsidRPr="00A35303">
        <w:rPr>
          <w:rFonts w:ascii="Consolas" w:hAnsi="Consolas"/>
          <w:color w:val="000000"/>
          <w:sz w:val="21"/>
          <w:szCs w:val="21"/>
          <w:lang w:val="en-IN" w:eastAsia="en-IN"/>
        </w:rPr>
        <w:t xml:space="preserve">: </w:t>
      </w:r>
      <w:r w:rsidRPr="00A35303">
        <w:rPr>
          <w:rFonts w:ascii="Consolas" w:hAnsi="Consolas"/>
          <w:color w:val="098658"/>
          <w:sz w:val="21"/>
          <w:szCs w:val="21"/>
          <w:lang w:val="en-IN" w:eastAsia="en-IN"/>
        </w:rPr>
        <w:t>24</w:t>
      </w:r>
      <w:r w:rsidRPr="00A35303">
        <w:rPr>
          <w:rFonts w:ascii="Consolas" w:hAnsi="Consolas"/>
          <w:color w:val="000000"/>
          <w:sz w:val="21"/>
          <w:szCs w:val="21"/>
          <w:lang w:val="en-IN" w:eastAsia="en-IN"/>
        </w:rPr>
        <w:t>,</w:t>
      </w:r>
    </w:p>
    <w:p w14:paraId="3C00C712"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xml:space="preserve">                  </w:t>
      </w:r>
      <w:proofErr w:type="spellStart"/>
      <w:r w:rsidRPr="00A35303">
        <w:rPr>
          <w:rFonts w:ascii="Consolas" w:hAnsi="Consolas"/>
          <w:color w:val="001080"/>
          <w:sz w:val="21"/>
          <w:szCs w:val="21"/>
          <w:lang w:val="en-IN" w:eastAsia="en-IN"/>
        </w:rPr>
        <w:t>color</w:t>
      </w:r>
      <w:proofErr w:type="spellEnd"/>
      <w:r w:rsidRPr="00A35303">
        <w:rPr>
          <w:rFonts w:ascii="Consolas" w:hAnsi="Consolas"/>
          <w:color w:val="000000"/>
          <w:sz w:val="21"/>
          <w:szCs w:val="21"/>
          <w:lang w:val="en-IN" w:eastAsia="en-IN"/>
        </w:rPr>
        <w:t xml:space="preserve">: </w:t>
      </w:r>
      <w:proofErr w:type="spellStart"/>
      <w:r w:rsidRPr="00A35303">
        <w:rPr>
          <w:rFonts w:ascii="Consolas" w:hAnsi="Consolas"/>
          <w:color w:val="267F99"/>
          <w:sz w:val="21"/>
          <w:szCs w:val="21"/>
          <w:lang w:val="en-IN" w:eastAsia="en-IN"/>
        </w:rPr>
        <w:t>Colors</w:t>
      </w:r>
      <w:r w:rsidRPr="00A35303">
        <w:rPr>
          <w:rFonts w:ascii="Consolas" w:hAnsi="Consolas"/>
          <w:color w:val="000000"/>
          <w:sz w:val="21"/>
          <w:szCs w:val="21"/>
          <w:lang w:val="en-IN" w:eastAsia="en-IN"/>
        </w:rPr>
        <w:t>.</w:t>
      </w:r>
      <w:r w:rsidRPr="00A35303">
        <w:rPr>
          <w:rFonts w:ascii="Consolas" w:hAnsi="Consolas"/>
          <w:color w:val="001080"/>
          <w:sz w:val="21"/>
          <w:szCs w:val="21"/>
          <w:lang w:val="en-IN" w:eastAsia="en-IN"/>
        </w:rPr>
        <w:t>white</w:t>
      </w:r>
      <w:proofErr w:type="spellEnd"/>
      <w:r w:rsidRPr="00A35303">
        <w:rPr>
          <w:rFonts w:ascii="Consolas" w:hAnsi="Consolas"/>
          <w:color w:val="000000"/>
          <w:sz w:val="21"/>
          <w:szCs w:val="21"/>
          <w:lang w:val="en-IN" w:eastAsia="en-IN"/>
        </w:rPr>
        <w:t>,</w:t>
      </w:r>
    </w:p>
    <w:p w14:paraId="04E1D07D"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60801C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5C3A371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06065D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4D2FC5F1"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CC98A6A"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1ACFD283"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31CBA270"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  }</w:t>
      </w:r>
    </w:p>
    <w:p w14:paraId="6C237B07"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r w:rsidRPr="00A35303">
        <w:rPr>
          <w:rFonts w:ascii="Consolas" w:hAnsi="Consolas"/>
          <w:color w:val="000000"/>
          <w:sz w:val="21"/>
          <w:szCs w:val="21"/>
          <w:lang w:val="en-IN" w:eastAsia="en-IN"/>
        </w:rPr>
        <w:t>}</w:t>
      </w:r>
    </w:p>
    <w:p w14:paraId="28339B4E" w14:textId="77777777" w:rsidR="00A35303" w:rsidRPr="00A35303" w:rsidRDefault="00A35303" w:rsidP="00A35303">
      <w:pPr>
        <w:widowControl/>
        <w:shd w:val="clear" w:color="auto" w:fill="FFFFFF"/>
        <w:autoSpaceDE/>
        <w:autoSpaceDN/>
        <w:spacing w:line="285" w:lineRule="atLeast"/>
        <w:rPr>
          <w:rFonts w:ascii="Consolas" w:hAnsi="Consolas"/>
          <w:color w:val="000000"/>
          <w:sz w:val="21"/>
          <w:szCs w:val="21"/>
          <w:lang w:val="en-IN" w:eastAsia="en-IN"/>
        </w:rPr>
      </w:pPr>
    </w:p>
    <w:p w14:paraId="6D357625" w14:textId="77777777" w:rsidR="00FF2EF9" w:rsidRDefault="00FF2EF9" w:rsidP="00AE7FED">
      <w:pPr>
        <w:pStyle w:val="BodyText"/>
        <w:spacing w:before="2"/>
        <w:rPr>
          <w:b/>
          <w:bCs/>
          <w:lang w:val="en-IN"/>
        </w:rPr>
      </w:pPr>
    </w:p>
    <w:p w14:paraId="5F173A84" w14:textId="77777777" w:rsidR="00352B8F" w:rsidRDefault="00352B8F">
      <w:pPr>
        <w:pStyle w:val="BodyText"/>
        <w:spacing w:before="2" w:line="360" w:lineRule="auto"/>
        <w:ind w:rightChars="490" w:right="1078"/>
        <w:jc w:val="both"/>
        <w:rPr>
          <w:lang w:val="en-IN"/>
        </w:rPr>
      </w:pPr>
    </w:p>
    <w:p w14:paraId="1D5DD36D" w14:textId="3DEE209B" w:rsidR="00BE6410" w:rsidRDefault="00862CC6">
      <w:pPr>
        <w:pStyle w:val="BodyText"/>
        <w:spacing w:before="2" w:line="360" w:lineRule="auto"/>
        <w:ind w:rightChars="490" w:right="1078"/>
        <w:jc w:val="both"/>
        <w:rPr>
          <w:lang w:val="en-IN"/>
        </w:rPr>
      </w:pPr>
      <w:r>
        <w:rPr>
          <w:lang w:val="en-IN"/>
        </w:rPr>
        <w:t xml:space="preserve">This the appointment page code where it contains the details of the user who </w:t>
      </w:r>
      <w:r w:rsidR="00FF2EF9">
        <w:rPr>
          <w:lang w:val="en-IN"/>
        </w:rPr>
        <w:t xml:space="preserve">can book </w:t>
      </w:r>
      <w:r>
        <w:rPr>
          <w:lang w:val="en-IN"/>
        </w:rPr>
        <w:t>the appointment</w:t>
      </w:r>
      <w:r w:rsidR="00E72167">
        <w:rPr>
          <w:lang w:val="en-IN"/>
        </w:rPr>
        <w:t xml:space="preserve">, </w:t>
      </w:r>
      <w:r w:rsidR="00FF2EF9">
        <w:rPr>
          <w:lang w:val="en-IN"/>
        </w:rPr>
        <w:t xml:space="preserve">by seeing rating of barber with </w:t>
      </w:r>
      <w:r>
        <w:rPr>
          <w:lang w:val="en-IN"/>
        </w:rPr>
        <w:t>timings</w:t>
      </w:r>
      <w:r w:rsidR="00FF2EF9">
        <w:rPr>
          <w:lang w:val="en-IN"/>
        </w:rPr>
        <w:t xml:space="preserve"> and date.</w:t>
      </w:r>
    </w:p>
    <w:p w14:paraId="22D00D00" w14:textId="77777777" w:rsidR="00BE6410" w:rsidRDefault="00BE6410">
      <w:pPr>
        <w:pStyle w:val="BodyText"/>
        <w:spacing w:before="2"/>
        <w:jc w:val="both"/>
        <w:rPr>
          <w:lang w:val="en-IN"/>
        </w:rPr>
      </w:pPr>
    </w:p>
    <w:p w14:paraId="228F74DF" w14:textId="77777777" w:rsidR="00BE6410" w:rsidRDefault="00BE6410">
      <w:pPr>
        <w:pStyle w:val="BodyText"/>
        <w:spacing w:before="159" w:line="360" w:lineRule="auto"/>
        <w:ind w:left="101" w:rightChars="490" w:right="1078"/>
        <w:jc w:val="both"/>
        <w:rPr>
          <w:lang w:val="en-IN"/>
        </w:rPr>
      </w:pPr>
    </w:p>
    <w:p w14:paraId="2DCE98F4" w14:textId="77777777" w:rsidR="00AA7994" w:rsidRDefault="00862CC6" w:rsidP="00AA7994">
      <w:pPr>
        <w:pStyle w:val="BodyText"/>
        <w:spacing w:before="159" w:line="360" w:lineRule="auto"/>
        <w:ind w:left="101" w:rightChars="490" w:right="1078"/>
        <w:jc w:val="both"/>
        <w:rPr>
          <w:lang w:val="en-IN"/>
        </w:rPr>
      </w:pPr>
      <w:r>
        <w:rPr>
          <w:lang w:val="en-IN"/>
        </w:rPr>
        <w:t xml:space="preserve">          </w:t>
      </w:r>
    </w:p>
    <w:p w14:paraId="324B5343" w14:textId="77777777" w:rsidR="00AA7994" w:rsidRDefault="00AA7994" w:rsidP="00AA7994">
      <w:pPr>
        <w:pStyle w:val="BodyText"/>
        <w:spacing w:before="159" w:line="360" w:lineRule="auto"/>
        <w:ind w:left="101" w:rightChars="490" w:right="1078"/>
        <w:jc w:val="both"/>
        <w:rPr>
          <w:lang w:val="en-IN"/>
        </w:rPr>
      </w:pPr>
    </w:p>
    <w:p w14:paraId="5A5DA6C9" w14:textId="77777777" w:rsidR="00AA7994" w:rsidRDefault="00AA7994" w:rsidP="00AA7994">
      <w:pPr>
        <w:pStyle w:val="BodyText"/>
        <w:spacing w:before="159" w:line="360" w:lineRule="auto"/>
        <w:ind w:left="101" w:rightChars="490" w:right="1078"/>
        <w:jc w:val="both"/>
        <w:rPr>
          <w:lang w:val="en-IN"/>
        </w:rPr>
      </w:pPr>
    </w:p>
    <w:p w14:paraId="4BD1B60B" w14:textId="77777777" w:rsidR="00AA7994" w:rsidRDefault="00AA7994" w:rsidP="00AA7994">
      <w:pPr>
        <w:pStyle w:val="BodyText"/>
        <w:spacing w:before="159" w:line="360" w:lineRule="auto"/>
        <w:ind w:left="101" w:rightChars="490" w:right="1078"/>
        <w:jc w:val="both"/>
        <w:rPr>
          <w:lang w:val="en-IN"/>
        </w:rPr>
      </w:pPr>
    </w:p>
    <w:p w14:paraId="39964055" w14:textId="77777777" w:rsidR="00AA7994" w:rsidRDefault="00AA7994" w:rsidP="00AA7994">
      <w:pPr>
        <w:pStyle w:val="BodyText"/>
        <w:spacing w:before="159" w:line="360" w:lineRule="auto"/>
        <w:ind w:left="101" w:rightChars="490" w:right="1078"/>
        <w:jc w:val="both"/>
        <w:rPr>
          <w:lang w:val="en-IN"/>
        </w:rPr>
      </w:pPr>
    </w:p>
    <w:p w14:paraId="213E418E" w14:textId="77777777" w:rsidR="00AA7994" w:rsidRDefault="00AA7994" w:rsidP="00AA7994">
      <w:pPr>
        <w:pStyle w:val="BodyText"/>
        <w:spacing w:before="159" w:line="360" w:lineRule="auto"/>
        <w:ind w:left="101" w:rightChars="490" w:right="1078"/>
        <w:jc w:val="both"/>
        <w:rPr>
          <w:lang w:val="en-IN"/>
        </w:rPr>
      </w:pPr>
    </w:p>
    <w:p w14:paraId="14F3FC88" w14:textId="77777777" w:rsidR="00AA7994" w:rsidRDefault="00AA7994" w:rsidP="00AA7994">
      <w:pPr>
        <w:pStyle w:val="BodyText"/>
        <w:spacing w:before="159" w:line="360" w:lineRule="auto"/>
        <w:ind w:left="101" w:rightChars="490" w:right="1078"/>
        <w:jc w:val="both"/>
        <w:rPr>
          <w:lang w:val="en-IN"/>
        </w:rPr>
      </w:pPr>
    </w:p>
    <w:p w14:paraId="7B9923CD" w14:textId="77777777" w:rsidR="00AA7994" w:rsidRDefault="00AA7994" w:rsidP="00AA7994">
      <w:pPr>
        <w:pStyle w:val="BodyText"/>
        <w:spacing w:before="159" w:line="360" w:lineRule="auto"/>
        <w:ind w:left="101" w:rightChars="490" w:right="1078"/>
        <w:jc w:val="both"/>
        <w:rPr>
          <w:lang w:val="en-IN"/>
        </w:rPr>
      </w:pPr>
    </w:p>
    <w:p w14:paraId="2B5E34C6" w14:textId="77777777" w:rsidR="00AA7994" w:rsidRDefault="00AA7994" w:rsidP="00AA7994">
      <w:pPr>
        <w:pStyle w:val="BodyText"/>
        <w:spacing w:before="159" w:line="360" w:lineRule="auto"/>
        <w:ind w:left="101" w:rightChars="490" w:right="1078"/>
        <w:jc w:val="both"/>
        <w:rPr>
          <w:lang w:val="en-IN"/>
        </w:rPr>
      </w:pPr>
    </w:p>
    <w:p w14:paraId="2B31C4B8" w14:textId="77777777" w:rsidR="00AA7994" w:rsidRDefault="00AA7994" w:rsidP="00AA7994">
      <w:pPr>
        <w:pStyle w:val="BodyText"/>
        <w:spacing w:before="159" w:line="360" w:lineRule="auto"/>
        <w:ind w:left="101" w:rightChars="490" w:right="1078"/>
        <w:jc w:val="both"/>
        <w:rPr>
          <w:lang w:val="en-IN"/>
        </w:rPr>
      </w:pPr>
    </w:p>
    <w:p w14:paraId="5A6924FB" w14:textId="77777777" w:rsidR="00AA7994" w:rsidRDefault="00AA7994" w:rsidP="00AA7994">
      <w:pPr>
        <w:pStyle w:val="BodyText"/>
        <w:spacing w:before="159" w:line="360" w:lineRule="auto"/>
        <w:ind w:left="101" w:rightChars="490" w:right="1078"/>
        <w:jc w:val="both"/>
        <w:rPr>
          <w:lang w:val="en-IN"/>
        </w:rPr>
      </w:pPr>
    </w:p>
    <w:p w14:paraId="7447BEAA" w14:textId="77777777" w:rsidR="00AA7994" w:rsidRDefault="00AA7994" w:rsidP="00AA7994">
      <w:pPr>
        <w:pStyle w:val="BodyText"/>
        <w:spacing w:before="159" w:line="360" w:lineRule="auto"/>
        <w:ind w:left="101" w:rightChars="490" w:right="1078"/>
        <w:jc w:val="both"/>
        <w:rPr>
          <w:lang w:val="en-IN"/>
        </w:rPr>
      </w:pPr>
    </w:p>
    <w:p w14:paraId="332938A3" w14:textId="77777777" w:rsidR="00AA7994" w:rsidRDefault="00AA7994" w:rsidP="00AA7994">
      <w:pPr>
        <w:pStyle w:val="BodyText"/>
        <w:spacing w:before="159" w:line="360" w:lineRule="auto"/>
        <w:ind w:left="101" w:rightChars="490" w:right="1078"/>
        <w:jc w:val="both"/>
        <w:rPr>
          <w:lang w:val="en-IN"/>
        </w:rPr>
      </w:pPr>
    </w:p>
    <w:p w14:paraId="5ECAD0EF" w14:textId="77777777" w:rsidR="00AA7994" w:rsidRDefault="00AA7994" w:rsidP="00AA7994">
      <w:pPr>
        <w:pStyle w:val="BodyText"/>
        <w:spacing w:before="159" w:line="360" w:lineRule="auto"/>
        <w:ind w:left="101" w:rightChars="490" w:right="1078"/>
        <w:jc w:val="both"/>
        <w:rPr>
          <w:lang w:val="en-IN"/>
        </w:rPr>
      </w:pPr>
    </w:p>
    <w:p w14:paraId="0F0E0FB9" w14:textId="77777777" w:rsidR="00AA7994" w:rsidRDefault="00AA7994" w:rsidP="00AA7994">
      <w:pPr>
        <w:pStyle w:val="BodyText"/>
        <w:spacing w:before="159" w:line="360" w:lineRule="auto"/>
        <w:ind w:left="101" w:rightChars="490" w:right="1078"/>
        <w:jc w:val="both"/>
        <w:rPr>
          <w:lang w:val="en-IN"/>
        </w:rPr>
      </w:pPr>
    </w:p>
    <w:p w14:paraId="2EB20D93" w14:textId="25BE429C" w:rsidR="00BE6410" w:rsidRDefault="00862CC6" w:rsidP="00AA7994">
      <w:pPr>
        <w:pStyle w:val="BodyText"/>
        <w:spacing w:before="159" w:line="360" w:lineRule="auto"/>
        <w:ind w:left="2981" w:rightChars="490" w:right="1078" w:firstLine="619"/>
        <w:jc w:val="both"/>
        <w:rPr>
          <w:lang w:val="en-IN"/>
        </w:rPr>
      </w:pPr>
      <w:r>
        <w:rPr>
          <w:lang w:val="en-IN"/>
        </w:rPr>
        <w:t xml:space="preserve"> </w:t>
      </w:r>
      <w:r>
        <w:rPr>
          <w:b/>
          <w:bCs/>
          <w:sz w:val="36"/>
          <w:szCs w:val="36"/>
          <w:lang w:val="en-IN"/>
        </w:rPr>
        <w:t>TESTING</w:t>
      </w:r>
    </w:p>
    <w:p w14:paraId="7FBF893B" w14:textId="77777777" w:rsidR="00BE6410" w:rsidRDefault="00862CC6" w:rsidP="00AA7994">
      <w:pPr>
        <w:shd w:val="clear" w:color="auto" w:fill="FFFFFF"/>
        <w:spacing w:before="100" w:beforeAutospacing="1" w:after="75" w:line="360" w:lineRule="auto"/>
        <w:ind w:left="113"/>
        <w:rPr>
          <w:b/>
          <w:sz w:val="28"/>
          <w:szCs w:val="28"/>
        </w:rPr>
      </w:pPr>
      <w:r>
        <w:rPr>
          <w:sz w:val="24"/>
          <w:szCs w:val="24"/>
          <w:lang w:val="en-IN"/>
        </w:rPr>
        <w:t xml:space="preserve"> </w:t>
      </w:r>
      <w:r>
        <w:rPr>
          <w:b/>
          <w:sz w:val="28"/>
          <w:szCs w:val="28"/>
        </w:rPr>
        <w:t>5.1 Introduction</w:t>
      </w:r>
    </w:p>
    <w:p w14:paraId="72008B8D" w14:textId="12A8D767" w:rsidR="00BE6410" w:rsidRDefault="00862CC6">
      <w:pPr>
        <w:tabs>
          <w:tab w:val="left" w:pos="3700"/>
        </w:tabs>
        <w:spacing w:line="360" w:lineRule="auto"/>
        <w:ind w:left="113" w:rightChars="118" w:right="260"/>
        <w:jc w:val="both"/>
        <w:rPr>
          <w:sz w:val="24"/>
          <w:szCs w:val="24"/>
        </w:rPr>
      </w:pPr>
      <w:r>
        <w:rPr>
          <w:sz w:val="24"/>
          <w:szCs w:val="24"/>
        </w:rPr>
        <w:t>Testing is a process of executing a program with the interest of finding an error. A good test is one that has high probability of finding the yet undiscovered error. Testing should systematically uncover different classes of errors in a minimum amount of time with a minimum number of efforts. Two classes of inputs are provided to test the process.</w:t>
      </w:r>
    </w:p>
    <w:p w14:paraId="19F68873" w14:textId="77777777" w:rsidR="00BE6410" w:rsidRDefault="00862CC6">
      <w:pPr>
        <w:pStyle w:val="ListParagraph"/>
        <w:numPr>
          <w:ilvl w:val="0"/>
          <w:numId w:val="9"/>
        </w:numPr>
        <w:tabs>
          <w:tab w:val="left" w:pos="3700"/>
        </w:tabs>
        <w:spacing w:after="200" w:line="360" w:lineRule="auto"/>
        <w:ind w:leftChars="369" w:left="903" w:rightChars="118" w:right="260" w:hangingChars="38" w:hanging="91"/>
        <w:jc w:val="both"/>
        <w:rPr>
          <w:sz w:val="24"/>
          <w:szCs w:val="24"/>
        </w:rPr>
      </w:pPr>
      <w:r>
        <w:rPr>
          <w:sz w:val="24"/>
          <w:szCs w:val="24"/>
        </w:rPr>
        <w:t>A software configuration that includes a software requirement specification, a design specification and source code.</w:t>
      </w:r>
    </w:p>
    <w:p w14:paraId="21DD70BB" w14:textId="77777777" w:rsidR="00BE6410" w:rsidRDefault="00862CC6">
      <w:pPr>
        <w:pStyle w:val="ListParagraph"/>
        <w:numPr>
          <w:ilvl w:val="0"/>
          <w:numId w:val="9"/>
        </w:numPr>
        <w:tabs>
          <w:tab w:val="left" w:pos="3700"/>
        </w:tabs>
        <w:spacing w:after="200" w:line="360" w:lineRule="auto"/>
        <w:ind w:leftChars="369" w:left="903" w:rightChars="118" w:right="260" w:hangingChars="38" w:hanging="91"/>
        <w:jc w:val="both"/>
        <w:rPr>
          <w:sz w:val="24"/>
          <w:szCs w:val="24"/>
        </w:rPr>
      </w:pPr>
      <w:r>
        <w:rPr>
          <w:sz w:val="24"/>
          <w:szCs w:val="24"/>
        </w:rPr>
        <w:t>A software configuration that includes a test plan and procedure, any testing tool and test cases and their expected results.</w:t>
      </w:r>
    </w:p>
    <w:p w14:paraId="473A7E50" w14:textId="77777777" w:rsidR="00BE6410" w:rsidRDefault="00862CC6">
      <w:pPr>
        <w:tabs>
          <w:tab w:val="left" w:pos="3700"/>
        </w:tabs>
        <w:jc w:val="both"/>
        <w:rPr>
          <w:b/>
          <w:bCs/>
          <w:sz w:val="28"/>
          <w:szCs w:val="28"/>
        </w:rPr>
      </w:pPr>
      <w:r>
        <w:rPr>
          <w:b/>
          <w:bCs/>
          <w:sz w:val="28"/>
          <w:szCs w:val="28"/>
        </w:rPr>
        <w:t>5.2 Levels of Testing</w:t>
      </w:r>
    </w:p>
    <w:p w14:paraId="2A0CAEBC" w14:textId="77777777" w:rsidR="00BE6410" w:rsidRDefault="00BE6410">
      <w:pPr>
        <w:tabs>
          <w:tab w:val="left" w:pos="3700"/>
        </w:tabs>
        <w:jc w:val="both"/>
      </w:pPr>
    </w:p>
    <w:p w14:paraId="43983CCF" w14:textId="77777777" w:rsidR="00BE6410" w:rsidRDefault="00862CC6">
      <w:pPr>
        <w:pStyle w:val="BodyText"/>
        <w:spacing w:line="350" w:lineRule="auto"/>
        <w:rPr>
          <w:b/>
          <w:bCs/>
        </w:rPr>
      </w:pPr>
      <w:r>
        <w:rPr>
          <w:b/>
          <w:bCs/>
        </w:rPr>
        <w:t>5.2.1 Unit Testing</w:t>
      </w:r>
    </w:p>
    <w:p w14:paraId="4261BB39" w14:textId="77777777" w:rsidR="00BE6410" w:rsidRDefault="00862CC6">
      <w:pPr>
        <w:pStyle w:val="BodyText"/>
        <w:spacing w:line="350" w:lineRule="auto"/>
        <w:ind w:left="288"/>
        <w:jc w:val="both"/>
      </w:pPr>
      <w:r>
        <w:t>Unit</w:t>
      </w:r>
      <w:r>
        <w:rPr>
          <w:spacing w:val="-3"/>
        </w:rPr>
        <w:t xml:space="preserve"> </w:t>
      </w:r>
      <w:r>
        <w:t>testing</w:t>
      </w:r>
      <w:r>
        <w:rPr>
          <w:spacing w:val="-2"/>
        </w:rPr>
        <w:t xml:space="preserve"> </w:t>
      </w:r>
      <w:r>
        <w:t>is</w:t>
      </w:r>
      <w:r>
        <w:rPr>
          <w:spacing w:val="-2"/>
        </w:rPr>
        <w:t xml:space="preserve"> </w:t>
      </w:r>
      <w:r>
        <w:t>a</w:t>
      </w:r>
      <w:r>
        <w:rPr>
          <w:spacing w:val="-4"/>
        </w:rPr>
        <w:t xml:space="preserve"> </w:t>
      </w:r>
      <w:r>
        <w:t>level</w:t>
      </w:r>
      <w:r>
        <w:rPr>
          <w:spacing w:val="-3"/>
        </w:rPr>
        <w:t xml:space="preserve"> </w:t>
      </w:r>
      <w:r>
        <w:t>of</w:t>
      </w:r>
      <w:r>
        <w:rPr>
          <w:spacing w:val="-4"/>
        </w:rPr>
        <w:t xml:space="preserve"> </w:t>
      </w:r>
      <w:r>
        <w:t>software</w:t>
      </w:r>
      <w:r>
        <w:rPr>
          <w:spacing w:val="-5"/>
        </w:rPr>
        <w:t xml:space="preserve"> </w:t>
      </w:r>
      <w:r>
        <w:t>testing</w:t>
      </w:r>
      <w:r>
        <w:rPr>
          <w:spacing w:val="-3"/>
        </w:rPr>
        <w:t xml:space="preserve"> </w:t>
      </w:r>
      <w:r>
        <w:t>where</w:t>
      </w:r>
      <w:r>
        <w:rPr>
          <w:spacing w:val="-5"/>
        </w:rPr>
        <w:t xml:space="preserve"> </w:t>
      </w:r>
      <w:r>
        <w:t>individual</w:t>
      </w:r>
      <w:r>
        <w:rPr>
          <w:spacing w:val="-3"/>
        </w:rPr>
        <w:t xml:space="preserve"> </w:t>
      </w:r>
      <w:r>
        <w:t>units/</w:t>
      </w:r>
      <w:r>
        <w:rPr>
          <w:spacing w:val="1"/>
        </w:rPr>
        <w:t xml:space="preserve"> </w:t>
      </w:r>
      <w:r>
        <w:t>components</w:t>
      </w:r>
      <w:r>
        <w:rPr>
          <w:spacing w:val="-3"/>
        </w:rPr>
        <w:t xml:space="preserve"> </w:t>
      </w:r>
      <w:r>
        <w:t>of</w:t>
      </w:r>
      <w:r>
        <w:rPr>
          <w:spacing w:val="-5"/>
        </w:rPr>
        <w:t xml:space="preserve"> </w:t>
      </w:r>
      <w:r>
        <w:t>a</w:t>
      </w:r>
      <w:r>
        <w:rPr>
          <w:spacing w:val="-4"/>
        </w:rPr>
        <w:t xml:space="preserve"> </w:t>
      </w:r>
      <w:r>
        <w:t>software</w:t>
      </w:r>
      <w:r>
        <w:rPr>
          <w:spacing w:val="-57"/>
        </w:rPr>
        <w:t xml:space="preserve"> </w:t>
      </w:r>
      <w:r>
        <w:t>are tested. The purpose is to validate that each unit of the software performs as designed.</w:t>
      </w:r>
      <w:r>
        <w:rPr>
          <w:spacing w:val="1"/>
        </w:rPr>
        <w:t xml:space="preserve"> </w:t>
      </w:r>
      <w:r>
        <w:t>A unit is the smallest testable part of any software. It usually has one or a few inputs and</w:t>
      </w:r>
      <w:r>
        <w:rPr>
          <w:spacing w:val="1"/>
        </w:rPr>
        <w:t xml:space="preserve"> </w:t>
      </w:r>
      <w:r>
        <w:t>usually a</w:t>
      </w:r>
      <w:r>
        <w:rPr>
          <w:spacing w:val="-2"/>
        </w:rPr>
        <w:t xml:space="preserve"> </w:t>
      </w:r>
      <w:r>
        <w:t>single output.</w:t>
      </w:r>
    </w:p>
    <w:p w14:paraId="3A58545F" w14:textId="77777777" w:rsidR="00BE6410" w:rsidRDefault="00862CC6">
      <w:pPr>
        <w:pStyle w:val="BodyText"/>
        <w:spacing w:before="23" w:line="352" w:lineRule="auto"/>
        <w:ind w:left="288" w:firstLine="432"/>
        <w:jc w:val="both"/>
      </w:pPr>
      <w:r>
        <w:t>Unit testing is commonly automated, but may still be performed manually. The</w:t>
      </w:r>
      <w:r>
        <w:rPr>
          <w:spacing w:val="1"/>
        </w:rPr>
        <w:t xml:space="preserve"> </w:t>
      </w:r>
      <w:r>
        <w:t>objective in unit testing is to isolate a unit and validate its correctness. A manual approach</w:t>
      </w:r>
      <w:r>
        <w:rPr>
          <w:spacing w:val="-58"/>
        </w:rPr>
        <w:t xml:space="preserve"> </w:t>
      </w:r>
      <w:r>
        <w:t>to unit testing may employ a step-by-step instructional document. The unit testing is the</w:t>
      </w:r>
      <w:r>
        <w:rPr>
          <w:spacing w:val="1"/>
        </w:rPr>
        <w:t xml:space="preserve"> </w:t>
      </w:r>
      <w:r>
        <w:t>process</w:t>
      </w:r>
      <w:r>
        <w:rPr>
          <w:spacing w:val="-3"/>
        </w:rPr>
        <w:t xml:space="preserve"> </w:t>
      </w:r>
      <w:r>
        <w:t>of</w:t>
      </w:r>
      <w:r>
        <w:rPr>
          <w:spacing w:val="-5"/>
        </w:rPr>
        <w:t xml:space="preserve"> </w:t>
      </w:r>
      <w:r>
        <w:t>testing</w:t>
      </w:r>
      <w:r>
        <w:rPr>
          <w:spacing w:val="-4"/>
        </w:rPr>
        <w:t xml:space="preserve"> </w:t>
      </w:r>
      <w:r>
        <w:t>the</w:t>
      </w:r>
      <w:r>
        <w:rPr>
          <w:spacing w:val="-3"/>
        </w:rPr>
        <w:t xml:space="preserve"> </w:t>
      </w:r>
      <w:r>
        <w:t>part</w:t>
      </w:r>
      <w:r>
        <w:rPr>
          <w:spacing w:val="-4"/>
        </w:rPr>
        <w:t xml:space="preserve"> </w:t>
      </w:r>
      <w:r>
        <w:t>of</w:t>
      </w:r>
      <w:r>
        <w:rPr>
          <w:spacing w:val="-5"/>
        </w:rPr>
        <w:t xml:space="preserve"> </w:t>
      </w:r>
      <w:r>
        <w:t>the</w:t>
      </w:r>
      <w:r>
        <w:rPr>
          <w:spacing w:val="-4"/>
        </w:rPr>
        <w:t xml:space="preserve"> </w:t>
      </w:r>
      <w:r>
        <w:t>program</w:t>
      </w:r>
      <w:r>
        <w:rPr>
          <w:spacing w:val="-2"/>
        </w:rPr>
        <w:t xml:space="preserve"> </w:t>
      </w:r>
      <w:r>
        <w:t>to</w:t>
      </w:r>
      <w:r>
        <w:rPr>
          <w:spacing w:val="-3"/>
        </w:rPr>
        <w:t xml:space="preserve"> </w:t>
      </w:r>
      <w:r>
        <w:t>verify whether</w:t>
      </w:r>
      <w:r>
        <w:rPr>
          <w:spacing w:val="-5"/>
        </w:rPr>
        <w:t xml:space="preserve"> </w:t>
      </w:r>
      <w:r>
        <w:t>the</w:t>
      </w:r>
      <w:r>
        <w:rPr>
          <w:spacing w:val="-3"/>
        </w:rPr>
        <w:t xml:space="preserve"> </w:t>
      </w:r>
      <w:r>
        <w:t>program</w:t>
      </w:r>
      <w:r>
        <w:rPr>
          <w:spacing w:val="-3"/>
        </w:rPr>
        <w:t xml:space="preserve"> </w:t>
      </w:r>
      <w:r>
        <w:t>is</w:t>
      </w:r>
      <w:r>
        <w:rPr>
          <w:spacing w:val="-3"/>
        </w:rPr>
        <w:t xml:space="preserve"> </w:t>
      </w:r>
      <w:r>
        <w:t>working</w:t>
      </w:r>
      <w:r>
        <w:rPr>
          <w:spacing w:val="-4"/>
        </w:rPr>
        <w:t xml:space="preserve"> </w:t>
      </w:r>
      <w:r>
        <w:t>correct</w:t>
      </w:r>
      <w:r>
        <w:rPr>
          <w:spacing w:val="-57"/>
        </w:rPr>
        <w:t xml:space="preserve"> </w:t>
      </w:r>
      <w:r>
        <w:t>or not. In this part the main intention is to check the each and every input which we are</w:t>
      </w:r>
      <w:r>
        <w:rPr>
          <w:spacing w:val="1"/>
        </w:rPr>
        <w:t xml:space="preserve"> </w:t>
      </w:r>
      <w:r>
        <w:t>inserting</w:t>
      </w:r>
      <w:r>
        <w:rPr>
          <w:spacing w:val="-4"/>
        </w:rPr>
        <w:t xml:space="preserve"> </w:t>
      </w:r>
      <w:r>
        <w:t>to</w:t>
      </w:r>
      <w:r>
        <w:rPr>
          <w:spacing w:val="-3"/>
        </w:rPr>
        <w:t xml:space="preserve"> </w:t>
      </w:r>
      <w:r>
        <w:t>our</w:t>
      </w:r>
      <w:r>
        <w:rPr>
          <w:spacing w:val="-5"/>
        </w:rPr>
        <w:t xml:space="preserve"> </w:t>
      </w:r>
      <w:r>
        <w:t>file.</w:t>
      </w:r>
      <w:r>
        <w:rPr>
          <w:spacing w:val="-4"/>
        </w:rPr>
        <w:t xml:space="preserve"> </w:t>
      </w:r>
      <w:r>
        <w:t>Here</w:t>
      </w:r>
      <w:r>
        <w:rPr>
          <w:spacing w:val="-2"/>
        </w:rPr>
        <w:t xml:space="preserve"> </w:t>
      </w:r>
      <w:r>
        <w:t>the</w:t>
      </w:r>
      <w:r>
        <w:rPr>
          <w:spacing w:val="-4"/>
        </w:rPr>
        <w:t xml:space="preserve"> </w:t>
      </w:r>
      <w:r>
        <w:t>validation</w:t>
      </w:r>
      <w:r>
        <w:rPr>
          <w:spacing w:val="-4"/>
        </w:rPr>
        <w:t xml:space="preserve"> </w:t>
      </w:r>
      <w:r>
        <w:t>concepts</w:t>
      </w:r>
      <w:r>
        <w:rPr>
          <w:spacing w:val="-3"/>
        </w:rPr>
        <w:t xml:space="preserve"> </w:t>
      </w:r>
      <w:r>
        <w:t>are</w:t>
      </w:r>
      <w:r>
        <w:rPr>
          <w:spacing w:val="-6"/>
        </w:rPr>
        <w:t xml:space="preserve"> </w:t>
      </w:r>
      <w:r>
        <w:t>used</w:t>
      </w:r>
      <w:r>
        <w:rPr>
          <w:spacing w:val="-3"/>
        </w:rPr>
        <w:t xml:space="preserve"> </w:t>
      </w:r>
      <w:r>
        <w:t>to</w:t>
      </w:r>
      <w:r>
        <w:rPr>
          <w:spacing w:val="-3"/>
        </w:rPr>
        <w:t xml:space="preserve"> </w:t>
      </w:r>
      <w:r>
        <w:t>check</w:t>
      </w:r>
      <w:r>
        <w:rPr>
          <w:spacing w:val="-4"/>
        </w:rPr>
        <w:t xml:space="preserve"> </w:t>
      </w:r>
      <w:r>
        <w:t>whether</w:t>
      </w:r>
      <w:r>
        <w:rPr>
          <w:spacing w:val="-3"/>
        </w:rPr>
        <w:t xml:space="preserve"> </w:t>
      </w:r>
      <w:r>
        <w:t>the</w:t>
      </w:r>
      <w:r>
        <w:rPr>
          <w:spacing w:val="-4"/>
        </w:rPr>
        <w:t xml:space="preserve"> </w:t>
      </w:r>
      <w:r>
        <w:t>program</w:t>
      </w:r>
      <w:r>
        <w:rPr>
          <w:spacing w:val="-2"/>
        </w:rPr>
        <w:t xml:space="preserve"> </w:t>
      </w:r>
      <w:r>
        <w:t>is</w:t>
      </w:r>
      <w:r>
        <w:rPr>
          <w:spacing w:val="-58"/>
        </w:rPr>
        <w:t xml:space="preserve"> </w:t>
      </w:r>
      <w:r>
        <w:t>taking the inputs in the correct format or not.</w:t>
      </w:r>
    </w:p>
    <w:p w14:paraId="69A9921B" w14:textId="23195632" w:rsidR="00BE6410" w:rsidRDefault="00862CC6">
      <w:pPr>
        <w:pStyle w:val="BodyText"/>
        <w:spacing w:before="19" w:line="352" w:lineRule="auto"/>
        <w:ind w:left="288" w:firstLine="432"/>
        <w:jc w:val="both"/>
      </w:pPr>
      <w:r>
        <w:t>Unit testing may reduce uncertainty in the units themselves and can be used in a</w:t>
      </w:r>
      <w:r>
        <w:rPr>
          <w:spacing w:val="1"/>
        </w:rPr>
        <w:t xml:space="preserve"> </w:t>
      </w:r>
      <w:r>
        <w:t>bottom-up testing style approach. By testing the parts of a program first and then testing</w:t>
      </w:r>
      <w:r>
        <w:rPr>
          <w:spacing w:val="1"/>
        </w:rPr>
        <w:t xml:space="preserve"> </w:t>
      </w:r>
      <w:r>
        <w:t>the sum of its parts, integration testing becomes much easier. Unit test cases embody</w:t>
      </w:r>
      <w:r>
        <w:rPr>
          <w:spacing w:val="1"/>
        </w:rPr>
        <w:t xml:space="preserve"> </w:t>
      </w:r>
      <w:r>
        <w:t>characteristics</w:t>
      </w:r>
      <w:r>
        <w:rPr>
          <w:spacing w:val="-6"/>
        </w:rPr>
        <w:t xml:space="preserve"> </w:t>
      </w:r>
      <w:r>
        <w:t>that</w:t>
      </w:r>
      <w:r>
        <w:rPr>
          <w:spacing w:val="-5"/>
        </w:rPr>
        <w:t xml:space="preserve"> </w:t>
      </w:r>
      <w:r>
        <w:t>are</w:t>
      </w:r>
      <w:r>
        <w:rPr>
          <w:spacing w:val="-5"/>
        </w:rPr>
        <w:t xml:space="preserve"> </w:t>
      </w:r>
      <w:r>
        <w:t>critical</w:t>
      </w:r>
      <w:r>
        <w:rPr>
          <w:spacing w:val="-5"/>
        </w:rPr>
        <w:t xml:space="preserve"> </w:t>
      </w:r>
      <w:r>
        <w:t>to</w:t>
      </w:r>
      <w:r>
        <w:rPr>
          <w:spacing w:val="-5"/>
        </w:rPr>
        <w:t xml:space="preserve"> </w:t>
      </w:r>
      <w:r>
        <w:t>the</w:t>
      </w:r>
      <w:r>
        <w:rPr>
          <w:spacing w:val="-7"/>
        </w:rPr>
        <w:t xml:space="preserve"> </w:t>
      </w:r>
      <w:r>
        <w:t>success</w:t>
      </w:r>
      <w:r>
        <w:rPr>
          <w:spacing w:val="-3"/>
        </w:rPr>
        <w:t xml:space="preserve"> </w:t>
      </w:r>
      <w:r>
        <w:t>of</w:t>
      </w:r>
      <w:r>
        <w:rPr>
          <w:spacing w:val="-6"/>
        </w:rPr>
        <w:t xml:space="preserve"> </w:t>
      </w:r>
      <w:r>
        <w:t>the</w:t>
      </w:r>
      <w:r>
        <w:rPr>
          <w:spacing w:val="-5"/>
        </w:rPr>
        <w:t xml:space="preserve"> </w:t>
      </w:r>
      <w:r>
        <w:t>unit.</w:t>
      </w:r>
    </w:p>
    <w:p w14:paraId="1E0C7FFA" w14:textId="60965C0E" w:rsidR="00ED0F09" w:rsidRDefault="00ED0F09">
      <w:pPr>
        <w:pStyle w:val="BodyText"/>
        <w:spacing w:before="19" w:line="352" w:lineRule="auto"/>
        <w:ind w:left="288" w:firstLine="432"/>
        <w:jc w:val="both"/>
      </w:pPr>
    </w:p>
    <w:p w14:paraId="3F78A4F0" w14:textId="77777777" w:rsidR="003E5D57" w:rsidRPr="003E5D57" w:rsidRDefault="003E5D57" w:rsidP="003E5D57">
      <w:pPr>
        <w:pStyle w:val="BodyText"/>
        <w:pBdr>
          <w:bottom w:val="thinThickSmallGap" w:sz="24" w:space="0" w:color="632523"/>
        </w:pBdr>
        <w:spacing w:before="1" w:line="352" w:lineRule="auto"/>
        <w:rPr>
          <w:spacing w:val="1"/>
        </w:rPr>
      </w:pPr>
      <w:r>
        <w:t>the units are combined and tested. Its main objective is to verify whether the major</w:t>
      </w:r>
      <w:r>
        <w:rPr>
          <w:spacing w:val="1"/>
        </w:rPr>
        <w:t>.</w:t>
      </w:r>
    </w:p>
    <w:p w14:paraId="3DC62ED2" w14:textId="0A7E59EA" w:rsidR="003E5D57" w:rsidRDefault="003E5D57" w:rsidP="003E5D57">
      <w:pPr>
        <w:pStyle w:val="BodyText"/>
        <w:pBdr>
          <w:bottom w:val="thinThickSmallGap" w:sz="24" w:space="0" w:color="632523"/>
        </w:pBdr>
        <w:spacing w:before="1" w:line="352" w:lineRule="auto"/>
      </w:pPr>
    </w:p>
    <w:p w14:paraId="64A31155" w14:textId="77777777" w:rsidR="00ED0F09" w:rsidRDefault="00ED0F09" w:rsidP="00ED0F09">
      <w:pPr>
        <w:pStyle w:val="BodyText"/>
        <w:spacing w:line="352" w:lineRule="auto"/>
        <w:ind w:rightChars="118" w:right="260"/>
        <w:jc w:val="both"/>
        <w:rPr>
          <w:b/>
          <w:bCs/>
        </w:rPr>
      </w:pPr>
      <w:r>
        <w:rPr>
          <w:b/>
          <w:bCs/>
        </w:rPr>
        <w:lastRenderedPageBreak/>
        <w:t>5.2.4 Validation Testing</w:t>
      </w:r>
    </w:p>
    <w:p w14:paraId="5EDCC524" w14:textId="77777777" w:rsidR="00ED0F09" w:rsidRDefault="00ED0F09" w:rsidP="00ED0F09">
      <w:pPr>
        <w:pStyle w:val="BodyText"/>
        <w:spacing w:line="352" w:lineRule="auto"/>
        <w:ind w:left="720" w:rightChars="118" w:right="260"/>
        <w:jc w:val="both"/>
      </w:pPr>
      <w:r>
        <w:t xml:space="preserve">In this, requirements established as part of software requirements analysis are validated against the software that has been constructed. Validation testing provides final assurance that software meets all functional, behavioral and performance requirements. Validation can be defined in many ways but a simple definition is that validation succeeds when software Function in a manner that can be reasonably by the customer. </w:t>
      </w:r>
    </w:p>
    <w:p w14:paraId="5683D90F" w14:textId="77777777" w:rsidR="00ED0F09" w:rsidRDefault="00ED0F09" w:rsidP="00ED0F09">
      <w:pPr>
        <w:pStyle w:val="BodyText"/>
        <w:spacing w:line="352" w:lineRule="auto"/>
        <w:ind w:left="720" w:rightChars="118" w:right="260"/>
        <w:jc w:val="both"/>
      </w:pPr>
      <w:r>
        <w:t xml:space="preserve">1. Validation test criteria </w:t>
      </w:r>
    </w:p>
    <w:p w14:paraId="1B2AEC45" w14:textId="77777777" w:rsidR="00ED0F09" w:rsidRDefault="00ED0F09" w:rsidP="00ED0F09">
      <w:pPr>
        <w:pStyle w:val="BodyText"/>
        <w:spacing w:line="352" w:lineRule="auto"/>
        <w:ind w:left="720" w:rightChars="118" w:right="260"/>
        <w:jc w:val="both"/>
      </w:pPr>
      <w:r>
        <w:t xml:space="preserve">2. Configuration review </w:t>
      </w:r>
    </w:p>
    <w:p w14:paraId="58B6C20C" w14:textId="77777777" w:rsidR="00ED0F09" w:rsidRDefault="00ED0F09" w:rsidP="00ED0F09">
      <w:pPr>
        <w:pStyle w:val="BodyText"/>
        <w:spacing w:line="352" w:lineRule="auto"/>
        <w:ind w:left="720" w:rightChars="118" w:right="260"/>
        <w:jc w:val="both"/>
      </w:pPr>
      <w:r>
        <w:t>3. Alpha and Beta testing (conducted by end user)</w:t>
      </w:r>
    </w:p>
    <w:p w14:paraId="763F1BED" w14:textId="77777777" w:rsidR="00ED0F09" w:rsidRDefault="00ED0F09" w:rsidP="00ED0F09">
      <w:pPr>
        <w:pStyle w:val="BodyText"/>
        <w:spacing w:line="352" w:lineRule="auto"/>
        <w:ind w:rightChars="118" w:right="260"/>
        <w:jc w:val="both"/>
      </w:pPr>
    </w:p>
    <w:p w14:paraId="6E1F3D91" w14:textId="77777777" w:rsidR="00ED0F09" w:rsidRDefault="00ED0F09" w:rsidP="00ED0F09">
      <w:pPr>
        <w:pStyle w:val="BodyText"/>
        <w:spacing w:line="352" w:lineRule="auto"/>
        <w:ind w:rightChars="118" w:right="260"/>
        <w:jc w:val="both"/>
        <w:rPr>
          <w:b/>
          <w:bCs/>
        </w:rPr>
      </w:pPr>
      <w:r>
        <w:rPr>
          <w:b/>
          <w:bCs/>
        </w:rPr>
        <w:t>5.2.5 Output Testing</w:t>
      </w:r>
    </w:p>
    <w:p w14:paraId="3F89E839" w14:textId="77777777" w:rsidR="00ED0F09" w:rsidRDefault="00ED0F09" w:rsidP="00ED0F09">
      <w:pPr>
        <w:pStyle w:val="BodyText"/>
        <w:spacing w:line="352" w:lineRule="auto"/>
        <w:ind w:left="720" w:rightChars="118" w:right="260"/>
        <w:jc w:val="both"/>
      </w:pPr>
      <w:r>
        <w:t>After preparing test data, the system under study is tested using the test data. While testing the system using test data, errors are again uncovered and corrected by using above testing and corrections are also noted for future use.</w:t>
      </w:r>
    </w:p>
    <w:p w14:paraId="289EB8FC" w14:textId="77777777" w:rsidR="00ED0F09" w:rsidRDefault="00ED0F09" w:rsidP="00ED0F09">
      <w:pPr>
        <w:pStyle w:val="BodyText"/>
        <w:spacing w:line="352" w:lineRule="auto"/>
        <w:ind w:rightChars="118" w:right="260"/>
        <w:jc w:val="both"/>
      </w:pPr>
    </w:p>
    <w:p w14:paraId="6C2B7310" w14:textId="77777777" w:rsidR="00ED0F09" w:rsidRDefault="00ED0F09" w:rsidP="00ED0F09">
      <w:pPr>
        <w:pStyle w:val="BodyText"/>
        <w:spacing w:line="352" w:lineRule="auto"/>
        <w:ind w:rightChars="118" w:right="260"/>
        <w:jc w:val="both"/>
      </w:pPr>
      <w:r>
        <w:rPr>
          <w:b/>
          <w:bCs/>
        </w:rPr>
        <w:t>5.2.6 User Acceptance Testing</w:t>
      </w:r>
    </w:p>
    <w:p w14:paraId="59EA0CA5" w14:textId="77777777" w:rsidR="00ED0F09" w:rsidRDefault="00ED0F09" w:rsidP="00ED0F09">
      <w:pPr>
        <w:pStyle w:val="BodyText"/>
        <w:spacing w:line="352" w:lineRule="auto"/>
        <w:ind w:left="720" w:rightChars="118" w:right="260"/>
        <w:jc w:val="both"/>
      </w:pPr>
      <w:r>
        <w:t>User acceptance testing is a type of testing performed by the end user or the client to verify/accept the software application to the production environment.</w:t>
      </w:r>
    </w:p>
    <w:p w14:paraId="02F3FC13" w14:textId="77777777" w:rsidR="00ED0F09" w:rsidRDefault="00ED0F09" w:rsidP="00ED0F09">
      <w:pPr>
        <w:pStyle w:val="BodyText"/>
        <w:spacing w:line="352" w:lineRule="auto"/>
        <w:ind w:rightChars="118" w:right="260"/>
        <w:jc w:val="both"/>
      </w:pPr>
      <w:r>
        <w:t xml:space="preserve">       UAT is done in the final phase of testing.</w:t>
      </w:r>
    </w:p>
    <w:p w14:paraId="651A081E" w14:textId="77777777" w:rsidR="00ED0F09" w:rsidRDefault="00ED0F09" w:rsidP="00ED0F09">
      <w:pPr>
        <w:pStyle w:val="BodyText"/>
        <w:spacing w:line="352" w:lineRule="auto"/>
      </w:pPr>
    </w:p>
    <w:p w14:paraId="32B64EFA" w14:textId="77777777" w:rsidR="00ED0F09" w:rsidRDefault="00ED0F09" w:rsidP="00ED0F09">
      <w:pPr>
        <w:pStyle w:val="NormalWeb"/>
        <w:shd w:val="clear" w:color="auto" w:fill="FFFFFF"/>
        <w:spacing w:beforeAutospacing="0" w:line="360" w:lineRule="auto"/>
        <w:ind w:rightChars="490" w:right="1078"/>
        <w:rPr>
          <w:sz w:val="14"/>
        </w:rPr>
      </w:pPr>
    </w:p>
    <w:tbl>
      <w:tblPr>
        <w:tblW w:w="9378" w:type="dxa"/>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38"/>
        <w:gridCol w:w="1980"/>
        <w:gridCol w:w="1617"/>
        <w:gridCol w:w="1981"/>
        <w:gridCol w:w="1870"/>
        <w:gridCol w:w="992"/>
      </w:tblGrid>
      <w:tr w:rsidR="00ED0F09" w14:paraId="33E296B8" w14:textId="77777777" w:rsidTr="007C3BF4">
        <w:trPr>
          <w:trHeight w:val="873"/>
        </w:trPr>
        <w:tc>
          <w:tcPr>
            <w:tcW w:w="938" w:type="dxa"/>
          </w:tcPr>
          <w:p w14:paraId="1700A2C4" w14:textId="77777777" w:rsidR="00ED0F09" w:rsidRDefault="00ED0F09" w:rsidP="007C3BF4">
            <w:pPr>
              <w:pStyle w:val="TableParagraph"/>
              <w:ind w:left="371" w:right="130" w:hanging="207"/>
              <w:rPr>
                <w:b/>
                <w:sz w:val="24"/>
              </w:rPr>
            </w:pPr>
          </w:p>
        </w:tc>
        <w:tc>
          <w:tcPr>
            <w:tcW w:w="1980" w:type="dxa"/>
          </w:tcPr>
          <w:p w14:paraId="0E70F9CB" w14:textId="77777777" w:rsidR="00ED0F09" w:rsidRDefault="00ED0F09" w:rsidP="007C3BF4">
            <w:pPr>
              <w:pStyle w:val="TableParagraph"/>
              <w:spacing w:line="270" w:lineRule="exact"/>
              <w:ind w:left="595"/>
              <w:rPr>
                <w:b/>
                <w:sz w:val="24"/>
              </w:rPr>
            </w:pPr>
            <w:r>
              <w:rPr>
                <w:b/>
                <w:color w:val="202020"/>
                <w:sz w:val="24"/>
              </w:rPr>
              <w:t>Description</w:t>
            </w:r>
          </w:p>
        </w:tc>
        <w:tc>
          <w:tcPr>
            <w:tcW w:w="1617" w:type="dxa"/>
          </w:tcPr>
          <w:p w14:paraId="1F2BAA41" w14:textId="77777777" w:rsidR="00ED0F09" w:rsidRDefault="00ED0F09" w:rsidP="007C3BF4">
            <w:pPr>
              <w:pStyle w:val="TableParagraph"/>
              <w:spacing w:line="270" w:lineRule="exact"/>
              <w:ind w:left="394"/>
              <w:rPr>
                <w:b/>
                <w:sz w:val="24"/>
              </w:rPr>
            </w:pPr>
            <w:r>
              <w:rPr>
                <w:b/>
                <w:color w:val="202020"/>
                <w:sz w:val="24"/>
              </w:rPr>
              <w:t>Input data</w:t>
            </w:r>
          </w:p>
        </w:tc>
        <w:tc>
          <w:tcPr>
            <w:tcW w:w="1981" w:type="dxa"/>
          </w:tcPr>
          <w:p w14:paraId="692F3A5B" w14:textId="77777777" w:rsidR="00ED0F09" w:rsidRDefault="00ED0F09" w:rsidP="007C3BF4">
            <w:pPr>
              <w:pStyle w:val="TableParagraph"/>
              <w:ind w:left="829" w:right="315" w:hanging="140"/>
              <w:rPr>
                <w:b/>
                <w:sz w:val="24"/>
              </w:rPr>
            </w:pPr>
            <w:r>
              <w:rPr>
                <w:b/>
                <w:color w:val="202020"/>
                <w:sz w:val="24"/>
              </w:rPr>
              <w:t xml:space="preserve">Expected </w:t>
            </w:r>
            <w:proofErr w:type="spellStart"/>
            <w:r>
              <w:rPr>
                <w:b/>
                <w:color w:val="202020"/>
                <w:sz w:val="24"/>
              </w:rPr>
              <w:t>Ouput</w:t>
            </w:r>
            <w:proofErr w:type="spellEnd"/>
          </w:p>
        </w:tc>
        <w:tc>
          <w:tcPr>
            <w:tcW w:w="1870" w:type="dxa"/>
          </w:tcPr>
          <w:p w14:paraId="53DE9E7B" w14:textId="77777777" w:rsidR="00ED0F09" w:rsidRDefault="00ED0F09" w:rsidP="007C3BF4">
            <w:pPr>
              <w:pStyle w:val="TableParagraph"/>
              <w:spacing w:before="1" w:line="360" w:lineRule="auto"/>
              <w:ind w:left="519" w:right="580" w:hanging="10"/>
              <w:rPr>
                <w:b/>
                <w:sz w:val="24"/>
              </w:rPr>
            </w:pPr>
            <w:r>
              <w:rPr>
                <w:b/>
                <w:color w:val="202020"/>
                <w:sz w:val="24"/>
              </w:rPr>
              <w:t xml:space="preserve">Actual </w:t>
            </w:r>
            <w:proofErr w:type="spellStart"/>
            <w:r>
              <w:rPr>
                <w:b/>
                <w:color w:val="202020"/>
                <w:sz w:val="24"/>
              </w:rPr>
              <w:t>Ouput</w:t>
            </w:r>
            <w:proofErr w:type="spellEnd"/>
          </w:p>
        </w:tc>
        <w:tc>
          <w:tcPr>
            <w:tcW w:w="992" w:type="dxa"/>
          </w:tcPr>
          <w:p w14:paraId="1E72C454" w14:textId="77777777" w:rsidR="00ED0F09" w:rsidRDefault="00ED0F09" w:rsidP="007C3BF4">
            <w:pPr>
              <w:pStyle w:val="TableParagraph"/>
              <w:spacing w:line="270" w:lineRule="exact"/>
              <w:ind w:left="143"/>
              <w:rPr>
                <w:b/>
                <w:sz w:val="24"/>
              </w:rPr>
            </w:pPr>
            <w:r>
              <w:rPr>
                <w:b/>
                <w:color w:val="202020"/>
                <w:sz w:val="24"/>
              </w:rPr>
              <w:t>Status</w:t>
            </w:r>
          </w:p>
        </w:tc>
      </w:tr>
      <w:tr w:rsidR="00ED0F09" w14:paraId="6F9ACDDD" w14:textId="77777777" w:rsidTr="007C3BF4">
        <w:trPr>
          <w:trHeight w:val="1653"/>
        </w:trPr>
        <w:tc>
          <w:tcPr>
            <w:tcW w:w="938" w:type="dxa"/>
          </w:tcPr>
          <w:p w14:paraId="16BCE045" w14:textId="77777777" w:rsidR="00ED0F09" w:rsidRDefault="00ED0F09" w:rsidP="007C3BF4">
            <w:pPr>
              <w:pStyle w:val="TableParagraph"/>
              <w:spacing w:line="270" w:lineRule="exact"/>
              <w:ind w:left="26"/>
              <w:jc w:val="center"/>
              <w:rPr>
                <w:sz w:val="24"/>
              </w:rPr>
            </w:pPr>
            <w:r>
              <w:rPr>
                <w:color w:val="202020"/>
                <w:sz w:val="24"/>
              </w:rPr>
              <w:t>1</w:t>
            </w:r>
          </w:p>
        </w:tc>
        <w:tc>
          <w:tcPr>
            <w:tcW w:w="1980" w:type="dxa"/>
          </w:tcPr>
          <w:p w14:paraId="66F47F38" w14:textId="77777777" w:rsidR="00ED0F09" w:rsidRDefault="00ED0F09" w:rsidP="007C3BF4">
            <w:pPr>
              <w:pStyle w:val="TableParagraph"/>
              <w:ind w:left="84" w:right="53" w:firstLine="398"/>
              <w:rPr>
                <w:sz w:val="24"/>
                <w:lang w:val="en-IN"/>
              </w:rPr>
            </w:pPr>
            <w:r>
              <w:rPr>
                <w:sz w:val="24"/>
                <w:lang w:val="en-IN"/>
              </w:rPr>
              <w:t>Splash screen</w:t>
            </w:r>
          </w:p>
        </w:tc>
        <w:tc>
          <w:tcPr>
            <w:tcW w:w="1617" w:type="dxa"/>
          </w:tcPr>
          <w:p w14:paraId="4CC18479" w14:textId="77777777" w:rsidR="00ED0F09" w:rsidRDefault="00ED0F09" w:rsidP="007C3BF4">
            <w:pPr>
              <w:pStyle w:val="TableParagraph"/>
              <w:spacing w:line="275" w:lineRule="exact"/>
              <w:ind w:left="454"/>
              <w:rPr>
                <w:sz w:val="24"/>
                <w:lang w:val="en-IN"/>
              </w:rPr>
            </w:pPr>
            <w:r>
              <w:rPr>
                <w:sz w:val="24"/>
                <w:lang w:val="en-IN"/>
              </w:rPr>
              <w:t>More than 4 min</w:t>
            </w:r>
          </w:p>
        </w:tc>
        <w:tc>
          <w:tcPr>
            <w:tcW w:w="1981" w:type="dxa"/>
          </w:tcPr>
          <w:p w14:paraId="3703FCD6" w14:textId="77777777" w:rsidR="00ED0F09" w:rsidRDefault="00ED0F09" w:rsidP="007C3BF4">
            <w:pPr>
              <w:pStyle w:val="TableParagraph"/>
              <w:ind w:left="102" w:right="89" w:firstLine="1"/>
              <w:jc w:val="center"/>
              <w:rPr>
                <w:sz w:val="24"/>
                <w:lang w:val="en-IN"/>
              </w:rPr>
            </w:pPr>
            <w:r>
              <w:rPr>
                <w:sz w:val="24"/>
              </w:rPr>
              <w:t xml:space="preserve">Accept </w:t>
            </w:r>
            <w:r>
              <w:rPr>
                <w:sz w:val="24"/>
                <w:lang w:val="en-IN"/>
              </w:rPr>
              <w:t>and display the booking page</w:t>
            </w:r>
          </w:p>
        </w:tc>
        <w:tc>
          <w:tcPr>
            <w:tcW w:w="1870" w:type="dxa"/>
          </w:tcPr>
          <w:p w14:paraId="2F076048" w14:textId="77777777" w:rsidR="00ED0F09" w:rsidRDefault="00ED0F09" w:rsidP="007C3BF4">
            <w:pPr>
              <w:pStyle w:val="TableParagraph"/>
              <w:ind w:left="442" w:right="136" w:hanging="269"/>
              <w:rPr>
                <w:sz w:val="24"/>
                <w:lang w:val="en-IN"/>
              </w:rPr>
            </w:pPr>
            <w:r>
              <w:rPr>
                <w:sz w:val="24"/>
                <w:lang w:val="en-IN"/>
              </w:rPr>
              <w:t xml:space="preserve">Booking page </w:t>
            </w:r>
          </w:p>
        </w:tc>
        <w:tc>
          <w:tcPr>
            <w:tcW w:w="992" w:type="dxa"/>
          </w:tcPr>
          <w:p w14:paraId="49056905" w14:textId="77777777" w:rsidR="00ED0F09" w:rsidRDefault="00ED0F09" w:rsidP="007C3BF4">
            <w:pPr>
              <w:pStyle w:val="TableParagraph"/>
              <w:spacing w:line="275" w:lineRule="exact"/>
              <w:ind w:left="194"/>
              <w:rPr>
                <w:sz w:val="24"/>
              </w:rPr>
            </w:pPr>
            <w:r>
              <w:rPr>
                <w:sz w:val="24"/>
              </w:rPr>
              <w:t>Pass</w:t>
            </w:r>
          </w:p>
        </w:tc>
      </w:tr>
      <w:tr w:rsidR="00ED0F09" w14:paraId="4C4C0B8F" w14:textId="77777777" w:rsidTr="007C3BF4">
        <w:trPr>
          <w:trHeight w:val="1380"/>
        </w:trPr>
        <w:tc>
          <w:tcPr>
            <w:tcW w:w="938" w:type="dxa"/>
          </w:tcPr>
          <w:p w14:paraId="20D88A74" w14:textId="77777777" w:rsidR="00ED0F09" w:rsidRDefault="00ED0F09" w:rsidP="007C3BF4">
            <w:pPr>
              <w:pStyle w:val="TableParagraph"/>
              <w:spacing w:line="271" w:lineRule="exact"/>
              <w:ind w:left="26"/>
              <w:jc w:val="center"/>
              <w:rPr>
                <w:sz w:val="24"/>
              </w:rPr>
            </w:pPr>
            <w:r>
              <w:rPr>
                <w:color w:val="202020"/>
                <w:sz w:val="24"/>
              </w:rPr>
              <w:t>2</w:t>
            </w:r>
          </w:p>
        </w:tc>
        <w:tc>
          <w:tcPr>
            <w:tcW w:w="1980" w:type="dxa"/>
          </w:tcPr>
          <w:p w14:paraId="2E443EA9" w14:textId="77777777" w:rsidR="00ED0F09" w:rsidRDefault="00ED0F09" w:rsidP="007C3BF4">
            <w:pPr>
              <w:pStyle w:val="TableParagraph"/>
              <w:spacing w:before="2"/>
              <w:ind w:left="535" w:right="454" w:hanging="53"/>
              <w:rPr>
                <w:sz w:val="24"/>
                <w:lang w:val="en-IN"/>
              </w:rPr>
            </w:pPr>
            <w:r>
              <w:rPr>
                <w:sz w:val="24"/>
                <w:lang w:val="en-IN"/>
              </w:rPr>
              <w:t>Splash screen</w:t>
            </w:r>
          </w:p>
        </w:tc>
        <w:tc>
          <w:tcPr>
            <w:tcW w:w="1617" w:type="dxa"/>
          </w:tcPr>
          <w:p w14:paraId="0B24ADEB" w14:textId="77777777" w:rsidR="00ED0F09" w:rsidRDefault="00ED0F09" w:rsidP="007C3BF4">
            <w:pPr>
              <w:pStyle w:val="TableParagraph"/>
              <w:spacing w:before="2"/>
              <w:ind w:left="163"/>
              <w:rPr>
                <w:sz w:val="24"/>
                <w:lang w:val="en-IN"/>
              </w:rPr>
            </w:pPr>
            <w:r>
              <w:rPr>
                <w:sz w:val="24"/>
                <w:lang w:val="en-IN"/>
              </w:rPr>
              <w:t>Less than 4 min</w:t>
            </w:r>
          </w:p>
        </w:tc>
        <w:tc>
          <w:tcPr>
            <w:tcW w:w="1981" w:type="dxa"/>
          </w:tcPr>
          <w:p w14:paraId="1930BFA7" w14:textId="77777777" w:rsidR="00ED0F09" w:rsidRDefault="00ED0F09" w:rsidP="007C3BF4">
            <w:pPr>
              <w:pStyle w:val="TableParagraph"/>
              <w:spacing w:line="254" w:lineRule="exact"/>
              <w:ind w:left="18" w:right="7"/>
              <w:jc w:val="center"/>
              <w:rPr>
                <w:sz w:val="24"/>
                <w:lang w:val="en-IN"/>
              </w:rPr>
            </w:pPr>
            <w:r>
              <w:rPr>
                <w:sz w:val="24"/>
                <w:lang w:val="en-IN"/>
              </w:rPr>
              <w:t>Does not accept</w:t>
            </w:r>
          </w:p>
        </w:tc>
        <w:tc>
          <w:tcPr>
            <w:tcW w:w="1870" w:type="dxa"/>
          </w:tcPr>
          <w:p w14:paraId="7E3534BE" w14:textId="77777777" w:rsidR="00ED0F09" w:rsidRDefault="00ED0F09" w:rsidP="007C3BF4">
            <w:pPr>
              <w:pStyle w:val="TableParagraph"/>
              <w:spacing w:before="2"/>
              <w:ind w:left="442" w:right="136" w:hanging="269"/>
              <w:rPr>
                <w:sz w:val="24"/>
                <w:lang w:val="en-IN"/>
              </w:rPr>
            </w:pPr>
            <w:r>
              <w:rPr>
                <w:sz w:val="24"/>
                <w:lang w:val="en-IN"/>
              </w:rPr>
              <w:t>Booking page is not displayed</w:t>
            </w:r>
          </w:p>
        </w:tc>
        <w:tc>
          <w:tcPr>
            <w:tcW w:w="992" w:type="dxa"/>
          </w:tcPr>
          <w:p w14:paraId="5A355D60" w14:textId="77777777" w:rsidR="00ED0F09" w:rsidRDefault="00ED0F09" w:rsidP="007C3BF4">
            <w:pPr>
              <w:pStyle w:val="TableParagraph"/>
              <w:spacing w:before="2"/>
              <w:ind w:left="194"/>
              <w:rPr>
                <w:sz w:val="24"/>
                <w:lang w:val="en-IN"/>
              </w:rPr>
            </w:pPr>
            <w:r>
              <w:rPr>
                <w:sz w:val="24"/>
                <w:lang w:val="en-IN"/>
              </w:rPr>
              <w:t>Fail</w:t>
            </w:r>
          </w:p>
        </w:tc>
      </w:tr>
      <w:tr w:rsidR="00ED0F09" w14:paraId="5F0AC52D" w14:textId="77777777" w:rsidTr="007C3BF4">
        <w:trPr>
          <w:trHeight w:val="1655"/>
        </w:trPr>
        <w:tc>
          <w:tcPr>
            <w:tcW w:w="938" w:type="dxa"/>
          </w:tcPr>
          <w:p w14:paraId="1C644511" w14:textId="77777777" w:rsidR="00ED0F09" w:rsidRDefault="00ED0F09" w:rsidP="007C3BF4">
            <w:pPr>
              <w:pStyle w:val="TableParagraph"/>
              <w:spacing w:line="270" w:lineRule="exact"/>
              <w:ind w:left="26"/>
              <w:jc w:val="center"/>
              <w:rPr>
                <w:sz w:val="24"/>
              </w:rPr>
            </w:pPr>
            <w:r>
              <w:rPr>
                <w:color w:val="202020"/>
                <w:sz w:val="24"/>
              </w:rPr>
              <w:lastRenderedPageBreak/>
              <w:t>3</w:t>
            </w:r>
          </w:p>
        </w:tc>
        <w:tc>
          <w:tcPr>
            <w:tcW w:w="1980" w:type="dxa"/>
          </w:tcPr>
          <w:p w14:paraId="4DBA6807" w14:textId="77777777" w:rsidR="00ED0F09" w:rsidRDefault="00ED0F09" w:rsidP="007C3BF4">
            <w:pPr>
              <w:pStyle w:val="TableParagraph"/>
              <w:spacing w:before="1"/>
              <w:ind w:left="530" w:right="454" w:hanging="48"/>
              <w:rPr>
                <w:sz w:val="24"/>
                <w:lang w:val="en-IN"/>
              </w:rPr>
            </w:pPr>
            <w:r>
              <w:rPr>
                <w:sz w:val="24"/>
                <w:lang w:val="en-IN"/>
              </w:rPr>
              <w:t>Services</w:t>
            </w:r>
          </w:p>
        </w:tc>
        <w:tc>
          <w:tcPr>
            <w:tcW w:w="1617" w:type="dxa"/>
          </w:tcPr>
          <w:p w14:paraId="0335BFFF" w14:textId="77777777" w:rsidR="00ED0F09" w:rsidRDefault="00ED0F09" w:rsidP="007C3BF4">
            <w:pPr>
              <w:pStyle w:val="TableParagraph"/>
              <w:spacing w:before="1"/>
              <w:ind w:left="163"/>
              <w:rPr>
                <w:sz w:val="24"/>
                <w:lang w:val="en-IN"/>
              </w:rPr>
            </w:pPr>
            <w:r>
              <w:rPr>
                <w:sz w:val="24"/>
                <w:lang w:val="en-IN"/>
              </w:rPr>
              <w:t>Selecting more than 1 services</w:t>
            </w:r>
          </w:p>
        </w:tc>
        <w:tc>
          <w:tcPr>
            <w:tcW w:w="1981" w:type="dxa"/>
          </w:tcPr>
          <w:p w14:paraId="401338E2" w14:textId="77777777" w:rsidR="00ED0F09" w:rsidRDefault="00ED0F09" w:rsidP="007C3BF4">
            <w:pPr>
              <w:pStyle w:val="TableParagraph"/>
              <w:spacing w:before="1"/>
              <w:ind w:left="666" w:right="216" w:hanging="418"/>
              <w:rPr>
                <w:sz w:val="24"/>
                <w:lang w:val="en-IN"/>
              </w:rPr>
            </w:pPr>
            <w:r>
              <w:rPr>
                <w:sz w:val="24"/>
                <w:lang w:val="en-IN"/>
              </w:rPr>
              <w:t xml:space="preserve">      Book</w:t>
            </w:r>
          </w:p>
          <w:p w14:paraId="3C7A0621" w14:textId="77777777" w:rsidR="00ED0F09" w:rsidRDefault="00ED0F09" w:rsidP="007C3BF4">
            <w:pPr>
              <w:pStyle w:val="TableParagraph"/>
              <w:spacing w:before="1"/>
              <w:ind w:left="666" w:right="216" w:hanging="418"/>
              <w:rPr>
                <w:sz w:val="24"/>
                <w:lang w:val="en-IN"/>
              </w:rPr>
            </w:pPr>
            <w:r>
              <w:rPr>
                <w:sz w:val="24"/>
                <w:lang w:val="en-IN"/>
              </w:rPr>
              <w:t xml:space="preserve">appointment button </w:t>
            </w:r>
            <w:proofErr w:type="gramStart"/>
            <w:r>
              <w:rPr>
                <w:sz w:val="24"/>
                <w:lang w:val="en-IN"/>
              </w:rPr>
              <w:t>get</w:t>
            </w:r>
            <w:proofErr w:type="gramEnd"/>
            <w:r>
              <w:rPr>
                <w:sz w:val="24"/>
                <w:lang w:val="en-IN"/>
              </w:rPr>
              <w:t xml:space="preserve"> activated</w:t>
            </w:r>
          </w:p>
        </w:tc>
        <w:tc>
          <w:tcPr>
            <w:tcW w:w="1870" w:type="dxa"/>
          </w:tcPr>
          <w:p w14:paraId="3049EA2B" w14:textId="77777777" w:rsidR="00ED0F09" w:rsidRDefault="00ED0F09" w:rsidP="007C3BF4">
            <w:pPr>
              <w:pStyle w:val="TableParagraph"/>
              <w:spacing w:before="1"/>
              <w:ind w:left="577" w:right="123" w:hanging="418"/>
              <w:rPr>
                <w:sz w:val="24"/>
                <w:lang w:val="en-IN"/>
              </w:rPr>
            </w:pPr>
            <w:r>
              <w:rPr>
                <w:sz w:val="24"/>
                <w:lang w:val="en-IN"/>
              </w:rPr>
              <w:t>Book now</w:t>
            </w:r>
          </w:p>
        </w:tc>
        <w:tc>
          <w:tcPr>
            <w:tcW w:w="992" w:type="dxa"/>
          </w:tcPr>
          <w:p w14:paraId="1EA946B8" w14:textId="77777777" w:rsidR="00ED0F09" w:rsidRDefault="00ED0F09" w:rsidP="007C3BF4">
            <w:pPr>
              <w:pStyle w:val="TableParagraph"/>
              <w:spacing w:before="1"/>
              <w:ind w:left="194"/>
              <w:rPr>
                <w:sz w:val="24"/>
              </w:rPr>
            </w:pPr>
            <w:r>
              <w:rPr>
                <w:sz w:val="24"/>
              </w:rPr>
              <w:t>Pass</w:t>
            </w:r>
          </w:p>
        </w:tc>
      </w:tr>
      <w:tr w:rsidR="00ED0F09" w14:paraId="28CFFBED" w14:textId="77777777" w:rsidTr="007C3BF4">
        <w:trPr>
          <w:trHeight w:val="1336"/>
        </w:trPr>
        <w:tc>
          <w:tcPr>
            <w:tcW w:w="938" w:type="dxa"/>
          </w:tcPr>
          <w:p w14:paraId="3B3B425D" w14:textId="77777777" w:rsidR="00ED0F09" w:rsidRDefault="00ED0F09" w:rsidP="007C3BF4">
            <w:pPr>
              <w:pStyle w:val="TableParagraph"/>
              <w:spacing w:line="270" w:lineRule="exact"/>
              <w:ind w:left="26"/>
              <w:jc w:val="center"/>
              <w:rPr>
                <w:sz w:val="24"/>
              </w:rPr>
            </w:pPr>
            <w:r>
              <w:rPr>
                <w:color w:val="202020"/>
                <w:sz w:val="24"/>
              </w:rPr>
              <w:t>4</w:t>
            </w:r>
          </w:p>
        </w:tc>
        <w:tc>
          <w:tcPr>
            <w:tcW w:w="1980" w:type="dxa"/>
          </w:tcPr>
          <w:p w14:paraId="6B6DBCA7" w14:textId="77777777" w:rsidR="00ED0F09" w:rsidRDefault="00ED0F09" w:rsidP="007C3BF4">
            <w:pPr>
              <w:pStyle w:val="TableParagraph"/>
              <w:ind w:left="237" w:right="229"/>
              <w:jc w:val="center"/>
              <w:rPr>
                <w:sz w:val="24"/>
              </w:rPr>
            </w:pPr>
            <w:r>
              <w:rPr>
                <w:sz w:val="24"/>
                <w:lang w:val="en-IN"/>
              </w:rPr>
              <w:t>Services</w:t>
            </w:r>
          </w:p>
        </w:tc>
        <w:tc>
          <w:tcPr>
            <w:tcW w:w="1617" w:type="dxa"/>
          </w:tcPr>
          <w:p w14:paraId="6BEB4ED2" w14:textId="77777777" w:rsidR="00ED0F09" w:rsidRDefault="00ED0F09" w:rsidP="007C3BF4">
            <w:pPr>
              <w:pStyle w:val="TableParagraph"/>
              <w:ind w:left="211" w:right="179" w:hanging="3"/>
              <w:rPr>
                <w:sz w:val="24"/>
              </w:rPr>
            </w:pPr>
            <w:r>
              <w:rPr>
                <w:sz w:val="24"/>
                <w:lang w:val="en-IN"/>
              </w:rPr>
              <w:t>No selection</w:t>
            </w:r>
          </w:p>
        </w:tc>
        <w:tc>
          <w:tcPr>
            <w:tcW w:w="1981" w:type="dxa"/>
          </w:tcPr>
          <w:p w14:paraId="3D3BCDBE" w14:textId="77777777" w:rsidR="00ED0F09" w:rsidRDefault="00ED0F09" w:rsidP="007C3BF4">
            <w:pPr>
              <w:pStyle w:val="TableParagraph"/>
              <w:ind w:left="21" w:right="7"/>
              <w:jc w:val="center"/>
              <w:rPr>
                <w:sz w:val="24"/>
              </w:rPr>
            </w:pPr>
            <w:r>
              <w:rPr>
                <w:sz w:val="24"/>
                <w:lang w:val="en-IN"/>
              </w:rPr>
              <w:t>Deactivate the Book now button</w:t>
            </w:r>
          </w:p>
        </w:tc>
        <w:tc>
          <w:tcPr>
            <w:tcW w:w="1870" w:type="dxa"/>
          </w:tcPr>
          <w:p w14:paraId="3A50CAD0" w14:textId="77777777" w:rsidR="00ED0F09" w:rsidRDefault="00ED0F09" w:rsidP="007C3BF4">
            <w:pPr>
              <w:pStyle w:val="TableParagraph"/>
              <w:ind w:left="27" w:right="9" w:firstLine="1"/>
              <w:jc w:val="center"/>
              <w:rPr>
                <w:sz w:val="24"/>
              </w:rPr>
            </w:pPr>
            <w:r>
              <w:rPr>
                <w:sz w:val="24"/>
                <w:lang w:val="en-IN"/>
              </w:rPr>
              <w:t>Book Now button does not work</w:t>
            </w:r>
          </w:p>
        </w:tc>
        <w:tc>
          <w:tcPr>
            <w:tcW w:w="992" w:type="dxa"/>
          </w:tcPr>
          <w:p w14:paraId="488170C4" w14:textId="77777777" w:rsidR="00ED0F09" w:rsidRDefault="00ED0F09" w:rsidP="007C3BF4">
            <w:pPr>
              <w:pStyle w:val="TableParagraph"/>
              <w:spacing w:line="275" w:lineRule="exact"/>
              <w:ind w:left="194"/>
              <w:rPr>
                <w:sz w:val="24"/>
              </w:rPr>
            </w:pPr>
            <w:r>
              <w:rPr>
                <w:sz w:val="24"/>
              </w:rPr>
              <w:t>Pass</w:t>
            </w:r>
          </w:p>
        </w:tc>
      </w:tr>
    </w:tbl>
    <w:p w14:paraId="4E007C14" w14:textId="77777777" w:rsidR="00ED0F09" w:rsidRDefault="00ED0F09" w:rsidP="00ED0F09">
      <w:pPr>
        <w:spacing w:line="252" w:lineRule="exact"/>
        <w:ind w:left="317" w:right="1064"/>
        <w:jc w:val="center"/>
      </w:pPr>
      <w:r>
        <w:t>Table 5.1 Test Cases</w:t>
      </w:r>
    </w:p>
    <w:p w14:paraId="03A4E1F6" w14:textId="77777777" w:rsidR="00ED0F09" w:rsidRDefault="00ED0F09" w:rsidP="00ED0F09">
      <w:pPr>
        <w:spacing w:line="252" w:lineRule="exact"/>
        <w:jc w:val="center"/>
      </w:pPr>
    </w:p>
    <w:p w14:paraId="677D53E9" w14:textId="77777777" w:rsidR="00ED0F09" w:rsidRDefault="00ED0F09" w:rsidP="00ED0F09">
      <w:pPr>
        <w:spacing w:line="252" w:lineRule="exact"/>
        <w:jc w:val="center"/>
      </w:pPr>
    </w:p>
    <w:p w14:paraId="4E08FEAA" w14:textId="77777777" w:rsidR="00ED0F09" w:rsidRDefault="00ED0F09" w:rsidP="00ED0F09">
      <w:pPr>
        <w:spacing w:line="252" w:lineRule="exact"/>
        <w:jc w:val="center"/>
        <w:sectPr w:rsidR="00ED0F09" w:rsidSect="00217F4E">
          <w:footerReference w:type="first" r:id="rId31"/>
          <w:pgSz w:w="11900" w:h="16920"/>
          <w:pgMar w:top="1380" w:right="1060" w:bottom="1280" w:left="1340" w:header="731" w:footer="1098" w:gutter="0"/>
          <w:pgNumType w:start="15"/>
          <w:cols w:space="720"/>
          <w:docGrid w:linePitch="299"/>
        </w:sectPr>
      </w:pPr>
    </w:p>
    <w:p w14:paraId="4A1EA49C" w14:textId="77777777" w:rsidR="00ED0F09" w:rsidRDefault="00ED0F09" w:rsidP="00ED0F09">
      <w:pPr>
        <w:spacing w:before="5"/>
        <w:ind w:left="2900" w:firstLine="700"/>
        <w:rPr>
          <w:b/>
          <w:sz w:val="32"/>
        </w:rPr>
      </w:pPr>
      <w:r>
        <w:rPr>
          <w:b/>
          <w:sz w:val="32"/>
        </w:rPr>
        <w:lastRenderedPageBreak/>
        <w:t>RESULTS</w:t>
      </w:r>
    </w:p>
    <w:p w14:paraId="149DE13F" w14:textId="77777777" w:rsidR="00ED0F09" w:rsidRPr="00A42F4E" w:rsidRDefault="00ED0F09" w:rsidP="00ED0F09">
      <w:pPr>
        <w:pStyle w:val="Heading1"/>
      </w:pPr>
    </w:p>
    <w:p w14:paraId="07D6E8EF" w14:textId="77777777" w:rsidR="00ED0F09" w:rsidRDefault="00ED0F09" w:rsidP="00ED0F09">
      <w:pPr>
        <w:pStyle w:val="Heading3"/>
      </w:pPr>
      <w:r>
        <w:t>6.1 splash screen</w:t>
      </w:r>
    </w:p>
    <w:p w14:paraId="5AB2D165" w14:textId="77777777" w:rsidR="00ED0F09" w:rsidRDefault="00ED0F09" w:rsidP="00ED0F09">
      <w:pPr>
        <w:ind w:left="97"/>
      </w:pPr>
    </w:p>
    <w:p w14:paraId="1917EEDA" w14:textId="77777777" w:rsidR="00ED0F09" w:rsidRPr="000435C7" w:rsidRDefault="00ED0F09" w:rsidP="00ED0F09">
      <w:pPr>
        <w:ind w:left="97"/>
      </w:pPr>
    </w:p>
    <w:p w14:paraId="4632EEE5" w14:textId="77777777" w:rsidR="00ED0F09" w:rsidRDefault="00ED0F09" w:rsidP="00ED0F09">
      <w:pPr>
        <w:pStyle w:val="BodyText"/>
        <w:rPr>
          <w:sz w:val="20"/>
        </w:rPr>
      </w:pPr>
    </w:p>
    <w:p w14:paraId="2B03AEE5" w14:textId="77777777" w:rsidR="00ED0F09" w:rsidRDefault="00ED0F09" w:rsidP="00ED0F09">
      <w:pPr>
        <w:pStyle w:val="BodyText"/>
        <w:jc w:val="center"/>
        <w:rPr>
          <w:sz w:val="20"/>
        </w:rPr>
      </w:pPr>
      <w:r>
        <w:rPr>
          <w:noProof/>
          <w:sz w:val="20"/>
        </w:rPr>
        <w:drawing>
          <wp:inline distT="0" distB="0" distL="0" distR="0" wp14:anchorId="731172B8" wp14:editId="7F6AF600">
            <wp:extent cx="2880360" cy="5920740"/>
            <wp:effectExtent l="0" t="0" r="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32">
                      <a:extLst>
                        <a:ext uri="{28A0092B-C50C-407E-A947-70E740481C1C}">
                          <a14:useLocalDpi xmlns:a14="http://schemas.microsoft.com/office/drawing/2010/main" val="0"/>
                        </a:ext>
                      </a:extLst>
                    </a:blip>
                    <a:stretch>
                      <a:fillRect/>
                    </a:stretch>
                  </pic:blipFill>
                  <pic:spPr>
                    <a:xfrm>
                      <a:off x="0" y="0"/>
                      <a:ext cx="2880360" cy="5920740"/>
                    </a:xfrm>
                    <a:prstGeom prst="rect">
                      <a:avLst/>
                    </a:prstGeom>
                  </pic:spPr>
                </pic:pic>
              </a:graphicData>
            </a:graphic>
          </wp:inline>
        </w:drawing>
      </w:r>
    </w:p>
    <w:p w14:paraId="475949A7" w14:textId="77777777" w:rsidR="00ED0F09" w:rsidRDefault="00ED0F09" w:rsidP="00ED0F09">
      <w:pPr>
        <w:pStyle w:val="BodyText"/>
        <w:rPr>
          <w:sz w:val="20"/>
        </w:rPr>
      </w:pPr>
    </w:p>
    <w:p w14:paraId="476B69ED" w14:textId="77777777" w:rsidR="00ED0F09" w:rsidRPr="00D4153B" w:rsidRDefault="00ED0F09" w:rsidP="00ED0F09">
      <w:pPr>
        <w:pStyle w:val="BodyText"/>
        <w:ind w:left="2880" w:firstLine="720"/>
        <w:rPr>
          <w:ins w:id="9" w:author="sushmitha N J"/>
        </w:rPr>
      </w:pPr>
      <w:r>
        <w:t>Figure</w:t>
      </w:r>
      <w:ins w:id="10" w:author="sushmitha N J">
        <w:r w:rsidRPr="00D4153B">
          <w:t xml:space="preserve"> </w:t>
        </w:r>
      </w:ins>
      <w:r w:rsidRPr="00D4153B">
        <w:t>6.</w:t>
      </w:r>
      <w:r>
        <w:t>1 splash screen</w:t>
      </w:r>
    </w:p>
    <w:p w14:paraId="7ECB9644" w14:textId="77777777" w:rsidR="00ED0F09" w:rsidRPr="00D4153B" w:rsidRDefault="00ED0F09" w:rsidP="00ED0F09">
      <w:pPr>
        <w:pStyle w:val="BodyText"/>
      </w:pPr>
    </w:p>
    <w:p w14:paraId="6350A17E" w14:textId="77777777" w:rsidR="00ED0F09" w:rsidRDefault="00ED0F09" w:rsidP="00ED0F09">
      <w:pPr>
        <w:pStyle w:val="BodyText"/>
        <w:spacing w:line="360" w:lineRule="auto"/>
        <w:ind w:left="100" w:right="143"/>
        <w:rPr>
          <w:lang w:val="en-IN"/>
        </w:rPr>
      </w:pPr>
      <w:r>
        <w:rPr>
          <w:sz w:val="20"/>
        </w:rPr>
        <w:t xml:space="preserve">  </w:t>
      </w:r>
      <w:r>
        <w:t xml:space="preserve">The Figure 6.1 shows the Splash screen and login screen of the application. This splash screen is visible for </w:t>
      </w:r>
      <w:r>
        <w:rPr>
          <w:lang w:val="en-IN"/>
        </w:rPr>
        <w:t>4</w:t>
      </w:r>
      <w:r>
        <w:t xml:space="preserve"> seconds and later login page will be displayed</w:t>
      </w:r>
      <w:r>
        <w:rPr>
          <w:lang w:val="en-IN"/>
        </w:rPr>
        <w:t>.</w:t>
      </w:r>
    </w:p>
    <w:p w14:paraId="2750431B" w14:textId="77777777" w:rsidR="00ED0F09" w:rsidRDefault="00ED0F09" w:rsidP="00ED0F09">
      <w:pPr>
        <w:pStyle w:val="Heading3"/>
        <w:tabs>
          <w:tab w:val="left" w:pos="523"/>
        </w:tabs>
        <w:spacing w:before="89"/>
        <w:ind w:left="0" w:firstLine="0"/>
        <w:rPr>
          <w:lang w:val="en-IN"/>
        </w:rPr>
      </w:pPr>
    </w:p>
    <w:p w14:paraId="4D2B1E9A" w14:textId="77777777" w:rsidR="00ED0F09" w:rsidRDefault="00ED0F09" w:rsidP="00ED0F09">
      <w:pPr>
        <w:pStyle w:val="Heading3"/>
        <w:tabs>
          <w:tab w:val="left" w:pos="523"/>
        </w:tabs>
        <w:spacing w:before="89"/>
        <w:ind w:left="0" w:firstLine="0"/>
        <w:rPr>
          <w:lang w:val="en-IN"/>
        </w:rPr>
      </w:pPr>
    </w:p>
    <w:p w14:paraId="0A41D1D7" w14:textId="77777777" w:rsidR="00ED0F09" w:rsidRDefault="00ED0F09" w:rsidP="00ED0F09">
      <w:pPr>
        <w:pStyle w:val="Heading3"/>
        <w:tabs>
          <w:tab w:val="left" w:pos="523"/>
        </w:tabs>
        <w:spacing w:before="89"/>
        <w:ind w:left="0" w:firstLine="0"/>
      </w:pPr>
      <w:r>
        <w:rPr>
          <w:lang w:val="en-IN"/>
        </w:rPr>
        <w:lastRenderedPageBreak/>
        <w:t xml:space="preserve">6.2 </w:t>
      </w:r>
      <w:r>
        <w:t>Login screen</w:t>
      </w:r>
    </w:p>
    <w:p w14:paraId="1A1BDB0E" w14:textId="77777777" w:rsidR="00ED0F09" w:rsidRPr="005E252D" w:rsidRDefault="00ED0F09" w:rsidP="00ED0F09"/>
    <w:p w14:paraId="39AF7989" w14:textId="77777777" w:rsidR="00ED0F09" w:rsidRDefault="00ED0F09" w:rsidP="00ED0F09"/>
    <w:p w14:paraId="1BD64142" w14:textId="77777777" w:rsidR="00ED0F09" w:rsidRDefault="00ED0F09" w:rsidP="00ED0F09">
      <w:pPr>
        <w:jc w:val="center"/>
        <w:rPr>
          <w:lang w:val="en-IN"/>
        </w:rPr>
      </w:pPr>
      <w:r>
        <w:rPr>
          <w:noProof/>
          <w:lang w:val="en-IN"/>
        </w:rPr>
        <w:drawing>
          <wp:inline distT="0" distB="0" distL="0" distR="0" wp14:anchorId="456C5343" wp14:editId="67C31584">
            <wp:extent cx="2857500" cy="614934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33">
                      <a:extLst>
                        <a:ext uri="{28A0092B-C50C-407E-A947-70E740481C1C}">
                          <a14:useLocalDpi xmlns:a14="http://schemas.microsoft.com/office/drawing/2010/main" val="0"/>
                        </a:ext>
                      </a:extLst>
                    </a:blip>
                    <a:stretch>
                      <a:fillRect/>
                    </a:stretch>
                  </pic:blipFill>
                  <pic:spPr>
                    <a:xfrm>
                      <a:off x="0" y="0"/>
                      <a:ext cx="2857500" cy="6149340"/>
                    </a:xfrm>
                    <a:prstGeom prst="rect">
                      <a:avLst/>
                    </a:prstGeom>
                  </pic:spPr>
                </pic:pic>
              </a:graphicData>
            </a:graphic>
          </wp:inline>
        </w:drawing>
      </w:r>
    </w:p>
    <w:p w14:paraId="05923535" w14:textId="77777777" w:rsidR="00ED0F09" w:rsidRDefault="00ED0F09" w:rsidP="00ED0F09">
      <w:pPr>
        <w:pStyle w:val="BodyText"/>
        <w:spacing w:before="6"/>
        <w:rPr>
          <w:b/>
          <w:sz w:val="23"/>
        </w:rPr>
      </w:pPr>
    </w:p>
    <w:p w14:paraId="550FD685" w14:textId="77777777" w:rsidR="00ED0F09" w:rsidRDefault="00ED0F09" w:rsidP="00ED0F09">
      <w:pPr>
        <w:pStyle w:val="BodyText"/>
        <w:ind w:right="1064"/>
      </w:pPr>
      <w:r>
        <w:t xml:space="preserve">    </w:t>
      </w:r>
      <w:r>
        <w:tab/>
      </w:r>
      <w:r>
        <w:tab/>
      </w:r>
      <w:r>
        <w:tab/>
      </w:r>
      <w:r>
        <w:tab/>
        <w:t xml:space="preserve">        Figure 6.2 Login screen.</w:t>
      </w:r>
    </w:p>
    <w:p w14:paraId="5BA582DB" w14:textId="77777777" w:rsidR="00ED0F09" w:rsidRDefault="00ED0F09" w:rsidP="00ED0F09">
      <w:pPr>
        <w:pStyle w:val="BodyText"/>
        <w:spacing w:before="10"/>
        <w:rPr>
          <w:sz w:val="21"/>
        </w:rPr>
      </w:pPr>
    </w:p>
    <w:p w14:paraId="779A03E4" w14:textId="77777777" w:rsidR="00ED0F09" w:rsidRDefault="00ED0F09" w:rsidP="00ED0F09">
      <w:pPr>
        <w:pStyle w:val="BodyText"/>
        <w:spacing w:line="360" w:lineRule="auto"/>
        <w:ind w:left="100" w:right="143"/>
      </w:pPr>
      <w:bookmarkStart w:id="11" w:name="_Hlk92740922"/>
      <w:r>
        <w:t xml:space="preserve">The Figure 6.2 shows Welcome to barber shop and login screen of the application. </w:t>
      </w:r>
    </w:p>
    <w:p w14:paraId="6A943717" w14:textId="77777777" w:rsidR="00ED0F09" w:rsidRDefault="00ED0F09" w:rsidP="00ED0F09">
      <w:pPr>
        <w:pStyle w:val="BodyText"/>
        <w:spacing w:line="360" w:lineRule="auto"/>
        <w:ind w:left="100" w:right="143"/>
        <w:rPr>
          <w:lang w:val="en-IN"/>
        </w:rPr>
      </w:pPr>
      <w:r>
        <w:t>By typing user name and password user can login</w:t>
      </w:r>
    </w:p>
    <w:bookmarkEnd w:id="11"/>
    <w:p w14:paraId="53125189" w14:textId="77777777" w:rsidR="00ED0F09" w:rsidRDefault="00ED0F09" w:rsidP="00ED0F09">
      <w:pPr>
        <w:rPr>
          <w:lang w:val="en-IN"/>
        </w:rPr>
      </w:pPr>
    </w:p>
    <w:p w14:paraId="00CEC8FE" w14:textId="77777777" w:rsidR="00ED0F09" w:rsidRPr="000435C7" w:rsidRDefault="00ED0F09" w:rsidP="00ED0F09">
      <w:pPr>
        <w:rPr>
          <w:lang w:val="en-IN"/>
        </w:rPr>
      </w:pPr>
    </w:p>
    <w:p w14:paraId="1801720C" w14:textId="77777777" w:rsidR="00ED0F09" w:rsidRDefault="00ED0F09" w:rsidP="00ED0F09">
      <w:pPr>
        <w:pStyle w:val="Heading3"/>
        <w:tabs>
          <w:tab w:val="left" w:pos="523"/>
        </w:tabs>
        <w:ind w:left="0" w:firstLine="0"/>
        <w:rPr>
          <w:lang w:val="en-IN"/>
        </w:rPr>
      </w:pPr>
    </w:p>
    <w:p w14:paraId="0A80EB90" w14:textId="77777777" w:rsidR="00ED0F09" w:rsidRDefault="00ED0F09" w:rsidP="00ED0F09">
      <w:pPr>
        <w:pStyle w:val="Heading3"/>
        <w:tabs>
          <w:tab w:val="left" w:pos="523"/>
        </w:tabs>
        <w:ind w:left="0" w:firstLine="0"/>
        <w:rPr>
          <w:lang w:val="en-IN"/>
        </w:rPr>
      </w:pPr>
    </w:p>
    <w:p w14:paraId="0ED9B0F2" w14:textId="77777777" w:rsidR="00ED0F09" w:rsidRDefault="00ED0F09" w:rsidP="00ED0F09">
      <w:pPr>
        <w:pStyle w:val="Heading3"/>
        <w:tabs>
          <w:tab w:val="left" w:pos="523"/>
        </w:tabs>
        <w:ind w:left="0" w:firstLine="0"/>
        <w:rPr>
          <w:lang w:val="en-IN"/>
        </w:rPr>
      </w:pPr>
    </w:p>
    <w:p w14:paraId="5065E388" w14:textId="77777777" w:rsidR="00ED0F09" w:rsidRPr="000435C7" w:rsidRDefault="00ED0F09" w:rsidP="00ED0F09">
      <w:pPr>
        <w:pStyle w:val="Heading3"/>
        <w:tabs>
          <w:tab w:val="left" w:pos="523"/>
        </w:tabs>
        <w:ind w:left="0" w:firstLine="0"/>
      </w:pPr>
      <w:r>
        <w:rPr>
          <w:lang w:val="en-IN"/>
        </w:rPr>
        <w:lastRenderedPageBreak/>
        <w:t>6.3 Home screen</w:t>
      </w:r>
    </w:p>
    <w:p w14:paraId="6FD6AFA8" w14:textId="77777777" w:rsidR="00ED0F09" w:rsidRDefault="00ED0F09" w:rsidP="00ED0F09">
      <w:pPr>
        <w:spacing w:line="360" w:lineRule="auto"/>
        <w:rPr>
          <w:lang w:val="en-IN"/>
        </w:rPr>
      </w:pPr>
    </w:p>
    <w:p w14:paraId="1A1DC10F" w14:textId="77777777" w:rsidR="00ED0F09" w:rsidRDefault="00ED0F09" w:rsidP="00ED0F09">
      <w:pPr>
        <w:spacing w:line="360" w:lineRule="auto"/>
        <w:jc w:val="center"/>
        <w:rPr>
          <w:noProof/>
          <w:lang w:val="en-IN"/>
        </w:rPr>
      </w:pPr>
      <w:r>
        <w:rPr>
          <w:noProof/>
          <w:lang w:val="en-IN"/>
        </w:rPr>
        <w:drawing>
          <wp:inline distT="0" distB="0" distL="0" distR="0" wp14:anchorId="421D6389" wp14:editId="7C805EE6">
            <wp:extent cx="2842260" cy="6126480"/>
            <wp:effectExtent l="0" t="0" r="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34">
                      <a:extLst>
                        <a:ext uri="{28A0092B-C50C-407E-A947-70E740481C1C}">
                          <a14:useLocalDpi xmlns:a14="http://schemas.microsoft.com/office/drawing/2010/main" val="0"/>
                        </a:ext>
                      </a:extLst>
                    </a:blip>
                    <a:stretch>
                      <a:fillRect/>
                    </a:stretch>
                  </pic:blipFill>
                  <pic:spPr>
                    <a:xfrm>
                      <a:off x="0" y="0"/>
                      <a:ext cx="2842260" cy="6126480"/>
                    </a:xfrm>
                    <a:prstGeom prst="rect">
                      <a:avLst/>
                    </a:prstGeom>
                  </pic:spPr>
                </pic:pic>
              </a:graphicData>
            </a:graphic>
          </wp:inline>
        </w:drawing>
      </w:r>
    </w:p>
    <w:p w14:paraId="02842E33" w14:textId="77777777" w:rsidR="00ED0F09" w:rsidRDefault="00ED0F09" w:rsidP="00ED0F09">
      <w:pPr>
        <w:pStyle w:val="BodyText"/>
        <w:spacing w:before="90"/>
        <w:rPr>
          <w:lang w:val="en-IN"/>
        </w:rPr>
      </w:pPr>
      <w:r>
        <w:t xml:space="preserve">                                            Figure 6.3 </w:t>
      </w:r>
      <w:r>
        <w:rPr>
          <w:lang w:val="en-IN"/>
        </w:rPr>
        <w:t>Booking</w:t>
      </w:r>
      <w:r>
        <w:t xml:space="preserve"> screen</w:t>
      </w:r>
      <w:r>
        <w:rPr>
          <w:lang w:val="en-IN"/>
        </w:rPr>
        <w:t xml:space="preserve"> with services.</w:t>
      </w:r>
    </w:p>
    <w:p w14:paraId="23ED1486" w14:textId="77777777" w:rsidR="00ED0F09" w:rsidRDefault="00ED0F09" w:rsidP="00ED0F09">
      <w:pPr>
        <w:pStyle w:val="BodyText"/>
        <w:spacing w:before="90"/>
        <w:ind w:firstLine="720"/>
        <w:rPr>
          <w:lang w:val="en-IN"/>
        </w:rPr>
      </w:pPr>
    </w:p>
    <w:p w14:paraId="593922C9" w14:textId="77777777" w:rsidR="00ED0F09" w:rsidRDefault="00ED0F09" w:rsidP="00ED0F09">
      <w:pPr>
        <w:pStyle w:val="BodyText"/>
        <w:spacing w:line="360" w:lineRule="auto"/>
        <w:jc w:val="both"/>
        <w:rPr>
          <w:noProof/>
          <w:lang w:val="en-IN"/>
        </w:rPr>
      </w:pPr>
      <w:r>
        <w:rPr>
          <w:noProof/>
          <w:lang w:val="en-IN"/>
        </w:rPr>
        <w:t>This page contains Trimming, Hair Care, Washing and HairCut services user can select particular</w:t>
      </w:r>
    </w:p>
    <w:p w14:paraId="7FF85C25" w14:textId="77777777" w:rsidR="00ED0F09" w:rsidRDefault="00ED0F09" w:rsidP="00ED0F09">
      <w:pPr>
        <w:pStyle w:val="BodyText"/>
        <w:spacing w:line="360" w:lineRule="auto"/>
        <w:jc w:val="both"/>
        <w:rPr>
          <w:noProof/>
          <w:lang w:val="en-IN"/>
        </w:rPr>
      </w:pPr>
      <w:r>
        <w:rPr>
          <w:noProof/>
          <w:lang w:val="en-IN"/>
        </w:rPr>
        <w:t>Service then it will moove to next appointment page.</w:t>
      </w:r>
    </w:p>
    <w:p w14:paraId="75F4038E" w14:textId="77777777" w:rsidR="00ED0F09" w:rsidRDefault="00ED0F09" w:rsidP="00ED0F09">
      <w:pPr>
        <w:spacing w:line="360" w:lineRule="auto"/>
        <w:jc w:val="both"/>
        <w:rPr>
          <w:noProof/>
          <w:lang w:val="en-IN"/>
        </w:rPr>
      </w:pPr>
    </w:p>
    <w:p w14:paraId="2D395234" w14:textId="77777777" w:rsidR="00ED0F09" w:rsidRPr="000435C7" w:rsidRDefault="00ED0F09" w:rsidP="00ED0F09">
      <w:pPr>
        <w:pStyle w:val="BodyText"/>
        <w:rPr>
          <w:noProof/>
          <w:lang w:val="en-IN"/>
        </w:rPr>
        <w:sectPr w:rsidR="00ED0F09" w:rsidRPr="000435C7" w:rsidSect="008026BE">
          <w:headerReference w:type="default" r:id="rId35"/>
          <w:footerReference w:type="default" r:id="rId36"/>
          <w:pgSz w:w="11900" w:h="16920"/>
          <w:pgMar w:top="1980" w:right="1060" w:bottom="1280" w:left="1340" w:header="731" w:footer="1098" w:gutter="0"/>
          <w:cols w:space="720"/>
          <w:docGrid w:linePitch="299"/>
        </w:sectPr>
      </w:pPr>
    </w:p>
    <w:p w14:paraId="0B1352DC" w14:textId="77777777" w:rsidR="00ED0F09" w:rsidRDefault="00ED0F09" w:rsidP="00ED0F09">
      <w:pPr>
        <w:pStyle w:val="BodyText"/>
        <w:spacing w:before="4"/>
        <w:rPr>
          <w:sz w:val="28"/>
        </w:rPr>
      </w:pPr>
    </w:p>
    <w:p w14:paraId="7F5E7DB6" w14:textId="77777777" w:rsidR="00ED0F09" w:rsidRDefault="00ED0F09" w:rsidP="00ED0F09">
      <w:pPr>
        <w:pStyle w:val="Heading3"/>
        <w:tabs>
          <w:tab w:val="left" w:pos="523"/>
        </w:tabs>
        <w:spacing w:before="89"/>
        <w:ind w:left="99" w:firstLine="0"/>
        <w:rPr>
          <w:lang w:val="en-IN"/>
        </w:rPr>
      </w:pPr>
      <w:r>
        <w:rPr>
          <w:lang w:val="en-IN"/>
        </w:rPr>
        <w:t>6.3.1 Appointment screen</w:t>
      </w:r>
    </w:p>
    <w:p w14:paraId="6709AD5F" w14:textId="77777777" w:rsidR="00ED0F09" w:rsidRDefault="00ED0F09" w:rsidP="00ED0F09">
      <w:pPr>
        <w:rPr>
          <w:lang w:val="en-IN"/>
        </w:rPr>
      </w:pPr>
    </w:p>
    <w:p w14:paraId="794CF1E5" w14:textId="77777777" w:rsidR="00ED0F09" w:rsidRPr="002A79C7" w:rsidRDefault="00ED0F09" w:rsidP="00ED0F09">
      <w:pPr>
        <w:jc w:val="center"/>
        <w:rPr>
          <w:lang w:val="en-IN"/>
        </w:rPr>
      </w:pPr>
      <w:r>
        <w:rPr>
          <w:noProof/>
          <w:lang w:val="en-IN"/>
        </w:rPr>
        <w:drawing>
          <wp:inline distT="0" distB="0" distL="0" distR="0" wp14:anchorId="63C59F7A" wp14:editId="2F840A53">
            <wp:extent cx="2773680" cy="6111240"/>
            <wp:effectExtent l="0" t="0" r="762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37">
                      <a:extLst>
                        <a:ext uri="{28A0092B-C50C-407E-A947-70E740481C1C}">
                          <a14:useLocalDpi xmlns:a14="http://schemas.microsoft.com/office/drawing/2010/main" val="0"/>
                        </a:ext>
                      </a:extLst>
                    </a:blip>
                    <a:stretch>
                      <a:fillRect/>
                    </a:stretch>
                  </pic:blipFill>
                  <pic:spPr>
                    <a:xfrm>
                      <a:off x="0" y="0"/>
                      <a:ext cx="2773680" cy="6111240"/>
                    </a:xfrm>
                    <a:prstGeom prst="rect">
                      <a:avLst/>
                    </a:prstGeom>
                  </pic:spPr>
                </pic:pic>
              </a:graphicData>
            </a:graphic>
          </wp:inline>
        </w:drawing>
      </w:r>
    </w:p>
    <w:p w14:paraId="17E8DCF9" w14:textId="77777777" w:rsidR="00ED0F09" w:rsidRDefault="00ED0F09" w:rsidP="00ED0F09"/>
    <w:p w14:paraId="5B71FCD2" w14:textId="77777777" w:rsidR="00ED0F09" w:rsidRDefault="00ED0F09" w:rsidP="00ED0F09">
      <w:pPr>
        <w:pStyle w:val="BodyText"/>
        <w:rPr>
          <w:lang w:val="en-IN"/>
        </w:rPr>
      </w:pPr>
      <w:r>
        <w:rPr>
          <w:lang w:val="en-IN"/>
        </w:rPr>
        <w:t xml:space="preserve">                                                   Figure 6.3.1 Appointment screen</w:t>
      </w:r>
    </w:p>
    <w:p w14:paraId="3EFCDF41" w14:textId="77777777" w:rsidR="00ED0F09" w:rsidRDefault="00ED0F09" w:rsidP="00ED0F09">
      <w:pPr>
        <w:pStyle w:val="BodyText"/>
        <w:rPr>
          <w:lang w:val="en-IN"/>
        </w:rPr>
      </w:pPr>
    </w:p>
    <w:p w14:paraId="060D87B9" w14:textId="77777777" w:rsidR="00ED0F09" w:rsidRDefault="00ED0F09" w:rsidP="00ED0F09">
      <w:pPr>
        <w:pStyle w:val="BodyText"/>
        <w:rPr>
          <w:lang w:val="en-IN"/>
        </w:rPr>
      </w:pPr>
    </w:p>
    <w:p w14:paraId="501C8625" w14:textId="77777777" w:rsidR="00ED0F09" w:rsidRDefault="00ED0F09" w:rsidP="00ED0F09">
      <w:pPr>
        <w:pStyle w:val="BodyText"/>
        <w:rPr>
          <w:lang w:val="en-IN"/>
        </w:rPr>
        <w:sectPr w:rsidR="00ED0F09">
          <w:headerReference w:type="default" r:id="rId38"/>
          <w:footerReference w:type="default" r:id="rId39"/>
          <w:pgSz w:w="11900" w:h="16920"/>
          <w:pgMar w:top="1080" w:right="1060" w:bottom="1280" w:left="1340" w:header="730" w:footer="1098" w:gutter="0"/>
          <w:cols w:space="720"/>
        </w:sectPr>
      </w:pPr>
      <w:r>
        <w:rPr>
          <w:lang w:val="en-IN"/>
        </w:rPr>
        <w:t xml:space="preserve">Here user can select date and time, by clicking book appointment they can take appointment  </w:t>
      </w:r>
    </w:p>
    <w:p w14:paraId="71530D49" w14:textId="77777777" w:rsidR="00ED0F09" w:rsidRDefault="00ED0F09" w:rsidP="00ED0F09">
      <w:pPr>
        <w:pStyle w:val="BodyText"/>
        <w:rPr>
          <w:sz w:val="20"/>
        </w:rPr>
      </w:pPr>
    </w:p>
    <w:p w14:paraId="1A318D2D" w14:textId="77777777" w:rsidR="00ED0F09" w:rsidRDefault="00ED0F09" w:rsidP="00ED0F09">
      <w:pPr>
        <w:pStyle w:val="Heading3"/>
        <w:tabs>
          <w:tab w:val="left" w:pos="523"/>
        </w:tabs>
        <w:spacing w:before="89"/>
        <w:ind w:left="99" w:firstLine="0"/>
        <w:rPr>
          <w:lang w:val="en-IN"/>
        </w:rPr>
      </w:pPr>
      <w:r>
        <w:rPr>
          <w:lang w:val="en-IN"/>
        </w:rPr>
        <w:t>6.3.2   Booking status</w:t>
      </w:r>
    </w:p>
    <w:p w14:paraId="7A01C14C" w14:textId="77777777" w:rsidR="00ED0F09" w:rsidRDefault="00ED0F09" w:rsidP="00ED0F09">
      <w:pPr>
        <w:pStyle w:val="BodyText"/>
        <w:spacing w:before="2"/>
        <w:rPr>
          <w:sz w:val="16"/>
        </w:rPr>
      </w:pPr>
    </w:p>
    <w:p w14:paraId="30618B87" w14:textId="77777777" w:rsidR="00ED0F09" w:rsidRDefault="00ED0F09" w:rsidP="00ED0F09">
      <w:pPr>
        <w:pStyle w:val="BodyText"/>
        <w:spacing w:before="1"/>
        <w:jc w:val="center"/>
        <w:rPr>
          <w:sz w:val="36"/>
          <w:lang w:val="en-IN"/>
        </w:rPr>
      </w:pPr>
      <w:r>
        <w:rPr>
          <w:noProof/>
          <w:sz w:val="36"/>
          <w:lang w:val="en-IN"/>
        </w:rPr>
        <w:drawing>
          <wp:inline distT="0" distB="0" distL="0" distR="0" wp14:anchorId="778CE76B" wp14:editId="7396E8D5">
            <wp:extent cx="2842260" cy="6149340"/>
            <wp:effectExtent l="0" t="0" r="0" b="38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0">
                      <a:extLst>
                        <a:ext uri="{28A0092B-C50C-407E-A947-70E740481C1C}">
                          <a14:useLocalDpi xmlns:a14="http://schemas.microsoft.com/office/drawing/2010/main" val="0"/>
                        </a:ext>
                      </a:extLst>
                    </a:blip>
                    <a:stretch>
                      <a:fillRect/>
                    </a:stretch>
                  </pic:blipFill>
                  <pic:spPr>
                    <a:xfrm>
                      <a:off x="0" y="0"/>
                      <a:ext cx="2842260" cy="6149340"/>
                    </a:xfrm>
                    <a:prstGeom prst="rect">
                      <a:avLst/>
                    </a:prstGeom>
                  </pic:spPr>
                </pic:pic>
              </a:graphicData>
            </a:graphic>
          </wp:inline>
        </w:drawing>
      </w:r>
    </w:p>
    <w:p w14:paraId="29328AE4" w14:textId="77777777" w:rsidR="00ED0F09" w:rsidRPr="00CA1456" w:rsidRDefault="00ED0F09" w:rsidP="00ED0F09">
      <w:pPr>
        <w:pStyle w:val="BodyText"/>
      </w:pPr>
    </w:p>
    <w:p w14:paraId="1307264C" w14:textId="77777777" w:rsidR="00ED0F09" w:rsidRPr="00CA1456" w:rsidRDefault="00ED0F09" w:rsidP="00ED0F09">
      <w:pPr>
        <w:ind w:firstLine="720"/>
        <w:rPr>
          <w:del w:id="12" w:author="sushmitha N J"/>
          <w:sz w:val="24"/>
          <w:szCs w:val="24"/>
          <w:lang w:val="en-IN"/>
        </w:rPr>
      </w:pPr>
      <w:r>
        <w:rPr>
          <w:sz w:val="24"/>
          <w:szCs w:val="24"/>
          <w:lang w:val="en-IN"/>
        </w:rPr>
        <w:tab/>
      </w:r>
      <w:r>
        <w:rPr>
          <w:sz w:val="24"/>
          <w:szCs w:val="24"/>
          <w:lang w:val="en-IN"/>
        </w:rPr>
        <w:tab/>
      </w:r>
      <w:r w:rsidRPr="00CA1456">
        <w:rPr>
          <w:sz w:val="24"/>
          <w:szCs w:val="24"/>
          <w:lang w:val="en-IN"/>
        </w:rPr>
        <w:t xml:space="preserve">Figure 6.3.2   </w:t>
      </w:r>
      <w:r>
        <w:rPr>
          <w:sz w:val="24"/>
          <w:szCs w:val="24"/>
          <w:lang w:val="en-IN"/>
        </w:rPr>
        <w:t>Booking status screen</w:t>
      </w:r>
    </w:p>
    <w:p w14:paraId="1454E071" w14:textId="77777777" w:rsidR="00ED0F09" w:rsidRDefault="00ED0F09" w:rsidP="00ED0F09">
      <w:pPr>
        <w:tabs>
          <w:tab w:val="left" w:pos="2364"/>
        </w:tabs>
        <w:rPr>
          <w:lang w:val="en-IN"/>
        </w:rPr>
      </w:pPr>
      <w:r>
        <w:rPr>
          <w:lang w:val="en-IN"/>
        </w:rPr>
        <w:t xml:space="preserve">  </w:t>
      </w:r>
    </w:p>
    <w:p w14:paraId="173316AF" w14:textId="77777777" w:rsidR="00ED0F09" w:rsidRDefault="00ED0F09" w:rsidP="00ED0F09">
      <w:pPr>
        <w:tabs>
          <w:tab w:val="left" w:pos="2364"/>
        </w:tabs>
        <w:rPr>
          <w:lang w:val="en-IN"/>
        </w:rPr>
      </w:pPr>
    </w:p>
    <w:p w14:paraId="1DFA03EE" w14:textId="77777777" w:rsidR="00ED0F09" w:rsidRPr="00862CC6" w:rsidRDefault="00ED0F09" w:rsidP="00ED0F09">
      <w:pPr>
        <w:pStyle w:val="BodyText"/>
        <w:rPr>
          <w:lang w:val="en-IN"/>
        </w:rPr>
        <w:sectPr w:rsidR="00ED0F09" w:rsidRPr="00862CC6">
          <w:headerReference w:type="default" r:id="rId41"/>
          <w:footerReference w:type="default" r:id="rId42"/>
          <w:pgSz w:w="11900" w:h="16920"/>
          <w:pgMar w:top="1080" w:right="1060" w:bottom="1280" w:left="1340" w:header="730" w:footer="1098" w:gutter="0"/>
          <w:cols w:space="720"/>
        </w:sectPr>
      </w:pPr>
      <w:r>
        <w:rPr>
          <w:lang w:val="en-IN"/>
        </w:rPr>
        <w:t>This page displays Booking status and options with respect to next operations</w:t>
      </w:r>
    </w:p>
    <w:p w14:paraId="1B757876" w14:textId="77777777" w:rsidR="00ED0F09" w:rsidRDefault="00ED0F09" w:rsidP="00ED0F09">
      <w:pPr>
        <w:pStyle w:val="BodyText"/>
        <w:rPr>
          <w:sz w:val="20"/>
        </w:rPr>
      </w:pPr>
    </w:p>
    <w:p w14:paraId="049B06C9" w14:textId="77777777" w:rsidR="00ED0F09" w:rsidRDefault="00ED0F09" w:rsidP="00ED0F09">
      <w:pPr>
        <w:pStyle w:val="BodyText"/>
        <w:spacing w:before="7"/>
        <w:rPr>
          <w:sz w:val="30"/>
        </w:rPr>
      </w:pPr>
    </w:p>
    <w:p w14:paraId="4A5FFE2C" w14:textId="77777777" w:rsidR="00ED0F09" w:rsidRDefault="00ED0F09" w:rsidP="00ED0F09">
      <w:pPr>
        <w:pStyle w:val="Heading2"/>
        <w:spacing w:before="0"/>
        <w:ind w:left="1239" w:right="1064"/>
        <w:jc w:val="center"/>
      </w:pPr>
      <w:r>
        <w:t>CONCLUSION AND FUTURE ENHANCEMENTS</w:t>
      </w:r>
    </w:p>
    <w:p w14:paraId="5FA6BDD1" w14:textId="77777777" w:rsidR="00ED0F09" w:rsidRDefault="00ED0F09" w:rsidP="00ED0F09">
      <w:pPr>
        <w:pStyle w:val="BodyText"/>
        <w:spacing w:before="4"/>
        <w:rPr>
          <w:b/>
          <w:sz w:val="32"/>
        </w:rPr>
      </w:pPr>
    </w:p>
    <w:p w14:paraId="1ACCE0FB" w14:textId="77777777" w:rsidR="00ED0F09" w:rsidRDefault="00ED0F09" w:rsidP="00ED0F09">
      <w:pPr>
        <w:pStyle w:val="BodyText"/>
        <w:spacing w:before="2" w:line="360" w:lineRule="auto"/>
        <w:ind w:left="100" w:right="379"/>
        <w:jc w:val="both"/>
        <w:rPr>
          <w:lang w:val="en-IN"/>
        </w:rPr>
      </w:pPr>
      <w:r>
        <w:rPr>
          <w:lang w:val="en-IN"/>
        </w:rPr>
        <w:t>Online booking is a faster, easier way for clients as well as Barber shop to take work and manage it according to their availability. Gone are the days where you had to manually manage sheets and registers to keep your calendar updated.</w:t>
      </w:r>
    </w:p>
    <w:p w14:paraId="40DFBFCC" w14:textId="77777777" w:rsidR="00ED0F09" w:rsidRDefault="00ED0F09" w:rsidP="00ED0F09">
      <w:pPr>
        <w:pStyle w:val="BodyText"/>
        <w:spacing w:before="11"/>
        <w:rPr>
          <w:sz w:val="35"/>
        </w:rPr>
      </w:pPr>
    </w:p>
    <w:p w14:paraId="62CDBAF1" w14:textId="77777777" w:rsidR="00ED0F09" w:rsidRDefault="00ED0F09" w:rsidP="00ED0F09">
      <w:pPr>
        <w:pStyle w:val="Heading2"/>
        <w:spacing w:before="0"/>
        <w:ind w:left="100"/>
        <w:jc w:val="both"/>
      </w:pPr>
      <w:r>
        <w:t>Future Enhancements</w:t>
      </w:r>
    </w:p>
    <w:p w14:paraId="0989947C" w14:textId="77777777" w:rsidR="00ED0F09" w:rsidRPr="00877B7A" w:rsidRDefault="00ED0F09" w:rsidP="00ED0F09"/>
    <w:p w14:paraId="7E11FFDB" w14:textId="77777777" w:rsidR="00ED0F09" w:rsidRDefault="00ED0F09" w:rsidP="00ED0F09">
      <w:pPr>
        <w:pStyle w:val="ListParagraph"/>
        <w:numPr>
          <w:ilvl w:val="2"/>
          <w:numId w:val="10"/>
        </w:numPr>
        <w:tabs>
          <w:tab w:val="left" w:pos="820"/>
          <w:tab w:val="left" w:pos="821"/>
        </w:tabs>
        <w:spacing w:before="186"/>
        <w:ind w:hanging="361"/>
        <w:rPr>
          <w:sz w:val="24"/>
        </w:rPr>
      </w:pPr>
      <w:r>
        <w:rPr>
          <w:sz w:val="24"/>
        </w:rPr>
        <w:t>Secured payment system with various payment</w:t>
      </w:r>
      <w:r>
        <w:rPr>
          <w:spacing w:val="-1"/>
          <w:sz w:val="24"/>
        </w:rPr>
        <w:t xml:space="preserve"> </w:t>
      </w:r>
      <w:r>
        <w:rPr>
          <w:sz w:val="24"/>
        </w:rPr>
        <w:t>methods.</w:t>
      </w:r>
    </w:p>
    <w:p w14:paraId="13917836" w14:textId="77777777" w:rsidR="00ED0F09" w:rsidRDefault="00ED0F09" w:rsidP="00ED0F09">
      <w:pPr>
        <w:pStyle w:val="ListParagraph"/>
        <w:numPr>
          <w:ilvl w:val="2"/>
          <w:numId w:val="10"/>
        </w:numPr>
        <w:tabs>
          <w:tab w:val="left" w:pos="820"/>
          <w:tab w:val="left" w:pos="821"/>
        </w:tabs>
        <w:spacing w:before="186"/>
        <w:ind w:hanging="361"/>
        <w:rPr>
          <w:sz w:val="24"/>
        </w:rPr>
      </w:pPr>
      <w:r>
        <w:rPr>
          <w:sz w:val="24"/>
          <w:lang w:val="en-IN"/>
        </w:rPr>
        <w:t>Implementing the email or message service as the remainder of appointment</w:t>
      </w:r>
    </w:p>
    <w:p w14:paraId="4EBD68A3" w14:textId="77777777" w:rsidR="00ED0F09" w:rsidRPr="00877B7A" w:rsidRDefault="00ED0F09" w:rsidP="00ED0F09">
      <w:pPr>
        <w:pStyle w:val="ListParagraph"/>
        <w:numPr>
          <w:ilvl w:val="2"/>
          <w:numId w:val="10"/>
        </w:numPr>
        <w:tabs>
          <w:tab w:val="left" w:pos="820"/>
          <w:tab w:val="left" w:pos="821"/>
        </w:tabs>
        <w:spacing w:before="186"/>
        <w:ind w:hanging="361"/>
        <w:rPr>
          <w:sz w:val="24"/>
        </w:rPr>
      </w:pPr>
      <w:r>
        <w:rPr>
          <w:sz w:val="24"/>
          <w:lang w:val="en-IN"/>
        </w:rPr>
        <w:t>Implementing the same features for more the one Barber shop.</w:t>
      </w:r>
    </w:p>
    <w:p w14:paraId="536417D2" w14:textId="77777777" w:rsidR="00ED0F09" w:rsidRDefault="00ED0F09" w:rsidP="00ED0F09">
      <w:pPr>
        <w:pStyle w:val="ListParagraph"/>
        <w:numPr>
          <w:ilvl w:val="2"/>
          <w:numId w:val="10"/>
        </w:numPr>
        <w:tabs>
          <w:tab w:val="left" w:pos="820"/>
          <w:tab w:val="left" w:pos="821"/>
        </w:tabs>
        <w:spacing w:before="186"/>
        <w:ind w:hanging="361"/>
        <w:rPr>
          <w:sz w:val="24"/>
        </w:rPr>
      </w:pPr>
      <w:r>
        <w:rPr>
          <w:sz w:val="24"/>
          <w:lang w:val="en-IN"/>
        </w:rPr>
        <w:t>And also reschedule can be implemented.</w:t>
      </w:r>
    </w:p>
    <w:p w14:paraId="41F2AEA0" w14:textId="77777777" w:rsidR="00ED0F09" w:rsidRDefault="00ED0F09" w:rsidP="00ED0F09">
      <w:pPr>
        <w:rPr>
          <w:sz w:val="24"/>
        </w:rPr>
      </w:pPr>
    </w:p>
    <w:p w14:paraId="16221A14" w14:textId="77777777" w:rsidR="00ED0F09" w:rsidRDefault="00ED0F09" w:rsidP="00ED0F09">
      <w:pPr>
        <w:tabs>
          <w:tab w:val="left" w:pos="420"/>
        </w:tabs>
        <w:rPr>
          <w:sz w:val="24"/>
          <w:lang w:val="en-IN"/>
        </w:rPr>
      </w:pPr>
    </w:p>
    <w:p w14:paraId="354F1E99" w14:textId="77777777" w:rsidR="00ED0F09" w:rsidRPr="009515BC" w:rsidRDefault="00ED0F09" w:rsidP="00ED0F09">
      <w:pPr>
        <w:rPr>
          <w:sz w:val="24"/>
          <w:lang w:val="en-IN"/>
        </w:rPr>
      </w:pPr>
    </w:p>
    <w:p w14:paraId="3755A94D" w14:textId="77777777" w:rsidR="00ED0F09" w:rsidRPr="009515BC" w:rsidRDefault="00ED0F09" w:rsidP="00ED0F09">
      <w:pPr>
        <w:rPr>
          <w:sz w:val="24"/>
          <w:lang w:val="en-IN"/>
        </w:rPr>
      </w:pPr>
    </w:p>
    <w:p w14:paraId="6C4CC104" w14:textId="77777777" w:rsidR="00ED0F09" w:rsidRPr="009515BC" w:rsidRDefault="00ED0F09" w:rsidP="00ED0F09">
      <w:pPr>
        <w:rPr>
          <w:sz w:val="24"/>
          <w:lang w:val="en-IN"/>
        </w:rPr>
      </w:pPr>
    </w:p>
    <w:p w14:paraId="5795B2AF" w14:textId="77777777" w:rsidR="00ED0F09" w:rsidRPr="009515BC" w:rsidRDefault="00ED0F09" w:rsidP="00ED0F09">
      <w:pPr>
        <w:rPr>
          <w:sz w:val="24"/>
          <w:lang w:val="en-IN"/>
        </w:rPr>
      </w:pPr>
    </w:p>
    <w:p w14:paraId="24F4C3B6" w14:textId="77777777" w:rsidR="00ED0F09" w:rsidRPr="009515BC" w:rsidRDefault="00ED0F09" w:rsidP="00ED0F09">
      <w:pPr>
        <w:rPr>
          <w:sz w:val="24"/>
          <w:lang w:val="en-IN"/>
        </w:rPr>
      </w:pPr>
    </w:p>
    <w:p w14:paraId="5D04D251" w14:textId="77777777" w:rsidR="00ED0F09" w:rsidRPr="009515BC" w:rsidRDefault="00ED0F09" w:rsidP="00ED0F09">
      <w:pPr>
        <w:rPr>
          <w:sz w:val="24"/>
          <w:lang w:val="en-IN"/>
        </w:rPr>
      </w:pPr>
    </w:p>
    <w:p w14:paraId="1D0545EB" w14:textId="77777777" w:rsidR="00ED0F09" w:rsidRPr="009515BC" w:rsidRDefault="00ED0F09" w:rsidP="00ED0F09">
      <w:pPr>
        <w:rPr>
          <w:sz w:val="24"/>
          <w:lang w:val="en-IN"/>
        </w:rPr>
      </w:pPr>
    </w:p>
    <w:p w14:paraId="6E580FB3" w14:textId="77777777" w:rsidR="00ED0F09" w:rsidRPr="009515BC" w:rsidRDefault="00ED0F09" w:rsidP="00ED0F09">
      <w:pPr>
        <w:rPr>
          <w:sz w:val="24"/>
          <w:lang w:val="en-IN"/>
        </w:rPr>
      </w:pPr>
    </w:p>
    <w:p w14:paraId="435F433C" w14:textId="77777777" w:rsidR="00ED0F09" w:rsidRPr="009515BC" w:rsidRDefault="00ED0F09" w:rsidP="00ED0F09">
      <w:pPr>
        <w:rPr>
          <w:sz w:val="24"/>
          <w:lang w:val="en-IN"/>
        </w:rPr>
      </w:pPr>
    </w:p>
    <w:p w14:paraId="38A31C5B" w14:textId="77777777" w:rsidR="00ED0F09" w:rsidRPr="009515BC" w:rsidRDefault="00ED0F09" w:rsidP="00ED0F09">
      <w:pPr>
        <w:rPr>
          <w:sz w:val="24"/>
          <w:lang w:val="en-IN"/>
        </w:rPr>
      </w:pPr>
    </w:p>
    <w:p w14:paraId="64839471" w14:textId="77777777" w:rsidR="00ED0F09" w:rsidRPr="009515BC" w:rsidRDefault="00ED0F09" w:rsidP="00ED0F09">
      <w:pPr>
        <w:rPr>
          <w:sz w:val="24"/>
          <w:lang w:val="en-IN"/>
        </w:rPr>
      </w:pPr>
    </w:p>
    <w:p w14:paraId="26E29489" w14:textId="77777777" w:rsidR="00ED0F09" w:rsidRPr="009515BC" w:rsidRDefault="00ED0F09" w:rsidP="00ED0F09">
      <w:pPr>
        <w:rPr>
          <w:sz w:val="24"/>
          <w:lang w:val="en-IN"/>
        </w:rPr>
      </w:pPr>
    </w:p>
    <w:p w14:paraId="5D690B4F" w14:textId="77777777" w:rsidR="00ED0F09" w:rsidRPr="009515BC" w:rsidRDefault="00ED0F09" w:rsidP="00ED0F09">
      <w:pPr>
        <w:rPr>
          <w:sz w:val="24"/>
          <w:lang w:val="en-IN"/>
        </w:rPr>
      </w:pPr>
    </w:p>
    <w:p w14:paraId="21E3B0BD" w14:textId="77777777" w:rsidR="00ED0F09" w:rsidRPr="009515BC" w:rsidRDefault="00ED0F09" w:rsidP="00ED0F09">
      <w:pPr>
        <w:rPr>
          <w:sz w:val="24"/>
          <w:lang w:val="en-IN"/>
        </w:rPr>
      </w:pPr>
    </w:p>
    <w:p w14:paraId="370010BC" w14:textId="77777777" w:rsidR="00ED0F09" w:rsidRPr="009515BC" w:rsidRDefault="00ED0F09" w:rsidP="00ED0F09">
      <w:pPr>
        <w:rPr>
          <w:sz w:val="24"/>
          <w:lang w:val="en-IN"/>
        </w:rPr>
      </w:pPr>
    </w:p>
    <w:p w14:paraId="188EE07B" w14:textId="77777777" w:rsidR="00ED0F09" w:rsidRPr="009515BC" w:rsidRDefault="00ED0F09" w:rsidP="00ED0F09">
      <w:pPr>
        <w:rPr>
          <w:sz w:val="24"/>
          <w:lang w:val="en-IN"/>
        </w:rPr>
      </w:pPr>
    </w:p>
    <w:p w14:paraId="3C467C8A" w14:textId="77777777" w:rsidR="00ED0F09" w:rsidRPr="009515BC" w:rsidRDefault="00ED0F09" w:rsidP="00ED0F09">
      <w:pPr>
        <w:rPr>
          <w:sz w:val="24"/>
          <w:lang w:val="en-IN"/>
        </w:rPr>
      </w:pPr>
    </w:p>
    <w:p w14:paraId="77249A43" w14:textId="77777777" w:rsidR="00ED0F09" w:rsidRPr="009515BC" w:rsidRDefault="00ED0F09" w:rsidP="00ED0F09">
      <w:pPr>
        <w:rPr>
          <w:sz w:val="24"/>
          <w:lang w:val="en-IN"/>
        </w:rPr>
      </w:pPr>
    </w:p>
    <w:p w14:paraId="523EFE44" w14:textId="77777777" w:rsidR="00ED0F09" w:rsidRPr="009515BC" w:rsidRDefault="00ED0F09" w:rsidP="00ED0F09">
      <w:pPr>
        <w:rPr>
          <w:sz w:val="24"/>
          <w:lang w:val="en-IN"/>
        </w:rPr>
      </w:pPr>
    </w:p>
    <w:p w14:paraId="55AD4F58" w14:textId="77777777" w:rsidR="00ED0F09" w:rsidRPr="009515BC" w:rsidRDefault="00ED0F09" w:rsidP="00ED0F09">
      <w:pPr>
        <w:rPr>
          <w:sz w:val="24"/>
          <w:lang w:val="en-IN"/>
        </w:rPr>
      </w:pPr>
    </w:p>
    <w:p w14:paraId="74C9B83C" w14:textId="77777777" w:rsidR="00ED0F09" w:rsidRPr="009515BC" w:rsidRDefault="00ED0F09" w:rsidP="00ED0F09">
      <w:pPr>
        <w:rPr>
          <w:sz w:val="24"/>
          <w:lang w:val="en-IN"/>
        </w:rPr>
      </w:pPr>
    </w:p>
    <w:p w14:paraId="79ADCAC2" w14:textId="77777777" w:rsidR="00ED0F09" w:rsidRPr="009515BC" w:rsidRDefault="00ED0F09" w:rsidP="00ED0F09">
      <w:pPr>
        <w:rPr>
          <w:sz w:val="24"/>
          <w:lang w:val="en-IN"/>
        </w:rPr>
      </w:pPr>
    </w:p>
    <w:p w14:paraId="1B486326" w14:textId="77777777" w:rsidR="00ED0F09" w:rsidRPr="009515BC" w:rsidRDefault="00ED0F09" w:rsidP="00ED0F09">
      <w:pPr>
        <w:rPr>
          <w:sz w:val="24"/>
          <w:lang w:val="en-IN"/>
        </w:rPr>
      </w:pPr>
    </w:p>
    <w:p w14:paraId="43106738" w14:textId="77777777" w:rsidR="00ED0F09" w:rsidRPr="009515BC" w:rsidRDefault="00ED0F09" w:rsidP="00ED0F09">
      <w:pPr>
        <w:rPr>
          <w:sz w:val="24"/>
          <w:lang w:val="en-IN"/>
        </w:rPr>
      </w:pPr>
    </w:p>
    <w:p w14:paraId="6754B4F2" w14:textId="77777777" w:rsidR="00ED0F09" w:rsidRPr="009515BC" w:rsidRDefault="00ED0F09" w:rsidP="00ED0F09">
      <w:pPr>
        <w:rPr>
          <w:sz w:val="24"/>
          <w:lang w:val="en-IN"/>
        </w:rPr>
      </w:pPr>
    </w:p>
    <w:p w14:paraId="37AE8D71" w14:textId="77777777" w:rsidR="00ED0F09" w:rsidRPr="009515BC" w:rsidRDefault="00ED0F09" w:rsidP="00ED0F09">
      <w:pPr>
        <w:rPr>
          <w:sz w:val="24"/>
          <w:lang w:val="en-IN"/>
        </w:rPr>
      </w:pPr>
    </w:p>
    <w:p w14:paraId="3E75069C" w14:textId="77777777" w:rsidR="00ED0F09" w:rsidRDefault="00ED0F09" w:rsidP="00ED0F09">
      <w:pPr>
        <w:rPr>
          <w:sz w:val="24"/>
          <w:lang w:val="en-IN"/>
        </w:rPr>
      </w:pPr>
    </w:p>
    <w:p w14:paraId="2A8B715B" w14:textId="77777777" w:rsidR="00ED0F09" w:rsidRDefault="00ED0F09" w:rsidP="00ED0F09">
      <w:pPr>
        <w:rPr>
          <w:sz w:val="24"/>
          <w:lang w:val="en-IN"/>
        </w:rPr>
      </w:pPr>
    </w:p>
    <w:p w14:paraId="42886C00" w14:textId="77777777" w:rsidR="00ED0F09" w:rsidRDefault="00ED0F09" w:rsidP="00ED0F09">
      <w:pPr>
        <w:pStyle w:val="Heading1"/>
        <w:spacing w:before="85"/>
        <w:ind w:right="1064"/>
        <w:jc w:val="left"/>
      </w:pPr>
      <w:r>
        <w:lastRenderedPageBreak/>
        <w:t>REFERENCES</w:t>
      </w:r>
    </w:p>
    <w:p w14:paraId="06A421D5" w14:textId="77777777" w:rsidR="00ED0F09" w:rsidRPr="009515BC" w:rsidRDefault="00ED0F09" w:rsidP="00ED0F09">
      <w:pPr>
        <w:pStyle w:val="BodyText"/>
        <w:rPr>
          <w:b/>
          <w:bCs/>
          <w:sz w:val="40"/>
        </w:rPr>
      </w:pPr>
    </w:p>
    <w:p w14:paraId="61B29615" w14:textId="77777777" w:rsidR="00ED0F09" w:rsidRDefault="00ED0F09" w:rsidP="00ED0F09">
      <w:pPr>
        <w:shd w:val="clear" w:color="auto" w:fill="FFFFFF"/>
        <w:spacing w:before="100" w:beforeAutospacing="1" w:after="75"/>
        <w:ind w:left="780"/>
        <w:rPr>
          <w:color w:val="3D3D4E"/>
          <w:lang w:val="en-IN" w:eastAsia="en-IN"/>
        </w:rPr>
      </w:pPr>
      <w:r w:rsidRPr="009515BC">
        <w:rPr>
          <w:b/>
          <w:bCs/>
          <w:color w:val="3D3D4E"/>
          <w:lang w:val="en-IN" w:eastAsia="en-IN"/>
        </w:rPr>
        <w:t>[1]</w:t>
      </w:r>
      <w:r>
        <w:t xml:space="preserve">   </w:t>
      </w:r>
      <w:hyperlink r:id="rId43" w:history="1">
        <w:r w:rsidRPr="00B075B4">
          <w:rPr>
            <w:rStyle w:val="Hyperlink"/>
            <w:lang w:val="en-IN" w:eastAsia="en-IN"/>
          </w:rPr>
          <w:t>https://flutter.dev/</w:t>
        </w:r>
      </w:hyperlink>
    </w:p>
    <w:p w14:paraId="1B349C31" w14:textId="77777777" w:rsidR="00ED0F09" w:rsidRDefault="00ED0F09" w:rsidP="00ED0F09">
      <w:pPr>
        <w:shd w:val="clear" w:color="auto" w:fill="FFFFFF"/>
        <w:spacing w:before="100" w:beforeAutospacing="1" w:after="75"/>
        <w:ind w:left="780"/>
        <w:rPr>
          <w:color w:val="3D3D4E"/>
          <w:lang w:val="en-IN" w:eastAsia="en-IN"/>
        </w:rPr>
      </w:pPr>
      <w:r w:rsidRPr="009515BC">
        <w:rPr>
          <w:b/>
          <w:bCs/>
          <w:color w:val="3D3D4E"/>
          <w:lang w:val="en-IN" w:eastAsia="en-IN"/>
        </w:rPr>
        <w:t>[2]</w:t>
      </w:r>
      <w:r>
        <w:t xml:space="preserve">   </w:t>
      </w:r>
      <w:hyperlink r:id="rId44" w:history="1">
        <w:r w:rsidRPr="00B075B4">
          <w:rPr>
            <w:rStyle w:val="Hyperlink"/>
            <w:lang w:val="en-IN" w:eastAsia="en-IN"/>
          </w:rPr>
          <w:t>https://www.javatpoint.com/flutter</w:t>
        </w:r>
      </w:hyperlink>
    </w:p>
    <w:p w14:paraId="4C58C13E" w14:textId="77777777" w:rsidR="00ED0F09" w:rsidRDefault="00ED0F09" w:rsidP="00ED0F09">
      <w:pPr>
        <w:shd w:val="clear" w:color="auto" w:fill="FFFFFF"/>
        <w:spacing w:before="100" w:beforeAutospacing="1" w:after="75"/>
        <w:ind w:left="780"/>
        <w:rPr>
          <w:color w:val="3D3D4E"/>
          <w:lang w:val="en-IN" w:eastAsia="en-IN"/>
        </w:rPr>
      </w:pPr>
      <w:r w:rsidRPr="009515BC">
        <w:rPr>
          <w:b/>
          <w:bCs/>
          <w:color w:val="3D3D4E"/>
          <w:lang w:val="en-IN" w:eastAsia="en-IN"/>
        </w:rPr>
        <w:t>[3]</w:t>
      </w:r>
      <w:r>
        <w:rPr>
          <w:color w:val="3D3D4E"/>
          <w:lang w:val="en-IN" w:eastAsia="en-IN"/>
        </w:rPr>
        <w:t xml:space="preserve">  </w:t>
      </w:r>
      <w:r>
        <w:t xml:space="preserve"> </w:t>
      </w:r>
      <w:hyperlink r:id="rId45" w:history="1">
        <w:r>
          <w:rPr>
            <w:rStyle w:val="Hyperlink"/>
            <w:lang w:val="en-IN" w:eastAsia="en-IN"/>
          </w:rPr>
          <w:t>https://www.geeksforgeeks.org/flutter-tutorial/</w:t>
        </w:r>
      </w:hyperlink>
    </w:p>
    <w:p w14:paraId="03FA3F45" w14:textId="77777777" w:rsidR="00ED0F09" w:rsidRDefault="00ED0F09" w:rsidP="00ED0F09">
      <w:pPr>
        <w:shd w:val="clear" w:color="auto" w:fill="FFFFFF"/>
        <w:spacing w:before="100" w:beforeAutospacing="1" w:after="75"/>
        <w:ind w:left="780"/>
        <w:rPr>
          <w:color w:val="3D3D4E"/>
          <w:lang w:val="en-IN" w:eastAsia="en-IN"/>
        </w:rPr>
      </w:pPr>
      <w:r w:rsidRPr="009515BC">
        <w:rPr>
          <w:b/>
          <w:bCs/>
          <w:color w:val="3D3D4E"/>
          <w:lang w:val="en-IN" w:eastAsia="en-IN"/>
        </w:rPr>
        <w:t>[4]</w:t>
      </w:r>
      <w:r>
        <w:rPr>
          <w:color w:val="3D3D4E"/>
          <w:lang w:val="en-IN" w:eastAsia="en-IN"/>
        </w:rPr>
        <w:t xml:space="preserve"> </w:t>
      </w:r>
      <w:r>
        <w:t xml:space="preserve"> </w:t>
      </w:r>
      <w:hyperlink r:id="rId46" w:history="1">
        <w:r w:rsidRPr="00B075B4">
          <w:rPr>
            <w:rStyle w:val="Hyperlink"/>
            <w:lang w:val="en-IN" w:eastAsia="en-IN"/>
          </w:rPr>
          <w:t>https://medium.com/flutter</w:t>
        </w:r>
      </w:hyperlink>
    </w:p>
    <w:p w14:paraId="3259E214" w14:textId="77777777" w:rsidR="00ED0F09" w:rsidRDefault="00ED0F09" w:rsidP="00ED0F09">
      <w:pPr>
        <w:shd w:val="clear" w:color="auto" w:fill="FFFFFF"/>
        <w:spacing w:before="100" w:beforeAutospacing="1" w:after="75"/>
        <w:ind w:left="780"/>
        <w:rPr>
          <w:color w:val="3D3D4E"/>
          <w:lang w:val="en-IN" w:eastAsia="en-IN"/>
        </w:rPr>
      </w:pPr>
      <w:r w:rsidRPr="009515BC">
        <w:rPr>
          <w:b/>
          <w:bCs/>
          <w:color w:val="3D3D4E"/>
          <w:lang w:val="en-IN" w:eastAsia="en-IN"/>
        </w:rPr>
        <w:t>[5]</w:t>
      </w:r>
      <w:r>
        <w:rPr>
          <w:color w:val="3D3D4E"/>
          <w:lang w:val="en-IN" w:eastAsia="en-IN"/>
        </w:rPr>
        <w:t xml:space="preserve">  </w:t>
      </w:r>
      <w:hyperlink r:id="rId47" w:history="1">
        <w:r w:rsidRPr="00B075B4">
          <w:rPr>
            <w:rStyle w:val="Hyperlink"/>
            <w:lang w:val="en-IN" w:eastAsia="en-IN"/>
          </w:rPr>
          <w:t>https://www.pub.dev</w:t>
        </w:r>
      </w:hyperlink>
    </w:p>
    <w:p w14:paraId="3D42F2F5" w14:textId="77777777" w:rsidR="00ED0F09" w:rsidRDefault="00ED0F09" w:rsidP="00ED0F09">
      <w:pPr>
        <w:shd w:val="clear" w:color="auto" w:fill="FFFFFF"/>
        <w:spacing w:before="100" w:beforeAutospacing="1" w:after="75"/>
        <w:ind w:left="780"/>
        <w:rPr>
          <w:color w:val="3D3D4E"/>
          <w:lang w:val="en-IN" w:eastAsia="en-IN"/>
        </w:rPr>
      </w:pPr>
      <w:r w:rsidRPr="009515BC">
        <w:rPr>
          <w:b/>
          <w:bCs/>
          <w:color w:val="3D3D4E"/>
          <w:lang w:val="en-IN" w:eastAsia="en-IN"/>
        </w:rPr>
        <w:t>[6]</w:t>
      </w:r>
      <w:r>
        <w:rPr>
          <w:color w:val="3D3D4E"/>
          <w:lang w:val="en-IN" w:eastAsia="en-IN"/>
        </w:rPr>
        <w:t xml:space="preserve">  </w:t>
      </w:r>
      <w:hyperlink r:id="rId48" w:history="1">
        <w:r w:rsidRPr="00B075B4">
          <w:rPr>
            <w:rStyle w:val="Hyperlink"/>
            <w:lang w:val="en-IN" w:eastAsia="en-IN"/>
          </w:rPr>
          <w:t>https://www.dribble.com</w:t>
        </w:r>
      </w:hyperlink>
    </w:p>
    <w:p w14:paraId="4C6F64BD" w14:textId="77777777" w:rsidR="00ED0F09" w:rsidRDefault="00ED0F09" w:rsidP="00ED0F09">
      <w:pPr>
        <w:shd w:val="clear" w:color="auto" w:fill="FFFFFF"/>
        <w:spacing w:before="100" w:beforeAutospacing="1" w:after="75"/>
        <w:ind w:left="780"/>
        <w:rPr>
          <w:color w:val="3D3D4E"/>
          <w:lang w:val="en-IN" w:eastAsia="en-IN"/>
        </w:rPr>
      </w:pPr>
    </w:p>
    <w:p w14:paraId="6878884A" w14:textId="77777777" w:rsidR="00ED0F09" w:rsidRDefault="00ED0F09" w:rsidP="00ED0F09"/>
    <w:p w14:paraId="2FBCB91D" w14:textId="77777777" w:rsidR="003E5D57" w:rsidRDefault="003E5D57" w:rsidP="003E5D57">
      <w:pPr>
        <w:pStyle w:val="BodyText"/>
        <w:pBdr>
          <w:bottom w:val="thinThickSmallGap" w:sz="24" w:space="0" w:color="632523"/>
        </w:pBdr>
        <w:spacing w:before="1" w:line="352" w:lineRule="auto"/>
      </w:pPr>
    </w:p>
    <w:p w14:paraId="4FBA56E6" w14:textId="77777777" w:rsidR="003E5D57" w:rsidRDefault="003E5D57" w:rsidP="003E5D57">
      <w:pPr>
        <w:pStyle w:val="BodyText"/>
        <w:pBdr>
          <w:bottom w:val="thinThickSmallGap" w:sz="24" w:space="0" w:color="632523"/>
        </w:pBdr>
        <w:spacing w:before="1" w:line="352" w:lineRule="auto"/>
      </w:pPr>
    </w:p>
    <w:p w14:paraId="55EFE96E" w14:textId="77777777" w:rsidR="003E5D57" w:rsidRDefault="003E5D57" w:rsidP="003E5D57">
      <w:pPr>
        <w:pStyle w:val="BodyText"/>
        <w:pBdr>
          <w:bottom w:val="thinThickSmallGap" w:sz="24" w:space="0" w:color="632523"/>
        </w:pBdr>
        <w:spacing w:before="1" w:line="352" w:lineRule="auto"/>
      </w:pPr>
    </w:p>
    <w:p w14:paraId="42E4ED54" w14:textId="77777777" w:rsidR="003E5D57" w:rsidRDefault="003E5D57" w:rsidP="003E5D57">
      <w:pPr>
        <w:pStyle w:val="BodyText"/>
        <w:pBdr>
          <w:bottom w:val="thinThickSmallGap" w:sz="24" w:space="0" w:color="632523"/>
        </w:pBdr>
        <w:spacing w:before="1" w:line="352" w:lineRule="auto"/>
      </w:pPr>
    </w:p>
    <w:p w14:paraId="1644B302" w14:textId="77777777" w:rsidR="003E5D57" w:rsidRDefault="003E5D57" w:rsidP="003E5D57">
      <w:pPr>
        <w:pStyle w:val="BodyText"/>
        <w:pBdr>
          <w:bottom w:val="thinThickSmallGap" w:sz="24" w:space="0" w:color="632523"/>
        </w:pBdr>
        <w:spacing w:before="1" w:line="352" w:lineRule="auto"/>
      </w:pPr>
    </w:p>
    <w:p w14:paraId="20354CEC" w14:textId="77777777" w:rsidR="003E5D57" w:rsidRDefault="003E5D57" w:rsidP="003E5D57">
      <w:pPr>
        <w:pStyle w:val="BodyText"/>
        <w:pBdr>
          <w:bottom w:val="thinThickSmallGap" w:sz="24" w:space="0" w:color="632523"/>
        </w:pBdr>
        <w:spacing w:before="1" w:line="352" w:lineRule="auto"/>
      </w:pPr>
    </w:p>
    <w:p w14:paraId="79F68962" w14:textId="77777777" w:rsidR="003E5D57" w:rsidRDefault="003E5D57" w:rsidP="003E5D57">
      <w:pPr>
        <w:pStyle w:val="BodyText"/>
        <w:pBdr>
          <w:bottom w:val="thinThickSmallGap" w:sz="24" w:space="0" w:color="632523"/>
        </w:pBdr>
        <w:spacing w:before="1" w:line="352" w:lineRule="auto"/>
      </w:pPr>
    </w:p>
    <w:p w14:paraId="0B52A6F3" w14:textId="77777777" w:rsidR="003E5D57" w:rsidRDefault="003E5D57" w:rsidP="003E5D57">
      <w:pPr>
        <w:pStyle w:val="BodyText"/>
        <w:pBdr>
          <w:bottom w:val="thinThickSmallGap" w:sz="24" w:space="0" w:color="632523"/>
        </w:pBdr>
        <w:spacing w:before="1" w:line="352" w:lineRule="auto"/>
      </w:pPr>
    </w:p>
    <w:p w14:paraId="0B3177B8" w14:textId="77777777" w:rsidR="003E5D57" w:rsidRDefault="003E5D57" w:rsidP="003E5D57">
      <w:pPr>
        <w:pStyle w:val="BodyText"/>
        <w:pBdr>
          <w:bottom w:val="thinThickSmallGap" w:sz="24" w:space="0" w:color="632523"/>
        </w:pBdr>
        <w:spacing w:before="1" w:line="352" w:lineRule="auto"/>
      </w:pPr>
    </w:p>
    <w:p w14:paraId="0B14F55C" w14:textId="77777777" w:rsidR="003E5D57" w:rsidRDefault="003E5D57" w:rsidP="003E5D57">
      <w:pPr>
        <w:pStyle w:val="BodyText"/>
        <w:pBdr>
          <w:bottom w:val="thinThickSmallGap" w:sz="24" w:space="0" w:color="632523"/>
        </w:pBdr>
        <w:spacing w:before="1" w:line="352" w:lineRule="auto"/>
      </w:pPr>
    </w:p>
    <w:p w14:paraId="2898BAAD" w14:textId="77777777" w:rsidR="003E5D57" w:rsidRDefault="003E5D57" w:rsidP="003E5D57">
      <w:pPr>
        <w:pStyle w:val="BodyText"/>
        <w:pBdr>
          <w:bottom w:val="thinThickSmallGap" w:sz="24" w:space="0" w:color="632523"/>
        </w:pBdr>
        <w:spacing w:before="1" w:line="352" w:lineRule="auto"/>
      </w:pPr>
    </w:p>
    <w:p w14:paraId="1E61E631" w14:textId="2EE31505" w:rsidR="003E5D57" w:rsidRDefault="003E5D57" w:rsidP="003E5D57">
      <w:pPr>
        <w:pStyle w:val="BodyText"/>
        <w:pBdr>
          <w:bottom w:val="thinThickSmallGap" w:sz="24" w:space="0" w:color="632523"/>
        </w:pBdr>
        <w:spacing w:before="1" w:line="352" w:lineRule="auto"/>
      </w:pPr>
    </w:p>
    <w:p w14:paraId="58AA3230" w14:textId="14543F52" w:rsidR="0055685B" w:rsidRDefault="0055685B" w:rsidP="003E5D57">
      <w:pPr>
        <w:pStyle w:val="BodyText"/>
        <w:pBdr>
          <w:bottom w:val="thinThickSmallGap" w:sz="24" w:space="0" w:color="632523"/>
        </w:pBdr>
        <w:spacing w:before="1" w:line="352" w:lineRule="auto"/>
      </w:pPr>
    </w:p>
    <w:p w14:paraId="7F0DE522" w14:textId="531C39F8" w:rsidR="0055685B" w:rsidRDefault="0055685B" w:rsidP="003E5D57">
      <w:pPr>
        <w:pStyle w:val="BodyText"/>
        <w:pBdr>
          <w:bottom w:val="thinThickSmallGap" w:sz="24" w:space="0" w:color="632523"/>
        </w:pBdr>
        <w:spacing w:before="1" w:line="352" w:lineRule="auto"/>
      </w:pPr>
    </w:p>
    <w:p w14:paraId="7CE8B93B" w14:textId="0716F9FC" w:rsidR="0055685B" w:rsidRDefault="0055685B" w:rsidP="003E5D57">
      <w:pPr>
        <w:pStyle w:val="BodyText"/>
        <w:pBdr>
          <w:bottom w:val="thinThickSmallGap" w:sz="24" w:space="0" w:color="632523"/>
        </w:pBdr>
        <w:spacing w:before="1" w:line="352" w:lineRule="auto"/>
      </w:pPr>
    </w:p>
    <w:p w14:paraId="1780DB3E" w14:textId="456790D2" w:rsidR="0055685B" w:rsidRDefault="0055685B" w:rsidP="003E5D57">
      <w:pPr>
        <w:pStyle w:val="BodyText"/>
        <w:pBdr>
          <w:bottom w:val="thinThickSmallGap" w:sz="24" w:space="0" w:color="632523"/>
        </w:pBdr>
        <w:spacing w:before="1" w:line="352" w:lineRule="auto"/>
      </w:pPr>
    </w:p>
    <w:p w14:paraId="312BA414" w14:textId="72425A4B" w:rsidR="0055685B" w:rsidRDefault="0055685B" w:rsidP="003E5D57">
      <w:pPr>
        <w:pStyle w:val="BodyText"/>
        <w:pBdr>
          <w:bottom w:val="thinThickSmallGap" w:sz="24" w:space="0" w:color="632523"/>
        </w:pBdr>
        <w:spacing w:before="1" w:line="352" w:lineRule="auto"/>
      </w:pPr>
    </w:p>
    <w:p w14:paraId="768EF6F0" w14:textId="65A45397" w:rsidR="0055685B" w:rsidRDefault="0055685B" w:rsidP="003E5D57">
      <w:pPr>
        <w:pStyle w:val="BodyText"/>
        <w:pBdr>
          <w:bottom w:val="thinThickSmallGap" w:sz="24" w:space="0" w:color="632523"/>
        </w:pBdr>
        <w:spacing w:before="1" w:line="352" w:lineRule="auto"/>
      </w:pPr>
    </w:p>
    <w:p w14:paraId="6C27B22D" w14:textId="49EB5EE2" w:rsidR="0055685B" w:rsidRDefault="0055685B" w:rsidP="003E5D57">
      <w:pPr>
        <w:pStyle w:val="BodyText"/>
        <w:pBdr>
          <w:bottom w:val="thinThickSmallGap" w:sz="24" w:space="0" w:color="632523"/>
        </w:pBdr>
        <w:spacing w:before="1" w:line="352" w:lineRule="auto"/>
      </w:pPr>
    </w:p>
    <w:p w14:paraId="65A3EBBA" w14:textId="5C97206D" w:rsidR="0055685B" w:rsidRDefault="0055685B" w:rsidP="003E5D57">
      <w:pPr>
        <w:pStyle w:val="BodyText"/>
        <w:pBdr>
          <w:bottom w:val="thinThickSmallGap" w:sz="24" w:space="0" w:color="632523"/>
        </w:pBdr>
        <w:spacing w:before="1" w:line="352" w:lineRule="auto"/>
      </w:pPr>
    </w:p>
    <w:p w14:paraId="2CC3D7FB" w14:textId="70417E9D" w:rsidR="0055685B" w:rsidRDefault="0055685B" w:rsidP="003E5D57">
      <w:pPr>
        <w:pStyle w:val="BodyText"/>
        <w:pBdr>
          <w:bottom w:val="thinThickSmallGap" w:sz="24" w:space="0" w:color="632523"/>
        </w:pBdr>
        <w:spacing w:before="1" w:line="352" w:lineRule="auto"/>
      </w:pPr>
    </w:p>
    <w:bookmarkEnd w:id="0"/>
    <w:p w14:paraId="1BA34359" w14:textId="615B7FFA" w:rsidR="0055685B" w:rsidRDefault="0055685B" w:rsidP="003E5D57">
      <w:pPr>
        <w:pStyle w:val="BodyText"/>
        <w:pBdr>
          <w:bottom w:val="thinThickSmallGap" w:sz="24" w:space="0" w:color="632523"/>
        </w:pBdr>
        <w:spacing w:before="1" w:line="352" w:lineRule="auto"/>
      </w:pPr>
    </w:p>
    <w:sectPr w:rsidR="0055685B" w:rsidSect="009A07A7">
      <w:pgSz w:w="11900" w:h="16920"/>
      <w:pgMar w:top="1600" w:right="1060" w:bottom="1280" w:left="1340" w:header="731" w:footer="10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0556D" w14:textId="77777777" w:rsidR="00026E70" w:rsidRDefault="00026E70">
      <w:r>
        <w:separator/>
      </w:r>
    </w:p>
  </w:endnote>
  <w:endnote w:type="continuationSeparator" w:id="0">
    <w:p w14:paraId="340F1DB0" w14:textId="77777777" w:rsidR="00026E70" w:rsidRDefault="00026E70">
      <w:r>
        <w:continuationSeparator/>
      </w:r>
    </w:p>
  </w:endnote>
  <w:endnote w:type="continuationNotice" w:id="1">
    <w:p w14:paraId="730DC1A8" w14:textId="77777777" w:rsidR="00026E70" w:rsidRDefault="00026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IDFont + F1">
    <w:altName w:val="Segoe Print"/>
    <w:charset w:val="00"/>
    <w:family w:val="auto"/>
    <w:pitch w:val="default"/>
  </w:font>
  <w:font w:name="Caladea">
    <w:altName w:val="Cambria"/>
    <w:charset w:val="00"/>
    <w:family w:val="roman"/>
    <w:pitch w:val="default"/>
  </w:font>
  <w:font w:name="CIDFont + F2">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EED9" w14:textId="0C44371E" w:rsidR="00BE6410" w:rsidRDefault="0055685B">
    <w:pPr>
      <w:pStyle w:val="Footer"/>
    </w:pPr>
    <w:r>
      <w:rPr>
        <w:noProof/>
      </w:rPr>
      <mc:AlternateContent>
        <mc:Choice Requires="wps">
          <w:drawing>
            <wp:anchor distT="0" distB="0" distL="114300" distR="114300" simplePos="0" relativeHeight="251665920" behindDoc="0" locked="0" layoutInCell="1" allowOverlap="1" wp14:anchorId="6319A492" wp14:editId="2AB5672F">
              <wp:simplePos x="0" y="0"/>
              <wp:positionH relativeFrom="margin">
                <wp:align>right</wp:align>
              </wp:positionH>
              <wp:positionV relativeFrom="paragraph">
                <wp:posOffset>0</wp:posOffset>
              </wp:positionV>
              <wp:extent cx="57785" cy="13144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25DE041E" w14:textId="77777777" w:rsidR="00BE6410" w:rsidRDefault="00862CC6">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19A492" id="_x0000_t202" coordsize="21600,21600" o:spt="202" path="m,l,21600r21600,l21600,xe">
              <v:stroke joinstyle="miter"/>
              <v:path gradientshapeok="t" o:connecttype="rect"/>
            </v:shapetype>
            <v:shape id="Text Box 69" o:spid="_x0000_s1026" type="#_x0000_t202" style="position:absolute;margin-left:-46.65pt;margin-top:0;width:4.55pt;height:10.35pt;z-index:25166592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25DE041E" w14:textId="77777777" w:rsidR="00BE6410" w:rsidRDefault="00862CC6">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A684" w14:textId="58F5A856" w:rsidR="00ED0F09" w:rsidRDefault="00D967AD">
    <w:pPr>
      <w:pStyle w:val="BodyText"/>
      <w:spacing w:line="14" w:lineRule="auto"/>
      <w:rPr>
        <w:sz w:val="20"/>
      </w:rPr>
    </w:pPr>
    <w:r>
      <w:rPr>
        <w:noProof/>
      </w:rPr>
      <mc:AlternateContent>
        <mc:Choice Requires="wps">
          <w:drawing>
            <wp:anchor distT="0" distB="0" distL="114300" distR="114300" simplePos="0" relativeHeight="251770368" behindDoc="0" locked="0" layoutInCell="1" allowOverlap="1" wp14:anchorId="5E7FF4F5" wp14:editId="6CB8CEE4">
              <wp:simplePos x="0" y="0"/>
              <wp:positionH relativeFrom="margin">
                <wp:posOffset>5508625</wp:posOffset>
              </wp:positionH>
              <wp:positionV relativeFrom="paragraph">
                <wp:posOffset>0</wp:posOffset>
              </wp:positionV>
              <wp:extent cx="231775" cy="189865"/>
              <wp:effectExtent l="0" t="0" r="15875" b="635"/>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9865"/>
                      </a:xfrm>
                      <a:prstGeom prst="rect">
                        <a:avLst/>
                      </a:prstGeom>
                      <a:noFill/>
                      <a:ln>
                        <a:noFill/>
                      </a:ln>
                    </wps:spPr>
                    <wps:txbx>
                      <w:txbxContent>
                        <w:p w14:paraId="4EC6CA34" w14:textId="77777777" w:rsidR="00ED0F09" w:rsidRDefault="00ED0F09">
                          <w:pPr>
                            <w:spacing w:before="21"/>
                            <w:ind w:left="60"/>
                            <w:rPr>
                              <w:rFonts w:ascii="Caladea"/>
                            </w:rPr>
                          </w:pPr>
                          <w:r>
                            <w:rPr>
                              <w:rFonts w:ascii="Caladea"/>
                            </w:rPr>
                            <w:fldChar w:fldCharType="begin"/>
                          </w:r>
                          <w:r>
                            <w:rPr>
                              <w:rFonts w:ascii="Caladea"/>
                            </w:rPr>
                            <w:instrText xml:space="preserve"> PAGE  \* MERGEFORMAT </w:instrText>
                          </w:r>
                          <w:r>
                            <w:rPr>
                              <w:rFonts w:ascii="Caladea"/>
                            </w:rPr>
                            <w:fldChar w:fldCharType="separate"/>
                          </w:r>
                          <w:r>
                            <w:rPr>
                              <w:rFonts w:ascii="Caladea"/>
                            </w:rPr>
                            <w:t>37</w:t>
                          </w:r>
                          <w:r>
                            <w:rPr>
                              <w:rFonts w:ascii="Calade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FF4F5" id="_x0000_t202" coordsize="21600,21600" o:spt="202" path="m,l,21600r21600,l21600,xe">
              <v:stroke joinstyle="miter"/>
              <v:path gradientshapeok="t" o:connecttype="rect"/>
            </v:shapetype>
            <v:shape id="Text Box 101" o:spid="_x0000_s1052" type="#_x0000_t202" style="position:absolute;margin-left:433.75pt;margin-top:0;width:18.25pt;height:14.95pt;z-index:25177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" filled="f" stroked="f">
              <v:textbox inset="0,0,0,0">
                <w:txbxContent>
                  <w:p w14:paraId="4EC6CA34" w14:textId="77777777" w:rsidR="00ED0F09" w:rsidRDefault="00ED0F09">
                    <w:pPr>
                      <w:spacing w:before="21"/>
                      <w:ind w:left="60"/>
                      <w:rPr>
                        <w:rFonts w:ascii="Caladea"/>
                      </w:rPr>
                    </w:pPr>
                    <w:r>
                      <w:rPr>
                        <w:rFonts w:ascii="Caladea"/>
                      </w:rPr>
                      <w:fldChar w:fldCharType="begin"/>
                    </w:r>
                    <w:r>
                      <w:rPr>
                        <w:rFonts w:ascii="Caladea"/>
                      </w:rPr>
                      <w:instrText xml:space="preserve"> PAGE  \* MERGEFORMAT </w:instrText>
                    </w:r>
                    <w:r>
                      <w:rPr>
                        <w:rFonts w:ascii="Caladea"/>
                      </w:rPr>
                      <w:fldChar w:fldCharType="separate"/>
                    </w:r>
                    <w:r>
                      <w:rPr>
                        <w:rFonts w:ascii="Caladea"/>
                      </w:rPr>
                      <w:t>37</w:t>
                    </w:r>
                    <w:r>
                      <w:rPr>
                        <w:rFonts w:ascii="Caladea"/>
                      </w:rPr>
                      <w:fldChar w:fldCharType="end"/>
                    </w:r>
                  </w:p>
                </w:txbxContent>
              </v:textbox>
              <w10:wrap anchorx="margin"/>
            </v:shape>
          </w:pict>
        </mc:Fallback>
      </mc:AlternateContent>
    </w:r>
    <w:r w:rsidR="00ED0F09">
      <w:rPr>
        <w:noProof/>
      </w:rPr>
      <mc:AlternateContent>
        <mc:Choice Requires="wps">
          <w:drawing>
            <wp:anchor distT="0" distB="0" distL="114300" distR="114300" simplePos="0" relativeHeight="251767296" behindDoc="1" locked="0" layoutInCell="1" allowOverlap="1" wp14:anchorId="329AFC8C" wp14:editId="7ED756F4">
              <wp:simplePos x="0" y="0"/>
              <wp:positionH relativeFrom="page">
                <wp:posOffset>896620</wp:posOffset>
              </wp:positionH>
              <wp:positionV relativeFrom="page">
                <wp:posOffset>9864725</wp:posOffset>
              </wp:positionV>
              <wp:extent cx="5765165" cy="56515"/>
              <wp:effectExtent l="0" t="0" r="6985" b="635"/>
              <wp:wrapNone/>
              <wp:docPr id="95" name="Freeform: 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610 15535"/>
                          <a:gd name="T3" fmla="*/ 15610 h 89"/>
                          <a:gd name="T4" fmla="+- 0 1412 1412"/>
                          <a:gd name="T5" fmla="*/ T4 w 9079"/>
                          <a:gd name="T6" fmla="+- 0 15610 15535"/>
                          <a:gd name="T7" fmla="*/ 15610 h 89"/>
                          <a:gd name="T8" fmla="+- 0 1412 1412"/>
                          <a:gd name="T9" fmla="*/ T8 w 9079"/>
                          <a:gd name="T10" fmla="+- 0 15624 15535"/>
                          <a:gd name="T11" fmla="*/ 15624 h 89"/>
                          <a:gd name="T12" fmla="+- 0 10490 1412"/>
                          <a:gd name="T13" fmla="*/ T12 w 9079"/>
                          <a:gd name="T14" fmla="+- 0 15624 15535"/>
                          <a:gd name="T15" fmla="*/ 15624 h 89"/>
                          <a:gd name="T16" fmla="+- 0 10490 1412"/>
                          <a:gd name="T17" fmla="*/ T16 w 9079"/>
                          <a:gd name="T18" fmla="+- 0 15610 15535"/>
                          <a:gd name="T19" fmla="*/ 15610 h 89"/>
                          <a:gd name="T20" fmla="+- 0 10490 1412"/>
                          <a:gd name="T21" fmla="*/ T20 w 9079"/>
                          <a:gd name="T22" fmla="+- 0 15535 15535"/>
                          <a:gd name="T23" fmla="*/ 15535 h 89"/>
                          <a:gd name="T24" fmla="+- 0 1412 1412"/>
                          <a:gd name="T25" fmla="*/ T24 w 9079"/>
                          <a:gd name="T26" fmla="+- 0 15535 15535"/>
                          <a:gd name="T27" fmla="*/ 15535 h 89"/>
                          <a:gd name="T28" fmla="+- 0 1412 1412"/>
                          <a:gd name="T29" fmla="*/ T28 w 9079"/>
                          <a:gd name="T30" fmla="+- 0 15595 15535"/>
                          <a:gd name="T31" fmla="*/ 15595 h 89"/>
                          <a:gd name="T32" fmla="+- 0 10490 1412"/>
                          <a:gd name="T33" fmla="*/ T32 w 9079"/>
                          <a:gd name="T34" fmla="+- 0 15595 15535"/>
                          <a:gd name="T35" fmla="*/ 15595 h 89"/>
                          <a:gd name="T36" fmla="+- 0 10490 1412"/>
                          <a:gd name="T37" fmla="*/ T36 w 9079"/>
                          <a:gd name="T38" fmla="+- 0 15535 15535"/>
                          <a:gd name="T39" fmla="*/ 155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89E9" id="Freeform: Shape 95" o:spid="_x0000_s1026" style="position:absolute;margin-left:70.6pt;margin-top:776.75pt;width:453.95pt;height:4.45pt;z-index:-25154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" path="m9078,75l,75,,89r9078,l9078,75xm9078,l,,,60r9078,l9078,xe" fillcolor="#612322" stroked="f">
              <v:path arrowok="t" o:connecttype="custom" o:connectlocs="5764530,9912350;0,9912350;0,9921240;5764530,9921240;5764530,9912350;5764530,9864725;0,9864725;0,9902825;5764530,9902825;5764530,9864725" o:connectangles="0,0,0,0,0,0,0,0,0,0"/>
              <w10:wrap anchorx="page" anchory="page"/>
            </v:shape>
          </w:pict>
        </mc:Fallback>
      </mc:AlternateContent>
    </w:r>
    <w:r w:rsidR="00ED0F09">
      <w:rPr>
        <w:noProof/>
      </w:rPr>
      <mc:AlternateContent>
        <mc:Choice Requires="wps">
          <w:drawing>
            <wp:anchor distT="0" distB="0" distL="114300" distR="114300" simplePos="0" relativeHeight="251768320" behindDoc="1" locked="0" layoutInCell="1" allowOverlap="1" wp14:anchorId="262FD583" wp14:editId="141EDAA2">
              <wp:simplePos x="0" y="0"/>
              <wp:positionH relativeFrom="page">
                <wp:posOffset>901700</wp:posOffset>
              </wp:positionH>
              <wp:positionV relativeFrom="page">
                <wp:posOffset>9946005</wp:posOffset>
              </wp:positionV>
              <wp:extent cx="1559560" cy="189865"/>
              <wp:effectExtent l="0" t="0" r="2540" b="63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89865"/>
                      </a:xfrm>
                      <a:prstGeom prst="rect">
                        <a:avLst/>
                      </a:prstGeom>
                      <a:noFill/>
                      <a:ln>
                        <a:noFill/>
                      </a:ln>
                    </wps:spPr>
                    <wps:txbx>
                      <w:txbxContent>
                        <w:p w14:paraId="2F72C638" w14:textId="77777777" w:rsidR="00ED0F09" w:rsidRDefault="00ED0F09">
                          <w:pPr>
                            <w:spacing w:before="21"/>
                            <w:ind w:left="20"/>
                            <w:rPr>
                              <w:rFonts w:ascii="Caladea"/>
                            </w:rPr>
                          </w:pPr>
                          <w:r>
                            <w:rPr>
                              <w:rFonts w:ascii="Caladea"/>
                            </w:rP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FD583" id="Text Box 96" o:spid="_x0000_s1053" type="#_x0000_t202" style="position:absolute;margin-left:71pt;margin-top:783.15pt;width:122.8pt;height:14.95pt;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" filled="f" stroked="f">
              <v:textbox inset="0,0,0,0">
                <w:txbxContent>
                  <w:p w14:paraId="2F72C638" w14:textId="77777777" w:rsidR="00ED0F09" w:rsidRDefault="00ED0F09">
                    <w:pPr>
                      <w:spacing w:before="21"/>
                      <w:ind w:left="20"/>
                      <w:rPr>
                        <w:rFonts w:ascii="Caladea"/>
                      </w:rPr>
                    </w:pPr>
                    <w:r>
                      <w:rPr>
                        <w:rFonts w:ascii="Caladea"/>
                      </w:rPr>
                      <w:t>Department of ISE, RNSIT</w:t>
                    </w:r>
                  </w:p>
                </w:txbxContent>
              </v:textbox>
              <w10:wrap anchorx="page" anchory="page"/>
            </v:shape>
          </w:pict>
        </mc:Fallback>
      </mc:AlternateContent>
    </w:r>
    <w:r w:rsidR="00ED0F09">
      <w:rPr>
        <w:noProof/>
      </w:rPr>
      <mc:AlternateContent>
        <mc:Choice Requires="wps">
          <w:drawing>
            <wp:anchor distT="0" distB="0" distL="114300" distR="114300" simplePos="0" relativeHeight="251769344" behindDoc="1" locked="0" layoutInCell="1" allowOverlap="1" wp14:anchorId="7EB63CBC" wp14:editId="2742B7E7">
              <wp:simplePos x="0" y="0"/>
              <wp:positionH relativeFrom="page">
                <wp:posOffset>3392805</wp:posOffset>
              </wp:positionH>
              <wp:positionV relativeFrom="page">
                <wp:posOffset>9946005</wp:posOffset>
              </wp:positionV>
              <wp:extent cx="777240" cy="189865"/>
              <wp:effectExtent l="0" t="0" r="3810" b="63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89865"/>
                      </a:xfrm>
                      <a:prstGeom prst="rect">
                        <a:avLst/>
                      </a:prstGeom>
                      <a:noFill/>
                      <a:ln>
                        <a:noFill/>
                      </a:ln>
                    </wps:spPr>
                    <wps:txbx>
                      <w:txbxContent>
                        <w:p w14:paraId="612B2211" w14:textId="77777777" w:rsidR="00ED0F09" w:rsidRDefault="00ED0F09">
                          <w:pPr>
                            <w:spacing w:before="21"/>
                            <w:ind w:left="20"/>
                            <w:rPr>
                              <w:rFonts w:ascii="Caladea" w:hAnsi="Caladea"/>
                            </w:rPr>
                          </w:pPr>
                          <w:r>
                            <w:rPr>
                              <w:rFonts w:ascii="Caladea" w:hAnsi="Caladea"/>
                            </w:rPr>
                            <w:t>2021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63CBC" id="Text Box 97" o:spid="_x0000_s1054" type="#_x0000_t202" style="position:absolute;margin-left:267.15pt;margin-top:783.15pt;width:61.2pt;height:14.95pt;z-index:-2515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" filled="f" stroked="f">
              <v:textbox inset="0,0,0,0">
                <w:txbxContent>
                  <w:p w14:paraId="612B2211" w14:textId="77777777" w:rsidR="00ED0F09" w:rsidRDefault="00ED0F09">
                    <w:pPr>
                      <w:spacing w:before="21"/>
                      <w:ind w:left="20"/>
                      <w:rPr>
                        <w:rFonts w:ascii="Caladea" w:hAnsi="Caladea"/>
                      </w:rPr>
                    </w:pPr>
                    <w:r>
                      <w:rPr>
                        <w:rFonts w:ascii="Caladea" w:hAnsi="Caladea"/>
                      </w:rPr>
                      <w:t>2021 –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D526" w14:textId="3CDBF8F1" w:rsidR="00A64274" w:rsidRDefault="0055685B">
    <w:pPr>
      <w:pStyle w:val="Footer"/>
      <w:rPr>
        <w:sz w:val="24"/>
        <w:szCs w:val="24"/>
        <w:lang w:val="en-IN"/>
      </w:rPr>
    </w:pPr>
    <w:r>
      <w:rPr>
        <w:noProof/>
      </w:rPr>
      <mc:AlternateContent>
        <mc:Choice Requires="wps">
          <w:drawing>
            <wp:anchor distT="0" distB="0" distL="114300" distR="114300" simplePos="0" relativeHeight="251717120" behindDoc="1" locked="0" layoutInCell="1" allowOverlap="1" wp14:anchorId="6733747D" wp14:editId="07C57311">
              <wp:simplePos x="0" y="0"/>
              <wp:positionH relativeFrom="page">
                <wp:posOffset>850900</wp:posOffset>
              </wp:positionH>
              <wp:positionV relativeFrom="page">
                <wp:posOffset>9697085</wp:posOffset>
              </wp:positionV>
              <wp:extent cx="5765165" cy="56515"/>
              <wp:effectExtent l="0" t="0" r="0" b="0"/>
              <wp:wrapNone/>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022 994"/>
                          <a:gd name="T3" fmla="*/ 1022 h 89"/>
                          <a:gd name="T4" fmla="+- 0 1412 1412"/>
                          <a:gd name="T5" fmla="*/ T4 w 9079"/>
                          <a:gd name="T6" fmla="+- 0 1022 994"/>
                          <a:gd name="T7" fmla="*/ 1022 h 89"/>
                          <a:gd name="T8" fmla="+- 0 1412 1412"/>
                          <a:gd name="T9" fmla="*/ T8 w 9079"/>
                          <a:gd name="T10" fmla="+- 0 1082 994"/>
                          <a:gd name="T11" fmla="*/ 1082 h 89"/>
                          <a:gd name="T12" fmla="+- 0 10490 1412"/>
                          <a:gd name="T13" fmla="*/ T12 w 9079"/>
                          <a:gd name="T14" fmla="+- 0 1082 994"/>
                          <a:gd name="T15" fmla="*/ 1082 h 89"/>
                          <a:gd name="T16" fmla="+- 0 10490 1412"/>
                          <a:gd name="T17" fmla="*/ T16 w 9079"/>
                          <a:gd name="T18" fmla="+- 0 1022 994"/>
                          <a:gd name="T19" fmla="*/ 1022 h 89"/>
                          <a:gd name="T20" fmla="+- 0 10490 1412"/>
                          <a:gd name="T21" fmla="*/ T20 w 9079"/>
                          <a:gd name="T22" fmla="+- 0 994 994"/>
                          <a:gd name="T23" fmla="*/ 994 h 89"/>
                          <a:gd name="T24" fmla="+- 0 1412 1412"/>
                          <a:gd name="T25" fmla="*/ T24 w 9079"/>
                          <a:gd name="T26" fmla="+- 0 994 994"/>
                          <a:gd name="T27" fmla="*/ 994 h 89"/>
                          <a:gd name="T28" fmla="+- 0 1412 1412"/>
                          <a:gd name="T29" fmla="*/ T28 w 9079"/>
                          <a:gd name="T30" fmla="+- 0 1008 994"/>
                          <a:gd name="T31" fmla="*/ 1008 h 89"/>
                          <a:gd name="T32" fmla="+- 0 10490 1412"/>
                          <a:gd name="T33" fmla="*/ T32 w 9079"/>
                          <a:gd name="T34" fmla="+- 0 1008 994"/>
                          <a:gd name="T35" fmla="*/ 1008 h 89"/>
                          <a:gd name="T36" fmla="+- 0 10490 1412"/>
                          <a:gd name="T37" fmla="*/ T36 w 9079"/>
                          <a:gd name="T38" fmla="+- 0 994 994"/>
                          <a:gd name="T39" fmla="*/ 9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28"/>
                            </a:moveTo>
                            <a:lnTo>
                              <a:pt x="0" y="28"/>
                            </a:lnTo>
                            <a:lnTo>
                              <a:pt x="0" y="88"/>
                            </a:lnTo>
                            <a:lnTo>
                              <a:pt x="9078" y="88"/>
                            </a:lnTo>
                            <a:lnTo>
                              <a:pt x="9078" y="28"/>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67C2F" id="Freeform: Shape 58" o:spid="_x0000_s1026" style="position:absolute;margin-left:67pt;margin-top:763.55pt;width:453.95pt;height:4.45pt;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" path="m9078,28l,28,,88r9078,l9078,28xm9078,l,,,14r9078,l9078,xe" fillcolor="#612322" stroked="f">
              <v:path arrowok="t" o:connecttype="custom" o:connectlocs="5764530,648970;0,648970;0,687070;5764530,687070;5764530,648970;5764530,631190;0,631190;0,640080;5764530,640080;5764530,631190" o:connectangles="0,0,0,0,0,0,0,0,0,0"/>
              <w10:wrap anchorx="page" anchory="page"/>
            </v:shape>
          </w:pict>
        </mc:Fallback>
      </mc:AlternateContent>
    </w:r>
  </w:p>
  <w:p w14:paraId="578EC572" w14:textId="4A907A62" w:rsidR="00BE6410" w:rsidRDefault="00862CC6">
    <w:pPr>
      <w:pStyle w:val="Footer"/>
      <w:rPr>
        <w:lang w:val="en-IN"/>
      </w:rPr>
    </w:pPr>
    <w:r>
      <w:rPr>
        <w:sz w:val="24"/>
        <w:szCs w:val="24"/>
        <w:lang w:val="en-IN"/>
      </w:rPr>
      <w:t xml:space="preserve">Department of ISE, RNSIT   </w:t>
    </w:r>
    <w:r>
      <w:rPr>
        <w:lang w:val="en-IN"/>
      </w:rPr>
      <w:t xml:space="preserve">                                   </w:t>
    </w:r>
    <w:r>
      <w:rPr>
        <w:sz w:val="24"/>
        <w:szCs w:val="24"/>
        <w:lang w:val="en-IN"/>
      </w:rPr>
      <w:t>202</w:t>
    </w:r>
    <w:r w:rsidR="00A64274">
      <w:rPr>
        <w:sz w:val="24"/>
        <w:szCs w:val="24"/>
        <w:lang w:val="en-IN"/>
      </w:rPr>
      <w:t>1</w:t>
    </w:r>
    <w:r>
      <w:rPr>
        <w:sz w:val="24"/>
        <w:szCs w:val="24"/>
        <w:lang w:val="en-IN"/>
      </w:rPr>
      <w:t>-202</w:t>
    </w:r>
    <w:r w:rsidR="00A64274">
      <w:rPr>
        <w:sz w:val="24"/>
        <w:szCs w:val="24"/>
        <w:lang w:val="en-IN"/>
      </w:rPr>
      <w:t>2</w:t>
    </w:r>
    <w:r>
      <w:rPr>
        <w:sz w:val="24"/>
        <w:szCs w:val="24"/>
        <w:lang w:val="en-IN"/>
      </w:rPr>
      <w:t xml:space="preserve">                                                             30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F3BF2" w14:textId="75ED843F" w:rsidR="00BE6410" w:rsidRDefault="0055685B">
    <w:pPr>
      <w:pStyle w:val="BodyText"/>
      <w:spacing w:line="14" w:lineRule="auto"/>
      <w:rPr>
        <w:sz w:val="20"/>
      </w:rPr>
    </w:pPr>
    <w:r>
      <w:rPr>
        <w:noProof/>
      </w:rPr>
      <mc:AlternateContent>
        <mc:Choice Requires="wps">
          <w:drawing>
            <wp:anchor distT="0" distB="0" distL="114300" distR="114300" simplePos="0" relativeHeight="251636224" behindDoc="0" locked="0" layoutInCell="1" allowOverlap="1" wp14:anchorId="77E4BCB2" wp14:editId="3911AB83">
              <wp:simplePos x="0" y="0"/>
              <wp:positionH relativeFrom="margin">
                <wp:align>right</wp:align>
              </wp:positionH>
              <wp:positionV relativeFrom="paragraph">
                <wp:posOffset>0</wp:posOffset>
              </wp:positionV>
              <wp:extent cx="193040" cy="18097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wps:spPr>
                    <wps:txbx>
                      <w:txbxContent>
                        <w:p w14:paraId="224CF189" w14:textId="77777777" w:rsidR="00BE6410" w:rsidRDefault="00862CC6">
                          <w:pPr>
                            <w:spacing w:before="11"/>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4BCB2" id="_x0000_t202" coordsize="21600,21600" o:spt="202" path="m,l,21600r21600,l21600,xe">
              <v:stroke joinstyle="miter"/>
              <v:path gradientshapeok="t" o:connecttype="rect"/>
            </v:shapetype>
            <v:shape id="Text Box 57" o:spid="_x0000_s1029" type="#_x0000_t202" style="position:absolute;margin-left:-36pt;margin-top:0;width:15.2pt;height:14.25pt;z-index:251636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" filled="f" stroked="f">
              <v:textbox inset="0,0,0,0">
                <w:txbxContent>
                  <w:p w14:paraId="224CF189" w14:textId="77777777" w:rsidR="00BE6410" w:rsidRDefault="00862CC6">
                    <w:pPr>
                      <w:spacing w:before="11"/>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2F0A" w14:textId="68F0CE3F" w:rsidR="00BE6410" w:rsidRDefault="0055685B">
    <w:pPr>
      <w:pStyle w:val="BodyText"/>
      <w:spacing w:line="14" w:lineRule="auto"/>
      <w:rPr>
        <w:sz w:val="20"/>
      </w:rPr>
    </w:pPr>
    <w:r>
      <w:rPr>
        <w:noProof/>
      </w:rPr>
      <mc:AlternateContent>
        <mc:Choice Requires="wps">
          <w:drawing>
            <wp:anchor distT="0" distB="0" distL="114300" distR="114300" simplePos="0" relativeHeight="251639296" behindDoc="0" locked="0" layoutInCell="1" allowOverlap="1" wp14:anchorId="3651F085" wp14:editId="6A4B61B8">
              <wp:simplePos x="0" y="0"/>
              <wp:positionH relativeFrom="margin">
                <wp:align>right</wp:align>
              </wp:positionH>
              <wp:positionV relativeFrom="paragraph">
                <wp:posOffset>0</wp:posOffset>
              </wp:positionV>
              <wp:extent cx="185420" cy="18097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80975"/>
                      </a:xfrm>
                      <a:prstGeom prst="rect">
                        <a:avLst/>
                      </a:prstGeom>
                      <a:noFill/>
                      <a:ln>
                        <a:noFill/>
                      </a:ln>
                    </wps:spPr>
                    <wps:txbx>
                      <w:txbxContent>
                        <w:p w14:paraId="03DC695F" w14:textId="77777777" w:rsidR="00BE6410" w:rsidRDefault="00862CC6">
                          <w:pPr>
                            <w:spacing w:before="11"/>
                            <w:ind w:left="60"/>
                          </w:pPr>
                          <w:r>
                            <w:fldChar w:fldCharType="begin"/>
                          </w:r>
                          <w:r>
                            <w:instrText xml:space="preserve"> PAGE  \* roman </w:instrText>
                          </w:r>
                          <w:r>
                            <w:fldChar w:fldCharType="separate"/>
                          </w:r>
                          <w:r>
                            <w:t>v</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1F085" id="_x0000_t202" coordsize="21600,21600" o:spt="202" path="m,l,21600r21600,l21600,xe">
              <v:stroke joinstyle="miter"/>
              <v:path gradientshapeok="t" o:connecttype="rect"/>
            </v:shapetype>
            <v:shape id="Text Box 56" o:spid="_x0000_s1030" type="#_x0000_t202" style="position:absolute;margin-left:-36.6pt;margin-top:0;width:14.6pt;height:14.25pt;z-index:251639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" filled="f" stroked="f">
              <v:textbox inset="0,0,0,0">
                <w:txbxContent>
                  <w:p w14:paraId="03DC695F" w14:textId="77777777" w:rsidR="00BE6410" w:rsidRDefault="00862CC6">
                    <w:pPr>
                      <w:spacing w:before="11"/>
                      <w:ind w:left="60"/>
                    </w:pPr>
                    <w:r>
                      <w:fldChar w:fldCharType="begin"/>
                    </w:r>
                    <w:r>
                      <w:instrText xml:space="preserve"> PAGE  \* roman </w:instrText>
                    </w:r>
                    <w:r>
                      <w:fldChar w:fldCharType="separate"/>
                    </w:r>
                    <w:r>
                      <w:t>v</w:t>
                    </w:r>
                    <w:proofErr w:type="spellStart"/>
                    <w:r>
                      <w:t>i</w:t>
                    </w:r>
                    <w:proofErr w:type="spellEnd"/>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7AB4" w14:textId="513C6CC5" w:rsidR="00BE6410" w:rsidRDefault="00D967AD">
    <w:pPr>
      <w:pStyle w:val="BodyText"/>
      <w:spacing w:line="14" w:lineRule="auto"/>
      <w:rPr>
        <w:sz w:val="20"/>
      </w:rPr>
    </w:pPr>
    <w:r>
      <w:rPr>
        <w:noProof/>
      </w:rPr>
      <mc:AlternateContent>
        <mc:Choice Requires="wps">
          <w:drawing>
            <wp:anchor distT="0" distB="0" distL="114300" distR="114300" simplePos="0" relativeHeight="251630080" behindDoc="0" locked="0" layoutInCell="1" allowOverlap="1" wp14:anchorId="34C4AF12" wp14:editId="13274D84">
              <wp:simplePos x="0" y="0"/>
              <wp:positionH relativeFrom="margin">
                <wp:posOffset>5767070</wp:posOffset>
              </wp:positionH>
              <wp:positionV relativeFrom="paragraph">
                <wp:posOffset>-19050</wp:posOffset>
              </wp:positionV>
              <wp:extent cx="154305" cy="18986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9865"/>
                      </a:xfrm>
                      <a:prstGeom prst="rect">
                        <a:avLst/>
                      </a:prstGeom>
                      <a:noFill/>
                      <a:ln>
                        <a:noFill/>
                      </a:ln>
                    </wps:spPr>
                    <wps:txbx>
                      <w:txbxContent>
                        <w:p w14:paraId="1ABFE882" w14:textId="77777777" w:rsidR="00BE6410" w:rsidRDefault="00862CC6" w:rsidP="00907C6C">
                          <w:pPr>
                            <w:spacing w:before="21"/>
                            <w:rPr>
                              <w:rFonts w:ascii="Caladea"/>
                            </w:rPr>
                          </w:pPr>
                          <w:r>
                            <w:fldChar w:fldCharType="begin"/>
                          </w:r>
                          <w:r>
                            <w:rPr>
                              <w:rFonts w:ascii="Caladea"/>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4AF12" id="_x0000_t202" coordsize="21600,21600" o:spt="202" path="m,l,21600r21600,l21600,xe">
              <v:stroke joinstyle="miter"/>
              <v:path gradientshapeok="t" o:connecttype="rect"/>
            </v:shapetype>
            <v:shape id="Text Box 49" o:spid="_x0000_s1033" type="#_x0000_t202" style="position:absolute;margin-left:454.1pt;margin-top:-1.5pt;width:12.15pt;height:14.9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" filled="f" stroked="f">
              <v:textbox inset="0,0,0,0">
                <w:txbxContent>
                  <w:p w14:paraId="1ABFE882" w14:textId="77777777" w:rsidR="00BE6410" w:rsidRDefault="00862CC6" w:rsidP="00907C6C">
                    <w:pPr>
                      <w:spacing w:before="21"/>
                      <w:rPr>
                        <w:rFonts w:ascii="Caladea"/>
                      </w:rPr>
                    </w:pPr>
                    <w:r>
                      <w:fldChar w:fldCharType="begin"/>
                    </w:r>
                    <w:r>
                      <w:rPr>
                        <w:rFonts w:ascii="Caladea"/>
                      </w:rPr>
                      <w:instrText xml:space="preserve"> PAGE </w:instrText>
                    </w:r>
                    <w:r>
                      <w:fldChar w:fldCharType="separate"/>
                    </w:r>
                    <w:r>
                      <w:t>2</w:t>
                    </w:r>
                    <w:r>
                      <w:fldChar w:fldCharType="end"/>
                    </w:r>
                  </w:p>
                </w:txbxContent>
              </v:textbox>
              <w10:wrap anchorx="margin"/>
            </v:shape>
          </w:pict>
        </mc:Fallback>
      </mc:AlternateContent>
    </w:r>
    <w:r w:rsidR="0055685B">
      <w:rPr>
        <w:noProof/>
      </w:rPr>
      <mc:AlternateContent>
        <mc:Choice Requires="wps">
          <w:drawing>
            <wp:anchor distT="0" distB="0" distL="114300" distR="114300" simplePos="0" relativeHeight="251627008" behindDoc="1" locked="0" layoutInCell="1" allowOverlap="1" wp14:anchorId="218659DE" wp14:editId="5ABD053E">
              <wp:simplePos x="0" y="0"/>
              <wp:positionH relativeFrom="page">
                <wp:posOffset>896620</wp:posOffset>
              </wp:positionH>
              <wp:positionV relativeFrom="page">
                <wp:posOffset>9864725</wp:posOffset>
              </wp:positionV>
              <wp:extent cx="5765165" cy="56515"/>
              <wp:effectExtent l="0" t="0" r="0" b="0"/>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610 15535"/>
                          <a:gd name="T3" fmla="*/ 15610 h 89"/>
                          <a:gd name="T4" fmla="+- 0 1412 1412"/>
                          <a:gd name="T5" fmla="*/ T4 w 9079"/>
                          <a:gd name="T6" fmla="+- 0 15610 15535"/>
                          <a:gd name="T7" fmla="*/ 15610 h 89"/>
                          <a:gd name="T8" fmla="+- 0 1412 1412"/>
                          <a:gd name="T9" fmla="*/ T8 w 9079"/>
                          <a:gd name="T10" fmla="+- 0 15624 15535"/>
                          <a:gd name="T11" fmla="*/ 15624 h 89"/>
                          <a:gd name="T12" fmla="+- 0 10490 1412"/>
                          <a:gd name="T13" fmla="*/ T12 w 9079"/>
                          <a:gd name="T14" fmla="+- 0 15624 15535"/>
                          <a:gd name="T15" fmla="*/ 15624 h 89"/>
                          <a:gd name="T16" fmla="+- 0 10490 1412"/>
                          <a:gd name="T17" fmla="*/ T16 w 9079"/>
                          <a:gd name="T18" fmla="+- 0 15610 15535"/>
                          <a:gd name="T19" fmla="*/ 15610 h 89"/>
                          <a:gd name="T20" fmla="+- 0 10490 1412"/>
                          <a:gd name="T21" fmla="*/ T20 w 9079"/>
                          <a:gd name="T22" fmla="+- 0 15535 15535"/>
                          <a:gd name="T23" fmla="*/ 15535 h 89"/>
                          <a:gd name="T24" fmla="+- 0 1412 1412"/>
                          <a:gd name="T25" fmla="*/ T24 w 9079"/>
                          <a:gd name="T26" fmla="+- 0 15535 15535"/>
                          <a:gd name="T27" fmla="*/ 15535 h 89"/>
                          <a:gd name="T28" fmla="+- 0 1412 1412"/>
                          <a:gd name="T29" fmla="*/ T28 w 9079"/>
                          <a:gd name="T30" fmla="+- 0 15595 15535"/>
                          <a:gd name="T31" fmla="*/ 15595 h 89"/>
                          <a:gd name="T32" fmla="+- 0 10490 1412"/>
                          <a:gd name="T33" fmla="*/ T32 w 9079"/>
                          <a:gd name="T34" fmla="+- 0 15595 15535"/>
                          <a:gd name="T35" fmla="*/ 15595 h 89"/>
                          <a:gd name="T36" fmla="+- 0 10490 1412"/>
                          <a:gd name="T37" fmla="*/ T36 w 9079"/>
                          <a:gd name="T38" fmla="+- 0 15535 15535"/>
                          <a:gd name="T39" fmla="*/ 155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04567" id="Freeform: Shape 52" o:spid="_x0000_s1026" style="position:absolute;margin-left:70.6pt;margin-top:776.75pt;width:453.95pt;height:4.45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" path="m9078,75l,75,,89r9078,l9078,75xm9078,l,,,60r9078,l9078,xe" fillcolor="#612322" stroked="f">
              <v:path arrowok="t" o:connecttype="custom" o:connectlocs="5764530,9912350;0,9912350;0,9921240;5764530,9921240;5764530,9912350;5764530,9864725;0,9864725;0,9902825;5764530,9902825;5764530,9864725" o:connectangles="0,0,0,0,0,0,0,0,0,0"/>
              <w10:wrap anchorx="page" anchory="page"/>
            </v:shape>
          </w:pict>
        </mc:Fallback>
      </mc:AlternateContent>
    </w:r>
    <w:r w:rsidR="0055685B">
      <w:rPr>
        <w:noProof/>
      </w:rPr>
      <mc:AlternateContent>
        <mc:Choice Requires="wps">
          <w:drawing>
            <wp:anchor distT="0" distB="0" distL="114300" distR="114300" simplePos="0" relativeHeight="251628032" behindDoc="1" locked="0" layoutInCell="1" allowOverlap="1" wp14:anchorId="429E6193" wp14:editId="1C6EA13D">
              <wp:simplePos x="0" y="0"/>
              <wp:positionH relativeFrom="page">
                <wp:posOffset>901700</wp:posOffset>
              </wp:positionH>
              <wp:positionV relativeFrom="page">
                <wp:posOffset>9946005</wp:posOffset>
              </wp:positionV>
              <wp:extent cx="1559560" cy="18986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89865"/>
                      </a:xfrm>
                      <a:prstGeom prst="rect">
                        <a:avLst/>
                      </a:prstGeom>
                      <a:noFill/>
                      <a:ln>
                        <a:noFill/>
                      </a:ln>
                    </wps:spPr>
                    <wps:txbx>
                      <w:txbxContent>
                        <w:p w14:paraId="3B5BDC4C" w14:textId="77777777" w:rsidR="00BE6410" w:rsidRDefault="00862CC6">
                          <w:pPr>
                            <w:spacing w:before="21"/>
                            <w:ind w:left="20"/>
                            <w:rPr>
                              <w:rFonts w:ascii="Caladea"/>
                            </w:rPr>
                          </w:pPr>
                          <w:r>
                            <w:rPr>
                              <w:rFonts w:ascii="Caladea"/>
                            </w:rP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E6193" id="Text Box 51" o:spid="_x0000_s1034" type="#_x0000_t202" style="position:absolute;margin-left:71pt;margin-top:783.15pt;width:122.8pt;height:14.9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" filled="f" stroked="f">
              <v:textbox inset="0,0,0,0">
                <w:txbxContent>
                  <w:p w14:paraId="3B5BDC4C" w14:textId="77777777" w:rsidR="00BE6410" w:rsidRDefault="00862CC6">
                    <w:pPr>
                      <w:spacing w:before="21"/>
                      <w:ind w:left="20"/>
                      <w:rPr>
                        <w:rFonts w:ascii="Caladea"/>
                      </w:rPr>
                    </w:pPr>
                    <w:r>
                      <w:rPr>
                        <w:rFonts w:ascii="Caladea"/>
                      </w:rPr>
                      <w:t>Department of ISE, RNSIT</w:t>
                    </w:r>
                  </w:p>
                </w:txbxContent>
              </v:textbox>
              <w10:wrap anchorx="page" anchory="page"/>
            </v:shape>
          </w:pict>
        </mc:Fallback>
      </mc:AlternateContent>
    </w:r>
    <w:r w:rsidR="0055685B">
      <w:rPr>
        <w:noProof/>
      </w:rPr>
      <mc:AlternateContent>
        <mc:Choice Requires="wps">
          <w:drawing>
            <wp:anchor distT="0" distB="0" distL="114300" distR="114300" simplePos="0" relativeHeight="251629056" behindDoc="1" locked="0" layoutInCell="1" allowOverlap="1" wp14:anchorId="5622A500" wp14:editId="48A60A0C">
              <wp:simplePos x="0" y="0"/>
              <wp:positionH relativeFrom="page">
                <wp:posOffset>3392805</wp:posOffset>
              </wp:positionH>
              <wp:positionV relativeFrom="page">
                <wp:posOffset>9946005</wp:posOffset>
              </wp:positionV>
              <wp:extent cx="777240" cy="18986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89865"/>
                      </a:xfrm>
                      <a:prstGeom prst="rect">
                        <a:avLst/>
                      </a:prstGeom>
                      <a:noFill/>
                      <a:ln>
                        <a:noFill/>
                      </a:ln>
                    </wps:spPr>
                    <wps:txbx>
                      <w:txbxContent>
                        <w:p w14:paraId="1BF3590C" w14:textId="10444C47" w:rsidR="00BE6410" w:rsidRDefault="00862CC6">
                          <w:pPr>
                            <w:spacing w:before="21"/>
                            <w:ind w:left="20"/>
                            <w:rPr>
                              <w:rFonts w:ascii="Caladea" w:hAnsi="Caladea"/>
                            </w:rPr>
                          </w:pPr>
                          <w:r>
                            <w:rPr>
                              <w:rFonts w:ascii="Caladea" w:hAnsi="Caladea"/>
                            </w:rPr>
                            <w:t>202</w:t>
                          </w:r>
                          <w:r w:rsidR="0038540C">
                            <w:rPr>
                              <w:rFonts w:ascii="Caladea" w:hAnsi="Caladea"/>
                            </w:rPr>
                            <w:t>1</w:t>
                          </w:r>
                          <w:r>
                            <w:rPr>
                              <w:rFonts w:ascii="Caladea" w:hAnsi="Caladea"/>
                            </w:rPr>
                            <w:t xml:space="preserve"> – 202</w:t>
                          </w:r>
                          <w:r w:rsidR="0038540C">
                            <w:rPr>
                              <w:rFonts w:ascii="Caladea" w:hAnsi="Caladea"/>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2A500" id="Text Box 50" o:spid="_x0000_s1035" type="#_x0000_t202" style="position:absolute;margin-left:267.15pt;margin-top:783.15pt;width:61.2pt;height:14.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" filled="f" stroked="f">
              <v:textbox inset="0,0,0,0">
                <w:txbxContent>
                  <w:p w14:paraId="1BF3590C" w14:textId="10444C47" w:rsidR="00BE6410" w:rsidRDefault="00862CC6">
                    <w:pPr>
                      <w:spacing w:before="21"/>
                      <w:ind w:left="20"/>
                      <w:rPr>
                        <w:rFonts w:ascii="Caladea" w:hAnsi="Caladea"/>
                      </w:rPr>
                    </w:pPr>
                    <w:r>
                      <w:rPr>
                        <w:rFonts w:ascii="Caladea" w:hAnsi="Caladea"/>
                      </w:rPr>
                      <w:t>202</w:t>
                    </w:r>
                    <w:r w:rsidR="0038540C">
                      <w:rPr>
                        <w:rFonts w:ascii="Caladea" w:hAnsi="Caladea"/>
                      </w:rPr>
                      <w:t>1</w:t>
                    </w:r>
                    <w:r>
                      <w:rPr>
                        <w:rFonts w:ascii="Caladea" w:hAnsi="Caladea"/>
                      </w:rPr>
                      <w:t xml:space="preserve"> – 202</w:t>
                    </w:r>
                    <w:r w:rsidR="0038540C">
                      <w:rPr>
                        <w:rFonts w:ascii="Caladea" w:hAnsi="Caladea"/>
                      </w:rPr>
                      <w:t>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4BC4" w14:textId="3D47F21A" w:rsidR="00907C6C" w:rsidRDefault="00D967AD">
    <w:pPr>
      <w:pStyle w:val="BodyText"/>
      <w:spacing w:line="14" w:lineRule="auto"/>
      <w:rPr>
        <w:sz w:val="20"/>
      </w:rPr>
    </w:pPr>
    <w:r>
      <w:rPr>
        <w:noProof/>
      </w:rPr>
      <mc:AlternateContent>
        <mc:Choice Requires="wps">
          <w:drawing>
            <wp:anchor distT="0" distB="0" distL="114300" distR="114300" simplePos="0" relativeHeight="251756032" behindDoc="0" locked="0" layoutInCell="1" allowOverlap="1" wp14:anchorId="3F8AA48D" wp14:editId="568B37DF">
              <wp:simplePos x="0" y="0"/>
              <wp:positionH relativeFrom="margin">
                <wp:posOffset>5543550</wp:posOffset>
              </wp:positionH>
              <wp:positionV relativeFrom="paragraph">
                <wp:posOffset>0</wp:posOffset>
              </wp:positionV>
              <wp:extent cx="154305" cy="189865"/>
              <wp:effectExtent l="0" t="0" r="17145"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9865"/>
                      </a:xfrm>
                      <a:prstGeom prst="rect">
                        <a:avLst/>
                      </a:prstGeom>
                      <a:noFill/>
                      <a:ln>
                        <a:noFill/>
                      </a:ln>
                    </wps:spPr>
                    <wps:txbx>
                      <w:txbxContent>
                        <w:p w14:paraId="6381F073" w14:textId="77777777" w:rsidR="00907C6C" w:rsidRDefault="00907C6C" w:rsidP="00907C6C">
                          <w:pPr>
                            <w:spacing w:before="21"/>
                            <w:rPr>
                              <w:rFonts w:ascii="Caladea"/>
                            </w:rPr>
                          </w:pPr>
                          <w:r>
                            <w:fldChar w:fldCharType="begin"/>
                          </w:r>
                          <w:r>
                            <w:rPr>
                              <w:rFonts w:ascii="Caladea"/>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AA48D" id="_x0000_t202" coordsize="21600,21600" o:spt="202" path="m,l,21600r21600,l21600,xe">
              <v:stroke joinstyle="miter"/>
              <v:path gradientshapeok="t" o:connecttype="rect"/>
            </v:shapetype>
            <v:shape id="Text Box 44" o:spid="_x0000_s1036" type="#_x0000_t202" style="position:absolute;margin-left:436.5pt;margin-top:0;width:12.15pt;height:14.9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" filled="f" stroked="f">
              <v:textbox inset="0,0,0,0">
                <w:txbxContent>
                  <w:p w14:paraId="6381F073" w14:textId="77777777" w:rsidR="00907C6C" w:rsidRDefault="00907C6C" w:rsidP="00907C6C">
                    <w:pPr>
                      <w:spacing w:before="21"/>
                      <w:rPr>
                        <w:rFonts w:ascii="Caladea"/>
                      </w:rPr>
                    </w:pPr>
                    <w:r>
                      <w:fldChar w:fldCharType="begin"/>
                    </w:r>
                    <w:r>
                      <w:rPr>
                        <w:rFonts w:ascii="Caladea"/>
                      </w:rPr>
                      <w:instrText xml:space="preserve"> PAGE </w:instrText>
                    </w:r>
                    <w:r>
                      <w:fldChar w:fldCharType="separate"/>
                    </w:r>
                    <w:r>
                      <w:t>2</w:t>
                    </w:r>
                    <w:r>
                      <w:fldChar w:fldCharType="end"/>
                    </w:r>
                  </w:p>
                </w:txbxContent>
              </v:textbox>
              <w10:wrap anchorx="margin"/>
            </v:shape>
          </w:pict>
        </mc:Fallback>
      </mc:AlternateContent>
    </w:r>
    <w:r w:rsidR="0055685B">
      <w:rPr>
        <w:noProof/>
      </w:rPr>
      <mc:AlternateContent>
        <mc:Choice Requires="wps">
          <w:drawing>
            <wp:anchor distT="0" distB="0" distL="114300" distR="114300" simplePos="0" relativeHeight="251752960" behindDoc="1" locked="0" layoutInCell="1" allowOverlap="1" wp14:anchorId="4A912C36" wp14:editId="38FA91F8">
              <wp:simplePos x="0" y="0"/>
              <wp:positionH relativeFrom="page">
                <wp:posOffset>896620</wp:posOffset>
              </wp:positionH>
              <wp:positionV relativeFrom="page">
                <wp:posOffset>9864725</wp:posOffset>
              </wp:positionV>
              <wp:extent cx="5765165" cy="56515"/>
              <wp:effectExtent l="0" t="0" r="0" b="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610 15535"/>
                          <a:gd name="T3" fmla="*/ 15610 h 89"/>
                          <a:gd name="T4" fmla="+- 0 1412 1412"/>
                          <a:gd name="T5" fmla="*/ T4 w 9079"/>
                          <a:gd name="T6" fmla="+- 0 15610 15535"/>
                          <a:gd name="T7" fmla="*/ 15610 h 89"/>
                          <a:gd name="T8" fmla="+- 0 1412 1412"/>
                          <a:gd name="T9" fmla="*/ T8 w 9079"/>
                          <a:gd name="T10" fmla="+- 0 15624 15535"/>
                          <a:gd name="T11" fmla="*/ 15624 h 89"/>
                          <a:gd name="T12" fmla="+- 0 10490 1412"/>
                          <a:gd name="T13" fmla="*/ T12 w 9079"/>
                          <a:gd name="T14" fmla="+- 0 15624 15535"/>
                          <a:gd name="T15" fmla="*/ 15624 h 89"/>
                          <a:gd name="T16" fmla="+- 0 10490 1412"/>
                          <a:gd name="T17" fmla="*/ T16 w 9079"/>
                          <a:gd name="T18" fmla="+- 0 15610 15535"/>
                          <a:gd name="T19" fmla="*/ 15610 h 89"/>
                          <a:gd name="T20" fmla="+- 0 10490 1412"/>
                          <a:gd name="T21" fmla="*/ T20 w 9079"/>
                          <a:gd name="T22" fmla="+- 0 15535 15535"/>
                          <a:gd name="T23" fmla="*/ 15535 h 89"/>
                          <a:gd name="T24" fmla="+- 0 1412 1412"/>
                          <a:gd name="T25" fmla="*/ T24 w 9079"/>
                          <a:gd name="T26" fmla="+- 0 15535 15535"/>
                          <a:gd name="T27" fmla="*/ 15535 h 89"/>
                          <a:gd name="T28" fmla="+- 0 1412 1412"/>
                          <a:gd name="T29" fmla="*/ T28 w 9079"/>
                          <a:gd name="T30" fmla="+- 0 15595 15535"/>
                          <a:gd name="T31" fmla="*/ 15595 h 89"/>
                          <a:gd name="T32" fmla="+- 0 10490 1412"/>
                          <a:gd name="T33" fmla="*/ T32 w 9079"/>
                          <a:gd name="T34" fmla="+- 0 15595 15535"/>
                          <a:gd name="T35" fmla="*/ 15595 h 89"/>
                          <a:gd name="T36" fmla="+- 0 10490 1412"/>
                          <a:gd name="T37" fmla="*/ T36 w 9079"/>
                          <a:gd name="T38" fmla="+- 0 15535 15535"/>
                          <a:gd name="T39" fmla="*/ 155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748F0" id="Freeform: Shape 47" o:spid="_x0000_s1026" style="position:absolute;margin-left:70.6pt;margin-top:776.75pt;width:453.95pt;height:4.45pt;z-index:-2515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" path="m9078,75l,75,,89r9078,l9078,75xm9078,l,,,60r9078,l9078,xe" fillcolor="#612322" stroked="f">
              <v:path arrowok="t" o:connecttype="custom" o:connectlocs="5764530,9912350;0,9912350;0,9921240;5764530,9921240;5764530,9912350;5764530,9864725;0,9864725;0,9902825;5764530,9902825;5764530,9864725" o:connectangles="0,0,0,0,0,0,0,0,0,0"/>
              <w10:wrap anchorx="page" anchory="page"/>
            </v:shape>
          </w:pict>
        </mc:Fallback>
      </mc:AlternateContent>
    </w:r>
    <w:r w:rsidR="0055685B">
      <w:rPr>
        <w:noProof/>
      </w:rPr>
      <mc:AlternateContent>
        <mc:Choice Requires="wps">
          <w:drawing>
            <wp:anchor distT="0" distB="0" distL="114300" distR="114300" simplePos="0" relativeHeight="251753984" behindDoc="1" locked="0" layoutInCell="1" allowOverlap="1" wp14:anchorId="3E59EEF5" wp14:editId="1AC6B998">
              <wp:simplePos x="0" y="0"/>
              <wp:positionH relativeFrom="page">
                <wp:posOffset>901700</wp:posOffset>
              </wp:positionH>
              <wp:positionV relativeFrom="page">
                <wp:posOffset>9946005</wp:posOffset>
              </wp:positionV>
              <wp:extent cx="1559560" cy="18986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89865"/>
                      </a:xfrm>
                      <a:prstGeom prst="rect">
                        <a:avLst/>
                      </a:prstGeom>
                      <a:noFill/>
                      <a:ln>
                        <a:noFill/>
                      </a:ln>
                    </wps:spPr>
                    <wps:txbx>
                      <w:txbxContent>
                        <w:p w14:paraId="44D78AF1" w14:textId="77777777" w:rsidR="00907C6C" w:rsidRDefault="00907C6C">
                          <w:pPr>
                            <w:spacing w:before="21"/>
                            <w:ind w:left="20"/>
                            <w:rPr>
                              <w:rFonts w:ascii="Caladea"/>
                            </w:rPr>
                          </w:pPr>
                          <w:r>
                            <w:rPr>
                              <w:rFonts w:ascii="Caladea"/>
                            </w:rP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9EEF5" id="Text Box 46" o:spid="_x0000_s1037" type="#_x0000_t202" style="position:absolute;margin-left:71pt;margin-top:783.15pt;width:122.8pt;height:14.95pt;z-index:-2515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" filled="f" stroked="f">
              <v:textbox inset="0,0,0,0">
                <w:txbxContent>
                  <w:p w14:paraId="44D78AF1" w14:textId="77777777" w:rsidR="00907C6C" w:rsidRDefault="00907C6C">
                    <w:pPr>
                      <w:spacing w:before="21"/>
                      <w:ind w:left="20"/>
                      <w:rPr>
                        <w:rFonts w:ascii="Caladea"/>
                      </w:rPr>
                    </w:pPr>
                    <w:r>
                      <w:rPr>
                        <w:rFonts w:ascii="Caladea"/>
                      </w:rPr>
                      <w:t>Department of ISE, RNSIT</w:t>
                    </w:r>
                  </w:p>
                </w:txbxContent>
              </v:textbox>
              <w10:wrap anchorx="page" anchory="page"/>
            </v:shape>
          </w:pict>
        </mc:Fallback>
      </mc:AlternateContent>
    </w:r>
    <w:r w:rsidR="0055685B">
      <w:rPr>
        <w:noProof/>
      </w:rPr>
      <mc:AlternateContent>
        <mc:Choice Requires="wps">
          <w:drawing>
            <wp:anchor distT="0" distB="0" distL="114300" distR="114300" simplePos="0" relativeHeight="251755008" behindDoc="1" locked="0" layoutInCell="1" allowOverlap="1" wp14:anchorId="1B30F098" wp14:editId="10D8FE70">
              <wp:simplePos x="0" y="0"/>
              <wp:positionH relativeFrom="page">
                <wp:posOffset>3392805</wp:posOffset>
              </wp:positionH>
              <wp:positionV relativeFrom="page">
                <wp:posOffset>9946005</wp:posOffset>
              </wp:positionV>
              <wp:extent cx="777240" cy="18986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89865"/>
                      </a:xfrm>
                      <a:prstGeom prst="rect">
                        <a:avLst/>
                      </a:prstGeom>
                      <a:noFill/>
                      <a:ln>
                        <a:noFill/>
                      </a:ln>
                    </wps:spPr>
                    <wps:txbx>
                      <w:txbxContent>
                        <w:p w14:paraId="1BFA119A" w14:textId="77777777" w:rsidR="00907C6C" w:rsidRDefault="00907C6C">
                          <w:pPr>
                            <w:spacing w:before="21"/>
                            <w:ind w:left="20"/>
                            <w:rPr>
                              <w:rFonts w:ascii="Caladea" w:hAnsi="Caladea"/>
                            </w:rPr>
                          </w:pPr>
                          <w:r>
                            <w:rPr>
                              <w:rFonts w:ascii="Caladea" w:hAnsi="Caladea"/>
                            </w:rPr>
                            <w:t>2021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0F098" id="Text Box 45" o:spid="_x0000_s1038" type="#_x0000_t202" style="position:absolute;margin-left:267.15pt;margin-top:783.15pt;width:61.2pt;height:14.95pt;z-index:-25156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" filled="f" stroked="f">
              <v:textbox inset="0,0,0,0">
                <w:txbxContent>
                  <w:p w14:paraId="1BFA119A" w14:textId="77777777" w:rsidR="00907C6C" w:rsidRDefault="00907C6C">
                    <w:pPr>
                      <w:spacing w:before="21"/>
                      <w:ind w:left="20"/>
                      <w:rPr>
                        <w:rFonts w:ascii="Caladea" w:hAnsi="Caladea"/>
                      </w:rPr>
                    </w:pPr>
                    <w:r>
                      <w:rPr>
                        <w:rFonts w:ascii="Caladea" w:hAnsi="Caladea"/>
                      </w:rPr>
                      <w:t>2021 – 2022</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8198A" w14:textId="77777777" w:rsidR="00ED0F09" w:rsidRDefault="00ED0F09">
    <w:pPr>
      <w:pStyle w:val="Footer"/>
      <w:rPr>
        <w:lang w:val="en-IN"/>
      </w:rPr>
    </w:pPr>
    <w:r>
      <w:rPr>
        <w:noProof/>
      </w:rPr>
      <mc:AlternateContent>
        <mc:Choice Requires="wps">
          <w:drawing>
            <wp:anchor distT="0" distB="0" distL="114300" distR="114300" simplePos="0" relativeHeight="251762176" behindDoc="0" locked="0" layoutInCell="1" allowOverlap="1" wp14:anchorId="5FE159FD" wp14:editId="6346165A">
              <wp:simplePos x="0" y="0"/>
              <wp:positionH relativeFrom="margin">
                <wp:align>right</wp:align>
              </wp:positionH>
              <wp:positionV relativeFrom="paragraph">
                <wp:posOffset>0</wp:posOffset>
              </wp:positionV>
              <wp:extent cx="1828800" cy="1828800"/>
              <wp:effectExtent l="0" t="0" r="18415" b="19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14:paraId="7F6F220B" w14:textId="77777777" w:rsidR="00ED0F09" w:rsidRDefault="00ED0F09">
                          <w:pPr>
                            <w:pStyle w:val="Footer"/>
                          </w:pPr>
                          <w:r>
                            <w:fldChar w:fldCharType="begin"/>
                          </w:r>
                          <w:r>
                            <w:instrText xml:space="preserve"> PAGE  \* MERGEFORMAT </w:instrText>
                          </w:r>
                          <w:r>
                            <w:fldChar w:fldCharType="separate"/>
                          </w:r>
                          <w:r>
                            <w:t>31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E159FD" id="_x0000_t202" coordsize="21600,21600" o:spt="202" path="m,l,21600r21600,l21600,xe">
              <v:stroke joinstyle="miter"/>
              <v:path gradientshapeok="t" o:connecttype="rect"/>
            </v:shapetype>
            <v:shape id="Text Box 22" o:spid="_x0000_s1039" type="#_x0000_t202" style="position:absolute;margin-left:92.8pt;margin-top:0;width:2in;height:2in;z-index:25176217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vtwFCdEBAACYAwAADgAAAAAA&#10;AAAAAAAAAAAuAgAAZHJzL2Uyb0RvYy54bWxQSwECLQAUAAYACAAAACEADErw7tYAAAAFAQAADwAA&#10;AAAAAAAAAAAAAAArBAAAZHJzL2Rvd25yZXYueG1sUEsFBgAAAAAEAAQA8wAAAC4FAAAAAA==&#10;" filled="f" stroked="f">
              <v:textbox style="mso-fit-shape-to-text:t" inset="0,0,0,0">
                <w:txbxContent>
                  <w:p w14:paraId="7F6F220B" w14:textId="77777777" w:rsidR="00ED0F09" w:rsidRDefault="00ED0F09">
                    <w:pPr>
                      <w:pStyle w:val="Footer"/>
                    </w:pPr>
                    <w:r>
                      <w:fldChar w:fldCharType="begin"/>
                    </w:r>
                    <w:r>
                      <w:instrText xml:space="preserve"> PAGE  \* MERGEFORMAT </w:instrText>
                    </w:r>
                    <w:r>
                      <w:fldChar w:fldCharType="separate"/>
                    </w:r>
                    <w:r>
                      <w:t>31</w:t>
                    </w:r>
                    <w:r>
                      <w:fldChar w:fldCharType="end"/>
                    </w:r>
                  </w:p>
                </w:txbxContent>
              </v:textbox>
              <w10:wrap anchorx="margin"/>
            </v:shape>
          </w:pict>
        </mc:Fallback>
      </mc:AlternateContent>
    </w:r>
    <w:r>
      <w:rPr>
        <w:sz w:val="24"/>
        <w:szCs w:val="24"/>
        <w:lang w:val="en-IN"/>
      </w:rPr>
      <w:t xml:space="preserve">Department of ISE, RNSIT   </w:t>
    </w:r>
    <w:r>
      <w:rPr>
        <w:lang w:val="en-IN"/>
      </w:rPr>
      <w:t xml:space="preserve">                                   </w:t>
    </w:r>
    <w:r>
      <w:rPr>
        <w:sz w:val="24"/>
        <w:szCs w:val="24"/>
        <w:lang w:val="en-IN"/>
      </w:rPr>
      <w:t xml:space="preserve">2020-2021                                                             30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0747" w14:textId="180DAD87" w:rsidR="00ED0F09" w:rsidRDefault="00D967AD">
    <w:pPr>
      <w:pStyle w:val="BodyText"/>
      <w:spacing w:line="14" w:lineRule="auto"/>
      <w:rPr>
        <w:sz w:val="20"/>
      </w:rPr>
    </w:pPr>
    <w:r>
      <w:rPr>
        <w:noProof/>
      </w:rPr>
      <mc:AlternateContent>
        <mc:Choice Requires="wps">
          <w:drawing>
            <wp:anchor distT="0" distB="0" distL="114300" distR="114300" simplePos="0" relativeHeight="251761152" behindDoc="0" locked="0" layoutInCell="1" allowOverlap="1" wp14:anchorId="7FA6F3B5" wp14:editId="0690BF15">
              <wp:simplePos x="0" y="0"/>
              <wp:positionH relativeFrom="margin">
                <wp:posOffset>5553075</wp:posOffset>
              </wp:positionH>
              <wp:positionV relativeFrom="paragraph">
                <wp:posOffset>-28575</wp:posOffset>
              </wp:positionV>
              <wp:extent cx="231775" cy="189865"/>
              <wp:effectExtent l="0" t="0" r="15875"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9865"/>
                      </a:xfrm>
                      <a:prstGeom prst="rect">
                        <a:avLst/>
                      </a:prstGeom>
                      <a:noFill/>
                      <a:ln>
                        <a:noFill/>
                      </a:ln>
                    </wps:spPr>
                    <wps:txbx>
                      <w:txbxContent>
                        <w:p w14:paraId="41EA2169" w14:textId="77777777" w:rsidR="00ED0F09" w:rsidRDefault="00ED0F09">
                          <w:pPr>
                            <w:spacing w:before="21"/>
                            <w:ind w:left="60"/>
                            <w:rPr>
                              <w:rFonts w:ascii="Caladea"/>
                            </w:rPr>
                          </w:pPr>
                          <w:r>
                            <w:rPr>
                              <w:rFonts w:ascii="Caladea"/>
                            </w:rPr>
                            <w:fldChar w:fldCharType="begin"/>
                          </w:r>
                          <w:r>
                            <w:rPr>
                              <w:rFonts w:ascii="Caladea"/>
                            </w:rPr>
                            <w:instrText xml:space="preserve"> PAGE  \* MERGEFORMAT </w:instrText>
                          </w:r>
                          <w:r>
                            <w:rPr>
                              <w:rFonts w:ascii="Caladea"/>
                            </w:rPr>
                            <w:fldChar w:fldCharType="separate"/>
                          </w:r>
                          <w:r>
                            <w:rPr>
                              <w:rFonts w:ascii="Caladea"/>
                            </w:rPr>
                            <w:t>36</w:t>
                          </w:r>
                          <w:r>
                            <w:rPr>
                              <w:rFonts w:ascii="Calade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6F3B5" id="_x0000_t202" coordsize="21600,21600" o:spt="202" path="m,l,21600r21600,l21600,xe">
              <v:stroke joinstyle="miter"/>
              <v:path gradientshapeok="t" o:connecttype="rect"/>
            </v:shapetype>
            <v:shape id="Text Box 15" o:spid="_x0000_s1042" type="#_x0000_t202" style="position:absolute;margin-left:437.25pt;margin-top:-2.25pt;width:18.25pt;height:14.95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" filled="f" stroked="f">
              <v:textbox inset="0,0,0,0">
                <w:txbxContent>
                  <w:p w14:paraId="41EA2169" w14:textId="77777777" w:rsidR="00ED0F09" w:rsidRDefault="00ED0F09">
                    <w:pPr>
                      <w:spacing w:before="21"/>
                      <w:ind w:left="60"/>
                      <w:rPr>
                        <w:rFonts w:ascii="Caladea"/>
                      </w:rPr>
                    </w:pPr>
                    <w:r>
                      <w:rPr>
                        <w:rFonts w:ascii="Caladea"/>
                      </w:rPr>
                      <w:fldChar w:fldCharType="begin"/>
                    </w:r>
                    <w:r>
                      <w:rPr>
                        <w:rFonts w:ascii="Caladea"/>
                      </w:rPr>
                      <w:instrText xml:space="preserve"> PAGE  \* MERGEFORMAT </w:instrText>
                    </w:r>
                    <w:r>
                      <w:rPr>
                        <w:rFonts w:ascii="Caladea"/>
                      </w:rPr>
                      <w:fldChar w:fldCharType="separate"/>
                    </w:r>
                    <w:r>
                      <w:rPr>
                        <w:rFonts w:ascii="Caladea"/>
                      </w:rPr>
                      <w:t>36</w:t>
                    </w:r>
                    <w:r>
                      <w:rPr>
                        <w:rFonts w:ascii="Caladea"/>
                      </w:rPr>
                      <w:fldChar w:fldCharType="end"/>
                    </w:r>
                  </w:p>
                </w:txbxContent>
              </v:textbox>
              <w10:wrap anchorx="margin"/>
            </v:shape>
          </w:pict>
        </mc:Fallback>
      </mc:AlternateContent>
    </w:r>
    <w:r w:rsidR="00ED0F09">
      <w:rPr>
        <w:noProof/>
      </w:rPr>
      <mc:AlternateContent>
        <mc:Choice Requires="wps">
          <w:drawing>
            <wp:anchor distT="0" distB="0" distL="114300" distR="114300" simplePos="0" relativeHeight="251758080" behindDoc="1" locked="0" layoutInCell="1" allowOverlap="1" wp14:anchorId="5E5DD79D" wp14:editId="51259BA5">
              <wp:simplePos x="0" y="0"/>
              <wp:positionH relativeFrom="page">
                <wp:posOffset>896620</wp:posOffset>
              </wp:positionH>
              <wp:positionV relativeFrom="page">
                <wp:posOffset>9864725</wp:posOffset>
              </wp:positionV>
              <wp:extent cx="5765165" cy="56515"/>
              <wp:effectExtent l="0" t="0" r="6985" b="635"/>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610 15535"/>
                          <a:gd name="T3" fmla="*/ 15610 h 89"/>
                          <a:gd name="T4" fmla="+- 0 1412 1412"/>
                          <a:gd name="T5" fmla="*/ T4 w 9079"/>
                          <a:gd name="T6" fmla="+- 0 15610 15535"/>
                          <a:gd name="T7" fmla="*/ 15610 h 89"/>
                          <a:gd name="T8" fmla="+- 0 1412 1412"/>
                          <a:gd name="T9" fmla="*/ T8 w 9079"/>
                          <a:gd name="T10" fmla="+- 0 15624 15535"/>
                          <a:gd name="T11" fmla="*/ 15624 h 89"/>
                          <a:gd name="T12" fmla="+- 0 10490 1412"/>
                          <a:gd name="T13" fmla="*/ T12 w 9079"/>
                          <a:gd name="T14" fmla="+- 0 15624 15535"/>
                          <a:gd name="T15" fmla="*/ 15624 h 89"/>
                          <a:gd name="T16" fmla="+- 0 10490 1412"/>
                          <a:gd name="T17" fmla="*/ T16 w 9079"/>
                          <a:gd name="T18" fmla="+- 0 15610 15535"/>
                          <a:gd name="T19" fmla="*/ 15610 h 89"/>
                          <a:gd name="T20" fmla="+- 0 10490 1412"/>
                          <a:gd name="T21" fmla="*/ T20 w 9079"/>
                          <a:gd name="T22" fmla="+- 0 15535 15535"/>
                          <a:gd name="T23" fmla="*/ 15535 h 89"/>
                          <a:gd name="T24" fmla="+- 0 1412 1412"/>
                          <a:gd name="T25" fmla="*/ T24 w 9079"/>
                          <a:gd name="T26" fmla="+- 0 15535 15535"/>
                          <a:gd name="T27" fmla="*/ 15535 h 89"/>
                          <a:gd name="T28" fmla="+- 0 1412 1412"/>
                          <a:gd name="T29" fmla="*/ T28 w 9079"/>
                          <a:gd name="T30" fmla="+- 0 15595 15535"/>
                          <a:gd name="T31" fmla="*/ 15595 h 89"/>
                          <a:gd name="T32" fmla="+- 0 10490 1412"/>
                          <a:gd name="T33" fmla="*/ T32 w 9079"/>
                          <a:gd name="T34" fmla="+- 0 15595 15535"/>
                          <a:gd name="T35" fmla="*/ 15595 h 89"/>
                          <a:gd name="T36" fmla="+- 0 10490 1412"/>
                          <a:gd name="T37" fmla="*/ T36 w 9079"/>
                          <a:gd name="T38" fmla="+- 0 15535 15535"/>
                          <a:gd name="T39" fmla="*/ 155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4F6C" id="Freeform: Shape 18" o:spid="_x0000_s1026" style="position:absolute;margin-left:70.6pt;margin-top:776.75pt;width:453.95pt;height:4.45pt;z-index:-2515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" path="m9078,75l,75,,89r9078,l9078,75xm9078,l,,,60r9078,l9078,xe" fillcolor="#612322" stroked="f">
              <v:path arrowok="t" o:connecttype="custom" o:connectlocs="5764530,9912350;0,9912350;0,9921240;5764530,9921240;5764530,9912350;5764530,9864725;0,9864725;0,9902825;5764530,9902825;5764530,9864725" o:connectangles="0,0,0,0,0,0,0,0,0,0"/>
              <w10:wrap anchorx="page" anchory="page"/>
            </v:shape>
          </w:pict>
        </mc:Fallback>
      </mc:AlternateContent>
    </w:r>
    <w:r w:rsidR="00ED0F09">
      <w:rPr>
        <w:noProof/>
      </w:rPr>
      <mc:AlternateContent>
        <mc:Choice Requires="wps">
          <w:drawing>
            <wp:anchor distT="0" distB="0" distL="114300" distR="114300" simplePos="0" relativeHeight="251759104" behindDoc="1" locked="0" layoutInCell="1" allowOverlap="1" wp14:anchorId="2AD0DB37" wp14:editId="29769164">
              <wp:simplePos x="0" y="0"/>
              <wp:positionH relativeFrom="page">
                <wp:posOffset>901700</wp:posOffset>
              </wp:positionH>
              <wp:positionV relativeFrom="page">
                <wp:posOffset>9946005</wp:posOffset>
              </wp:positionV>
              <wp:extent cx="1559560" cy="189865"/>
              <wp:effectExtent l="0" t="0" r="254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89865"/>
                      </a:xfrm>
                      <a:prstGeom prst="rect">
                        <a:avLst/>
                      </a:prstGeom>
                      <a:noFill/>
                      <a:ln>
                        <a:noFill/>
                      </a:ln>
                    </wps:spPr>
                    <wps:txbx>
                      <w:txbxContent>
                        <w:p w14:paraId="1DFC9FD4" w14:textId="77777777" w:rsidR="00ED0F09" w:rsidRDefault="00ED0F09">
                          <w:pPr>
                            <w:spacing w:before="21"/>
                            <w:ind w:left="20"/>
                            <w:rPr>
                              <w:rFonts w:ascii="Caladea"/>
                            </w:rPr>
                          </w:pPr>
                          <w:r>
                            <w:rPr>
                              <w:rFonts w:ascii="Caladea"/>
                            </w:rP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0DB37" id="Text Box 17" o:spid="_x0000_s1043" type="#_x0000_t202" style="position:absolute;margin-left:71pt;margin-top:783.15pt;width:122.8pt;height:14.95pt;z-index:-2515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" filled="f" stroked="f">
              <v:textbox inset="0,0,0,0">
                <w:txbxContent>
                  <w:p w14:paraId="1DFC9FD4" w14:textId="77777777" w:rsidR="00ED0F09" w:rsidRDefault="00ED0F09">
                    <w:pPr>
                      <w:spacing w:before="21"/>
                      <w:ind w:left="20"/>
                      <w:rPr>
                        <w:rFonts w:ascii="Caladea"/>
                      </w:rPr>
                    </w:pPr>
                    <w:r>
                      <w:rPr>
                        <w:rFonts w:ascii="Caladea"/>
                      </w:rPr>
                      <w:t>Department of ISE, RNSIT</w:t>
                    </w:r>
                  </w:p>
                </w:txbxContent>
              </v:textbox>
              <w10:wrap anchorx="page" anchory="page"/>
            </v:shape>
          </w:pict>
        </mc:Fallback>
      </mc:AlternateContent>
    </w:r>
    <w:r w:rsidR="00ED0F09">
      <w:rPr>
        <w:noProof/>
      </w:rPr>
      <mc:AlternateContent>
        <mc:Choice Requires="wps">
          <w:drawing>
            <wp:anchor distT="0" distB="0" distL="114300" distR="114300" simplePos="0" relativeHeight="251760128" behindDoc="1" locked="0" layoutInCell="1" allowOverlap="1" wp14:anchorId="44B47CF3" wp14:editId="1DA88D74">
              <wp:simplePos x="0" y="0"/>
              <wp:positionH relativeFrom="page">
                <wp:posOffset>3392805</wp:posOffset>
              </wp:positionH>
              <wp:positionV relativeFrom="page">
                <wp:posOffset>9946005</wp:posOffset>
              </wp:positionV>
              <wp:extent cx="777240" cy="189865"/>
              <wp:effectExtent l="0" t="0" r="381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89865"/>
                      </a:xfrm>
                      <a:prstGeom prst="rect">
                        <a:avLst/>
                      </a:prstGeom>
                      <a:noFill/>
                      <a:ln>
                        <a:noFill/>
                      </a:ln>
                    </wps:spPr>
                    <wps:txbx>
                      <w:txbxContent>
                        <w:p w14:paraId="7F8C3C16" w14:textId="77777777" w:rsidR="00ED0F09" w:rsidRDefault="00ED0F09">
                          <w:pPr>
                            <w:spacing w:before="21"/>
                            <w:ind w:left="20"/>
                            <w:rPr>
                              <w:rFonts w:ascii="Caladea" w:hAnsi="Caladea"/>
                            </w:rPr>
                          </w:pPr>
                          <w:r>
                            <w:rPr>
                              <w:rFonts w:ascii="Caladea" w:hAnsi="Caladea"/>
                            </w:rPr>
                            <w:t>2021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47CF3" id="Text Box 16" o:spid="_x0000_s1044" type="#_x0000_t202" style="position:absolute;margin-left:267.15pt;margin-top:783.15pt;width:61.2pt;height:14.95pt;z-index:-2515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" filled="f" stroked="f">
              <v:textbox inset="0,0,0,0">
                <w:txbxContent>
                  <w:p w14:paraId="7F8C3C16" w14:textId="77777777" w:rsidR="00ED0F09" w:rsidRDefault="00ED0F09">
                    <w:pPr>
                      <w:spacing w:before="21"/>
                      <w:ind w:left="20"/>
                      <w:rPr>
                        <w:rFonts w:ascii="Caladea" w:hAnsi="Caladea"/>
                      </w:rPr>
                    </w:pPr>
                    <w:r>
                      <w:rPr>
                        <w:rFonts w:ascii="Caladea" w:hAnsi="Caladea"/>
                      </w:rPr>
                      <w:t>2021 – 2022</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64E1" w14:textId="38AED607" w:rsidR="00ED0F09" w:rsidRDefault="00D967AD">
    <w:pPr>
      <w:pStyle w:val="BodyText"/>
      <w:spacing w:line="14" w:lineRule="auto"/>
      <w:rPr>
        <w:sz w:val="20"/>
      </w:rPr>
    </w:pPr>
    <w:r>
      <w:rPr>
        <w:noProof/>
      </w:rPr>
      <mc:AlternateContent>
        <mc:Choice Requires="wps">
          <w:drawing>
            <wp:anchor distT="0" distB="0" distL="114300" distR="114300" simplePos="0" relativeHeight="251766272" behindDoc="0" locked="0" layoutInCell="1" allowOverlap="1" wp14:anchorId="5192984F" wp14:editId="7FBCEEC4">
              <wp:simplePos x="0" y="0"/>
              <wp:positionH relativeFrom="margin">
                <wp:posOffset>5553075</wp:posOffset>
              </wp:positionH>
              <wp:positionV relativeFrom="paragraph">
                <wp:posOffset>-9525</wp:posOffset>
              </wp:positionV>
              <wp:extent cx="231775" cy="189865"/>
              <wp:effectExtent l="0" t="0" r="15875"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9865"/>
                      </a:xfrm>
                      <a:prstGeom prst="rect">
                        <a:avLst/>
                      </a:prstGeom>
                      <a:noFill/>
                      <a:ln>
                        <a:noFill/>
                      </a:ln>
                    </wps:spPr>
                    <wps:txbx>
                      <w:txbxContent>
                        <w:p w14:paraId="473BC765" w14:textId="77777777" w:rsidR="00ED0F09" w:rsidRDefault="00ED0F09">
                          <w:pPr>
                            <w:spacing w:before="21"/>
                            <w:ind w:left="60"/>
                            <w:rPr>
                              <w:rFonts w:ascii="Caladea"/>
                            </w:rPr>
                          </w:pPr>
                          <w:r>
                            <w:rPr>
                              <w:rFonts w:ascii="Caladea"/>
                            </w:rPr>
                            <w:fldChar w:fldCharType="begin"/>
                          </w:r>
                          <w:r>
                            <w:rPr>
                              <w:rFonts w:ascii="Caladea"/>
                            </w:rPr>
                            <w:instrText xml:space="preserve"> PAGE  \* MERGEFORMAT </w:instrText>
                          </w:r>
                          <w:r>
                            <w:rPr>
                              <w:rFonts w:ascii="Caladea"/>
                            </w:rPr>
                            <w:fldChar w:fldCharType="separate"/>
                          </w:r>
                          <w:r>
                            <w:rPr>
                              <w:rFonts w:ascii="Caladea"/>
                            </w:rPr>
                            <w:t>37</w:t>
                          </w:r>
                          <w:r>
                            <w:rPr>
                              <w:rFonts w:ascii="Calade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2984F" id="_x0000_t202" coordsize="21600,21600" o:spt="202" path="m,l,21600r21600,l21600,xe">
              <v:stroke joinstyle="miter"/>
              <v:path gradientshapeok="t" o:connecttype="rect"/>
            </v:shapetype>
            <v:shape id="Text Box 8" o:spid="_x0000_s1047" type="#_x0000_t202" style="position:absolute;margin-left:437.25pt;margin-top:-.75pt;width:18.25pt;height:14.95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" filled="f" stroked="f">
              <v:textbox inset="0,0,0,0">
                <w:txbxContent>
                  <w:p w14:paraId="473BC765" w14:textId="77777777" w:rsidR="00ED0F09" w:rsidRDefault="00ED0F09">
                    <w:pPr>
                      <w:spacing w:before="21"/>
                      <w:ind w:left="60"/>
                      <w:rPr>
                        <w:rFonts w:ascii="Caladea"/>
                      </w:rPr>
                    </w:pPr>
                    <w:r>
                      <w:rPr>
                        <w:rFonts w:ascii="Caladea"/>
                      </w:rPr>
                      <w:fldChar w:fldCharType="begin"/>
                    </w:r>
                    <w:r>
                      <w:rPr>
                        <w:rFonts w:ascii="Caladea"/>
                      </w:rPr>
                      <w:instrText xml:space="preserve"> PAGE  \* MERGEFORMAT </w:instrText>
                    </w:r>
                    <w:r>
                      <w:rPr>
                        <w:rFonts w:ascii="Caladea"/>
                      </w:rPr>
                      <w:fldChar w:fldCharType="separate"/>
                    </w:r>
                    <w:r>
                      <w:rPr>
                        <w:rFonts w:ascii="Caladea"/>
                      </w:rPr>
                      <w:t>37</w:t>
                    </w:r>
                    <w:r>
                      <w:rPr>
                        <w:rFonts w:ascii="Caladea"/>
                      </w:rPr>
                      <w:fldChar w:fldCharType="end"/>
                    </w:r>
                  </w:p>
                </w:txbxContent>
              </v:textbox>
              <w10:wrap anchorx="margin"/>
            </v:shape>
          </w:pict>
        </mc:Fallback>
      </mc:AlternateContent>
    </w:r>
    <w:r w:rsidR="00ED0F09">
      <w:rPr>
        <w:noProof/>
      </w:rPr>
      <mc:AlternateContent>
        <mc:Choice Requires="wps">
          <w:drawing>
            <wp:anchor distT="0" distB="0" distL="114300" distR="114300" simplePos="0" relativeHeight="251763200" behindDoc="1" locked="0" layoutInCell="1" allowOverlap="1" wp14:anchorId="23B2A0E7" wp14:editId="16D37990">
              <wp:simplePos x="0" y="0"/>
              <wp:positionH relativeFrom="page">
                <wp:posOffset>896620</wp:posOffset>
              </wp:positionH>
              <wp:positionV relativeFrom="page">
                <wp:posOffset>9864725</wp:posOffset>
              </wp:positionV>
              <wp:extent cx="5765165" cy="56515"/>
              <wp:effectExtent l="0" t="0" r="6985" b="635"/>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610 15535"/>
                          <a:gd name="T3" fmla="*/ 15610 h 89"/>
                          <a:gd name="T4" fmla="+- 0 1412 1412"/>
                          <a:gd name="T5" fmla="*/ T4 w 9079"/>
                          <a:gd name="T6" fmla="+- 0 15610 15535"/>
                          <a:gd name="T7" fmla="*/ 15610 h 89"/>
                          <a:gd name="T8" fmla="+- 0 1412 1412"/>
                          <a:gd name="T9" fmla="*/ T8 w 9079"/>
                          <a:gd name="T10" fmla="+- 0 15624 15535"/>
                          <a:gd name="T11" fmla="*/ 15624 h 89"/>
                          <a:gd name="T12" fmla="+- 0 10490 1412"/>
                          <a:gd name="T13" fmla="*/ T12 w 9079"/>
                          <a:gd name="T14" fmla="+- 0 15624 15535"/>
                          <a:gd name="T15" fmla="*/ 15624 h 89"/>
                          <a:gd name="T16" fmla="+- 0 10490 1412"/>
                          <a:gd name="T17" fmla="*/ T16 w 9079"/>
                          <a:gd name="T18" fmla="+- 0 15610 15535"/>
                          <a:gd name="T19" fmla="*/ 15610 h 89"/>
                          <a:gd name="T20" fmla="+- 0 10490 1412"/>
                          <a:gd name="T21" fmla="*/ T20 w 9079"/>
                          <a:gd name="T22" fmla="+- 0 15535 15535"/>
                          <a:gd name="T23" fmla="*/ 15535 h 89"/>
                          <a:gd name="T24" fmla="+- 0 1412 1412"/>
                          <a:gd name="T25" fmla="*/ T24 w 9079"/>
                          <a:gd name="T26" fmla="+- 0 15535 15535"/>
                          <a:gd name="T27" fmla="*/ 15535 h 89"/>
                          <a:gd name="T28" fmla="+- 0 1412 1412"/>
                          <a:gd name="T29" fmla="*/ T28 w 9079"/>
                          <a:gd name="T30" fmla="+- 0 15595 15535"/>
                          <a:gd name="T31" fmla="*/ 15595 h 89"/>
                          <a:gd name="T32" fmla="+- 0 10490 1412"/>
                          <a:gd name="T33" fmla="*/ T32 w 9079"/>
                          <a:gd name="T34" fmla="+- 0 15595 15535"/>
                          <a:gd name="T35" fmla="*/ 15595 h 89"/>
                          <a:gd name="T36" fmla="+- 0 10490 1412"/>
                          <a:gd name="T37" fmla="*/ T36 w 9079"/>
                          <a:gd name="T38" fmla="+- 0 15535 15535"/>
                          <a:gd name="T39" fmla="*/ 155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5"/>
                            </a:moveTo>
                            <a:lnTo>
                              <a:pt x="0" y="75"/>
                            </a:lnTo>
                            <a:lnTo>
                              <a:pt x="0" y="89"/>
                            </a:lnTo>
                            <a:lnTo>
                              <a:pt x="9078" y="89"/>
                            </a:lnTo>
                            <a:lnTo>
                              <a:pt x="9078" y="75"/>
                            </a:lnTo>
                            <a:close/>
                            <a:moveTo>
                              <a:pt x="9078" y="0"/>
                            </a:moveTo>
                            <a:lnTo>
                              <a:pt x="0" y="0"/>
                            </a:lnTo>
                            <a:lnTo>
                              <a:pt x="0" y="60"/>
                            </a:lnTo>
                            <a:lnTo>
                              <a:pt x="9078" y="60"/>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B80DC" id="Freeform: Shape 11" o:spid="_x0000_s1026" style="position:absolute;margin-left:70.6pt;margin-top:776.75pt;width:453.95pt;height:4.45pt;z-index:-2515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" path="m9078,75l,75,,89r9078,l9078,75xm9078,l,,,60r9078,l9078,xe" fillcolor="#612322" stroked="f">
              <v:path arrowok="t" o:connecttype="custom" o:connectlocs="5764530,9912350;0,9912350;0,9921240;5764530,9921240;5764530,9912350;5764530,9864725;0,9864725;0,9902825;5764530,9902825;5764530,9864725" o:connectangles="0,0,0,0,0,0,0,0,0,0"/>
              <w10:wrap anchorx="page" anchory="page"/>
            </v:shape>
          </w:pict>
        </mc:Fallback>
      </mc:AlternateContent>
    </w:r>
    <w:r w:rsidR="00ED0F09">
      <w:rPr>
        <w:noProof/>
      </w:rPr>
      <mc:AlternateContent>
        <mc:Choice Requires="wps">
          <w:drawing>
            <wp:anchor distT="0" distB="0" distL="114300" distR="114300" simplePos="0" relativeHeight="251764224" behindDoc="1" locked="0" layoutInCell="1" allowOverlap="1" wp14:anchorId="49EB5344" wp14:editId="63E63C41">
              <wp:simplePos x="0" y="0"/>
              <wp:positionH relativeFrom="page">
                <wp:posOffset>901700</wp:posOffset>
              </wp:positionH>
              <wp:positionV relativeFrom="page">
                <wp:posOffset>9946005</wp:posOffset>
              </wp:positionV>
              <wp:extent cx="1559560" cy="189865"/>
              <wp:effectExtent l="0" t="0" r="254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89865"/>
                      </a:xfrm>
                      <a:prstGeom prst="rect">
                        <a:avLst/>
                      </a:prstGeom>
                      <a:noFill/>
                      <a:ln>
                        <a:noFill/>
                      </a:ln>
                    </wps:spPr>
                    <wps:txbx>
                      <w:txbxContent>
                        <w:p w14:paraId="3E14214C" w14:textId="77777777" w:rsidR="00ED0F09" w:rsidRDefault="00ED0F09">
                          <w:pPr>
                            <w:spacing w:before="21"/>
                            <w:ind w:left="20"/>
                            <w:rPr>
                              <w:rFonts w:ascii="Caladea"/>
                            </w:rPr>
                          </w:pPr>
                          <w:r>
                            <w:rPr>
                              <w:rFonts w:ascii="Caladea"/>
                            </w:rP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B5344" id="Text Box 10" o:spid="_x0000_s1048" type="#_x0000_t202" style="position:absolute;margin-left:71pt;margin-top:783.15pt;width:122.8pt;height:14.95pt;z-index:-2515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" filled="f" stroked="f">
              <v:textbox inset="0,0,0,0">
                <w:txbxContent>
                  <w:p w14:paraId="3E14214C" w14:textId="77777777" w:rsidR="00ED0F09" w:rsidRDefault="00ED0F09">
                    <w:pPr>
                      <w:spacing w:before="21"/>
                      <w:ind w:left="20"/>
                      <w:rPr>
                        <w:rFonts w:ascii="Caladea"/>
                      </w:rPr>
                    </w:pPr>
                    <w:r>
                      <w:rPr>
                        <w:rFonts w:ascii="Caladea"/>
                      </w:rPr>
                      <w:t>Department of ISE, RNSIT</w:t>
                    </w:r>
                  </w:p>
                </w:txbxContent>
              </v:textbox>
              <w10:wrap anchorx="page" anchory="page"/>
            </v:shape>
          </w:pict>
        </mc:Fallback>
      </mc:AlternateContent>
    </w:r>
    <w:r w:rsidR="00ED0F09">
      <w:rPr>
        <w:noProof/>
      </w:rPr>
      <mc:AlternateContent>
        <mc:Choice Requires="wps">
          <w:drawing>
            <wp:anchor distT="0" distB="0" distL="114300" distR="114300" simplePos="0" relativeHeight="251765248" behindDoc="1" locked="0" layoutInCell="1" allowOverlap="1" wp14:anchorId="12A280AD" wp14:editId="71F27DA5">
              <wp:simplePos x="0" y="0"/>
              <wp:positionH relativeFrom="page">
                <wp:posOffset>3392805</wp:posOffset>
              </wp:positionH>
              <wp:positionV relativeFrom="page">
                <wp:posOffset>9946005</wp:posOffset>
              </wp:positionV>
              <wp:extent cx="777240" cy="189865"/>
              <wp:effectExtent l="0" t="0" r="381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89865"/>
                      </a:xfrm>
                      <a:prstGeom prst="rect">
                        <a:avLst/>
                      </a:prstGeom>
                      <a:noFill/>
                      <a:ln>
                        <a:noFill/>
                      </a:ln>
                    </wps:spPr>
                    <wps:txbx>
                      <w:txbxContent>
                        <w:p w14:paraId="254E4863" w14:textId="77777777" w:rsidR="00ED0F09" w:rsidRDefault="00ED0F09">
                          <w:pPr>
                            <w:spacing w:before="21"/>
                            <w:ind w:left="20"/>
                            <w:rPr>
                              <w:rFonts w:ascii="Caladea" w:hAnsi="Caladea"/>
                            </w:rPr>
                          </w:pPr>
                          <w:r>
                            <w:rPr>
                              <w:rFonts w:ascii="Caladea" w:hAnsi="Caladea"/>
                            </w:rPr>
                            <w:t>2021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280AD" id="Text Box 9" o:spid="_x0000_s1049" type="#_x0000_t202" style="position:absolute;margin-left:267.15pt;margin-top:783.15pt;width:61.2pt;height:14.9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" filled="f" stroked="f">
              <v:textbox inset="0,0,0,0">
                <w:txbxContent>
                  <w:p w14:paraId="254E4863" w14:textId="77777777" w:rsidR="00ED0F09" w:rsidRDefault="00ED0F09">
                    <w:pPr>
                      <w:spacing w:before="21"/>
                      <w:ind w:left="20"/>
                      <w:rPr>
                        <w:rFonts w:ascii="Caladea" w:hAnsi="Caladea"/>
                      </w:rPr>
                    </w:pPr>
                    <w:r>
                      <w:rPr>
                        <w:rFonts w:ascii="Caladea" w:hAnsi="Caladea"/>
                      </w:rPr>
                      <w:t>2021 – 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34A2" w14:textId="77777777" w:rsidR="00026E70" w:rsidRDefault="00026E70">
      <w:r>
        <w:separator/>
      </w:r>
    </w:p>
  </w:footnote>
  <w:footnote w:type="continuationSeparator" w:id="0">
    <w:p w14:paraId="1F8B78FB" w14:textId="77777777" w:rsidR="00026E70" w:rsidRDefault="00026E70">
      <w:r>
        <w:continuationSeparator/>
      </w:r>
    </w:p>
  </w:footnote>
  <w:footnote w:type="continuationNotice" w:id="1">
    <w:p w14:paraId="3A88947F" w14:textId="77777777" w:rsidR="00026E70" w:rsidRDefault="00026E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6437" w14:textId="765508A5" w:rsidR="00BD4B25" w:rsidRDefault="0055685B" w:rsidP="00BD4B25">
    <w:pPr>
      <w:pStyle w:val="BodyText"/>
      <w:spacing w:line="14" w:lineRule="auto"/>
      <w:rPr>
        <w:sz w:val="20"/>
      </w:rPr>
    </w:pPr>
    <w:r>
      <w:rPr>
        <w:noProof/>
      </w:rPr>
      <mc:AlternateContent>
        <mc:Choice Requires="wps">
          <w:drawing>
            <wp:anchor distT="0" distB="0" distL="114300" distR="114300" simplePos="0" relativeHeight="251708928" behindDoc="1" locked="0" layoutInCell="1" allowOverlap="1" wp14:anchorId="764A3382" wp14:editId="5C850671">
              <wp:simplePos x="0" y="0"/>
              <wp:positionH relativeFrom="page">
                <wp:posOffset>896620</wp:posOffset>
              </wp:positionH>
              <wp:positionV relativeFrom="page">
                <wp:posOffset>631190</wp:posOffset>
              </wp:positionV>
              <wp:extent cx="5765165" cy="56515"/>
              <wp:effectExtent l="0" t="0" r="0" b="0"/>
              <wp:wrapNone/>
              <wp:docPr id="68" name="Freeform: 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022 994"/>
                          <a:gd name="T3" fmla="*/ 1022 h 89"/>
                          <a:gd name="T4" fmla="+- 0 1412 1412"/>
                          <a:gd name="T5" fmla="*/ T4 w 9079"/>
                          <a:gd name="T6" fmla="+- 0 1022 994"/>
                          <a:gd name="T7" fmla="*/ 1022 h 89"/>
                          <a:gd name="T8" fmla="+- 0 1412 1412"/>
                          <a:gd name="T9" fmla="*/ T8 w 9079"/>
                          <a:gd name="T10" fmla="+- 0 1082 994"/>
                          <a:gd name="T11" fmla="*/ 1082 h 89"/>
                          <a:gd name="T12" fmla="+- 0 10490 1412"/>
                          <a:gd name="T13" fmla="*/ T12 w 9079"/>
                          <a:gd name="T14" fmla="+- 0 1082 994"/>
                          <a:gd name="T15" fmla="*/ 1082 h 89"/>
                          <a:gd name="T16" fmla="+- 0 10490 1412"/>
                          <a:gd name="T17" fmla="*/ T16 w 9079"/>
                          <a:gd name="T18" fmla="+- 0 1022 994"/>
                          <a:gd name="T19" fmla="*/ 1022 h 89"/>
                          <a:gd name="T20" fmla="+- 0 10490 1412"/>
                          <a:gd name="T21" fmla="*/ T20 w 9079"/>
                          <a:gd name="T22" fmla="+- 0 994 994"/>
                          <a:gd name="T23" fmla="*/ 994 h 89"/>
                          <a:gd name="T24" fmla="+- 0 1412 1412"/>
                          <a:gd name="T25" fmla="*/ T24 w 9079"/>
                          <a:gd name="T26" fmla="+- 0 994 994"/>
                          <a:gd name="T27" fmla="*/ 994 h 89"/>
                          <a:gd name="T28" fmla="+- 0 1412 1412"/>
                          <a:gd name="T29" fmla="*/ T28 w 9079"/>
                          <a:gd name="T30" fmla="+- 0 1008 994"/>
                          <a:gd name="T31" fmla="*/ 1008 h 89"/>
                          <a:gd name="T32" fmla="+- 0 10490 1412"/>
                          <a:gd name="T33" fmla="*/ T32 w 9079"/>
                          <a:gd name="T34" fmla="+- 0 1008 994"/>
                          <a:gd name="T35" fmla="*/ 1008 h 89"/>
                          <a:gd name="T36" fmla="+- 0 10490 1412"/>
                          <a:gd name="T37" fmla="*/ T36 w 9079"/>
                          <a:gd name="T38" fmla="+- 0 994 994"/>
                          <a:gd name="T39" fmla="*/ 9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28"/>
                            </a:moveTo>
                            <a:lnTo>
                              <a:pt x="0" y="28"/>
                            </a:lnTo>
                            <a:lnTo>
                              <a:pt x="0" y="88"/>
                            </a:lnTo>
                            <a:lnTo>
                              <a:pt x="9078" y="88"/>
                            </a:lnTo>
                            <a:lnTo>
                              <a:pt x="9078" y="28"/>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F5E51" id="Freeform: Shape 68" o:spid="_x0000_s1026" style="position:absolute;margin-left:70.6pt;margin-top:49.7pt;width:453.95pt;height:4.4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" path="m9078,28l,28,,88r9078,l9078,28xm9078,l,,,14r9078,l9078,xe" fillcolor="#612322" stroked="f">
              <v:path arrowok="t" o:connecttype="custom" o:connectlocs="5764530,648970;0,648970;0,687070;5764530,687070;5764530,648970;5764530,631190;0,631190;0,640080;5764530,640080;5764530,631190" o:connectangles="0,0,0,0,0,0,0,0,0,0"/>
              <w10:wrap anchorx="page" anchory="page"/>
            </v:shape>
          </w:pict>
        </mc:Fallback>
      </mc:AlternateContent>
    </w:r>
    <w:r>
      <w:rPr>
        <w:noProof/>
      </w:rPr>
      <mc:AlternateContent>
        <mc:Choice Requires="wps">
          <w:drawing>
            <wp:anchor distT="0" distB="0" distL="114300" distR="114300" simplePos="0" relativeHeight="251709952" behindDoc="1" locked="0" layoutInCell="1" allowOverlap="1" wp14:anchorId="286E82CF" wp14:editId="137B3E05">
              <wp:simplePos x="0" y="0"/>
              <wp:positionH relativeFrom="page">
                <wp:posOffset>901700</wp:posOffset>
              </wp:positionH>
              <wp:positionV relativeFrom="page">
                <wp:posOffset>450850</wp:posOffset>
              </wp:positionV>
              <wp:extent cx="2129790" cy="180975"/>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80975"/>
                      </a:xfrm>
                      <a:prstGeom prst="rect">
                        <a:avLst/>
                      </a:prstGeom>
                      <a:noFill/>
                      <a:ln>
                        <a:noFill/>
                      </a:ln>
                    </wps:spPr>
                    <wps:txbx>
                      <w:txbxContent>
                        <w:p w14:paraId="106A20B1" w14:textId="77777777" w:rsidR="00BD4B25" w:rsidRDefault="00BD4B25" w:rsidP="00BD4B25">
                          <w:pPr>
                            <w:spacing w:before="11"/>
                            <w:ind w:left="20"/>
                            <w:rPr>
                              <w:lang w:val="en-IN"/>
                            </w:rPr>
                          </w:pPr>
                          <w:r>
                            <w:rPr>
                              <w:lang w:val="en-IN"/>
                            </w:rPr>
                            <w:t>INTERNSHIP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E82CF" id="_x0000_t202" coordsize="21600,21600" o:spt="202" path="m,l,21600r21600,l21600,xe">
              <v:stroke joinstyle="miter"/>
              <v:path gradientshapeok="t" o:connecttype="rect"/>
            </v:shapetype>
            <v:shape id="Text Box 67" o:spid="_x0000_s1027" type="#_x0000_t202" style="position:absolute;margin-left:71pt;margin-top:35.5pt;width:167.7pt;height:14.25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" filled="f" stroked="f">
              <v:textbox inset="0,0,0,0">
                <w:txbxContent>
                  <w:p w14:paraId="106A20B1" w14:textId="77777777" w:rsidR="00BD4B25" w:rsidRDefault="00BD4B25" w:rsidP="00BD4B25">
                    <w:pPr>
                      <w:spacing w:before="11"/>
                      <w:ind w:left="20"/>
                      <w:rPr>
                        <w:lang w:val="en-IN"/>
                      </w:rPr>
                    </w:pPr>
                    <w:r>
                      <w:rPr>
                        <w:lang w:val="en-IN"/>
                      </w:rPr>
                      <w:t>INTERNSHIP PROJECT</w:t>
                    </w:r>
                  </w:p>
                </w:txbxContent>
              </v:textbox>
              <w10:wrap anchorx="page" anchory="page"/>
            </v:shape>
          </w:pict>
        </mc:Fallback>
      </mc:AlternateContent>
    </w:r>
    <w:r>
      <w:rPr>
        <w:noProof/>
      </w:rPr>
      <mc:AlternateContent>
        <mc:Choice Requires="wps">
          <w:drawing>
            <wp:anchor distT="0" distB="0" distL="114300" distR="114300" simplePos="0" relativeHeight="251710976" behindDoc="1" locked="0" layoutInCell="1" allowOverlap="1" wp14:anchorId="0AEF18A7" wp14:editId="6A08F996">
              <wp:simplePos x="0" y="0"/>
              <wp:positionH relativeFrom="page">
                <wp:posOffset>5528310</wp:posOffset>
              </wp:positionH>
              <wp:positionV relativeFrom="page">
                <wp:posOffset>450850</wp:posOffset>
              </wp:positionV>
              <wp:extent cx="1128395" cy="180975"/>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80975"/>
                      </a:xfrm>
                      <a:prstGeom prst="rect">
                        <a:avLst/>
                      </a:prstGeom>
                      <a:noFill/>
                      <a:ln>
                        <a:noFill/>
                      </a:ln>
                    </wps:spPr>
                    <wps:txbx>
                      <w:txbxContent>
                        <w:p w14:paraId="5274D342" w14:textId="77777777" w:rsidR="00BD4B25" w:rsidRDefault="00BD4B25" w:rsidP="00BD4B25">
                          <w:pPr>
                            <w:spacing w:before="11"/>
                            <w:ind w:left="20"/>
                          </w:pPr>
                          <w:r>
                            <w:rPr>
                              <w:lang w:val="en-IN"/>
                            </w:rPr>
                            <w:t xml:space="preserve">   Barber Shop </w:t>
                          </w:r>
                          <w:r>
                            <w:t>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F18A7" id="Text Box 59" o:spid="_x0000_s1028" type="#_x0000_t202" style="position:absolute;margin-left:435.3pt;margin-top:35.5pt;width:88.85pt;height:14.2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" filled="f" stroked="f">
              <v:textbox inset="0,0,0,0">
                <w:txbxContent>
                  <w:p w14:paraId="5274D342" w14:textId="77777777" w:rsidR="00BD4B25" w:rsidRDefault="00BD4B25" w:rsidP="00BD4B25">
                    <w:pPr>
                      <w:spacing w:before="11"/>
                      <w:ind w:left="20"/>
                    </w:pPr>
                    <w:r>
                      <w:rPr>
                        <w:lang w:val="en-IN"/>
                      </w:rPr>
                      <w:t xml:space="preserve">   Barber Shop </w:t>
                    </w:r>
                    <w:r>
                      <w:t>App</w:t>
                    </w:r>
                  </w:p>
                </w:txbxContent>
              </v:textbox>
              <w10:wrap anchorx="page" anchory="page"/>
            </v:shape>
          </w:pict>
        </mc:Fallback>
      </mc:AlternateContent>
    </w:r>
  </w:p>
  <w:p w14:paraId="309F2E46" w14:textId="77777777" w:rsidR="00BF6992" w:rsidRPr="00BD4B25" w:rsidRDefault="00BF6992" w:rsidP="00BD4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55F" w14:textId="59FF39B5" w:rsidR="00BE6410" w:rsidRPr="00E957A5" w:rsidRDefault="00BE6410" w:rsidP="00E957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A526" w14:textId="476AF6F0" w:rsidR="00BE6410" w:rsidRDefault="0055685B">
    <w:pPr>
      <w:pStyle w:val="BodyText"/>
      <w:spacing w:line="14" w:lineRule="auto"/>
      <w:rPr>
        <w:sz w:val="20"/>
      </w:rPr>
    </w:pPr>
    <w:bookmarkStart w:id="3" w:name="_Hlk92811351"/>
    <w:bookmarkStart w:id="4" w:name="_Hlk92811352"/>
    <w:bookmarkStart w:id="5" w:name="_Hlk92811393"/>
    <w:bookmarkStart w:id="6" w:name="_Hlk92811394"/>
    <w:bookmarkStart w:id="7" w:name="_Hlk92811455"/>
    <w:bookmarkStart w:id="8" w:name="_Hlk92811456"/>
    <w:r>
      <w:rPr>
        <w:noProof/>
      </w:rPr>
      <mc:AlternateContent>
        <mc:Choice Requires="wps">
          <w:drawing>
            <wp:anchor distT="0" distB="0" distL="114300" distR="114300" simplePos="0" relativeHeight="251623936" behindDoc="1" locked="0" layoutInCell="1" allowOverlap="1" wp14:anchorId="1EBE3831" wp14:editId="6B7A21AE">
              <wp:simplePos x="0" y="0"/>
              <wp:positionH relativeFrom="page">
                <wp:posOffset>896620</wp:posOffset>
              </wp:positionH>
              <wp:positionV relativeFrom="page">
                <wp:posOffset>631190</wp:posOffset>
              </wp:positionV>
              <wp:extent cx="5765165" cy="56515"/>
              <wp:effectExtent l="0" t="0" r="0" b="0"/>
              <wp:wrapNone/>
              <wp:docPr id="55"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022 994"/>
                          <a:gd name="T3" fmla="*/ 1022 h 89"/>
                          <a:gd name="T4" fmla="+- 0 1412 1412"/>
                          <a:gd name="T5" fmla="*/ T4 w 9079"/>
                          <a:gd name="T6" fmla="+- 0 1022 994"/>
                          <a:gd name="T7" fmla="*/ 1022 h 89"/>
                          <a:gd name="T8" fmla="+- 0 1412 1412"/>
                          <a:gd name="T9" fmla="*/ T8 w 9079"/>
                          <a:gd name="T10" fmla="+- 0 1082 994"/>
                          <a:gd name="T11" fmla="*/ 1082 h 89"/>
                          <a:gd name="T12" fmla="+- 0 10490 1412"/>
                          <a:gd name="T13" fmla="*/ T12 w 9079"/>
                          <a:gd name="T14" fmla="+- 0 1082 994"/>
                          <a:gd name="T15" fmla="*/ 1082 h 89"/>
                          <a:gd name="T16" fmla="+- 0 10490 1412"/>
                          <a:gd name="T17" fmla="*/ T16 w 9079"/>
                          <a:gd name="T18" fmla="+- 0 1022 994"/>
                          <a:gd name="T19" fmla="*/ 1022 h 89"/>
                          <a:gd name="T20" fmla="+- 0 10490 1412"/>
                          <a:gd name="T21" fmla="*/ T20 w 9079"/>
                          <a:gd name="T22" fmla="+- 0 994 994"/>
                          <a:gd name="T23" fmla="*/ 994 h 89"/>
                          <a:gd name="T24" fmla="+- 0 1412 1412"/>
                          <a:gd name="T25" fmla="*/ T24 w 9079"/>
                          <a:gd name="T26" fmla="+- 0 994 994"/>
                          <a:gd name="T27" fmla="*/ 994 h 89"/>
                          <a:gd name="T28" fmla="+- 0 1412 1412"/>
                          <a:gd name="T29" fmla="*/ T28 w 9079"/>
                          <a:gd name="T30" fmla="+- 0 1008 994"/>
                          <a:gd name="T31" fmla="*/ 1008 h 89"/>
                          <a:gd name="T32" fmla="+- 0 10490 1412"/>
                          <a:gd name="T33" fmla="*/ T32 w 9079"/>
                          <a:gd name="T34" fmla="+- 0 1008 994"/>
                          <a:gd name="T35" fmla="*/ 1008 h 89"/>
                          <a:gd name="T36" fmla="+- 0 10490 1412"/>
                          <a:gd name="T37" fmla="*/ T36 w 9079"/>
                          <a:gd name="T38" fmla="+- 0 994 994"/>
                          <a:gd name="T39" fmla="*/ 9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28"/>
                            </a:moveTo>
                            <a:lnTo>
                              <a:pt x="0" y="28"/>
                            </a:lnTo>
                            <a:lnTo>
                              <a:pt x="0" y="88"/>
                            </a:lnTo>
                            <a:lnTo>
                              <a:pt x="9078" y="88"/>
                            </a:lnTo>
                            <a:lnTo>
                              <a:pt x="9078" y="28"/>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9FAF" id="Freeform: Shape 55" o:spid="_x0000_s1026" style="position:absolute;margin-left:70.6pt;margin-top:49.7pt;width:453.95pt;height:4.4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" path="m9078,28l,28,,88r9078,l9078,28xm9078,l,,,14r9078,l9078,xe" fillcolor="#612322" stroked="f">
              <v:path arrowok="t" o:connecttype="custom" o:connectlocs="5764530,648970;0,648970;0,687070;5764530,687070;5764530,648970;5764530,631190;0,631190;0,640080;5764530,640080;5764530,631190" o:connectangles="0,0,0,0,0,0,0,0,0,0"/>
              <w10:wrap anchorx="page" anchory="page"/>
            </v:shape>
          </w:pict>
        </mc:Fallback>
      </mc:AlternateContent>
    </w:r>
    <w:r>
      <w:rPr>
        <w:noProof/>
      </w:rPr>
      <mc:AlternateContent>
        <mc:Choice Requires="wps">
          <w:drawing>
            <wp:anchor distT="0" distB="0" distL="114300" distR="114300" simplePos="0" relativeHeight="251624960" behindDoc="1" locked="0" layoutInCell="1" allowOverlap="1" wp14:anchorId="2B1463C4" wp14:editId="7487E9E3">
              <wp:simplePos x="0" y="0"/>
              <wp:positionH relativeFrom="page">
                <wp:posOffset>901700</wp:posOffset>
              </wp:positionH>
              <wp:positionV relativeFrom="page">
                <wp:posOffset>450850</wp:posOffset>
              </wp:positionV>
              <wp:extent cx="2129790" cy="18097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80975"/>
                      </a:xfrm>
                      <a:prstGeom prst="rect">
                        <a:avLst/>
                      </a:prstGeom>
                      <a:noFill/>
                      <a:ln>
                        <a:noFill/>
                      </a:ln>
                    </wps:spPr>
                    <wps:txbx>
                      <w:txbxContent>
                        <w:p w14:paraId="78D76401" w14:textId="6601643C" w:rsidR="00BE6410" w:rsidRPr="00152689" w:rsidRDefault="00862CC6">
                          <w:pPr>
                            <w:spacing w:before="11"/>
                            <w:ind w:left="20"/>
                            <w:rPr>
                              <w:sz w:val="18"/>
                              <w:szCs w:val="18"/>
                              <w:lang w:val="en-IN"/>
                            </w:rPr>
                          </w:pPr>
                          <w:r w:rsidRPr="00152689">
                            <w:rPr>
                              <w:sz w:val="18"/>
                              <w:szCs w:val="18"/>
                              <w:lang w:val="en-IN"/>
                            </w:rPr>
                            <w:t>I</w:t>
                          </w:r>
                          <w:r w:rsidR="00152689" w:rsidRPr="00152689">
                            <w:rPr>
                              <w:sz w:val="18"/>
                              <w:szCs w:val="18"/>
                              <w:lang w:val="en-IN"/>
                            </w:rPr>
                            <w:t>NTERNSHIP PROJECT</w:t>
                          </w:r>
                        </w:p>
                        <w:p w14:paraId="7A247099" w14:textId="77777777" w:rsidR="00BE6410" w:rsidRDefault="00BE6410">
                          <w:pPr>
                            <w:spacing w:before="11"/>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463C4" id="_x0000_t202" coordsize="21600,21600" o:spt="202" path="m,l,21600r21600,l21600,xe">
              <v:stroke joinstyle="miter"/>
              <v:path gradientshapeok="t" o:connecttype="rect"/>
            </v:shapetype>
            <v:shape id="Text Box 54" o:spid="_x0000_s1031" type="#_x0000_t202" style="position:absolute;margin-left:71pt;margin-top:35.5pt;width:167.7pt;height:14.2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" filled="f" stroked="f">
              <v:textbox inset="0,0,0,0">
                <w:txbxContent>
                  <w:p w14:paraId="78D76401" w14:textId="6601643C" w:rsidR="00BE6410" w:rsidRPr="00152689" w:rsidRDefault="00862CC6">
                    <w:pPr>
                      <w:spacing w:before="11"/>
                      <w:ind w:left="20"/>
                      <w:rPr>
                        <w:sz w:val="18"/>
                        <w:szCs w:val="18"/>
                        <w:lang w:val="en-IN"/>
                      </w:rPr>
                    </w:pPr>
                    <w:r w:rsidRPr="00152689">
                      <w:rPr>
                        <w:sz w:val="18"/>
                        <w:szCs w:val="18"/>
                        <w:lang w:val="en-IN"/>
                      </w:rPr>
                      <w:t>I</w:t>
                    </w:r>
                    <w:r w:rsidR="00152689" w:rsidRPr="00152689">
                      <w:rPr>
                        <w:sz w:val="18"/>
                        <w:szCs w:val="18"/>
                        <w:lang w:val="en-IN"/>
                      </w:rPr>
                      <w:t>NTERNSHIP PROJECT</w:t>
                    </w:r>
                  </w:p>
                  <w:p w14:paraId="7A247099" w14:textId="77777777" w:rsidR="00BE6410" w:rsidRDefault="00BE6410">
                    <w:pPr>
                      <w:spacing w:before="11"/>
                      <w:ind w:left="20"/>
                      <w:rPr>
                        <w:lang w:val="en-IN"/>
                      </w:rPr>
                    </w:pPr>
                  </w:p>
                </w:txbxContent>
              </v:textbox>
              <w10:wrap anchorx="page" anchory="page"/>
            </v:shape>
          </w:pict>
        </mc:Fallback>
      </mc:AlternateContent>
    </w:r>
    <w:r>
      <w:rPr>
        <w:noProof/>
      </w:rPr>
      <mc:AlternateContent>
        <mc:Choice Requires="wps">
          <w:drawing>
            <wp:anchor distT="0" distB="0" distL="114300" distR="114300" simplePos="0" relativeHeight="251625984" behindDoc="1" locked="0" layoutInCell="1" allowOverlap="1" wp14:anchorId="0E3C7A48" wp14:editId="40D3BA1A">
              <wp:simplePos x="0" y="0"/>
              <wp:positionH relativeFrom="page">
                <wp:posOffset>5528310</wp:posOffset>
              </wp:positionH>
              <wp:positionV relativeFrom="page">
                <wp:posOffset>450850</wp:posOffset>
              </wp:positionV>
              <wp:extent cx="1128395" cy="18097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80975"/>
                      </a:xfrm>
                      <a:prstGeom prst="rect">
                        <a:avLst/>
                      </a:prstGeom>
                      <a:noFill/>
                      <a:ln>
                        <a:noFill/>
                      </a:ln>
                    </wps:spPr>
                    <wps:txbx>
                      <w:txbxContent>
                        <w:p w14:paraId="27959215" w14:textId="2CD4B59E" w:rsidR="00BE6410" w:rsidRDefault="00152689">
                          <w:pPr>
                            <w:spacing w:before="11"/>
                            <w:ind w:left="20"/>
                          </w:pPr>
                          <w:r>
                            <w:rPr>
                              <w:lang w:val="en-IN"/>
                            </w:rPr>
                            <w:t xml:space="preserve">   Barber Shop</w:t>
                          </w:r>
                          <w:r w:rsidR="00862CC6">
                            <w:t xml:space="preserve">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C7A48" id="Text Box 53" o:spid="_x0000_s1032" type="#_x0000_t202" style="position:absolute;margin-left:435.3pt;margin-top:35.5pt;width:88.85pt;height:14.2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" filled="f" stroked="f">
              <v:textbox inset="0,0,0,0">
                <w:txbxContent>
                  <w:p w14:paraId="27959215" w14:textId="2CD4B59E" w:rsidR="00BE6410" w:rsidRDefault="00152689">
                    <w:pPr>
                      <w:spacing w:before="11"/>
                      <w:ind w:left="20"/>
                    </w:pPr>
                    <w:r>
                      <w:rPr>
                        <w:lang w:val="en-IN"/>
                      </w:rPr>
                      <w:t xml:space="preserve">   Barber Shop</w:t>
                    </w:r>
                    <w:r w:rsidR="00862CC6">
                      <w:t xml:space="preserve"> App</w:t>
                    </w:r>
                  </w:p>
                </w:txbxContent>
              </v:textbox>
              <w10:wrap anchorx="page" anchory="page"/>
            </v:shape>
          </w:pict>
        </mc:Fallback>
      </mc:AlternateContent>
    </w:r>
    <w:bookmarkEnd w:id="3"/>
    <w:bookmarkEnd w:id="4"/>
    <w:bookmarkEnd w:id="5"/>
    <w:bookmarkEnd w:id="6"/>
    <w:bookmarkEnd w:id="7"/>
    <w:bookmarkEnd w:id="8"/>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C7CB" w14:textId="11CA4A4E" w:rsidR="005128DD" w:rsidRDefault="004F71BC" w:rsidP="00F3136C">
    <w:pPr>
      <w:spacing w:before="11"/>
      <w:ind w:left="20"/>
    </w:pPr>
    <w:r>
      <w:rPr>
        <w:lang w:val="en-IN"/>
      </w:rPr>
      <w:t xml:space="preserve"> </w:t>
    </w:r>
    <w:r w:rsidR="00F3136C">
      <w:rPr>
        <w:lang w:val="en-IN"/>
      </w:rPr>
      <w:t xml:space="preserve">  </w:t>
    </w:r>
    <w:r w:rsidR="005128DD">
      <w:rPr>
        <w:lang w:val="en-IN"/>
      </w:rPr>
      <w:t>Internship project report</w:t>
    </w:r>
    <w:r w:rsidR="005128DD">
      <w:tab/>
    </w:r>
    <w:r w:rsidR="005128DD">
      <w:rPr>
        <w:lang w:val="en-IN"/>
      </w:rPr>
      <w:t xml:space="preserve">   </w:t>
    </w:r>
    <w:r w:rsidR="005128DD">
      <w:rPr>
        <w:lang w:val="en-IN"/>
      </w:rPr>
      <w:tab/>
    </w:r>
    <w:r w:rsidR="005128DD">
      <w:rPr>
        <w:lang w:val="en-IN"/>
      </w:rPr>
      <w:tab/>
    </w:r>
    <w:r w:rsidR="005128DD">
      <w:rPr>
        <w:lang w:val="en-IN"/>
      </w:rPr>
      <w:tab/>
    </w:r>
    <w:r w:rsidR="005128DD">
      <w:rPr>
        <w:lang w:val="en-IN"/>
      </w:rPr>
      <w:tab/>
    </w:r>
    <w:r w:rsidR="005128DD">
      <w:rPr>
        <w:lang w:val="en-IN"/>
      </w:rPr>
      <w:tab/>
    </w:r>
    <w:r w:rsidR="005128DD">
      <w:rPr>
        <w:lang w:val="en-IN"/>
      </w:rPr>
      <w:tab/>
    </w:r>
    <w:r w:rsidR="00F3136C">
      <w:rPr>
        <w:lang w:val="en-IN"/>
      </w:rPr>
      <w:t xml:space="preserve">      </w:t>
    </w:r>
    <w:r w:rsidR="005128DD">
      <w:rPr>
        <w:lang w:val="en-IN"/>
      </w:rPr>
      <w:t>Barber Shop</w:t>
    </w:r>
    <w:r w:rsidR="005128DD">
      <w:t xml:space="preserve"> App</w:t>
    </w:r>
  </w:p>
  <w:p w14:paraId="442670BE" w14:textId="04D2D99D" w:rsidR="005128DD" w:rsidRDefault="0055685B" w:rsidP="005128DD">
    <w:pPr>
      <w:tabs>
        <w:tab w:val="left" w:pos="7425"/>
      </w:tabs>
      <w:spacing w:before="68"/>
      <w:ind w:left="140"/>
      <w:rPr>
        <w:sz w:val="14"/>
      </w:rPr>
    </w:pPr>
    <w:r>
      <w:rPr>
        <w:noProof/>
      </w:rPr>
      <mc:AlternateContent>
        <mc:Choice Requires="wps">
          <w:drawing>
            <wp:anchor distT="0" distB="0" distL="114300" distR="114300" simplePos="0" relativeHeight="251693568" behindDoc="0" locked="0" layoutInCell="1" allowOverlap="1" wp14:anchorId="15E3DD6E" wp14:editId="4F30239B">
              <wp:simplePos x="0" y="0"/>
              <wp:positionH relativeFrom="column">
                <wp:posOffset>114300</wp:posOffset>
              </wp:positionH>
              <wp:positionV relativeFrom="paragraph">
                <wp:posOffset>59055</wp:posOffset>
              </wp:positionV>
              <wp:extent cx="5765165" cy="56515"/>
              <wp:effectExtent l="0" t="0" r="0" b="0"/>
              <wp:wrapNone/>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9078 w 9079"/>
                          <a:gd name="T1" fmla="*/ 29 h 89"/>
                          <a:gd name="T2" fmla="*/ 0 w 9079"/>
                          <a:gd name="T3" fmla="*/ 29 h 89"/>
                          <a:gd name="T4" fmla="*/ 0 w 9079"/>
                          <a:gd name="T5" fmla="*/ 89 h 89"/>
                          <a:gd name="T6" fmla="*/ 9078 w 9079"/>
                          <a:gd name="T7" fmla="*/ 89 h 89"/>
                          <a:gd name="T8" fmla="*/ 9078 w 9079"/>
                          <a:gd name="T9" fmla="*/ 29 h 89"/>
                          <a:gd name="T10" fmla="*/ 9078 w 9079"/>
                          <a:gd name="T11" fmla="*/ 0 h 89"/>
                          <a:gd name="T12" fmla="*/ 0 w 9079"/>
                          <a:gd name="T13" fmla="*/ 0 h 89"/>
                          <a:gd name="T14" fmla="*/ 0 w 9079"/>
                          <a:gd name="T15" fmla="*/ 14 h 89"/>
                          <a:gd name="T16" fmla="*/ 9078 w 9079"/>
                          <a:gd name="T17" fmla="*/ 14 h 89"/>
                          <a:gd name="T18" fmla="*/ 9078 w 907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79" h="89">
                            <a:moveTo>
                              <a:pt x="9078" y="29"/>
                            </a:moveTo>
                            <a:lnTo>
                              <a:pt x="0" y="29"/>
                            </a:lnTo>
                            <a:lnTo>
                              <a:pt x="0" y="89"/>
                            </a:lnTo>
                            <a:lnTo>
                              <a:pt x="9078" y="89"/>
                            </a:lnTo>
                            <a:lnTo>
                              <a:pt x="9078" y="29"/>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AC6A1" id="Freeform: Shape 48" o:spid="_x0000_s1026" style="position:absolute;margin-left:9pt;margin-top:4.65pt;width:453.95pt;height:4.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" path="m9078,29l,29,,89r9078,l9078,29xm9078,l,,,14r9078,l9078,xe" fillcolor="#612322" stroked="f">
              <v:path arrowok="t" o:connecttype="custom" o:connectlocs="5764530,18415;0,18415;0,56515;5764530,56515;5764530,18415;5764530,0;0,0;0,8890;5764530,8890;5764530,0" o:connectangles="0,0,0,0,0,0,0,0,0,0"/>
            </v:shape>
          </w:pict>
        </mc:Fallback>
      </mc:AlternateContent>
    </w:r>
  </w:p>
  <w:p w14:paraId="11BFF321" w14:textId="1253565B" w:rsidR="005128DD" w:rsidRDefault="005128DD" w:rsidP="005128DD">
    <w:pPr>
      <w:pStyle w:val="BodyText"/>
      <w:spacing w:before="7"/>
      <w:rPr>
        <w:b/>
        <w:sz w:val="22"/>
      </w:rPr>
    </w:pPr>
  </w:p>
  <w:p w14:paraId="0DE22254" w14:textId="77777777" w:rsidR="00BE6410" w:rsidRDefault="00BE641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B741" w14:textId="77777777" w:rsidR="00ED0F09" w:rsidRDefault="00ED0F09" w:rsidP="008026BE">
    <w:pPr>
      <w:pStyle w:val="BodyText"/>
      <w:spacing w:line="14" w:lineRule="auto"/>
      <w:rPr>
        <w:sz w:val="20"/>
      </w:rPr>
    </w:pPr>
    <w:r>
      <w:rPr>
        <w:noProof/>
      </w:rPr>
      <mc:AlternateContent>
        <mc:Choice Requires="wps">
          <w:drawing>
            <wp:anchor distT="0" distB="0" distL="114300" distR="114300" simplePos="0" relativeHeight="251771392" behindDoc="1" locked="0" layoutInCell="1" allowOverlap="1" wp14:anchorId="12D45390" wp14:editId="76967F1F">
              <wp:simplePos x="0" y="0"/>
              <wp:positionH relativeFrom="page">
                <wp:posOffset>896620</wp:posOffset>
              </wp:positionH>
              <wp:positionV relativeFrom="page">
                <wp:posOffset>631190</wp:posOffset>
              </wp:positionV>
              <wp:extent cx="5765165" cy="56515"/>
              <wp:effectExtent l="0" t="0" r="6985" b="635"/>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022 994"/>
                          <a:gd name="T3" fmla="*/ 1022 h 89"/>
                          <a:gd name="T4" fmla="+- 0 1412 1412"/>
                          <a:gd name="T5" fmla="*/ T4 w 9079"/>
                          <a:gd name="T6" fmla="+- 0 1022 994"/>
                          <a:gd name="T7" fmla="*/ 1022 h 89"/>
                          <a:gd name="T8" fmla="+- 0 1412 1412"/>
                          <a:gd name="T9" fmla="*/ T8 w 9079"/>
                          <a:gd name="T10" fmla="+- 0 1082 994"/>
                          <a:gd name="T11" fmla="*/ 1082 h 89"/>
                          <a:gd name="T12" fmla="+- 0 10490 1412"/>
                          <a:gd name="T13" fmla="*/ T12 w 9079"/>
                          <a:gd name="T14" fmla="+- 0 1082 994"/>
                          <a:gd name="T15" fmla="*/ 1082 h 89"/>
                          <a:gd name="T16" fmla="+- 0 10490 1412"/>
                          <a:gd name="T17" fmla="*/ T16 w 9079"/>
                          <a:gd name="T18" fmla="+- 0 1022 994"/>
                          <a:gd name="T19" fmla="*/ 1022 h 89"/>
                          <a:gd name="T20" fmla="+- 0 10490 1412"/>
                          <a:gd name="T21" fmla="*/ T20 w 9079"/>
                          <a:gd name="T22" fmla="+- 0 994 994"/>
                          <a:gd name="T23" fmla="*/ 994 h 89"/>
                          <a:gd name="T24" fmla="+- 0 1412 1412"/>
                          <a:gd name="T25" fmla="*/ T24 w 9079"/>
                          <a:gd name="T26" fmla="+- 0 994 994"/>
                          <a:gd name="T27" fmla="*/ 994 h 89"/>
                          <a:gd name="T28" fmla="+- 0 1412 1412"/>
                          <a:gd name="T29" fmla="*/ T28 w 9079"/>
                          <a:gd name="T30" fmla="+- 0 1008 994"/>
                          <a:gd name="T31" fmla="*/ 1008 h 89"/>
                          <a:gd name="T32" fmla="+- 0 10490 1412"/>
                          <a:gd name="T33" fmla="*/ T32 w 9079"/>
                          <a:gd name="T34" fmla="+- 0 1008 994"/>
                          <a:gd name="T35" fmla="*/ 1008 h 89"/>
                          <a:gd name="T36" fmla="+- 0 10490 1412"/>
                          <a:gd name="T37" fmla="*/ T36 w 9079"/>
                          <a:gd name="T38" fmla="+- 0 994 994"/>
                          <a:gd name="T39" fmla="*/ 9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28"/>
                            </a:moveTo>
                            <a:lnTo>
                              <a:pt x="0" y="28"/>
                            </a:lnTo>
                            <a:lnTo>
                              <a:pt x="0" y="88"/>
                            </a:lnTo>
                            <a:lnTo>
                              <a:pt x="9078" y="88"/>
                            </a:lnTo>
                            <a:lnTo>
                              <a:pt x="9078" y="28"/>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35A47" id="Freeform: Shape 21" o:spid="_x0000_s1026" style="position:absolute;margin-left:70.6pt;margin-top:49.7pt;width:453.95pt;height:4.45pt;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" path="m9078,28l,28,,88r9078,l9078,28xm9078,l,,,14r9078,l9078,xe" fillcolor="#612322" stroked="f">
              <v:path arrowok="t" o:connecttype="custom" o:connectlocs="5764530,648970;0,648970;0,687070;5764530,687070;5764530,648970;5764530,631190;0,631190;0,640080;5764530,640080;5764530,631190" o:connectangles="0,0,0,0,0,0,0,0,0,0"/>
              <w10:wrap anchorx="page" anchory="page"/>
            </v:shape>
          </w:pict>
        </mc:Fallback>
      </mc:AlternateContent>
    </w:r>
    <w:r>
      <w:rPr>
        <w:noProof/>
      </w:rPr>
      <mc:AlternateContent>
        <mc:Choice Requires="wps">
          <w:drawing>
            <wp:anchor distT="0" distB="0" distL="114300" distR="114300" simplePos="0" relativeHeight="251772416" behindDoc="1" locked="0" layoutInCell="1" allowOverlap="1" wp14:anchorId="0697B0DE" wp14:editId="0468D7A5">
              <wp:simplePos x="0" y="0"/>
              <wp:positionH relativeFrom="page">
                <wp:posOffset>901700</wp:posOffset>
              </wp:positionH>
              <wp:positionV relativeFrom="page">
                <wp:posOffset>450850</wp:posOffset>
              </wp:positionV>
              <wp:extent cx="2129790" cy="180975"/>
              <wp:effectExtent l="0" t="0" r="381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80975"/>
                      </a:xfrm>
                      <a:prstGeom prst="rect">
                        <a:avLst/>
                      </a:prstGeom>
                      <a:noFill/>
                      <a:ln>
                        <a:noFill/>
                      </a:ln>
                    </wps:spPr>
                    <wps:txbx>
                      <w:txbxContent>
                        <w:p w14:paraId="657A0B23" w14:textId="77777777" w:rsidR="00ED0F09" w:rsidRDefault="00ED0F09" w:rsidP="008026BE">
                          <w:pPr>
                            <w:spacing w:before="11"/>
                            <w:ind w:left="20"/>
                            <w:rPr>
                              <w:lang w:val="en-IN"/>
                            </w:rPr>
                          </w:pPr>
                          <w:r>
                            <w:rPr>
                              <w:lang w:val="en-IN"/>
                            </w:rPr>
                            <w:t>INTERNSHIP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7B0DE" id="_x0000_t202" coordsize="21600,21600" o:spt="202" path="m,l,21600r21600,l21600,xe">
              <v:stroke joinstyle="miter"/>
              <v:path gradientshapeok="t" o:connecttype="rect"/>
            </v:shapetype>
            <v:shape id="Text Box 20" o:spid="_x0000_s1040" type="#_x0000_t202" style="position:absolute;margin-left:71pt;margin-top:35.5pt;width:167.7pt;height:14.25pt;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" filled="f" stroked="f">
              <v:textbox inset="0,0,0,0">
                <w:txbxContent>
                  <w:p w14:paraId="657A0B23" w14:textId="77777777" w:rsidR="00ED0F09" w:rsidRDefault="00ED0F09" w:rsidP="008026BE">
                    <w:pPr>
                      <w:spacing w:before="11"/>
                      <w:ind w:left="20"/>
                      <w:rPr>
                        <w:lang w:val="en-IN"/>
                      </w:rPr>
                    </w:pPr>
                    <w:r>
                      <w:rPr>
                        <w:lang w:val="en-IN"/>
                      </w:rPr>
                      <w:t>INTERNSHIP PROJECT</w:t>
                    </w:r>
                  </w:p>
                </w:txbxContent>
              </v:textbox>
              <w10:wrap anchorx="page" anchory="page"/>
            </v:shape>
          </w:pict>
        </mc:Fallback>
      </mc:AlternateContent>
    </w:r>
    <w:r>
      <w:rPr>
        <w:noProof/>
      </w:rPr>
      <mc:AlternateContent>
        <mc:Choice Requires="wps">
          <w:drawing>
            <wp:anchor distT="0" distB="0" distL="114300" distR="114300" simplePos="0" relativeHeight="251773440" behindDoc="1" locked="0" layoutInCell="1" allowOverlap="1" wp14:anchorId="452581C0" wp14:editId="4AEF6E0D">
              <wp:simplePos x="0" y="0"/>
              <wp:positionH relativeFrom="page">
                <wp:posOffset>5528310</wp:posOffset>
              </wp:positionH>
              <wp:positionV relativeFrom="page">
                <wp:posOffset>450850</wp:posOffset>
              </wp:positionV>
              <wp:extent cx="1128395" cy="180975"/>
              <wp:effectExtent l="0" t="0" r="1460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80975"/>
                      </a:xfrm>
                      <a:prstGeom prst="rect">
                        <a:avLst/>
                      </a:prstGeom>
                      <a:noFill/>
                      <a:ln>
                        <a:noFill/>
                      </a:ln>
                    </wps:spPr>
                    <wps:txbx>
                      <w:txbxContent>
                        <w:p w14:paraId="160A2365" w14:textId="77777777" w:rsidR="00ED0F09" w:rsidRDefault="00ED0F09" w:rsidP="008026BE">
                          <w:pPr>
                            <w:spacing w:before="11"/>
                            <w:ind w:left="20"/>
                          </w:pPr>
                          <w:r>
                            <w:rPr>
                              <w:lang w:val="en-IN"/>
                            </w:rPr>
                            <w:t xml:space="preserve">   Barber Shop </w:t>
                          </w:r>
                          <w:r>
                            <w:t>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581C0" id="Text Box 19" o:spid="_x0000_s1041" type="#_x0000_t202" style="position:absolute;margin-left:435.3pt;margin-top:35.5pt;width:88.85pt;height:14.25pt;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" filled="f" stroked="f">
              <v:textbox inset="0,0,0,0">
                <w:txbxContent>
                  <w:p w14:paraId="160A2365" w14:textId="77777777" w:rsidR="00ED0F09" w:rsidRDefault="00ED0F09" w:rsidP="008026BE">
                    <w:pPr>
                      <w:spacing w:before="11"/>
                      <w:ind w:left="20"/>
                    </w:pPr>
                    <w:r>
                      <w:rPr>
                        <w:lang w:val="en-IN"/>
                      </w:rPr>
                      <w:t xml:space="preserve">   Barber Shop </w:t>
                    </w:r>
                    <w:r>
                      <w:t>App</w:t>
                    </w:r>
                  </w:p>
                </w:txbxContent>
              </v:textbox>
              <w10:wrap anchorx="page" anchory="page"/>
            </v:shape>
          </w:pict>
        </mc:Fallback>
      </mc:AlternateContent>
    </w:r>
  </w:p>
  <w:p w14:paraId="4FCB1825" w14:textId="77777777" w:rsidR="00ED0F09" w:rsidRDefault="00ED0F09" w:rsidP="008026BE">
    <w:pPr>
      <w:pStyle w:val="Header"/>
    </w:pPr>
  </w:p>
  <w:p w14:paraId="3D6A33FC" w14:textId="77777777" w:rsidR="00ED0F09" w:rsidRDefault="00ED0F09" w:rsidP="008026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1749" w14:textId="77777777" w:rsidR="00ED0F09" w:rsidRDefault="00ED0F09" w:rsidP="005A2842">
    <w:pPr>
      <w:pStyle w:val="BodyText"/>
      <w:spacing w:line="14" w:lineRule="auto"/>
      <w:rPr>
        <w:sz w:val="20"/>
      </w:rPr>
    </w:pPr>
    <w:r>
      <w:rPr>
        <w:noProof/>
      </w:rPr>
      <mc:AlternateContent>
        <mc:Choice Requires="wps">
          <w:drawing>
            <wp:anchor distT="0" distB="0" distL="114300" distR="114300" simplePos="0" relativeHeight="251774464" behindDoc="1" locked="0" layoutInCell="1" allowOverlap="1" wp14:anchorId="3533DE41" wp14:editId="21E22674">
              <wp:simplePos x="0" y="0"/>
              <wp:positionH relativeFrom="page">
                <wp:posOffset>896620</wp:posOffset>
              </wp:positionH>
              <wp:positionV relativeFrom="page">
                <wp:posOffset>631190</wp:posOffset>
              </wp:positionV>
              <wp:extent cx="5765165" cy="56515"/>
              <wp:effectExtent l="0" t="0" r="6985" b="635"/>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022 994"/>
                          <a:gd name="T3" fmla="*/ 1022 h 89"/>
                          <a:gd name="T4" fmla="+- 0 1412 1412"/>
                          <a:gd name="T5" fmla="*/ T4 w 9079"/>
                          <a:gd name="T6" fmla="+- 0 1022 994"/>
                          <a:gd name="T7" fmla="*/ 1022 h 89"/>
                          <a:gd name="T8" fmla="+- 0 1412 1412"/>
                          <a:gd name="T9" fmla="*/ T8 w 9079"/>
                          <a:gd name="T10" fmla="+- 0 1082 994"/>
                          <a:gd name="T11" fmla="*/ 1082 h 89"/>
                          <a:gd name="T12" fmla="+- 0 10490 1412"/>
                          <a:gd name="T13" fmla="*/ T12 w 9079"/>
                          <a:gd name="T14" fmla="+- 0 1082 994"/>
                          <a:gd name="T15" fmla="*/ 1082 h 89"/>
                          <a:gd name="T16" fmla="+- 0 10490 1412"/>
                          <a:gd name="T17" fmla="*/ T16 w 9079"/>
                          <a:gd name="T18" fmla="+- 0 1022 994"/>
                          <a:gd name="T19" fmla="*/ 1022 h 89"/>
                          <a:gd name="T20" fmla="+- 0 10490 1412"/>
                          <a:gd name="T21" fmla="*/ T20 w 9079"/>
                          <a:gd name="T22" fmla="+- 0 994 994"/>
                          <a:gd name="T23" fmla="*/ 994 h 89"/>
                          <a:gd name="T24" fmla="+- 0 1412 1412"/>
                          <a:gd name="T25" fmla="*/ T24 w 9079"/>
                          <a:gd name="T26" fmla="+- 0 994 994"/>
                          <a:gd name="T27" fmla="*/ 994 h 89"/>
                          <a:gd name="T28" fmla="+- 0 1412 1412"/>
                          <a:gd name="T29" fmla="*/ T28 w 9079"/>
                          <a:gd name="T30" fmla="+- 0 1008 994"/>
                          <a:gd name="T31" fmla="*/ 1008 h 89"/>
                          <a:gd name="T32" fmla="+- 0 10490 1412"/>
                          <a:gd name="T33" fmla="*/ T32 w 9079"/>
                          <a:gd name="T34" fmla="+- 0 1008 994"/>
                          <a:gd name="T35" fmla="*/ 1008 h 89"/>
                          <a:gd name="T36" fmla="+- 0 10490 1412"/>
                          <a:gd name="T37" fmla="*/ T36 w 9079"/>
                          <a:gd name="T38" fmla="+- 0 994 994"/>
                          <a:gd name="T39" fmla="*/ 9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28"/>
                            </a:moveTo>
                            <a:lnTo>
                              <a:pt x="0" y="28"/>
                            </a:lnTo>
                            <a:lnTo>
                              <a:pt x="0" y="88"/>
                            </a:lnTo>
                            <a:lnTo>
                              <a:pt x="9078" y="88"/>
                            </a:lnTo>
                            <a:lnTo>
                              <a:pt x="9078" y="28"/>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844C2" id="Freeform: Shape 14" o:spid="_x0000_s1026" style="position:absolute;margin-left:70.6pt;margin-top:49.7pt;width:453.95pt;height:4.45pt;z-index:-25154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" path="m9078,28l,28,,88r9078,l9078,28xm9078,l,,,14r9078,l9078,xe" fillcolor="#612322" stroked="f">
              <v:path arrowok="t" o:connecttype="custom" o:connectlocs="5764530,648970;0,648970;0,687070;5764530,687070;5764530,648970;5764530,631190;0,631190;0,640080;5764530,640080;5764530,631190" o:connectangles="0,0,0,0,0,0,0,0,0,0"/>
              <w10:wrap anchorx="page" anchory="page"/>
            </v:shape>
          </w:pict>
        </mc:Fallback>
      </mc:AlternateContent>
    </w:r>
    <w:r>
      <w:rPr>
        <w:noProof/>
      </w:rPr>
      <mc:AlternateContent>
        <mc:Choice Requires="wps">
          <w:drawing>
            <wp:anchor distT="0" distB="0" distL="114300" distR="114300" simplePos="0" relativeHeight="251775488" behindDoc="1" locked="0" layoutInCell="1" allowOverlap="1" wp14:anchorId="7BE9E483" wp14:editId="56F07484">
              <wp:simplePos x="0" y="0"/>
              <wp:positionH relativeFrom="page">
                <wp:posOffset>901700</wp:posOffset>
              </wp:positionH>
              <wp:positionV relativeFrom="page">
                <wp:posOffset>450850</wp:posOffset>
              </wp:positionV>
              <wp:extent cx="2129790" cy="180975"/>
              <wp:effectExtent l="0" t="0" r="381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80975"/>
                      </a:xfrm>
                      <a:prstGeom prst="rect">
                        <a:avLst/>
                      </a:prstGeom>
                      <a:noFill/>
                      <a:ln>
                        <a:noFill/>
                      </a:ln>
                    </wps:spPr>
                    <wps:txbx>
                      <w:txbxContent>
                        <w:p w14:paraId="4E109814" w14:textId="77777777" w:rsidR="00ED0F09" w:rsidRDefault="00ED0F09" w:rsidP="005A2842">
                          <w:pPr>
                            <w:spacing w:before="11"/>
                            <w:ind w:left="20"/>
                            <w:rPr>
                              <w:lang w:val="en-IN"/>
                            </w:rPr>
                          </w:pPr>
                          <w:r>
                            <w:rPr>
                              <w:lang w:val="en-IN"/>
                            </w:rPr>
                            <w:t>INTERNSHIP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9E483" id="_x0000_t202" coordsize="21600,21600" o:spt="202" path="m,l,21600r21600,l21600,xe">
              <v:stroke joinstyle="miter"/>
              <v:path gradientshapeok="t" o:connecttype="rect"/>
            </v:shapetype>
            <v:shape id="Text Box 13" o:spid="_x0000_s1045" type="#_x0000_t202" style="position:absolute;margin-left:71pt;margin-top:35.5pt;width:167.7pt;height:14.25pt;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" filled="f" stroked="f">
              <v:textbox inset="0,0,0,0">
                <w:txbxContent>
                  <w:p w14:paraId="4E109814" w14:textId="77777777" w:rsidR="00ED0F09" w:rsidRDefault="00ED0F09" w:rsidP="005A2842">
                    <w:pPr>
                      <w:spacing w:before="11"/>
                      <w:ind w:left="20"/>
                      <w:rPr>
                        <w:lang w:val="en-IN"/>
                      </w:rPr>
                    </w:pPr>
                    <w:r>
                      <w:rPr>
                        <w:lang w:val="en-IN"/>
                      </w:rPr>
                      <w:t>INTERNSHIP PROJECT</w:t>
                    </w:r>
                  </w:p>
                </w:txbxContent>
              </v:textbox>
              <w10:wrap anchorx="page" anchory="page"/>
            </v:shape>
          </w:pict>
        </mc:Fallback>
      </mc:AlternateContent>
    </w:r>
    <w:r>
      <w:rPr>
        <w:noProof/>
      </w:rPr>
      <mc:AlternateContent>
        <mc:Choice Requires="wps">
          <w:drawing>
            <wp:anchor distT="0" distB="0" distL="114300" distR="114300" simplePos="0" relativeHeight="251776512" behindDoc="1" locked="0" layoutInCell="1" allowOverlap="1" wp14:anchorId="61B2E0C4" wp14:editId="26659FDD">
              <wp:simplePos x="0" y="0"/>
              <wp:positionH relativeFrom="page">
                <wp:posOffset>5528310</wp:posOffset>
              </wp:positionH>
              <wp:positionV relativeFrom="page">
                <wp:posOffset>450850</wp:posOffset>
              </wp:positionV>
              <wp:extent cx="1128395" cy="180975"/>
              <wp:effectExtent l="0" t="0" r="146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80975"/>
                      </a:xfrm>
                      <a:prstGeom prst="rect">
                        <a:avLst/>
                      </a:prstGeom>
                      <a:noFill/>
                      <a:ln>
                        <a:noFill/>
                      </a:ln>
                    </wps:spPr>
                    <wps:txbx>
                      <w:txbxContent>
                        <w:p w14:paraId="6DA7166C" w14:textId="77777777" w:rsidR="00ED0F09" w:rsidRDefault="00ED0F09" w:rsidP="005A2842">
                          <w:pPr>
                            <w:spacing w:before="11"/>
                            <w:ind w:left="20"/>
                          </w:pPr>
                          <w:r>
                            <w:rPr>
                              <w:lang w:val="en-IN"/>
                            </w:rPr>
                            <w:t xml:space="preserve">   Barber Shop </w:t>
                          </w:r>
                          <w:r>
                            <w:t>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2E0C4" id="Text Box 12" o:spid="_x0000_s1046" type="#_x0000_t202" style="position:absolute;margin-left:435.3pt;margin-top:35.5pt;width:88.85pt;height:14.25pt;z-index:-25153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" filled="f" stroked="f">
              <v:textbox inset="0,0,0,0">
                <w:txbxContent>
                  <w:p w14:paraId="6DA7166C" w14:textId="77777777" w:rsidR="00ED0F09" w:rsidRDefault="00ED0F09" w:rsidP="005A2842">
                    <w:pPr>
                      <w:spacing w:before="11"/>
                      <w:ind w:left="20"/>
                    </w:pPr>
                    <w:r>
                      <w:rPr>
                        <w:lang w:val="en-IN"/>
                      </w:rPr>
                      <w:t xml:space="preserve">   Barber Shop </w:t>
                    </w:r>
                    <w:r>
                      <w:t>App</w:t>
                    </w:r>
                  </w:p>
                </w:txbxContent>
              </v:textbox>
              <w10:wrap anchorx="page" anchory="page"/>
            </v:shape>
          </w:pict>
        </mc:Fallback>
      </mc:AlternateContent>
    </w:r>
  </w:p>
  <w:p w14:paraId="06132151" w14:textId="77777777" w:rsidR="00ED0F09" w:rsidRDefault="00ED0F09" w:rsidP="005A2842">
    <w:pPr>
      <w:pStyle w:val="Header"/>
    </w:pPr>
  </w:p>
  <w:p w14:paraId="26F1D314" w14:textId="77777777" w:rsidR="00ED0F09" w:rsidRDefault="00ED0F09" w:rsidP="005A2842">
    <w:pPr>
      <w:pStyle w:val="Header"/>
    </w:pPr>
  </w:p>
  <w:p w14:paraId="263B7804" w14:textId="77777777" w:rsidR="00ED0F09" w:rsidRPr="005A2842" w:rsidRDefault="00ED0F09" w:rsidP="005A284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7E5E4" w14:textId="77777777" w:rsidR="00ED0F09" w:rsidRDefault="00ED0F09" w:rsidP="005A2842">
    <w:pPr>
      <w:pStyle w:val="BodyText"/>
      <w:spacing w:line="14" w:lineRule="auto"/>
      <w:rPr>
        <w:sz w:val="20"/>
      </w:rPr>
    </w:pPr>
    <w:r>
      <w:rPr>
        <w:noProof/>
      </w:rPr>
      <mc:AlternateContent>
        <mc:Choice Requires="wps">
          <w:drawing>
            <wp:anchor distT="0" distB="0" distL="114300" distR="114300" simplePos="0" relativeHeight="251777536" behindDoc="1" locked="0" layoutInCell="1" allowOverlap="1" wp14:anchorId="4E76262E" wp14:editId="25A38EF3">
              <wp:simplePos x="0" y="0"/>
              <wp:positionH relativeFrom="page">
                <wp:posOffset>896620</wp:posOffset>
              </wp:positionH>
              <wp:positionV relativeFrom="page">
                <wp:posOffset>631190</wp:posOffset>
              </wp:positionV>
              <wp:extent cx="5765165" cy="56515"/>
              <wp:effectExtent l="0" t="0" r="6985" b="635"/>
              <wp:wrapNone/>
              <wp:docPr id="92" name="Freeform: 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022 994"/>
                          <a:gd name="T3" fmla="*/ 1022 h 89"/>
                          <a:gd name="T4" fmla="+- 0 1412 1412"/>
                          <a:gd name="T5" fmla="*/ T4 w 9079"/>
                          <a:gd name="T6" fmla="+- 0 1022 994"/>
                          <a:gd name="T7" fmla="*/ 1022 h 89"/>
                          <a:gd name="T8" fmla="+- 0 1412 1412"/>
                          <a:gd name="T9" fmla="*/ T8 w 9079"/>
                          <a:gd name="T10" fmla="+- 0 1082 994"/>
                          <a:gd name="T11" fmla="*/ 1082 h 89"/>
                          <a:gd name="T12" fmla="+- 0 10490 1412"/>
                          <a:gd name="T13" fmla="*/ T12 w 9079"/>
                          <a:gd name="T14" fmla="+- 0 1082 994"/>
                          <a:gd name="T15" fmla="*/ 1082 h 89"/>
                          <a:gd name="T16" fmla="+- 0 10490 1412"/>
                          <a:gd name="T17" fmla="*/ T16 w 9079"/>
                          <a:gd name="T18" fmla="+- 0 1022 994"/>
                          <a:gd name="T19" fmla="*/ 1022 h 89"/>
                          <a:gd name="T20" fmla="+- 0 10490 1412"/>
                          <a:gd name="T21" fmla="*/ T20 w 9079"/>
                          <a:gd name="T22" fmla="+- 0 994 994"/>
                          <a:gd name="T23" fmla="*/ 994 h 89"/>
                          <a:gd name="T24" fmla="+- 0 1412 1412"/>
                          <a:gd name="T25" fmla="*/ T24 w 9079"/>
                          <a:gd name="T26" fmla="+- 0 994 994"/>
                          <a:gd name="T27" fmla="*/ 994 h 89"/>
                          <a:gd name="T28" fmla="+- 0 1412 1412"/>
                          <a:gd name="T29" fmla="*/ T28 w 9079"/>
                          <a:gd name="T30" fmla="+- 0 1008 994"/>
                          <a:gd name="T31" fmla="*/ 1008 h 89"/>
                          <a:gd name="T32" fmla="+- 0 10490 1412"/>
                          <a:gd name="T33" fmla="*/ T32 w 9079"/>
                          <a:gd name="T34" fmla="+- 0 1008 994"/>
                          <a:gd name="T35" fmla="*/ 1008 h 89"/>
                          <a:gd name="T36" fmla="+- 0 10490 1412"/>
                          <a:gd name="T37" fmla="*/ T36 w 9079"/>
                          <a:gd name="T38" fmla="+- 0 994 994"/>
                          <a:gd name="T39" fmla="*/ 99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28"/>
                            </a:moveTo>
                            <a:lnTo>
                              <a:pt x="0" y="28"/>
                            </a:lnTo>
                            <a:lnTo>
                              <a:pt x="0" y="88"/>
                            </a:lnTo>
                            <a:lnTo>
                              <a:pt x="9078" y="88"/>
                            </a:lnTo>
                            <a:lnTo>
                              <a:pt x="9078" y="28"/>
                            </a:lnTo>
                            <a:close/>
                            <a:moveTo>
                              <a:pt x="9078" y="0"/>
                            </a:moveTo>
                            <a:lnTo>
                              <a:pt x="0" y="0"/>
                            </a:lnTo>
                            <a:lnTo>
                              <a:pt x="0" y="14"/>
                            </a:lnTo>
                            <a:lnTo>
                              <a:pt x="9078" y="14"/>
                            </a:lnTo>
                            <a:lnTo>
                              <a:pt x="9078" y="0"/>
                            </a:lnTo>
                            <a:close/>
                          </a:path>
                        </a:pathLst>
                      </a:custGeom>
                      <a:solidFill>
                        <a:srgbClr val="61232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9E5D" id="Freeform: Shape 92" o:spid="_x0000_s1026" style="position:absolute;margin-left:70.6pt;margin-top:49.7pt;width:453.95pt;height:4.45pt;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" path="m9078,28l,28,,88r9078,l9078,28xm9078,l,,,14r9078,l9078,xe" fillcolor="#612322" stroked="f">
              <v:path arrowok="t" o:connecttype="custom" o:connectlocs="5764530,648970;0,648970;0,687070;5764530,687070;5764530,648970;5764530,631190;0,631190;0,640080;5764530,640080;5764530,631190" o:connectangles="0,0,0,0,0,0,0,0,0,0"/>
              <w10:wrap anchorx="page" anchory="page"/>
            </v:shape>
          </w:pict>
        </mc:Fallback>
      </mc:AlternateContent>
    </w:r>
    <w:r>
      <w:rPr>
        <w:noProof/>
      </w:rPr>
      <mc:AlternateContent>
        <mc:Choice Requires="wps">
          <w:drawing>
            <wp:anchor distT="0" distB="0" distL="114300" distR="114300" simplePos="0" relativeHeight="251778560" behindDoc="1" locked="0" layoutInCell="1" allowOverlap="1" wp14:anchorId="0EAFCAC2" wp14:editId="09023D16">
              <wp:simplePos x="0" y="0"/>
              <wp:positionH relativeFrom="page">
                <wp:posOffset>901700</wp:posOffset>
              </wp:positionH>
              <wp:positionV relativeFrom="page">
                <wp:posOffset>450850</wp:posOffset>
              </wp:positionV>
              <wp:extent cx="2129790" cy="180975"/>
              <wp:effectExtent l="0" t="0" r="3810" b="952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80975"/>
                      </a:xfrm>
                      <a:prstGeom prst="rect">
                        <a:avLst/>
                      </a:prstGeom>
                      <a:noFill/>
                      <a:ln>
                        <a:noFill/>
                      </a:ln>
                    </wps:spPr>
                    <wps:txbx>
                      <w:txbxContent>
                        <w:p w14:paraId="5B5D47D4" w14:textId="77777777" w:rsidR="00ED0F09" w:rsidRDefault="00ED0F09" w:rsidP="005A2842">
                          <w:pPr>
                            <w:spacing w:before="11"/>
                            <w:ind w:left="20"/>
                            <w:rPr>
                              <w:lang w:val="en-IN"/>
                            </w:rPr>
                          </w:pPr>
                          <w:r>
                            <w:rPr>
                              <w:lang w:val="en-IN"/>
                            </w:rPr>
                            <w:t>INTERNSHIP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FCAC2" id="_x0000_t202" coordsize="21600,21600" o:spt="202" path="m,l,21600r21600,l21600,xe">
              <v:stroke joinstyle="miter"/>
              <v:path gradientshapeok="t" o:connecttype="rect"/>
            </v:shapetype>
            <v:shape id="Text Box 93" o:spid="_x0000_s1050" type="#_x0000_t202" style="position:absolute;margin-left:71pt;margin-top:35.5pt;width:167.7pt;height:14.25pt;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" filled="f" stroked="f">
              <v:textbox inset="0,0,0,0">
                <w:txbxContent>
                  <w:p w14:paraId="5B5D47D4" w14:textId="77777777" w:rsidR="00ED0F09" w:rsidRDefault="00ED0F09" w:rsidP="005A2842">
                    <w:pPr>
                      <w:spacing w:before="11"/>
                      <w:ind w:left="20"/>
                      <w:rPr>
                        <w:lang w:val="en-IN"/>
                      </w:rPr>
                    </w:pPr>
                    <w:r>
                      <w:rPr>
                        <w:lang w:val="en-IN"/>
                      </w:rPr>
                      <w:t>INTERNSHIP PROJECT</w:t>
                    </w:r>
                  </w:p>
                </w:txbxContent>
              </v:textbox>
              <w10:wrap anchorx="page" anchory="page"/>
            </v:shape>
          </w:pict>
        </mc:Fallback>
      </mc:AlternateContent>
    </w:r>
    <w:r>
      <w:rPr>
        <w:noProof/>
      </w:rPr>
      <mc:AlternateContent>
        <mc:Choice Requires="wps">
          <w:drawing>
            <wp:anchor distT="0" distB="0" distL="114300" distR="114300" simplePos="0" relativeHeight="251779584" behindDoc="1" locked="0" layoutInCell="1" allowOverlap="1" wp14:anchorId="35EE28D8" wp14:editId="0CA1B49F">
              <wp:simplePos x="0" y="0"/>
              <wp:positionH relativeFrom="page">
                <wp:posOffset>5528310</wp:posOffset>
              </wp:positionH>
              <wp:positionV relativeFrom="page">
                <wp:posOffset>450850</wp:posOffset>
              </wp:positionV>
              <wp:extent cx="1128395" cy="180975"/>
              <wp:effectExtent l="0" t="0" r="14605" b="952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80975"/>
                      </a:xfrm>
                      <a:prstGeom prst="rect">
                        <a:avLst/>
                      </a:prstGeom>
                      <a:noFill/>
                      <a:ln>
                        <a:noFill/>
                      </a:ln>
                    </wps:spPr>
                    <wps:txbx>
                      <w:txbxContent>
                        <w:p w14:paraId="24997D90" w14:textId="77777777" w:rsidR="00ED0F09" w:rsidRDefault="00ED0F09" w:rsidP="005A2842">
                          <w:pPr>
                            <w:spacing w:before="11"/>
                            <w:ind w:left="20"/>
                          </w:pPr>
                          <w:r>
                            <w:rPr>
                              <w:lang w:val="en-IN"/>
                            </w:rPr>
                            <w:t xml:space="preserve">   Barber Shop </w:t>
                          </w:r>
                          <w:r>
                            <w:t>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E28D8" id="Text Box 94" o:spid="_x0000_s1051" type="#_x0000_t202" style="position:absolute;margin-left:435.3pt;margin-top:35.5pt;width:88.85pt;height:14.25pt;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" filled="f" stroked="f">
              <v:textbox inset="0,0,0,0">
                <w:txbxContent>
                  <w:p w14:paraId="24997D90" w14:textId="77777777" w:rsidR="00ED0F09" w:rsidRDefault="00ED0F09" w:rsidP="005A2842">
                    <w:pPr>
                      <w:spacing w:before="11"/>
                      <w:ind w:left="20"/>
                    </w:pPr>
                    <w:r>
                      <w:rPr>
                        <w:lang w:val="en-IN"/>
                      </w:rPr>
                      <w:t xml:space="preserve">   Barber Shop </w:t>
                    </w:r>
                    <w:r>
                      <w:t>App</w:t>
                    </w:r>
                  </w:p>
                </w:txbxContent>
              </v:textbox>
              <w10:wrap anchorx="page" anchory="page"/>
            </v:shape>
          </w:pict>
        </mc:Fallback>
      </mc:AlternateContent>
    </w:r>
  </w:p>
  <w:p w14:paraId="56BB281B" w14:textId="77777777" w:rsidR="00ED0F09" w:rsidRDefault="00ED0F09" w:rsidP="005A2842">
    <w:pPr>
      <w:pStyle w:val="Header"/>
    </w:pPr>
  </w:p>
  <w:p w14:paraId="64FE6A33" w14:textId="77777777" w:rsidR="00ED0F09" w:rsidRDefault="00ED0F09" w:rsidP="005A2842">
    <w:pPr>
      <w:pStyle w:val="Header"/>
    </w:pPr>
  </w:p>
  <w:p w14:paraId="0F3D10EE" w14:textId="77777777" w:rsidR="00ED0F09" w:rsidRPr="005A2842" w:rsidRDefault="00ED0F09" w:rsidP="005A2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70E0D5"/>
    <w:multiLevelType w:val="singleLevel"/>
    <w:tmpl w:val="8E70E0D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741F3B7"/>
    <w:multiLevelType w:val="multilevel"/>
    <w:tmpl w:val="D741F3B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FC2B726E"/>
    <w:multiLevelType w:val="multilevel"/>
    <w:tmpl w:val="429247B6"/>
    <w:lvl w:ilvl="0">
      <w:start w:val="1"/>
      <w:numFmt w:val="decimal"/>
      <w:lvlText w:val="%1."/>
      <w:lvlJc w:val="left"/>
      <w:pPr>
        <w:tabs>
          <w:tab w:val="left" w:pos="312"/>
        </w:tabs>
      </w:pPr>
    </w:lvl>
    <w:lvl w:ilvl="1">
      <w:numFmt w:val="decimal"/>
      <w:isLgl/>
      <w:lvlText w:val="%1.%2"/>
      <w:lvlJc w:val="left"/>
      <w:pPr>
        <w:ind w:left="517" w:hanging="420"/>
      </w:pPr>
      <w:rPr>
        <w:rFonts w:hint="default"/>
      </w:rPr>
    </w:lvl>
    <w:lvl w:ilvl="2">
      <w:start w:val="1"/>
      <w:numFmt w:val="decimal"/>
      <w:isLgl/>
      <w:lvlText w:val="%1.%2.%3"/>
      <w:lvlJc w:val="left"/>
      <w:pPr>
        <w:ind w:left="914" w:hanging="720"/>
      </w:pPr>
      <w:rPr>
        <w:rFonts w:hint="default"/>
      </w:rPr>
    </w:lvl>
    <w:lvl w:ilvl="3">
      <w:start w:val="1"/>
      <w:numFmt w:val="decimal"/>
      <w:isLgl/>
      <w:lvlText w:val="%1.%2.%3.%4"/>
      <w:lvlJc w:val="left"/>
      <w:pPr>
        <w:ind w:left="1011" w:hanging="72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119" w:hanging="1440"/>
      </w:pPr>
      <w:rPr>
        <w:rFonts w:hint="default"/>
      </w:rPr>
    </w:lvl>
    <w:lvl w:ilvl="8">
      <w:start w:val="1"/>
      <w:numFmt w:val="decimal"/>
      <w:isLgl/>
      <w:lvlText w:val="%1.%2.%3.%4.%5.%6.%7.%8.%9"/>
      <w:lvlJc w:val="left"/>
      <w:pPr>
        <w:ind w:left="2216" w:hanging="1440"/>
      </w:pPr>
      <w:rPr>
        <w:rFonts w:hint="default"/>
      </w:rPr>
    </w:lvl>
  </w:abstractNum>
  <w:abstractNum w:abstractNumId="3" w15:restartNumberingAfterBreak="0">
    <w:nsid w:val="06A77DCE"/>
    <w:multiLevelType w:val="singleLevel"/>
    <w:tmpl w:val="06A77DC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7D16012"/>
    <w:multiLevelType w:val="hybridMultilevel"/>
    <w:tmpl w:val="ACC6B182"/>
    <w:lvl w:ilvl="0" w:tplc="6332FE68">
      <w:start w:val="1"/>
      <w:numFmt w:val="bullet"/>
      <w:lvlText w:val="•"/>
      <w:lvlJc w:val="left"/>
      <w:pPr>
        <w:ind w:left="8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1D21378">
      <w:start w:val="1"/>
      <w:numFmt w:val="bullet"/>
      <w:lvlText w:val="o"/>
      <w:lvlJc w:val="left"/>
      <w:pPr>
        <w:ind w:left="15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904A3A">
      <w:start w:val="1"/>
      <w:numFmt w:val="bullet"/>
      <w:lvlText w:val="▪"/>
      <w:lvlJc w:val="left"/>
      <w:pPr>
        <w:ind w:left="22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4312C">
      <w:start w:val="1"/>
      <w:numFmt w:val="bullet"/>
      <w:lvlText w:val="•"/>
      <w:lvlJc w:val="left"/>
      <w:pPr>
        <w:ind w:left="30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741EC4">
      <w:start w:val="1"/>
      <w:numFmt w:val="bullet"/>
      <w:lvlText w:val="o"/>
      <w:lvlJc w:val="left"/>
      <w:pPr>
        <w:ind w:left="37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EA3F66">
      <w:start w:val="1"/>
      <w:numFmt w:val="bullet"/>
      <w:lvlText w:val="▪"/>
      <w:lvlJc w:val="left"/>
      <w:pPr>
        <w:ind w:left="4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F924E94">
      <w:start w:val="1"/>
      <w:numFmt w:val="bullet"/>
      <w:lvlText w:val="•"/>
      <w:lvlJc w:val="left"/>
      <w:pPr>
        <w:ind w:left="51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5A022F4">
      <w:start w:val="1"/>
      <w:numFmt w:val="bullet"/>
      <w:lvlText w:val="o"/>
      <w:lvlJc w:val="left"/>
      <w:pPr>
        <w:ind w:left="58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A783F2C">
      <w:start w:val="1"/>
      <w:numFmt w:val="bullet"/>
      <w:lvlText w:val="▪"/>
      <w:lvlJc w:val="left"/>
      <w:pPr>
        <w:ind w:left="66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91E3A7D"/>
    <w:multiLevelType w:val="multilevel"/>
    <w:tmpl w:val="191E3A7D"/>
    <w:lvl w:ilvl="0">
      <w:start w:val="1"/>
      <w:numFmt w:val="decimal"/>
      <w:lvlText w:val="%1)"/>
      <w:lvlJc w:val="left"/>
      <w:pPr>
        <w:ind w:left="860" w:hanging="360"/>
      </w:pPr>
      <w:rPr>
        <w:rFonts w:ascii="Times New Roman" w:eastAsia="Times New Roman" w:hAnsi="Times New Roman" w:cs="Times New Roman" w:hint="default"/>
        <w:spacing w:val="-20"/>
        <w:w w:val="99"/>
        <w:sz w:val="24"/>
        <w:szCs w:val="24"/>
        <w:lang w:val="en-US" w:eastAsia="en-US" w:bidi="ar-SA"/>
      </w:rPr>
    </w:lvl>
    <w:lvl w:ilvl="1">
      <w:numFmt w:val="bullet"/>
      <w:lvlText w:val="•"/>
      <w:lvlJc w:val="left"/>
      <w:pPr>
        <w:ind w:left="1703" w:hanging="360"/>
      </w:pPr>
      <w:rPr>
        <w:rFonts w:hint="default"/>
        <w:lang w:val="en-US" w:eastAsia="en-US" w:bidi="ar-SA"/>
      </w:rPr>
    </w:lvl>
    <w:lvl w:ilvl="2">
      <w:numFmt w:val="bullet"/>
      <w:lvlText w:val="•"/>
      <w:lvlJc w:val="left"/>
      <w:pPr>
        <w:ind w:left="2547"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35" w:hanging="360"/>
      </w:pPr>
      <w:rPr>
        <w:rFonts w:hint="default"/>
        <w:lang w:val="en-US" w:eastAsia="en-US" w:bidi="ar-SA"/>
      </w:rPr>
    </w:lvl>
    <w:lvl w:ilvl="5">
      <w:numFmt w:val="bullet"/>
      <w:lvlText w:val="•"/>
      <w:lvlJc w:val="left"/>
      <w:pPr>
        <w:ind w:left="5079" w:hanging="360"/>
      </w:pPr>
      <w:rPr>
        <w:rFonts w:hint="default"/>
        <w:lang w:val="en-US" w:eastAsia="en-US" w:bidi="ar-SA"/>
      </w:rPr>
    </w:lvl>
    <w:lvl w:ilvl="6">
      <w:numFmt w:val="bullet"/>
      <w:lvlText w:val="•"/>
      <w:lvlJc w:val="left"/>
      <w:pPr>
        <w:ind w:left="5923" w:hanging="360"/>
      </w:pPr>
      <w:rPr>
        <w:rFonts w:hint="default"/>
        <w:lang w:val="en-US" w:eastAsia="en-US" w:bidi="ar-SA"/>
      </w:rPr>
    </w:lvl>
    <w:lvl w:ilvl="7">
      <w:numFmt w:val="bullet"/>
      <w:lvlText w:val="•"/>
      <w:lvlJc w:val="left"/>
      <w:pPr>
        <w:ind w:left="6767"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6" w15:restartNumberingAfterBreak="0">
    <w:nsid w:val="22140446"/>
    <w:multiLevelType w:val="multilevel"/>
    <w:tmpl w:val="22140446"/>
    <w:lvl w:ilvl="0">
      <w:start w:val="2"/>
      <w:numFmt w:val="decimal"/>
      <w:lvlText w:val="%1"/>
      <w:lvlJc w:val="left"/>
      <w:pPr>
        <w:ind w:left="562" w:hanging="423"/>
      </w:pPr>
      <w:rPr>
        <w:rFonts w:hint="default"/>
        <w:lang w:val="en-US" w:eastAsia="en-US" w:bidi="ar-SA"/>
      </w:rPr>
    </w:lvl>
    <w:lvl w:ilvl="1">
      <w:start w:val="1"/>
      <w:numFmt w:val="decimal"/>
      <w:lvlText w:val="%1.%2"/>
      <w:lvlJc w:val="left"/>
      <w:pPr>
        <w:ind w:left="5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07" w:hanging="423"/>
      </w:pPr>
      <w:rPr>
        <w:rFonts w:hint="default"/>
        <w:lang w:val="en-US" w:eastAsia="en-US" w:bidi="ar-SA"/>
      </w:rPr>
    </w:lvl>
    <w:lvl w:ilvl="3">
      <w:numFmt w:val="bullet"/>
      <w:lvlText w:val="•"/>
      <w:lvlJc w:val="left"/>
      <w:pPr>
        <w:ind w:left="3181" w:hanging="423"/>
      </w:pPr>
      <w:rPr>
        <w:rFonts w:hint="default"/>
        <w:lang w:val="en-US" w:eastAsia="en-US" w:bidi="ar-SA"/>
      </w:rPr>
    </w:lvl>
    <w:lvl w:ilvl="4">
      <w:numFmt w:val="bullet"/>
      <w:lvlText w:val="•"/>
      <w:lvlJc w:val="left"/>
      <w:pPr>
        <w:ind w:left="4055" w:hanging="423"/>
      </w:pPr>
      <w:rPr>
        <w:rFonts w:hint="default"/>
        <w:lang w:val="en-US" w:eastAsia="en-US" w:bidi="ar-SA"/>
      </w:rPr>
    </w:lvl>
    <w:lvl w:ilvl="5">
      <w:numFmt w:val="bullet"/>
      <w:lvlText w:val="•"/>
      <w:lvlJc w:val="left"/>
      <w:pPr>
        <w:ind w:left="4929" w:hanging="423"/>
      </w:pPr>
      <w:rPr>
        <w:rFonts w:hint="default"/>
        <w:lang w:val="en-US" w:eastAsia="en-US" w:bidi="ar-SA"/>
      </w:rPr>
    </w:lvl>
    <w:lvl w:ilvl="6">
      <w:numFmt w:val="bullet"/>
      <w:lvlText w:val="•"/>
      <w:lvlJc w:val="left"/>
      <w:pPr>
        <w:ind w:left="5803" w:hanging="423"/>
      </w:pPr>
      <w:rPr>
        <w:rFonts w:hint="default"/>
        <w:lang w:val="en-US" w:eastAsia="en-US" w:bidi="ar-SA"/>
      </w:rPr>
    </w:lvl>
    <w:lvl w:ilvl="7">
      <w:numFmt w:val="bullet"/>
      <w:lvlText w:val="•"/>
      <w:lvlJc w:val="left"/>
      <w:pPr>
        <w:ind w:left="6677" w:hanging="423"/>
      </w:pPr>
      <w:rPr>
        <w:rFonts w:hint="default"/>
        <w:lang w:val="en-US" w:eastAsia="en-US" w:bidi="ar-SA"/>
      </w:rPr>
    </w:lvl>
    <w:lvl w:ilvl="8">
      <w:numFmt w:val="bullet"/>
      <w:lvlText w:val="•"/>
      <w:lvlJc w:val="left"/>
      <w:pPr>
        <w:ind w:left="7551" w:hanging="423"/>
      </w:pPr>
      <w:rPr>
        <w:rFonts w:hint="default"/>
        <w:lang w:val="en-US" w:eastAsia="en-US" w:bidi="ar-SA"/>
      </w:rPr>
    </w:lvl>
  </w:abstractNum>
  <w:abstractNum w:abstractNumId="7" w15:restartNumberingAfterBreak="0">
    <w:nsid w:val="222C1CDA"/>
    <w:multiLevelType w:val="multilevel"/>
    <w:tmpl w:val="222C1CDA"/>
    <w:lvl w:ilvl="0">
      <w:start w:val="1"/>
      <w:numFmt w:val="decimal"/>
      <w:lvlText w:val="%1"/>
      <w:lvlJc w:val="left"/>
      <w:pPr>
        <w:ind w:left="562" w:hanging="423"/>
      </w:pPr>
      <w:rPr>
        <w:rFonts w:hint="default"/>
        <w:lang w:val="en-US" w:eastAsia="en-US" w:bidi="ar-SA"/>
      </w:rPr>
    </w:lvl>
    <w:lvl w:ilvl="1">
      <w:start w:val="1"/>
      <w:numFmt w:val="decimal"/>
      <w:lvlText w:val="%1.%2"/>
      <w:lvlJc w:val="left"/>
      <w:pPr>
        <w:ind w:left="56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73" w:hanging="360"/>
      </w:pPr>
      <w:rPr>
        <w:rFonts w:hint="default"/>
        <w:lang w:val="en-US" w:eastAsia="en-US" w:bidi="ar-SA"/>
      </w:rPr>
    </w:lvl>
    <w:lvl w:ilvl="5">
      <w:numFmt w:val="bullet"/>
      <w:lvlText w:val="•"/>
      <w:lvlJc w:val="left"/>
      <w:pPr>
        <w:ind w:left="4610" w:hanging="360"/>
      </w:pPr>
      <w:rPr>
        <w:rFonts w:hint="default"/>
        <w:lang w:val="en-US" w:eastAsia="en-US" w:bidi="ar-SA"/>
      </w:rPr>
    </w:lvl>
    <w:lvl w:ilvl="6">
      <w:numFmt w:val="bullet"/>
      <w:lvlText w:val="•"/>
      <w:lvlJc w:val="left"/>
      <w:pPr>
        <w:ind w:left="5548" w:hanging="360"/>
      </w:pPr>
      <w:rPr>
        <w:rFonts w:hint="default"/>
        <w:lang w:val="en-US" w:eastAsia="en-US" w:bidi="ar-SA"/>
      </w:rPr>
    </w:lvl>
    <w:lvl w:ilvl="7">
      <w:numFmt w:val="bullet"/>
      <w:lvlText w:val="•"/>
      <w:lvlJc w:val="left"/>
      <w:pPr>
        <w:ind w:left="6486" w:hanging="360"/>
      </w:pPr>
      <w:rPr>
        <w:rFonts w:hint="default"/>
        <w:lang w:val="en-US" w:eastAsia="en-US" w:bidi="ar-SA"/>
      </w:rPr>
    </w:lvl>
    <w:lvl w:ilvl="8">
      <w:numFmt w:val="bullet"/>
      <w:lvlText w:val="•"/>
      <w:lvlJc w:val="left"/>
      <w:pPr>
        <w:ind w:left="7423" w:hanging="360"/>
      </w:pPr>
      <w:rPr>
        <w:rFonts w:hint="default"/>
        <w:lang w:val="en-US" w:eastAsia="en-US" w:bidi="ar-SA"/>
      </w:rPr>
    </w:lvl>
  </w:abstractNum>
  <w:abstractNum w:abstractNumId="8" w15:restartNumberingAfterBreak="0">
    <w:nsid w:val="33AA5017"/>
    <w:multiLevelType w:val="hybridMultilevel"/>
    <w:tmpl w:val="A2AE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96F18"/>
    <w:multiLevelType w:val="singleLevel"/>
    <w:tmpl w:val="5A196F18"/>
    <w:lvl w:ilvl="0">
      <w:start w:val="1"/>
      <w:numFmt w:val="decimal"/>
      <w:suff w:val="space"/>
      <w:lvlText w:val="%1."/>
      <w:lvlJc w:val="left"/>
    </w:lvl>
  </w:abstractNum>
  <w:abstractNum w:abstractNumId="10" w15:restartNumberingAfterBreak="0">
    <w:nsid w:val="642249A6"/>
    <w:multiLevelType w:val="hybridMultilevel"/>
    <w:tmpl w:val="363AD238"/>
    <w:lvl w:ilvl="0" w:tplc="3F7CC516">
      <w:start w:val="1"/>
      <w:numFmt w:val="bullet"/>
      <w:lvlText w:val="•"/>
      <w:lvlJc w:val="left"/>
      <w:pPr>
        <w:ind w:left="720" w:firstLine="0"/>
      </w:pPr>
      <w:rPr>
        <w:rFonts w:ascii="Arial" w:eastAsia="Arial" w:hAnsi="Arial" w:cs="Arial"/>
        <w:b w:val="0"/>
        <w:i w:val="0"/>
        <w:strike w:val="0"/>
        <w:dstrike w:val="0"/>
        <w:color w:val="202122"/>
        <w:sz w:val="24"/>
        <w:szCs w:val="24"/>
        <w:u w:val="none" w:color="000000"/>
        <w:effect w:val="none"/>
        <w:bdr w:val="none" w:sz="0" w:space="0" w:color="auto" w:frame="1"/>
        <w:vertAlign w:val="baseline"/>
      </w:rPr>
    </w:lvl>
    <w:lvl w:ilvl="1" w:tplc="6F06D0E6">
      <w:start w:val="1"/>
      <w:numFmt w:val="bullet"/>
      <w:lvlText w:val="o"/>
      <w:lvlJc w:val="left"/>
      <w:pPr>
        <w:ind w:left="1440" w:firstLine="0"/>
      </w:pPr>
      <w:rPr>
        <w:rFonts w:ascii="Segoe UI Symbol" w:eastAsia="Segoe UI Symbol" w:hAnsi="Segoe UI Symbol" w:cs="Segoe UI Symbol"/>
        <w:b w:val="0"/>
        <w:i w:val="0"/>
        <w:strike w:val="0"/>
        <w:dstrike w:val="0"/>
        <w:color w:val="202122"/>
        <w:sz w:val="24"/>
        <w:szCs w:val="24"/>
        <w:u w:val="none" w:color="000000"/>
        <w:effect w:val="none"/>
        <w:bdr w:val="none" w:sz="0" w:space="0" w:color="auto" w:frame="1"/>
        <w:vertAlign w:val="baseline"/>
      </w:rPr>
    </w:lvl>
    <w:lvl w:ilvl="2" w:tplc="B11CEB4A">
      <w:start w:val="1"/>
      <w:numFmt w:val="bullet"/>
      <w:lvlText w:val="▪"/>
      <w:lvlJc w:val="left"/>
      <w:pPr>
        <w:ind w:left="2160" w:firstLine="0"/>
      </w:pPr>
      <w:rPr>
        <w:rFonts w:ascii="Segoe UI Symbol" w:eastAsia="Segoe UI Symbol" w:hAnsi="Segoe UI Symbol" w:cs="Segoe UI Symbol"/>
        <w:b w:val="0"/>
        <w:i w:val="0"/>
        <w:strike w:val="0"/>
        <w:dstrike w:val="0"/>
        <w:color w:val="202122"/>
        <w:sz w:val="24"/>
        <w:szCs w:val="24"/>
        <w:u w:val="none" w:color="000000"/>
        <w:effect w:val="none"/>
        <w:bdr w:val="none" w:sz="0" w:space="0" w:color="auto" w:frame="1"/>
        <w:vertAlign w:val="baseline"/>
      </w:rPr>
    </w:lvl>
    <w:lvl w:ilvl="3" w:tplc="0CF207E2">
      <w:start w:val="1"/>
      <w:numFmt w:val="bullet"/>
      <w:lvlText w:val="•"/>
      <w:lvlJc w:val="left"/>
      <w:pPr>
        <w:ind w:left="2880" w:firstLine="0"/>
      </w:pPr>
      <w:rPr>
        <w:rFonts w:ascii="Arial" w:eastAsia="Arial" w:hAnsi="Arial" w:cs="Arial"/>
        <w:b w:val="0"/>
        <w:i w:val="0"/>
        <w:strike w:val="0"/>
        <w:dstrike w:val="0"/>
        <w:color w:val="202122"/>
        <w:sz w:val="24"/>
        <w:szCs w:val="24"/>
        <w:u w:val="none" w:color="000000"/>
        <w:effect w:val="none"/>
        <w:bdr w:val="none" w:sz="0" w:space="0" w:color="auto" w:frame="1"/>
        <w:vertAlign w:val="baseline"/>
      </w:rPr>
    </w:lvl>
    <w:lvl w:ilvl="4" w:tplc="C87CCBD4">
      <w:start w:val="1"/>
      <w:numFmt w:val="bullet"/>
      <w:lvlText w:val="o"/>
      <w:lvlJc w:val="left"/>
      <w:pPr>
        <w:ind w:left="3600" w:firstLine="0"/>
      </w:pPr>
      <w:rPr>
        <w:rFonts w:ascii="Segoe UI Symbol" w:eastAsia="Segoe UI Symbol" w:hAnsi="Segoe UI Symbol" w:cs="Segoe UI Symbol"/>
        <w:b w:val="0"/>
        <w:i w:val="0"/>
        <w:strike w:val="0"/>
        <w:dstrike w:val="0"/>
        <w:color w:val="202122"/>
        <w:sz w:val="24"/>
        <w:szCs w:val="24"/>
        <w:u w:val="none" w:color="000000"/>
        <w:effect w:val="none"/>
        <w:bdr w:val="none" w:sz="0" w:space="0" w:color="auto" w:frame="1"/>
        <w:vertAlign w:val="baseline"/>
      </w:rPr>
    </w:lvl>
    <w:lvl w:ilvl="5" w:tplc="339C3928">
      <w:start w:val="1"/>
      <w:numFmt w:val="bullet"/>
      <w:lvlText w:val="▪"/>
      <w:lvlJc w:val="left"/>
      <w:pPr>
        <w:ind w:left="4320" w:firstLine="0"/>
      </w:pPr>
      <w:rPr>
        <w:rFonts w:ascii="Segoe UI Symbol" w:eastAsia="Segoe UI Symbol" w:hAnsi="Segoe UI Symbol" w:cs="Segoe UI Symbol"/>
        <w:b w:val="0"/>
        <w:i w:val="0"/>
        <w:strike w:val="0"/>
        <w:dstrike w:val="0"/>
        <w:color w:val="202122"/>
        <w:sz w:val="24"/>
        <w:szCs w:val="24"/>
        <w:u w:val="none" w:color="000000"/>
        <w:effect w:val="none"/>
        <w:bdr w:val="none" w:sz="0" w:space="0" w:color="auto" w:frame="1"/>
        <w:vertAlign w:val="baseline"/>
      </w:rPr>
    </w:lvl>
    <w:lvl w:ilvl="6" w:tplc="301CF804">
      <w:start w:val="1"/>
      <w:numFmt w:val="bullet"/>
      <w:lvlText w:val="•"/>
      <w:lvlJc w:val="left"/>
      <w:pPr>
        <w:ind w:left="5040" w:firstLine="0"/>
      </w:pPr>
      <w:rPr>
        <w:rFonts w:ascii="Arial" w:eastAsia="Arial" w:hAnsi="Arial" w:cs="Arial"/>
        <w:b w:val="0"/>
        <w:i w:val="0"/>
        <w:strike w:val="0"/>
        <w:dstrike w:val="0"/>
        <w:color w:val="202122"/>
        <w:sz w:val="24"/>
        <w:szCs w:val="24"/>
        <w:u w:val="none" w:color="000000"/>
        <w:effect w:val="none"/>
        <w:bdr w:val="none" w:sz="0" w:space="0" w:color="auto" w:frame="1"/>
        <w:vertAlign w:val="baseline"/>
      </w:rPr>
    </w:lvl>
    <w:lvl w:ilvl="7" w:tplc="4CD26674">
      <w:start w:val="1"/>
      <w:numFmt w:val="bullet"/>
      <w:lvlText w:val="o"/>
      <w:lvlJc w:val="left"/>
      <w:pPr>
        <w:ind w:left="5760" w:firstLine="0"/>
      </w:pPr>
      <w:rPr>
        <w:rFonts w:ascii="Segoe UI Symbol" w:eastAsia="Segoe UI Symbol" w:hAnsi="Segoe UI Symbol" w:cs="Segoe UI Symbol"/>
        <w:b w:val="0"/>
        <w:i w:val="0"/>
        <w:strike w:val="0"/>
        <w:dstrike w:val="0"/>
        <w:color w:val="202122"/>
        <w:sz w:val="24"/>
        <w:szCs w:val="24"/>
        <w:u w:val="none" w:color="000000"/>
        <w:effect w:val="none"/>
        <w:bdr w:val="none" w:sz="0" w:space="0" w:color="auto" w:frame="1"/>
        <w:vertAlign w:val="baseline"/>
      </w:rPr>
    </w:lvl>
    <w:lvl w:ilvl="8" w:tplc="F35A74C4">
      <w:start w:val="1"/>
      <w:numFmt w:val="bullet"/>
      <w:lvlText w:val="▪"/>
      <w:lvlJc w:val="left"/>
      <w:pPr>
        <w:ind w:left="6480" w:firstLine="0"/>
      </w:pPr>
      <w:rPr>
        <w:rFonts w:ascii="Segoe UI Symbol" w:eastAsia="Segoe UI Symbol" w:hAnsi="Segoe UI Symbol" w:cs="Segoe UI Symbol"/>
        <w:b w:val="0"/>
        <w:i w:val="0"/>
        <w:strike w:val="0"/>
        <w:dstrike w:val="0"/>
        <w:color w:val="202122"/>
        <w:sz w:val="24"/>
        <w:szCs w:val="24"/>
        <w:u w:val="none" w:color="000000"/>
        <w:effect w:val="none"/>
        <w:bdr w:val="none" w:sz="0" w:space="0" w:color="auto" w:frame="1"/>
        <w:vertAlign w:val="baseline"/>
      </w:rPr>
    </w:lvl>
  </w:abstractNum>
  <w:abstractNum w:abstractNumId="11" w15:restartNumberingAfterBreak="0">
    <w:nsid w:val="6A00476A"/>
    <w:multiLevelType w:val="multilevel"/>
    <w:tmpl w:val="6A00476A"/>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416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48" w:hanging="360"/>
      </w:pPr>
      <w:rPr>
        <w:rFonts w:hint="default"/>
        <w:lang w:val="en-US" w:eastAsia="en-US" w:bidi="ar-SA"/>
      </w:rPr>
    </w:lvl>
    <w:lvl w:ilvl="4">
      <w:numFmt w:val="bullet"/>
      <w:lvlText w:val="•"/>
      <w:lvlJc w:val="left"/>
      <w:pPr>
        <w:ind w:left="3713" w:hanging="360"/>
      </w:pPr>
      <w:rPr>
        <w:rFonts w:hint="default"/>
        <w:lang w:val="en-US" w:eastAsia="en-US" w:bidi="ar-SA"/>
      </w:rPr>
    </w:lvl>
    <w:lvl w:ilvl="5">
      <w:numFmt w:val="bullet"/>
      <w:lvlText w:val="•"/>
      <w:lvlJc w:val="left"/>
      <w:pPr>
        <w:ind w:left="4677" w:hanging="360"/>
      </w:pPr>
      <w:rPr>
        <w:rFonts w:hint="default"/>
        <w:lang w:val="en-US" w:eastAsia="en-US" w:bidi="ar-SA"/>
      </w:rPr>
    </w:lvl>
    <w:lvl w:ilvl="6">
      <w:numFmt w:val="bullet"/>
      <w:lvlText w:val="•"/>
      <w:lvlJc w:val="left"/>
      <w:pPr>
        <w:ind w:left="5641" w:hanging="360"/>
      </w:pPr>
      <w:rPr>
        <w:rFonts w:hint="default"/>
        <w:lang w:val="en-US" w:eastAsia="en-US" w:bidi="ar-SA"/>
      </w:rPr>
    </w:lvl>
    <w:lvl w:ilvl="7">
      <w:numFmt w:val="bullet"/>
      <w:lvlText w:val="•"/>
      <w:lvlJc w:val="left"/>
      <w:pPr>
        <w:ind w:left="6606" w:hanging="360"/>
      </w:pPr>
      <w:rPr>
        <w:rFonts w:hint="default"/>
        <w:lang w:val="en-US" w:eastAsia="en-US" w:bidi="ar-SA"/>
      </w:rPr>
    </w:lvl>
    <w:lvl w:ilvl="8">
      <w:numFmt w:val="bullet"/>
      <w:lvlText w:val="•"/>
      <w:lvlJc w:val="left"/>
      <w:pPr>
        <w:ind w:left="7570" w:hanging="360"/>
      </w:pPr>
      <w:rPr>
        <w:rFonts w:hint="default"/>
        <w:lang w:val="en-US" w:eastAsia="en-US" w:bidi="ar-SA"/>
      </w:rPr>
    </w:lvl>
  </w:abstractNum>
  <w:abstractNum w:abstractNumId="12" w15:restartNumberingAfterBreak="0">
    <w:nsid w:val="6CB05991"/>
    <w:multiLevelType w:val="hybridMultilevel"/>
    <w:tmpl w:val="9E5E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7E48DE"/>
    <w:multiLevelType w:val="multilevel"/>
    <w:tmpl w:val="717E48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BEA496"/>
    <w:multiLevelType w:val="singleLevel"/>
    <w:tmpl w:val="73BEA496"/>
    <w:lvl w:ilvl="0">
      <w:start w:val="3"/>
      <w:numFmt w:val="decimal"/>
      <w:suff w:val="space"/>
      <w:lvlText w:val="%1)"/>
      <w:lvlJc w:val="left"/>
    </w:lvl>
  </w:abstractNum>
  <w:abstractNum w:abstractNumId="15" w15:restartNumberingAfterBreak="0">
    <w:nsid w:val="7AB25DAF"/>
    <w:multiLevelType w:val="hybridMultilevel"/>
    <w:tmpl w:val="BBF42AB4"/>
    <w:lvl w:ilvl="0" w:tplc="B936BC24">
      <w:start w:val="1"/>
      <w:numFmt w:val="bullet"/>
      <w:lvlText w:val="•"/>
      <w:lvlJc w:val="left"/>
      <w:pPr>
        <w:ind w:left="8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532B796">
      <w:start w:val="1"/>
      <w:numFmt w:val="bullet"/>
      <w:lvlText w:val="o"/>
      <w:lvlJc w:val="left"/>
      <w:pPr>
        <w:ind w:left="15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EB2202E">
      <w:start w:val="1"/>
      <w:numFmt w:val="bullet"/>
      <w:lvlText w:val="▪"/>
      <w:lvlJc w:val="left"/>
      <w:pPr>
        <w:ind w:left="22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F2CECC8">
      <w:start w:val="1"/>
      <w:numFmt w:val="bullet"/>
      <w:lvlText w:val="•"/>
      <w:lvlJc w:val="left"/>
      <w:pPr>
        <w:ind w:left="30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DAC3662">
      <w:start w:val="1"/>
      <w:numFmt w:val="bullet"/>
      <w:lvlText w:val="o"/>
      <w:lvlJc w:val="left"/>
      <w:pPr>
        <w:ind w:left="37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34812E6">
      <w:start w:val="1"/>
      <w:numFmt w:val="bullet"/>
      <w:lvlText w:val="▪"/>
      <w:lvlJc w:val="left"/>
      <w:pPr>
        <w:ind w:left="4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0E8E9CC">
      <w:start w:val="1"/>
      <w:numFmt w:val="bullet"/>
      <w:lvlText w:val="•"/>
      <w:lvlJc w:val="left"/>
      <w:pPr>
        <w:ind w:left="51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DCA4514">
      <w:start w:val="1"/>
      <w:numFmt w:val="bullet"/>
      <w:lvlText w:val="o"/>
      <w:lvlJc w:val="left"/>
      <w:pPr>
        <w:ind w:left="58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67EDE24">
      <w:start w:val="1"/>
      <w:numFmt w:val="bullet"/>
      <w:lvlText w:val="▪"/>
      <w:lvlJc w:val="left"/>
      <w:pPr>
        <w:ind w:left="66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7"/>
  </w:num>
  <w:num w:numId="2">
    <w:abstractNumId w:val="14"/>
  </w:num>
  <w:num w:numId="3">
    <w:abstractNumId w:val="0"/>
  </w:num>
  <w:num w:numId="4">
    <w:abstractNumId w:val="5"/>
  </w:num>
  <w:num w:numId="5">
    <w:abstractNumId w:val="6"/>
  </w:num>
  <w:num w:numId="6">
    <w:abstractNumId w:val="2"/>
  </w:num>
  <w:num w:numId="7">
    <w:abstractNumId w:val="1"/>
  </w:num>
  <w:num w:numId="8">
    <w:abstractNumId w:val="13"/>
  </w:num>
  <w:num w:numId="9">
    <w:abstractNumId w:val="9"/>
  </w:num>
  <w:num w:numId="10">
    <w:abstractNumId w:val="11"/>
  </w:num>
  <w:num w:numId="11">
    <w:abstractNumId w:val="3"/>
  </w:num>
  <w:num w:numId="12">
    <w:abstractNumId w:val="4"/>
  </w:num>
  <w:num w:numId="13">
    <w:abstractNumId w:val="15"/>
  </w:num>
  <w:num w:numId="14">
    <w:abstractNumId w:val="10"/>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9B"/>
    <w:rsid w:val="00005FD6"/>
    <w:rsid w:val="00026E70"/>
    <w:rsid w:val="000435C7"/>
    <w:rsid w:val="000F1A51"/>
    <w:rsid w:val="001367E9"/>
    <w:rsid w:val="00152689"/>
    <w:rsid w:val="001606C8"/>
    <w:rsid w:val="00177AD6"/>
    <w:rsid w:val="00184BE9"/>
    <w:rsid w:val="0020372A"/>
    <w:rsid w:val="00207A1C"/>
    <w:rsid w:val="00217F4E"/>
    <w:rsid w:val="0025299D"/>
    <w:rsid w:val="002A5A7E"/>
    <w:rsid w:val="002A79C7"/>
    <w:rsid w:val="00334A87"/>
    <w:rsid w:val="00352B8F"/>
    <w:rsid w:val="00354392"/>
    <w:rsid w:val="00372876"/>
    <w:rsid w:val="0038173C"/>
    <w:rsid w:val="0038540C"/>
    <w:rsid w:val="003A23FF"/>
    <w:rsid w:val="003B0EFE"/>
    <w:rsid w:val="003C4682"/>
    <w:rsid w:val="003C4850"/>
    <w:rsid w:val="003D52A8"/>
    <w:rsid w:val="003E5D57"/>
    <w:rsid w:val="003E7406"/>
    <w:rsid w:val="003F1FFA"/>
    <w:rsid w:val="00412ACB"/>
    <w:rsid w:val="00426F18"/>
    <w:rsid w:val="00484CD1"/>
    <w:rsid w:val="004F11B8"/>
    <w:rsid w:val="004F71BC"/>
    <w:rsid w:val="004F72E5"/>
    <w:rsid w:val="004F7A6A"/>
    <w:rsid w:val="00503B6E"/>
    <w:rsid w:val="005128DD"/>
    <w:rsid w:val="00535476"/>
    <w:rsid w:val="0055685B"/>
    <w:rsid w:val="00566658"/>
    <w:rsid w:val="005741B3"/>
    <w:rsid w:val="005870F3"/>
    <w:rsid w:val="005A2842"/>
    <w:rsid w:val="005A2A92"/>
    <w:rsid w:val="005E252D"/>
    <w:rsid w:val="0061712E"/>
    <w:rsid w:val="0065078C"/>
    <w:rsid w:val="00682B5A"/>
    <w:rsid w:val="006C0F1C"/>
    <w:rsid w:val="006D18B7"/>
    <w:rsid w:val="006D593B"/>
    <w:rsid w:val="006F6CF0"/>
    <w:rsid w:val="0073045A"/>
    <w:rsid w:val="00780062"/>
    <w:rsid w:val="007911DA"/>
    <w:rsid w:val="007C444D"/>
    <w:rsid w:val="008026BE"/>
    <w:rsid w:val="00830974"/>
    <w:rsid w:val="00862CC6"/>
    <w:rsid w:val="0086713C"/>
    <w:rsid w:val="00877B7A"/>
    <w:rsid w:val="00907C6C"/>
    <w:rsid w:val="009515BC"/>
    <w:rsid w:val="00951E29"/>
    <w:rsid w:val="00984C11"/>
    <w:rsid w:val="009A07A7"/>
    <w:rsid w:val="009D4813"/>
    <w:rsid w:val="00A0196A"/>
    <w:rsid w:val="00A35303"/>
    <w:rsid w:val="00A42F4E"/>
    <w:rsid w:val="00A64274"/>
    <w:rsid w:val="00A964C6"/>
    <w:rsid w:val="00AA7994"/>
    <w:rsid w:val="00AE76C8"/>
    <w:rsid w:val="00AE7FED"/>
    <w:rsid w:val="00B07F9B"/>
    <w:rsid w:val="00B14537"/>
    <w:rsid w:val="00B34C7D"/>
    <w:rsid w:val="00B613E1"/>
    <w:rsid w:val="00BC36C0"/>
    <w:rsid w:val="00BD191F"/>
    <w:rsid w:val="00BD41DF"/>
    <w:rsid w:val="00BD4B25"/>
    <w:rsid w:val="00BE6410"/>
    <w:rsid w:val="00BF6992"/>
    <w:rsid w:val="00C07880"/>
    <w:rsid w:val="00C10682"/>
    <w:rsid w:val="00C461F4"/>
    <w:rsid w:val="00C501D9"/>
    <w:rsid w:val="00CA1456"/>
    <w:rsid w:val="00CC6AB4"/>
    <w:rsid w:val="00CF362C"/>
    <w:rsid w:val="00D27A30"/>
    <w:rsid w:val="00D333C9"/>
    <w:rsid w:val="00D4153B"/>
    <w:rsid w:val="00D469CF"/>
    <w:rsid w:val="00D6735C"/>
    <w:rsid w:val="00D967AD"/>
    <w:rsid w:val="00DA066E"/>
    <w:rsid w:val="00DB120C"/>
    <w:rsid w:val="00DC4D27"/>
    <w:rsid w:val="00E21FDC"/>
    <w:rsid w:val="00E64A52"/>
    <w:rsid w:val="00E72167"/>
    <w:rsid w:val="00E83A0C"/>
    <w:rsid w:val="00E957A5"/>
    <w:rsid w:val="00ED0F09"/>
    <w:rsid w:val="00EE3CFB"/>
    <w:rsid w:val="00F048F3"/>
    <w:rsid w:val="00F3136C"/>
    <w:rsid w:val="00F36E09"/>
    <w:rsid w:val="00F67C8D"/>
    <w:rsid w:val="00F7620A"/>
    <w:rsid w:val="00F94708"/>
    <w:rsid w:val="00FB0816"/>
    <w:rsid w:val="00FD1D85"/>
    <w:rsid w:val="00FD46A7"/>
    <w:rsid w:val="00FF2EF9"/>
    <w:rsid w:val="013F7CF9"/>
    <w:rsid w:val="08E5790E"/>
    <w:rsid w:val="0AE33565"/>
    <w:rsid w:val="18526A84"/>
    <w:rsid w:val="2096035F"/>
    <w:rsid w:val="297C3211"/>
    <w:rsid w:val="2C0262CF"/>
    <w:rsid w:val="2DCE4071"/>
    <w:rsid w:val="302C3771"/>
    <w:rsid w:val="3E334F6D"/>
    <w:rsid w:val="455F7B08"/>
    <w:rsid w:val="4660367B"/>
    <w:rsid w:val="47517897"/>
    <w:rsid w:val="50B449B4"/>
    <w:rsid w:val="563E2BBA"/>
    <w:rsid w:val="596B4E81"/>
    <w:rsid w:val="5D326FC1"/>
    <w:rsid w:val="5DA55235"/>
    <w:rsid w:val="5E08543E"/>
    <w:rsid w:val="616C4EB8"/>
    <w:rsid w:val="65E0318B"/>
    <w:rsid w:val="6B5C7DD9"/>
    <w:rsid w:val="6D86501A"/>
    <w:rsid w:val="6EDD33AF"/>
    <w:rsid w:val="7EF458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2F76B06"/>
  <w15:docId w15:val="{2BFE1151-8B8F-4771-84C5-9A11FA08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pPr>
      <w:ind w:left="461" w:right="306"/>
      <w:jc w:val="center"/>
      <w:outlineLvl w:val="0"/>
    </w:pPr>
    <w:rPr>
      <w:b/>
      <w:bCs/>
      <w:sz w:val="36"/>
      <w:szCs w:val="36"/>
    </w:rPr>
  </w:style>
  <w:style w:type="paragraph" w:styleId="Heading2">
    <w:name w:val="heading 2"/>
    <w:basedOn w:val="Normal"/>
    <w:next w:val="Normal"/>
    <w:uiPriority w:val="9"/>
    <w:unhideWhenUsed/>
    <w:qFormat/>
    <w:pPr>
      <w:spacing w:before="5"/>
      <w:ind w:left="20"/>
      <w:outlineLvl w:val="1"/>
    </w:pPr>
    <w:rPr>
      <w:b/>
      <w:bCs/>
      <w:sz w:val="32"/>
      <w:szCs w:val="32"/>
    </w:rPr>
  </w:style>
  <w:style w:type="paragraph" w:styleId="Heading3">
    <w:name w:val="heading 3"/>
    <w:basedOn w:val="Normal"/>
    <w:next w:val="Normal"/>
    <w:uiPriority w:val="9"/>
    <w:unhideWhenUsed/>
    <w:qFormat/>
    <w:pPr>
      <w:ind w:left="520" w:hanging="423"/>
      <w:outlineLvl w:val="2"/>
    </w:pPr>
    <w:rPr>
      <w:b/>
      <w:bCs/>
      <w:sz w:val="28"/>
      <w:szCs w:val="28"/>
    </w:rPr>
  </w:style>
  <w:style w:type="paragraph" w:styleId="Heading4">
    <w:name w:val="heading 4"/>
    <w:basedOn w:val="Normal"/>
    <w:next w:val="Normal"/>
    <w:uiPriority w:val="9"/>
    <w:unhideWhenUsed/>
    <w:qFormat/>
    <w:pPr>
      <w:ind w:left="140"/>
      <w:outlineLvl w:val="3"/>
    </w:pPr>
    <w:rPr>
      <w:b/>
      <w:bCs/>
      <w:sz w:val="24"/>
      <w:szCs w:val="24"/>
    </w:rPr>
  </w:style>
  <w:style w:type="paragraph" w:styleId="Heading5">
    <w:name w:val="heading 5"/>
    <w:basedOn w:val="Normal"/>
    <w:next w:val="Normal"/>
    <w:link w:val="Heading5Char"/>
    <w:uiPriority w:val="9"/>
    <w:semiHidden/>
    <w:unhideWhenUsed/>
    <w:qFormat/>
    <w:rsid w:val="00E64A5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560" w:hanging="420"/>
    </w:pPr>
  </w:style>
  <w:style w:type="paragraph" w:customStyle="1" w:styleId="TableParagraph">
    <w:name w:val="Table Paragraph"/>
    <w:basedOn w:val="Normal"/>
    <w:uiPriority w:val="1"/>
    <w:qFormat/>
    <w:pPr>
      <w:ind w:left="90"/>
    </w:pPr>
  </w:style>
  <w:style w:type="numbering" w:customStyle="1" w:styleId="NoList1">
    <w:name w:val="No List1"/>
    <w:next w:val="NoList"/>
    <w:uiPriority w:val="99"/>
    <w:semiHidden/>
    <w:unhideWhenUsed/>
    <w:rsid w:val="001606C8"/>
  </w:style>
  <w:style w:type="paragraph" w:customStyle="1" w:styleId="msonormal0">
    <w:name w:val="msonormal"/>
    <w:basedOn w:val="Normal"/>
    <w:rsid w:val="001606C8"/>
    <w:pPr>
      <w:widowControl/>
      <w:autoSpaceDE/>
      <w:autoSpaceDN/>
      <w:spacing w:before="100" w:beforeAutospacing="1" w:after="100" w:afterAutospacing="1"/>
    </w:pPr>
    <w:rPr>
      <w:sz w:val="24"/>
      <w:szCs w:val="24"/>
      <w:lang w:val="en-IN" w:eastAsia="en-IN"/>
    </w:rPr>
  </w:style>
  <w:style w:type="numbering" w:customStyle="1" w:styleId="NoList2">
    <w:name w:val="No List2"/>
    <w:next w:val="NoList"/>
    <w:uiPriority w:val="99"/>
    <w:semiHidden/>
    <w:unhideWhenUsed/>
    <w:rsid w:val="003C4850"/>
  </w:style>
  <w:style w:type="numbering" w:customStyle="1" w:styleId="NoList3">
    <w:name w:val="No List3"/>
    <w:next w:val="NoList"/>
    <w:uiPriority w:val="99"/>
    <w:semiHidden/>
    <w:unhideWhenUsed/>
    <w:rsid w:val="00B34C7D"/>
  </w:style>
  <w:style w:type="numbering" w:customStyle="1" w:styleId="NoList4">
    <w:name w:val="No List4"/>
    <w:next w:val="NoList"/>
    <w:uiPriority w:val="99"/>
    <w:semiHidden/>
    <w:unhideWhenUsed/>
    <w:rsid w:val="006F6CF0"/>
  </w:style>
  <w:style w:type="paragraph" w:styleId="Revision">
    <w:name w:val="Revision"/>
    <w:hidden/>
    <w:uiPriority w:val="99"/>
    <w:semiHidden/>
    <w:rsid w:val="003A23FF"/>
    <w:rPr>
      <w:rFonts w:eastAsia="Times New Roman"/>
      <w:sz w:val="22"/>
      <w:szCs w:val="22"/>
      <w:lang w:val="en-US" w:eastAsia="en-US"/>
    </w:rPr>
  </w:style>
  <w:style w:type="character" w:styleId="UnresolvedMention">
    <w:name w:val="Unresolved Mention"/>
    <w:basedOn w:val="DefaultParagraphFont"/>
    <w:uiPriority w:val="99"/>
    <w:semiHidden/>
    <w:unhideWhenUsed/>
    <w:rsid w:val="009515BC"/>
    <w:rPr>
      <w:color w:val="605E5C"/>
      <w:shd w:val="clear" w:color="auto" w:fill="E1DFDD"/>
    </w:rPr>
  </w:style>
  <w:style w:type="character" w:customStyle="1" w:styleId="Heading5Char">
    <w:name w:val="Heading 5 Char"/>
    <w:basedOn w:val="DefaultParagraphFont"/>
    <w:link w:val="Heading5"/>
    <w:uiPriority w:val="9"/>
    <w:semiHidden/>
    <w:rsid w:val="00E64A52"/>
    <w:rPr>
      <w:rFonts w:asciiTheme="majorHAnsi" w:eastAsiaTheme="majorEastAsia" w:hAnsiTheme="majorHAnsi" w:cstheme="majorBidi"/>
      <w:color w:val="365F91" w:themeColor="accent1" w:themeShade="BF"/>
      <w:sz w:val="22"/>
      <w:szCs w:val="22"/>
      <w:lang w:val="en-US" w:eastAsia="en-US"/>
    </w:rPr>
  </w:style>
  <w:style w:type="numbering" w:customStyle="1" w:styleId="NoList5">
    <w:name w:val="No List5"/>
    <w:next w:val="NoList"/>
    <w:uiPriority w:val="99"/>
    <w:semiHidden/>
    <w:unhideWhenUsed/>
    <w:rsid w:val="00FF2EF9"/>
  </w:style>
  <w:style w:type="character" w:customStyle="1" w:styleId="FooterChar">
    <w:name w:val="Footer Char"/>
    <w:basedOn w:val="DefaultParagraphFont"/>
    <w:link w:val="Footer"/>
    <w:uiPriority w:val="99"/>
    <w:rsid w:val="00ED0F09"/>
    <w:rPr>
      <w:rFonts w:eastAsia="Times New Roman"/>
      <w:sz w:val="18"/>
      <w:szCs w:val="18"/>
      <w:lang w:val="en-US" w:eastAsia="en-US"/>
    </w:rPr>
  </w:style>
  <w:style w:type="character" w:customStyle="1" w:styleId="HeaderChar">
    <w:name w:val="Header Char"/>
    <w:basedOn w:val="DefaultParagraphFont"/>
    <w:link w:val="Header"/>
    <w:uiPriority w:val="99"/>
    <w:rsid w:val="00ED0F09"/>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0917">
      <w:bodyDiv w:val="1"/>
      <w:marLeft w:val="0"/>
      <w:marRight w:val="0"/>
      <w:marTop w:val="0"/>
      <w:marBottom w:val="0"/>
      <w:divBdr>
        <w:top w:val="none" w:sz="0" w:space="0" w:color="auto"/>
        <w:left w:val="none" w:sz="0" w:space="0" w:color="auto"/>
        <w:bottom w:val="none" w:sz="0" w:space="0" w:color="auto"/>
        <w:right w:val="none" w:sz="0" w:space="0" w:color="auto"/>
      </w:divBdr>
      <w:divsChild>
        <w:div w:id="383215430">
          <w:marLeft w:val="0"/>
          <w:marRight w:val="0"/>
          <w:marTop w:val="0"/>
          <w:marBottom w:val="0"/>
          <w:divBdr>
            <w:top w:val="none" w:sz="0" w:space="0" w:color="auto"/>
            <w:left w:val="none" w:sz="0" w:space="0" w:color="auto"/>
            <w:bottom w:val="none" w:sz="0" w:space="0" w:color="auto"/>
            <w:right w:val="none" w:sz="0" w:space="0" w:color="auto"/>
          </w:divBdr>
          <w:divsChild>
            <w:div w:id="5443992">
              <w:marLeft w:val="0"/>
              <w:marRight w:val="0"/>
              <w:marTop w:val="0"/>
              <w:marBottom w:val="0"/>
              <w:divBdr>
                <w:top w:val="none" w:sz="0" w:space="0" w:color="auto"/>
                <w:left w:val="none" w:sz="0" w:space="0" w:color="auto"/>
                <w:bottom w:val="none" w:sz="0" w:space="0" w:color="auto"/>
                <w:right w:val="none" w:sz="0" w:space="0" w:color="auto"/>
              </w:divBdr>
            </w:div>
            <w:div w:id="7217734">
              <w:marLeft w:val="0"/>
              <w:marRight w:val="0"/>
              <w:marTop w:val="0"/>
              <w:marBottom w:val="0"/>
              <w:divBdr>
                <w:top w:val="none" w:sz="0" w:space="0" w:color="auto"/>
                <w:left w:val="none" w:sz="0" w:space="0" w:color="auto"/>
                <w:bottom w:val="none" w:sz="0" w:space="0" w:color="auto"/>
                <w:right w:val="none" w:sz="0" w:space="0" w:color="auto"/>
              </w:divBdr>
            </w:div>
            <w:div w:id="7220747">
              <w:marLeft w:val="0"/>
              <w:marRight w:val="0"/>
              <w:marTop w:val="0"/>
              <w:marBottom w:val="0"/>
              <w:divBdr>
                <w:top w:val="none" w:sz="0" w:space="0" w:color="auto"/>
                <w:left w:val="none" w:sz="0" w:space="0" w:color="auto"/>
                <w:bottom w:val="none" w:sz="0" w:space="0" w:color="auto"/>
                <w:right w:val="none" w:sz="0" w:space="0" w:color="auto"/>
              </w:divBdr>
            </w:div>
            <w:div w:id="8145282">
              <w:marLeft w:val="0"/>
              <w:marRight w:val="0"/>
              <w:marTop w:val="0"/>
              <w:marBottom w:val="0"/>
              <w:divBdr>
                <w:top w:val="none" w:sz="0" w:space="0" w:color="auto"/>
                <w:left w:val="none" w:sz="0" w:space="0" w:color="auto"/>
                <w:bottom w:val="none" w:sz="0" w:space="0" w:color="auto"/>
                <w:right w:val="none" w:sz="0" w:space="0" w:color="auto"/>
              </w:divBdr>
            </w:div>
            <w:div w:id="8945617">
              <w:marLeft w:val="0"/>
              <w:marRight w:val="0"/>
              <w:marTop w:val="0"/>
              <w:marBottom w:val="0"/>
              <w:divBdr>
                <w:top w:val="none" w:sz="0" w:space="0" w:color="auto"/>
                <w:left w:val="none" w:sz="0" w:space="0" w:color="auto"/>
                <w:bottom w:val="none" w:sz="0" w:space="0" w:color="auto"/>
                <w:right w:val="none" w:sz="0" w:space="0" w:color="auto"/>
              </w:divBdr>
            </w:div>
            <w:div w:id="9529527">
              <w:marLeft w:val="0"/>
              <w:marRight w:val="0"/>
              <w:marTop w:val="0"/>
              <w:marBottom w:val="0"/>
              <w:divBdr>
                <w:top w:val="none" w:sz="0" w:space="0" w:color="auto"/>
                <w:left w:val="none" w:sz="0" w:space="0" w:color="auto"/>
                <w:bottom w:val="none" w:sz="0" w:space="0" w:color="auto"/>
                <w:right w:val="none" w:sz="0" w:space="0" w:color="auto"/>
              </w:divBdr>
            </w:div>
            <w:div w:id="10231862">
              <w:marLeft w:val="0"/>
              <w:marRight w:val="0"/>
              <w:marTop w:val="0"/>
              <w:marBottom w:val="0"/>
              <w:divBdr>
                <w:top w:val="none" w:sz="0" w:space="0" w:color="auto"/>
                <w:left w:val="none" w:sz="0" w:space="0" w:color="auto"/>
                <w:bottom w:val="none" w:sz="0" w:space="0" w:color="auto"/>
                <w:right w:val="none" w:sz="0" w:space="0" w:color="auto"/>
              </w:divBdr>
            </w:div>
            <w:div w:id="15471890">
              <w:marLeft w:val="0"/>
              <w:marRight w:val="0"/>
              <w:marTop w:val="0"/>
              <w:marBottom w:val="0"/>
              <w:divBdr>
                <w:top w:val="none" w:sz="0" w:space="0" w:color="auto"/>
                <w:left w:val="none" w:sz="0" w:space="0" w:color="auto"/>
                <w:bottom w:val="none" w:sz="0" w:space="0" w:color="auto"/>
                <w:right w:val="none" w:sz="0" w:space="0" w:color="auto"/>
              </w:divBdr>
            </w:div>
            <w:div w:id="17243599">
              <w:marLeft w:val="0"/>
              <w:marRight w:val="0"/>
              <w:marTop w:val="0"/>
              <w:marBottom w:val="0"/>
              <w:divBdr>
                <w:top w:val="none" w:sz="0" w:space="0" w:color="auto"/>
                <w:left w:val="none" w:sz="0" w:space="0" w:color="auto"/>
                <w:bottom w:val="none" w:sz="0" w:space="0" w:color="auto"/>
                <w:right w:val="none" w:sz="0" w:space="0" w:color="auto"/>
              </w:divBdr>
            </w:div>
            <w:div w:id="17704428">
              <w:marLeft w:val="0"/>
              <w:marRight w:val="0"/>
              <w:marTop w:val="0"/>
              <w:marBottom w:val="0"/>
              <w:divBdr>
                <w:top w:val="none" w:sz="0" w:space="0" w:color="auto"/>
                <w:left w:val="none" w:sz="0" w:space="0" w:color="auto"/>
                <w:bottom w:val="none" w:sz="0" w:space="0" w:color="auto"/>
                <w:right w:val="none" w:sz="0" w:space="0" w:color="auto"/>
              </w:divBdr>
            </w:div>
            <w:div w:id="18094020">
              <w:marLeft w:val="0"/>
              <w:marRight w:val="0"/>
              <w:marTop w:val="0"/>
              <w:marBottom w:val="0"/>
              <w:divBdr>
                <w:top w:val="none" w:sz="0" w:space="0" w:color="auto"/>
                <w:left w:val="none" w:sz="0" w:space="0" w:color="auto"/>
                <w:bottom w:val="none" w:sz="0" w:space="0" w:color="auto"/>
                <w:right w:val="none" w:sz="0" w:space="0" w:color="auto"/>
              </w:divBdr>
            </w:div>
            <w:div w:id="23870948">
              <w:marLeft w:val="0"/>
              <w:marRight w:val="0"/>
              <w:marTop w:val="0"/>
              <w:marBottom w:val="0"/>
              <w:divBdr>
                <w:top w:val="none" w:sz="0" w:space="0" w:color="auto"/>
                <w:left w:val="none" w:sz="0" w:space="0" w:color="auto"/>
                <w:bottom w:val="none" w:sz="0" w:space="0" w:color="auto"/>
                <w:right w:val="none" w:sz="0" w:space="0" w:color="auto"/>
              </w:divBdr>
            </w:div>
            <w:div w:id="23943032">
              <w:marLeft w:val="0"/>
              <w:marRight w:val="0"/>
              <w:marTop w:val="0"/>
              <w:marBottom w:val="0"/>
              <w:divBdr>
                <w:top w:val="none" w:sz="0" w:space="0" w:color="auto"/>
                <w:left w:val="none" w:sz="0" w:space="0" w:color="auto"/>
                <w:bottom w:val="none" w:sz="0" w:space="0" w:color="auto"/>
                <w:right w:val="none" w:sz="0" w:space="0" w:color="auto"/>
              </w:divBdr>
            </w:div>
            <w:div w:id="23948861">
              <w:marLeft w:val="0"/>
              <w:marRight w:val="0"/>
              <w:marTop w:val="0"/>
              <w:marBottom w:val="0"/>
              <w:divBdr>
                <w:top w:val="none" w:sz="0" w:space="0" w:color="auto"/>
                <w:left w:val="none" w:sz="0" w:space="0" w:color="auto"/>
                <w:bottom w:val="none" w:sz="0" w:space="0" w:color="auto"/>
                <w:right w:val="none" w:sz="0" w:space="0" w:color="auto"/>
              </w:divBdr>
            </w:div>
            <w:div w:id="24062950">
              <w:marLeft w:val="0"/>
              <w:marRight w:val="0"/>
              <w:marTop w:val="0"/>
              <w:marBottom w:val="0"/>
              <w:divBdr>
                <w:top w:val="none" w:sz="0" w:space="0" w:color="auto"/>
                <w:left w:val="none" w:sz="0" w:space="0" w:color="auto"/>
                <w:bottom w:val="none" w:sz="0" w:space="0" w:color="auto"/>
                <w:right w:val="none" w:sz="0" w:space="0" w:color="auto"/>
              </w:divBdr>
            </w:div>
            <w:div w:id="26882000">
              <w:marLeft w:val="0"/>
              <w:marRight w:val="0"/>
              <w:marTop w:val="0"/>
              <w:marBottom w:val="0"/>
              <w:divBdr>
                <w:top w:val="none" w:sz="0" w:space="0" w:color="auto"/>
                <w:left w:val="none" w:sz="0" w:space="0" w:color="auto"/>
                <w:bottom w:val="none" w:sz="0" w:space="0" w:color="auto"/>
                <w:right w:val="none" w:sz="0" w:space="0" w:color="auto"/>
              </w:divBdr>
            </w:div>
            <w:div w:id="28336960">
              <w:marLeft w:val="0"/>
              <w:marRight w:val="0"/>
              <w:marTop w:val="0"/>
              <w:marBottom w:val="0"/>
              <w:divBdr>
                <w:top w:val="none" w:sz="0" w:space="0" w:color="auto"/>
                <w:left w:val="none" w:sz="0" w:space="0" w:color="auto"/>
                <w:bottom w:val="none" w:sz="0" w:space="0" w:color="auto"/>
                <w:right w:val="none" w:sz="0" w:space="0" w:color="auto"/>
              </w:divBdr>
            </w:div>
            <w:div w:id="33190913">
              <w:marLeft w:val="0"/>
              <w:marRight w:val="0"/>
              <w:marTop w:val="0"/>
              <w:marBottom w:val="0"/>
              <w:divBdr>
                <w:top w:val="none" w:sz="0" w:space="0" w:color="auto"/>
                <w:left w:val="none" w:sz="0" w:space="0" w:color="auto"/>
                <w:bottom w:val="none" w:sz="0" w:space="0" w:color="auto"/>
                <w:right w:val="none" w:sz="0" w:space="0" w:color="auto"/>
              </w:divBdr>
            </w:div>
            <w:div w:id="34430238">
              <w:marLeft w:val="0"/>
              <w:marRight w:val="0"/>
              <w:marTop w:val="0"/>
              <w:marBottom w:val="0"/>
              <w:divBdr>
                <w:top w:val="none" w:sz="0" w:space="0" w:color="auto"/>
                <w:left w:val="none" w:sz="0" w:space="0" w:color="auto"/>
                <w:bottom w:val="none" w:sz="0" w:space="0" w:color="auto"/>
                <w:right w:val="none" w:sz="0" w:space="0" w:color="auto"/>
              </w:divBdr>
            </w:div>
            <w:div w:id="36664236">
              <w:marLeft w:val="0"/>
              <w:marRight w:val="0"/>
              <w:marTop w:val="0"/>
              <w:marBottom w:val="0"/>
              <w:divBdr>
                <w:top w:val="none" w:sz="0" w:space="0" w:color="auto"/>
                <w:left w:val="none" w:sz="0" w:space="0" w:color="auto"/>
                <w:bottom w:val="none" w:sz="0" w:space="0" w:color="auto"/>
                <w:right w:val="none" w:sz="0" w:space="0" w:color="auto"/>
              </w:divBdr>
            </w:div>
            <w:div w:id="41029409">
              <w:marLeft w:val="0"/>
              <w:marRight w:val="0"/>
              <w:marTop w:val="0"/>
              <w:marBottom w:val="0"/>
              <w:divBdr>
                <w:top w:val="none" w:sz="0" w:space="0" w:color="auto"/>
                <w:left w:val="none" w:sz="0" w:space="0" w:color="auto"/>
                <w:bottom w:val="none" w:sz="0" w:space="0" w:color="auto"/>
                <w:right w:val="none" w:sz="0" w:space="0" w:color="auto"/>
              </w:divBdr>
            </w:div>
            <w:div w:id="41634413">
              <w:marLeft w:val="0"/>
              <w:marRight w:val="0"/>
              <w:marTop w:val="0"/>
              <w:marBottom w:val="0"/>
              <w:divBdr>
                <w:top w:val="none" w:sz="0" w:space="0" w:color="auto"/>
                <w:left w:val="none" w:sz="0" w:space="0" w:color="auto"/>
                <w:bottom w:val="none" w:sz="0" w:space="0" w:color="auto"/>
                <w:right w:val="none" w:sz="0" w:space="0" w:color="auto"/>
              </w:divBdr>
            </w:div>
            <w:div w:id="46881284">
              <w:marLeft w:val="0"/>
              <w:marRight w:val="0"/>
              <w:marTop w:val="0"/>
              <w:marBottom w:val="0"/>
              <w:divBdr>
                <w:top w:val="none" w:sz="0" w:space="0" w:color="auto"/>
                <w:left w:val="none" w:sz="0" w:space="0" w:color="auto"/>
                <w:bottom w:val="none" w:sz="0" w:space="0" w:color="auto"/>
                <w:right w:val="none" w:sz="0" w:space="0" w:color="auto"/>
              </w:divBdr>
            </w:div>
            <w:div w:id="51345445">
              <w:marLeft w:val="0"/>
              <w:marRight w:val="0"/>
              <w:marTop w:val="0"/>
              <w:marBottom w:val="0"/>
              <w:divBdr>
                <w:top w:val="none" w:sz="0" w:space="0" w:color="auto"/>
                <w:left w:val="none" w:sz="0" w:space="0" w:color="auto"/>
                <w:bottom w:val="none" w:sz="0" w:space="0" w:color="auto"/>
                <w:right w:val="none" w:sz="0" w:space="0" w:color="auto"/>
              </w:divBdr>
            </w:div>
            <w:div w:id="57368571">
              <w:marLeft w:val="0"/>
              <w:marRight w:val="0"/>
              <w:marTop w:val="0"/>
              <w:marBottom w:val="0"/>
              <w:divBdr>
                <w:top w:val="none" w:sz="0" w:space="0" w:color="auto"/>
                <w:left w:val="none" w:sz="0" w:space="0" w:color="auto"/>
                <w:bottom w:val="none" w:sz="0" w:space="0" w:color="auto"/>
                <w:right w:val="none" w:sz="0" w:space="0" w:color="auto"/>
              </w:divBdr>
            </w:div>
            <w:div w:id="62216802">
              <w:marLeft w:val="0"/>
              <w:marRight w:val="0"/>
              <w:marTop w:val="0"/>
              <w:marBottom w:val="0"/>
              <w:divBdr>
                <w:top w:val="none" w:sz="0" w:space="0" w:color="auto"/>
                <w:left w:val="none" w:sz="0" w:space="0" w:color="auto"/>
                <w:bottom w:val="none" w:sz="0" w:space="0" w:color="auto"/>
                <w:right w:val="none" w:sz="0" w:space="0" w:color="auto"/>
              </w:divBdr>
            </w:div>
            <w:div w:id="64111272">
              <w:marLeft w:val="0"/>
              <w:marRight w:val="0"/>
              <w:marTop w:val="0"/>
              <w:marBottom w:val="0"/>
              <w:divBdr>
                <w:top w:val="none" w:sz="0" w:space="0" w:color="auto"/>
                <w:left w:val="none" w:sz="0" w:space="0" w:color="auto"/>
                <w:bottom w:val="none" w:sz="0" w:space="0" w:color="auto"/>
                <w:right w:val="none" w:sz="0" w:space="0" w:color="auto"/>
              </w:divBdr>
            </w:div>
            <w:div w:id="67461347">
              <w:marLeft w:val="0"/>
              <w:marRight w:val="0"/>
              <w:marTop w:val="0"/>
              <w:marBottom w:val="0"/>
              <w:divBdr>
                <w:top w:val="none" w:sz="0" w:space="0" w:color="auto"/>
                <w:left w:val="none" w:sz="0" w:space="0" w:color="auto"/>
                <w:bottom w:val="none" w:sz="0" w:space="0" w:color="auto"/>
                <w:right w:val="none" w:sz="0" w:space="0" w:color="auto"/>
              </w:divBdr>
            </w:div>
            <w:div w:id="68038141">
              <w:marLeft w:val="0"/>
              <w:marRight w:val="0"/>
              <w:marTop w:val="0"/>
              <w:marBottom w:val="0"/>
              <w:divBdr>
                <w:top w:val="none" w:sz="0" w:space="0" w:color="auto"/>
                <w:left w:val="none" w:sz="0" w:space="0" w:color="auto"/>
                <w:bottom w:val="none" w:sz="0" w:space="0" w:color="auto"/>
                <w:right w:val="none" w:sz="0" w:space="0" w:color="auto"/>
              </w:divBdr>
            </w:div>
            <w:div w:id="73599346">
              <w:marLeft w:val="0"/>
              <w:marRight w:val="0"/>
              <w:marTop w:val="0"/>
              <w:marBottom w:val="0"/>
              <w:divBdr>
                <w:top w:val="none" w:sz="0" w:space="0" w:color="auto"/>
                <w:left w:val="none" w:sz="0" w:space="0" w:color="auto"/>
                <w:bottom w:val="none" w:sz="0" w:space="0" w:color="auto"/>
                <w:right w:val="none" w:sz="0" w:space="0" w:color="auto"/>
              </w:divBdr>
            </w:div>
            <w:div w:id="78871532">
              <w:marLeft w:val="0"/>
              <w:marRight w:val="0"/>
              <w:marTop w:val="0"/>
              <w:marBottom w:val="0"/>
              <w:divBdr>
                <w:top w:val="none" w:sz="0" w:space="0" w:color="auto"/>
                <w:left w:val="none" w:sz="0" w:space="0" w:color="auto"/>
                <w:bottom w:val="none" w:sz="0" w:space="0" w:color="auto"/>
                <w:right w:val="none" w:sz="0" w:space="0" w:color="auto"/>
              </w:divBdr>
            </w:div>
            <w:div w:id="79907743">
              <w:marLeft w:val="0"/>
              <w:marRight w:val="0"/>
              <w:marTop w:val="0"/>
              <w:marBottom w:val="0"/>
              <w:divBdr>
                <w:top w:val="none" w:sz="0" w:space="0" w:color="auto"/>
                <w:left w:val="none" w:sz="0" w:space="0" w:color="auto"/>
                <w:bottom w:val="none" w:sz="0" w:space="0" w:color="auto"/>
                <w:right w:val="none" w:sz="0" w:space="0" w:color="auto"/>
              </w:divBdr>
            </w:div>
            <w:div w:id="80026054">
              <w:marLeft w:val="0"/>
              <w:marRight w:val="0"/>
              <w:marTop w:val="0"/>
              <w:marBottom w:val="0"/>
              <w:divBdr>
                <w:top w:val="none" w:sz="0" w:space="0" w:color="auto"/>
                <w:left w:val="none" w:sz="0" w:space="0" w:color="auto"/>
                <w:bottom w:val="none" w:sz="0" w:space="0" w:color="auto"/>
                <w:right w:val="none" w:sz="0" w:space="0" w:color="auto"/>
              </w:divBdr>
            </w:div>
            <w:div w:id="81798338">
              <w:marLeft w:val="0"/>
              <w:marRight w:val="0"/>
              <w:marTop w:val="0"/>
              <w:marBottom w:val="0"/>
              <w:divBdr>
                <w:top w:val="none" w:sz="0" w:space="0" w:color="auto"/>
                <w:left w:val="none" w:sz="0" w:space="0" w:color="auto"/>
                <w:bottom w:val="none" w:sz="0" w:space="0" w:color="auto"/>
                <w:right w:val="none" w:sz="0" w:space="0" w:color="auto"/>
              </w:divBdr>
            </w:div>
            <w:div w:id="83890150">
              <w:marLeft w:val="0"/>
              <w:marRight w:val="0"/>
              <w:marTop w:val="0"/>
              <w:marBottom w:val="0"/>
              <w:divBdr>
                <w:top w:val="none" w:sz="0" w:space="0" w:color="auto"/>
                <w:left w:val="none" w:sz="0" w:space="0" w:color="auto"/>
                <w:bottom w:val="none" w:sz="0" w:space="0" w:color="auto"/>
                <w:right w:val="none" w:sz="0" w:space="0" w:color="auto"/>
              </w:divBdr>
            </w:div>
            <w:div w:id="86735130">
              <w:marLeft w:val="0"/>
              <w:marRight w:val="0"/>
              <w:marTop w:val="0"/>
              <w:marBottom w:val="0"/>
              <w:divBdr>
                <w:top w:val="none" w:sz="0" w:space="0" w:color="auto"/>
                <w:left w:val="none" w:sz="0" w:space="0" w:color="auto"/>
                <w:bottom w:val="none" w:sz="0" w:space="0" w:color="auto"/>
                <w:right w:val="none" w:sz="0" w:space="0" w:color="auto"/>
              </w:divBdr>
            </w:div>
            <w:div w:id="91513182">
              <w:marLeft w:val="0"/>
              <w:marRight w:val="0"/>
              <w:marTop w:val="0"/>
              <w:marBottom w:val="0"/>
              <w:divBdr>
                <w:top w:val="none" w:sz="0" w:space="0" w:color="auto"/>
                <w:left w:val="none" w:sz="0" w:space="0" w:color="auto"/>
                <w:bottom w:val="none" w:sz="0" w:space="0" w:color="auto"/>
                <w:right w:val="none" w:sz="0" w:space="0" w:color="auto"/>
              </w:divBdr>
            </w:div>
            <w:div w:id="93550004">
              <w:marLeft w:val="0"/>
              <w:marRight w:val="0"/>
              <w:marTop w:val="0"/>
              <w:marBottom w:val="0"/>
              <w:divBdr>
                <w:top w:val="none" w:sz="0" w:space="0" w:color="auto"/>
                <w:left w:val="none" w:sz="0" w:space="0" w:color="auto"/>
                <w:bottom w:val="none" w:sz="0" w:space="0" w:color="auto"/>
                <w:right w:val="none" w:sz="0" w:space="0" w:color="auto"/>
              </w:divBdr>
            </w:div>
            <w:div w:id="94399079">
              <w:marLeft w:val="0"/>
              <w:marRight w:val="0"/>
              <w:marTop w:val="0"/>
              <w:marBottom w:val="0"/>
              <w:divBdr>
                <w:top w:val="none" w:sz="0" w:space="0" w:color="auto"/>
                <w:left w:val="none" w:sz="0" w:space="0" w:color="auto"/>
                <w:bottom w:val="none" w:sz="0" w:space="0" w:color="auto"/>
                <w:right w:val="none" w:sz="0" w:space="0" w:color="auto"/>
              </w:divBdr>
            </w:div>
            <w:div w:id="104738807">
              <w:marLeft w:val="0"/>
              <w:marRight w:val="0"/>
              <w:marTop w:val="0"/>
              <w:marBottom w:val="0"/>
              <w:divBdr>
                <w:top w:val="none" w:sz="0" w:space="0" w:color="auto"/>
                <w:left w:val="none" w:sz="0" w:space="0" w:color="auto"/>
                <w:bottom w:val="none" w:sz="0" w:space="0" w:color="auto"/>
                <w:right w:val="none" w:sz="0" w:space="0" w:color="auto"/>
              </w:divBdr>
            </w:div>
            <w:div w:id="108009519">
              <w:marLeft w:val="0"/>
              <w:marRight w:val="0"/>
              <w:marTop w:val="0"/>
              <w:marBottom w:val="0"/>
              <w:divBdr>
                <w:top w:val="none" w:sz="0" w:space="0" w:color="auto"/>
                <w:left w:val="none" w:sz="0" w:space="0" w:color="auto"/>
                <w:bottom w:val="none" w:sz="0" w:space="0" w:color="auto"/>
                <w:right w:val="none" w:sz="0" w:space="0" w:color="auto"/>
              </w:divBdr>
            </w:div>
            <w:div w:id="111634529">
              <w:marLeft w:val="0"/>
              <w:marRight w:val="0"/>
              <w:marTop w:val="0"/>
              <w:marBottom w:val="0"/>
              <w:divBdr>
                <w:top w:val="none" w:sz="0" w:space="0" w:color="auto"/>
                <w:left w:val="none" w:sz="0" w:space="0" w:color="auto"/>
                <w:bottom w:val="none" w:sz="0" w:space="0" w:color="auto"/>
                <w:right w:val="none" w:sz="0" w:space="0" w:color="auto"/>
              </w:divBdr>
            </w:div>
            <w:div w:id="113181859">
              <w:marLeft w:val="0"/>
              <w:marRight w:val="0"/>
              <w:marTop w:val="0"/>
              <w:marBottom w:val="0"/>
              <w:divBdr>
                <w:top w:val="none" w:sz="0" w:space="0" w:color="auto"/>
                <w:left w:val="none" w:sz="0" w:space="0" w:color="auto"/>
                <w:bottom w:val="none" w:sz="0" w:space="0" w:color="auto"/>
                <w:right w:val="none" w:sz="0" w:space="0" w:color="auto"/>
              </w:divBdr>
            </w:div>
            <w:div w:id="113328526">
              <w:marLeft w:val="0"/>
              <w:marRight w:val="0"/>
              <w:marTop w:val="0"/>
              <w:marBottom w:val="0"/>
              <w:divBdr>
                <w:top w:val="none" w:sz="0" w:space="0" w:color="auto"/>
                <w:left w:val="none" w:sz="0" w:space="0" w:color="auto"/>
                <w:bottom w:val="none" w:sz="0" w:space="0" w:color="auto"/>
                <w:right w:val="none" w:sz="0" w:space="0" w:color="auto"/>
              </w:divBdr>
            </w:div>
            <w:div w:id="114176821">
              <w:marLeft w:val="0"/>
              <w:marRight w:val="0"/>
              <w:marTop w:val="0"/>
              <w:marBottom w:val="0"/>
              <w:divBdr>
                <w:top w:val="none" w:sz="0" w:space="0" w:color="auto"/>
                <w:left w:val="none" w:sz="0" w:space="0" w:color="auto"/>
                <w:bottom w:val="none" w:sz="0" w:space="0" w:color="auto"/>
                <w:right w:val="none" w:sz="0" w:space="0" w:color="auto"/>
              </w:divBdr>
            </w:div>
            <w:div w:id="121851969">
              <w:marLeft w:val="0"/>
              <w:marRight w:val="0"/>
              <w:marTop w:val="0"/>
              <w:marBottom w:val="0"/>
              <w:divBdr>
                <w:top w:val="none" w:sz="0" w:space="0" w:color="auto"/>
                <w:left w:val="none" w:sz="0" w:space="0" w:color="auto"/>
                <w:bottom w:val="none" w:sz="0" w:space="0" w:color="auto"/>
                <w:right w:val="none" w:sz="0" w:space="0" w:color="auto"/>
              </w:divBdr>
            </w:div>
            <w:div w:id="122122622">
              <w:marLeft w:val="0"/>
              <w:marRight w:val="0"/>
              <w:marTop w:val="0"/>
              <w:marBottom w:val="0"/>
              <w:divBdr>
                <w:top w:val="none" w:sz="0" w:space="0" w:color="auto"/>
                <w:left w:val="none" w:sz="0" w:space="0" w:color="auto"/>
                <w:bottom w:val="none" w:sz="0" w:space="0" w:color="auto"/>
                <w:right w:val="none" w:sz="0" w:space="0" w:color="auto"/>
              </w:divBdr>
            </w:div>
            <w:div w:id="122231227">
              <w:marLeft w:val="0"/>
              <w:marRight w:val="0"/>
              <w:marTop w:val="0"/>
              <w:marBottom w:val="0"/>
              <w:divBdr>
                <w:top w:val="none" w:sz="0" w:space="0" w:color="auto"/>
                <w:left w:val="none" w:sz="0" w:space="0" w:color="auto"/>
                <w:bottom w:val="none" w:sz="0" w:space="0" w:color="auto"/>
                <w:right w:val="none" w:sz="0" w:space="0" w:color="auto"/>
              </w:divBdr>
            </w:div>
            <w:div w:id="124735279">
              <w:marLeft w:val="0"/>
              <w:marRight w:val="0"/>
              <w:marTop w:val="0"/>
              <w:marBottom w:val="0"/>
              <w:divBdr>
                <w:top w:val="none" w:sz="0" w:space="0" w:color="auto"/>
                <w:left w:val="none" w:sz="0" w:space="0" w:color="auto"/>
                <w:bottom w:val="none" w:sz="0" w:space="0" w:color="auto"/>
                <w:right w:val="none" w:sz="0" w:space="0" w:color="auto"/>
              </w:divBdr>
            </w:div>
            <w:div w:id="128060266">
              <w:marLeft w:val="0"/>
              <w:marRight w:val="0"/>
              <w:marTop w:val="0"/>
              <w:marBottom w:val="0"/>
              <w:divBdr>
                <w:top w:val="none" w:sz="0" w:space="0" w:color="auto"/>
                <w:left w:val="none" w:sz="0" w:space="0" w:color="auto"/>
                <w:bottom w:val="none" w:sz="0" w:space="0" w:color="auto"/>
                <w:right w:val="none" w:sz="0" w:space="0" w:color="auto"/>
              </w:divBdr>
            </w:div>
            <w:div w:id="130561213">
              <w:marLeft w:val="0"/>
              <w:marRight w:val="0"/>
              <w:marTop w:val="0"/>
              <w:marBottom w:val="0"/>
              <w:divBdr>
                <w:top w:val="none" w:sz="0" w:space="0" w:color="auto"/>
                <w:left w:val="none" w:sz="0" w:space="0" w:color="auto"/>
                <w:bottom w:val="none" w:sz="0" w:space="0" w:color="auto"/>
                <w:right w:val="none" w:sz="0" w:space="0" w:color="auto"/>
              </w:divBdr>
            </w:div>
            <w:div w:id="133837778">
              <w:marLeft w:val="0"/>
              <w:marRight w:val="0"/>
              <w:marTop w:val="0"/>
              <w:marBottom w:val="0"/>
              <w:divBdr>
                <w:top w:val="none" w:sz="0" w:space="0" w:color="auto"/>
                <w:left w:val="none" w:sz="0" w:space="0" w:color="auto"/>
                <w:bottom w:val="none" w:sz="0" w:space="0" w:color="auto"/>
                <w:right w:val="none" w:sz="0" w:space="0" w:color="auto"/>
              </w:divBdr>
            </w:div>
            <w:div w:id="135269914">
              <w:marLeft w:val="0"/>
              <w:marRight w:val="0"/>
              <w:marTop w:val="0"/>
              <w:marBottom w:val="0"/>
              <w:divBdr>
                <w:top w:val="none" w:sz="0" w:space="0" w:color="auto"/>
                <w:left w:val="none" w:sz="0" w:space="0" w:color="auto"/>
                <w:bottom w:val="none" w:sz="0" w:space="0" w:color="auto"/>
                <w:right w:val="none" w:sz="0" w:space="0" w:color="auto"/>
              </w:divBdr>
            </w:div>
            <w:div w:id="141314951">
              <w:marLeft w:val="0"/>
              <w:marRight w:val="0"/>
              <w:marTop w:val="0"/>
              <w:marBottom w:val="0"/>
              <w:divBdr>
                <w:top w:val="none" w:sz="0" w:space="0" w:color="auto"/>
                <w:left w:val="none" w:sz="0" w:space="0" w:color="auto"/>
                <w:bottom w:val="none" w:sz="0" w:space="0" w:color="auto"/>
                <w:right w:val="none" w:sz="0" w:space="0" w:color="auto"/>
              </w:divBdr>
            </w:div>
            <w:div w:id="146629831">
              <w:marLeft w:val="0"/>
              <w:marRight w:val="0"/>
              <w:marTop w:val="0"/>
              <w:marBottom w:val="0"/>
              <w:divBdr>
                <w:top w:val="none" w:sz="0" w:space="0" w:color="auto"/>
                <w:left w:val="none" w:sz="0" w:space="0" w:color="auto"/>
                <w:bottom w:val="none" w:sz="0" w:space="0" w:color="auto"/>
                <w:right w:val="none" w:sz="0" w:space="0" w:color="auto"/>
              </w:divBdr>
            </w:div>
            <w:div w:id="148710732">
              <w:marLeft w:val="0"/>
              <w:marRight w:val="0"/>
              <w:marTop w:val="0"/>
              <w:marBottom w:val="0"/>
              <w:divBdr>
                <w:top w:val="none" w:sz="0" w:space="0" w:color="auto"/>
                <w:left w:val="none" w:sz="0" w:space="0" w:color="auto"/>
                <w:bottom w:val="none" w:sz="0" w:space="0" w:color="auto"/>
                <w:right w:val="none" w:sz="0" w:space="0" w:color="auto"/>
              </w:divBdr>
            </w:div>
            <w:div w:id="149368620">
              <w:marLeft w:val="0"/>
              <w:marRight w:val="0"/>
              <w:marTop w:val="0"/>
              <w:marBottom w:val="0"/>
              <w:divBdr>
                <w:top w:val="none" w:sz="0" w:space="0" w:color="auto"/>
                <w:left w:val="none" w:sz="0" w:space="0" w:color="auto"/>
                <w:bottom w:val="none" w:sz="0" w:space="0" w:color="auto"/>
                <w:right w:val="none" w:sz="0" w:space="0" w:color="auto"/>
              </w:divBdr>
            </w:div>
            <w:div w:id="154801207">
              <w:marLeft w:val="0"/>
              <w:marRight w:val="0"/>
              <w:marTop w:val="0"/>
              <w:marBottom w:val="0"/>
              <w:divBdr>
                <w:top w:val="none" w:sz="0" w:space="0" w:color="auto"/>
                <w:left w:val="none" w:sz="0" w:space="0" w:color="auto"/>
                <w:bottom w:val="none" w:sz="0" w:space="0" w:color="auto"/>
                <w:right w:val="none" w:sz="0" w:space="0" w:color="auto"/>
              </w:divBdr>
            </w:div>
            <w:div w:id="157692178">
              <w:marLeft w:val="0"/>
              <w:marRight w:val="0"/>
              <w:marTop w:val="0"/>
              <w:marBottom w:val="0"/>
              <w:divBdr>
                <w:top w:val="none" w:sz="0" w:space="0" w:color="auto"/>
                <w:left w:val="none" w:sz="0" w:space="0" w:color="auto"/>
                <w:bottom w:val="none" w:sz="0" w:space="0" w:color="auto"/>
                <w:right w:val="none" w:sz="0" w:space="0" w:color="auto"/>
              </w:divBdr>
            </w:div>
            <w:div w:id="158274649">
              <w:marLeft w:val="0"/>
              <w:marRight w:val="0"/>
              <w:marTop w:val="0"/>
              <w:marBottom w:val="0"/>
              <w:divBdr>
                <w:top w:val="none" w:sz="0" w:space="0" w:color="auto"/>
                <w:left w:val="none" w:sz="0" w:space="0" w:color="auto"/>
                <w:bottom w:val="none" w:sz="0" w:space="0" w:color="auto"/>
                <w:right w:val="none" w:sz="0" w:space="0" w:color="auto"/>
              </w:divBdr>
            </w:div>
            <w:div w:id="162204932">
              <w:marLeft w:val="0"/>
              <w:marRight w:val="0"/>
              <w:marTop w:val="0"/>
              <w:marBottom w:val="0"/>
              <w:divBdr>
                <w:top w:val="none" w:sz="0" w:space="0" w:color="auto"/>
                <w:left w:val="none" w:sz="0" w:space="0" w:color="auto"/>
                <w:bottom w:val="none" w:sz="0" w:space="0" w:color="auto"/>
                <w:right w:val="none" w:sz="0" w:space="0" w:color="auto"/>
              </w:divBdr>
            </w:div>
            <w:div w:id="162939251">
              <w:marLeft w:val="0"/>
              <w:marRight w:val="0"/>
              <w:marTop w:val="0"/>
              <w:marBottom w:val="0"/>
              <w:divBdr>
                <w:top w:val="none" w:sz="0" w:space="0" w:color="auto"/>
                <w:left w:val="none" w:sz="0" w:space="0" w:color="auto"/>
                <w:bottom w:val="none" w:sz="0" w:space="0" w:color="auto"/>
                <w:right w:val="none" w:sz="0" w:space="0" w:color="auto"/>
              </w:divBdr>
            </w:div>
            <w:div w:id="163975030">
              <w:marLeft w:val="0"/>
              <w:marRight w:val="0"/>
              <w:marTop w:val="0"/>
              <w:marBottom w:val="0"/>
              <w:divBdr>
                <w:top w:val="none" w:sz="0" w:space="0" w:color="auto"/>
                <w:left w:val="none" w:sz="0" w:space="0" w:color="auto"/>
                <w:bottom w:val="none" w:sz="0" w:space="0" w:color="auto"/>
                <w:right w:val="none" w:sz="0" w:space="0" w:color="auto"/>
              </w:divBdr>
            </w:div>
            <w:div w:id="167133652">
              <w:marLeft w:val="0"/>
              <w:marRight w:val="0"/>
              <w:marTop w:val="0"/>
              <w:marBottom w:val="0"/>
              <w:divBdr>
                <w:top w:val="none" w:sz="0" w:space="0" w:color="auto"/>
                <w:left w:val="none" w:sz="0" w:space="0" w:color="auto"/>
                <w:bottom w:val="none" w:sz="0" w:space="0" w:color="auto"/>
                <w:right w:val="none" w:sz="0" w:space="0" w:color="auto"/>
              </w:divBdr>
            </w:div>
            <w:div w:id="168838993">
              <w:marLeft w:val="0"/>
              <w:marRight w:val="0"/>
              <w:marTop w:val="0"/>
              <w:marBottom w:val="0"/>
              <w:divBdr>
                <w:top w:val="none" w:sz="0" w:space="0" w:color="auto"/>
                <w:left w:val="none" w:sz="0" w:space="0" w:color="auto"/>
                <w:bottom w:val="none" w:sz="0" w:space="0" w:color="auto"/>
                <w:right w:val="none" w:sz="0" w:space="0" w:color="auto"/>
              </w:divBdr>
            </w:div>
            <w:div w:id="174155844">
              <w:marLeft w:val="0"/>
              <w:marRight w:val="0"/>
              <w:marTop w:val="0"/>
              <w:marBottom w:val="0"/>
              <w:divBdr>
                <w:top w:val="none" w:sz="0" w:space="0" w:color="auto"/>
                <w:left w:val="none" w:sz="0" w:space="0" w:color="auto"/>
                <w:bottom w:val="none" w:sz="0" w:space="0" w:color="auto"/>
                <w:right w:val="none" w:sz="0" w:space="0" w:color="auto"/>
              </w:divBdr>
            </w:div>
            <w:div w:id="175074602">
              <w:marLeft w:val="0"/>
              <w:marRight w:val="0"/>
              <w:marTop w:val="0"/>
              <w:marBottom w:val="0"/>
              <w:divBdr>
                <w:top w:val="none" w:sz="0" w:space="0" w:color="auto"/>
                <w:left w:val="none" w:sz="0" w:space="0" w:color="auto"/>
                <w:bottom w:val="none" w:sz="0" w:space="0" w:color="auto"/>
                <w:right w:val="none" w:sz="0" w:space="0" w:color="auto"/>
              </w:divBdr>
            </w:div>
            <w:div w:id="176506683">
              <w:marLeft w:val="0"/>
              <w:marRight w:val="0"/>
              <w:marTop w:val="0"/>
              <w:marBottom w:val="0"/>
              <w:divBdr>
                <w:top w:val="none" w:sz="0" w:space="0" w:color="auto"/>
                <w:left w:val="none" w:sz="0" w:space="0" w:color="auto"/>
                <w:bottom w:val="none" w:sz="0" w:space="0" w:color="auto"/>
                <w:right w:val="none" w:sz="0" w:space="0" w:color="auto"/>
              </w:divBdr>
            </w:div>
            <w:div w:id="177937515">
              <w:marLeft w:val="0"/>
              <w:marRight w:val="0"/>
              <w:marTop w:val="0"/>
              <w:marBottom w:val="0"/>
              <w:divBdr>
                <w:top w:val="none" w:sz="0" w:space="0" w:color="auto"/>
                <w:left w:val="none" w:sz="0" w:space="0" w:color="auto"/>
                <w:bottom w:val="none" w:sz="0" w:space="0" w:color="auto"/>
                <w:right w:val="none" w:sz="0" w:space="0" w:color="auto"/>
              </w:divBdr>
            </w:div>
            <w:div w:id="178275624">
              <w:marLeft w:val="0"/>
              <w:marRight w:val="0"/>
              <w:marTop w:val="0"/>
              <w:marBottom w:val="0"/>
              <w:divBdr>
                <w:top w:val="none" w:sz="0" w:space="0" w:color="auto"/>
                <w:left w:val="none" w:sz="0" w:space="0" w:color="auto"/>
                <w:bottom w:val="none" w:sz="0" w:space="0" w:color="auto"/>
                <w:right w:val="none" w:sz="0" w:space="0" w:color="auto"/>
              </w:divBdr>
            </w:div>
            <w:div w:id="182862284">
              <w:marLeft w:val="0"/>
              <w:marRight w:val="0"/>
              <w:marTop w:val="0"/>
              <w:marBottom w:val="0"/>
              <w:divBdr>
                <w:top w:val="none" w:sz="0" w:space="0" w:color="auto"/>
                <w:left w:val="none" w:sz="0" w:space="0" w:color="auto"/>
                <w:bottom w:val="none" w:sz="0" w:space="0" w:color="auto"/>
                <w:right w:val="none" w:sz="0" w:space="0" w:color="auto"/>
              </w:divBdr>
            </w:div>
            <w:div w:id="183834152">
              <w:marLeft w:val="0"/>
              <w:marRight w:val="0"/>
              <w:marTop w:val="0"/>
              <w:marBottom w:val="0"/>
              <w:divBdr>
                <w:top w:val="none" w:sz="0" w:space="0" w:color="auto"/>
                <w:left w:val="none" w:sz="0" w:space="0" w:color="auto"/>
                <w:bottom w:val="none" w:sz="0" w:space="0" w:color="auto"/>
                <w:right w:val="none" w:sz="0" w:space="0" w:color="auto"/>
              </w:divBdr>
            </w:div>
            <w:div w:id="185482082">
              <w:marLeft w:val="0"/>
              <w:marRight w:val="0"/>
              <w:marTop w:val="0"/>
              <w:marBottom w:val="0"/>
              <w:divBdr>
                <w:top w:val="none" w:sz="0" w:space="0" w:color="auto"/>
                <w:left w:val="none" w:sz="0" w:space="0" w:color="auto"/>
                <w:bottom w:val="none" w:sz="0" w:space="0" w:color="auto"/>
                <w:right w:val="none" w:sz="0" w:space="0" w:color="auto"/>
              </w:divBdr>
            </w:div>
            <w:div w:id="190150690">
              <w:marLeft w:val="0"/>
              <w:marRight w:val="0"/>
              <w:marTop w:val="0"/>
              <w:marBottom w:val="0"/>
              <w:divBdr>
                <w:top w:val="none" w:sz="0" w:space="0" w:color="auto"/>
                <w:left w:val="none" w:sz="0" w:space="0" w:color="auto"/>
                <w:bottom w:val="none" w:sz="0" w:space="0" w:color="auto"/>
                <w:right w:val="none" w:sz="0" w:space="0" w:color="auto"/>
              </w:divBdr>
            </w:div>
            <w:div w:id="192160514">
              <w:marLeft w:val="0"/>
              <w:marRight w:val="0"/>
              <w:marTop w:val="0"/>
              <w:marBottom w:val="0"/>
              <w:divBdr>
                <w:top w:val="none" w:sz="0" w:space="0" w:color="auto"/>
                <w:left w:val="none" w:sz="0" w:space="0" w:color="auto"/>
                <w:bottom w:val="none" w:sz="0" w:space="0" w:color="auto"/>
                <w:right w:val="none" w:sz="0" w:space="0" w:color="auto"/>
              </w:divBdr>
            </w:div>
            <w:div w:id="193929059">
              <w:marLeft w:val="0"/>
              <w:marRight w:val="0"/>
              <w:marTop w:val="0"/>
              <w:marBottom w:val="0"/>
              <w:divBdr>
                <w:top w:val="none" w:sz="0" w:space="0" w:color="auto"/>
                <w:left w:val="none" w:sz="0" w:space="0" w:color="auto"/>
                <w:bottom w:val="none" w:sz="0" w:space="0" w:color="auto"/>
                <w:right w:val="none" w:sz="0" w:space="0" w:color="auto"/>
              </w:divBdr>
            </w:div>
            <w:div w:id="199827682">
              <w:marLeft w:val="0"/>
              <w:marRight w:val="0"/>
              <w:marTop w:val="0"/>
              <w:marBottom w:val="0"/>
              <w:divBdr>
                <w:top w:val="none" w:sz="0" w:space="0" w:color="auto"/>
                <w:left w:val="none" w:sz="0" w:space="0" w:color="auto"/>
                <w:bottom w:val="none" w:sz="0" w:space="0" w:color="auto"/>
                <w:right w:val="none" w:sz="0" w:space="0" w:color="auto"/>
              </w:divBdr>
            </w:div>
            <w:div w:id="200095945">
              <w:marLeft w:val="0"/>
              <w:marRight w:val="0"/>
              <w:marTop w:val="0"/>
              <w:marBottom w:val="0"/>
              <w:divBdr>
                <w:top w:val="none" w:sz="0" w:space="0" w:color="auto"/>
                <w:left w:val="none" w:sz="0" w:space="0" w:color="auto"/>
                <w:bottom w:val="none" w:sz="0" w:space="0" w:color="auto"/>
                <w:right w:val="none" w:sz="0" w:space="0" w:color="auto"/>
              </w:divBdr>
            </w:div>
            <w:div w:id="202181269">
              <w:marLeft w:val="0"/>
              <w:marRight w:val="0"/>
              <w:marTop w:val="0"/>
              <w:marBottom w:val="0"/>
              <w:divBdr>
                <w:top w:val="none" w:sz="0" w:space="0" w:color="auto"/>
                <w:left w:val="none" w:sz="0" w:space="0" w:color="auto"/>
                <w:bottom w:val="none" w:sz="0" w:space="0" w:color="auto"/>
                <w:right w:val="none" w:sz="0" w:space="0" w:color="auto"/>
              </w:divBdr>
            </w:div>
            <w:div w:id="203062023">
              <w:marLeft w:val="0"/>
              <w:marRight w:val="0"/>
              <w:marTop w:val="0"/>
              <w:marBottom w:val="0"/>
              <w:divBdr>
                <w:top w:val="none" w:sz="0" w:space="0" w:color="auto"/>
                <w:left w:val="none" w:sz="0" w:space="0" w:color="auto"/>
                <w:bottom w:val="none" w:sz="0" w:space="0" w:color="auto"/>
                <w:right w:val="none" w:sz="0" w:space="0" w:color="auto"/>
              </w:divBdr>
            </w:div>
            <w:div w:id="204685147">
              <w:marLeft w:val="0"/>
              <w:marRight w:val="0"/>
              <w:marTop w:val="0"/>
              <w:marBottom w:val="0"/>
              <w:divBdr>
                <w:top w:val="none" w:sz="0" w:space="0" w:color="auto"/>
                <w:left w:val="none" w:sz="0" w:space="0" w:color="auto"/>
                <w:bottom w:val="none" w:sz="0" w:space="0" w:color="auto"/>
                <w:right w:val="none" w:sz="0" w:space="0" w:color="auto"/>
              </w:divBdr>
            </w:div>
            <w:div w:id="207498559">
              <w:marLeft w:val="0"/>
              <w:marRight w:val="0"/>
              <w:marTop w:val="0"/>
              <w:marBottom w:val="0"/>
              <w:divBdr>
                <w:top w:val="none" w:sz="0" w:space="0" w:color="auto"/>
                <w:left w:val="none" w:sz="0" w:space="0" w:color="auto"/>
                <w:bottom w:val="none" w:sz="0" w:space="0" w:color="auto"/>
                <w:right w:val="none" w:sz="0" w:space="0" w:color="auto"/>
              </w:divBdr>
            </w:div>
            <w:div w:id="207688300">
              <w:marLeft w:val="0"/>
              <w:marRight w:val="0"/>
              <w:marTop w:val="0"/>
              <w:marBottom w:val="0"/>
              <w:divBdr>
                <w:top w:val="none" w:sz="0" w:space="0" w:color="auto"/>
                <w:left w:val="none" w:sz="0" w:space="0" w:color="auto"/>
                <w:bottom w:val="none" w:sz="0" w:space="0" w:color="auto"/>
                <w:right w:val="none" w:sz="0" w:space="0" w:color="auto"/>
              </w:divBdr>
            </w:div>
            <w:div w:id="209616768">
              <w:marLeft w:val="0"/>
              <w:marRight w:val="0"/>
              <w:marTop w:val="0"/>
              <w:marBottom w:val="0"/>
              <w:divBdr>
                <w:top w:val="none" w:sz="0" w:space="0" w:color="auto"/>
                <w:left w:val="none" w:sz="0" w:space="0" w:color="auto"/>
                <w:bottom w:val="none" w:sz="0" w:space="0" w:color="auto"/>
                <w:right w:val="none" w:sz="0" w:space="0" w:color="auto"/>
              </w:divBdr>
            </w:div>
            <w:div w:id="213738101">
              <w:marLeft w:val="0"/>
              <w:marRight w:val="0"/>
              <w:marTop w:val="0"/>
              <w:marBottom w:val="0"/>
              <w:divBdr>
                <w:top w:val="none" w:sz="0" w:space="0" w:color="auto"/>
                <w:left w:val="none" w:sz="0" w:space="0" w:color="auto"/>
                <w:bottom w:val="none" w:sz="0" w:space="0" w:color="auto"/>
                <w:right w:val="none" w:sz="0" w:space="0" w:color="auto"/>
              </w:divBdr>
            </w:div>
            <w:div w:id="220676601">
              <w:marLeft w:val="0"/>
              <w:marRight w:val="0"/>
              <w:marTop w:val="0"/>
              <w:marBottom w:val="0"/>
              <w:divBdr>
                <w:top w:val="none" w:sz="0" w:space="0" w:color="auto"/>
                <w:left w:val="none" w:sz="0" w:space="0" w:color="auto"/>
                <w:bottom w:val="none" w:sz="0" w:space="0" w:color="auto"/>
                <w:right w:val="none" w:sz="0" w:space="0" w:color="auto"/>
              </w:divBdr>
            </w:div>
            <w:div w:id="221142133">
              <w:marLeft w:val="0"/>
              <w:marRight w:val="0"/>
              <w:marTop w:val="0"/>
              <w:marBottom w:val="0"/>
              <w:divBdr>
                <w:top w:val="none" w:sz="0" w:space="0" w:color="auto"/>
                <w:left w:val="none" w:sz="0" w:space="0" w:color="auto"/>
                <w:bottom w:val="none" w:sz="0" w:space="0" w:color="auto"/>
                <w:right w:val="none" w:sz="0" w:space="0" w:color="auto"/>
              </w:divBdr>
            </w:div>
            <w:div w:id="222104551">
              <w:marLeft w:val="0"/>
              <w:marRight w:val="0"/>
              <w:marTop w:val="0"/>
              <w:marBottom w:val="0"/>
              <w:divBdr>
                <w:top w:val="none" w:sz="0" w:space="0" w:color="auto"/>
                <w:left w:val="none" w:sz="0" w:space="0" w:color="auto"/>
                <w:bottom w:val="none" w:sz="0" w:space="0" w:color="auto"/>
                <w:right w:val="none" w:sz="0" w:space="0" w:color="auto"/>
              </w:divBdr>
            </w:div>
            <w:div w:id="225799235">
              <w:marLeft w:val="0"/>
              <w:marRight w:val="0"/>
              <w:marTop w:val="0"/>
              <w:marBottom w:val="0"/>
              <w:divBdr>
                <w:top w:val="none" w:sz="0" w:space="0" w:color="auto"/>
                <w:left w:val="none" w:sz="0" w:space="0" w:color="auto"/>
                <w:bottom w:val="none" w:sz="0" w:space="0" w:color="auto"/>
                <w:right w:val="none" w:sz="0" w:space="0" w:color="auto"/>
              </w:divBdr>
            </w:div>
            <w:div w:id="226644956">
              <w:marLeft w:val="0"/>
              <w:marRight w:val="0"/>
              <w:marTop w:val="0"/>
              <w:marBottom w:val="0"/>
              <w:divBdr>
                <w:top w:val="none" w:sz="0" w:space="0" w:color="auto"/>
                <w:left w:val="none" w:sz="0" w:space="0" w:color="auto"/>
                <w:bottom w:val="none" w:sz="0" w:space="0" w:color="auto"/>
                <w:right w:val="none" w:sz="0" w:space="0" w:color="auto"/>
              </w:divBdr>
            </w:div>
            <w:div w:id="226957379">
              <w:marLeft w:val="0"/>
              <w:marRight w:val="0"/>
              <w:marTop w:val="0"/>
              <w:marBottom w:val="0"/>
              <w:divBdr>
                <w:top w:val="none" w:sz="0" w:space="0" w:color="auto"/>
                <w:left w:val="none" w:sz="0" w:space="0" w:color="auto"/>
                <w:bottom w:val="none" w:sz="0" w:space="0" w:color="auto"/>
                <w:right w:val="none" w:sz="0" w:space="0" w:color="auto"/>
              </w:divBdr>
            </w:div>
            <w:div w:id="227112809">
              <w:marLeft w:val="0"/>
              <w:marRight w:val="0"/>
              <w:marTop w:val="0"/>
              <w:marBottom w:val="0"/>
              <w:divBdr>
                <w:top w:val="none" w:sz="0" w:space="0" w:color="auto"/>
                <w:left w:val="none" w:sz="0" w:space="0" w:color="auto"/>
                <w:bottom w:val="none" w:sz="0" w:space="0" w:color="auto"/>
                <w:right w:val="none" w:sz="0" w:space="0" w:color="auto"/>
              </w:divBdr>
            </w:div>
            <w:div w:id="227420859">
              <w:marLeft w:val="0"/>
              <w:marRight w:val="0"/>
              <w:marTop w:val="0"/>
              <w:marBottom w:val="0"/>
              <w:divBdr>
                <w:top w:val="none" w:sz="0" w:space="0" w:color="auto"/>
                <w:left w:val="none" w:sz="0" w:space="0" w:color="auto"/>
                <w:bottom w:val="none" w:sz="0" w:space="0" w:color="auto"/>
                <w:right w:val="none" w:sz="0" w:space="0" w:color="auto"/>
              </w:divBdr>
            </w:div>
            <w:div w:id="233244578">
              <w:marLeft w:val="0"/>
              <w:marRight w:val="0"/>
              <w:marTop w:val="0"/>
              <w:marBottom w:val="0"/>
              <w:divBdr>
                <w:top w:val="none" w:sz="0" w:space="0" w:color="auto"/>
                <w:left w:val="none" w:sz="0" w:space="0" w:color="auto"/>
                <w:bottom w:val="none" w:sz="0" w:space="0" w:color="auto"/>
                <w:right w:val="none" w:sz="0" w:space="0" w:color="auto"/>
              </w:divBdr>
            </w:div>
            <w:div w:id="234707084">
              <w:marLeft w:val="0"/>
              <w:marRight w:val="0"/>
              <w:marTop w:val="0"/>
              <w:marBottom w:val="0"/>
              <w:divBdr>
                <w:top w:val="none" w:sz="0" w:space="0" w:color="auto"/>
                <w:left w:val="none" w:sz="0" w:space="0" w:color="auto"/>
                <w:bottom w:val="none" w:sz="0" w:space="0" w:color="auto"/>
                <w:right w:val="none" w:sz="0" w:space="0" w:color="auto"/>
              </w:divBdr>
            </w:div>
            <w:div w:id="235674560">
              <w:marLeft w:val="0"/>
              <w:marRight w:val="0"/>
              <w:marTop w:val="0"/>
              <w:marBottom w:val="0"/>
              <w:divBdr>
                <w:top w:val="none" w:sz="0" w:space="0" w:color="auto"/>
                <w:left w:val="none" w:sz="0" w:space="0" w:color="auto"/>
                <w:bottom w:val="none" w:sz="0" w:space="0" w:color="auto"/>
                <w:right w:val="none" w:sz="0" w:space="0" w:color="auto"/>
              </w:divBdr>
            </w:div>
            <w:div w:id="239340080">
              <w:marLeft w:val="0"/>
              <w:marRight w:val="0"/>
              <w:marTop w:val="0"/>
              <w:marBottom w:val="0"/>
              <w:divBdr>
                <w:top w:val="none" w:sz="0" w:space="0" w:color="auto"/>
                <w:left w:val="none" w:sz="0" w:space="0" w:color="auto"/>
                <w:bottom w:val="none" w:sz="0" w:space="0" w:color="auto"/>
                <w:right w:val="none" w:sz="0" w:space="0" w:color="auto"/>
              </w:divBdr>
            </w:div>
            <w:div w:id="241532326">
              <w:marLeft w:val="0"/>
              <w:marRight w:val="0"/>
              <w:marTop w:val="0"/>
              <w:marBottom w:val="0"/>
              <w:divBdr>
                <w:top w:val="none" w:sz="0" w:space="0" w:color="auto"/>
                <w:left w:val="none" w:sz="0" w:space="0" w:color="auto"/>
                <w:bottom w:val="none" w:sz="0" w:space="0" w:color="auto"/>
                <w:right w:val="none" w:sz="0" w:space="0" w:color="auto"/>
              </w:divBdr>
            </w:div>
            <w:div w:id="245237438">
              <w:marLeft w:val="0"/>
              <w:marRight w:val="0"/>
              <w:marTop w:val="0"/>
              <w:marBottom w:val="0"/>
              <w:divBdr>
                <w:top w:val="none" w:sz="0" w:space="0" w:color="auto"/>
                <w:left w:val="none" w:sz="0" w:space="0" w:color="auto"/>
                <w:bottom w:val="none" w:sz="0" w:space="0" w:color="auto"/>
                <w:right w:val="none" w:sz="0" w:space="0" w:color="auto"/>
              </w:divBdr>
            </w:div>
            <w:div w:id="246307518">
              <w:marLeft w:val="0"/>
              <w:marRight w:val="0"/>
              <w:marTop w:val="0"/>
              <w:marBottom w:val="0"/>
              <w:divBdr>
                <w:top w:val="none" w:sz="0" w:space="0" w:color="auto"/>
                <w:left w:val="none" w:sz="0" w:space="0" w:color="auto"/>
                <w:bottom w:val="none" w:sz="0" w:space="0" w:color="auto"/>
                <w:right w:val="none" w:sz="0" w:space="0" w:color="auto"/>
              </w:divBdr>
            </w:div>
            <w:div w:id="248973097">
              <w:marLeft w:val="0"/>
              <w:marRight w:val="0"/>
              <w:marTop w:val="0"/>
              <w:marBottom w:val="0"/>
              <w:divBdr>
                <w:top w:val="none" w:sz="0" w:space="0" w:color="auto"/>
                <w:left w:val="none" w:sz="0" w:space="0" w:color="auto"/>
                <w:bottom w:val="none" w:sz="0" w:space="0" w:color="auto"/>
                <w:right w:val="none" w:sz="0" w:space="0" w:color="auto"/>
              </w:divBdr>
            </w:div>
            <w:div w:id="250621841">
              <w:marLeft w:val="0"/>
              <w:marRight w:val="0"/>
              <w:marTop w:val="0"/>
              <w:marBottom w:val="0"/>
              <w:divBdr>
                <w:top w:val="none" w:sz="0" w:space="0" w:color="auto"/>
                <w:left w:val="none" w:sz="0" w:space="0" w:color="auto"/>
                <w:bottom w:val="none" w:sz="0" w:space="0" w:color="auto"/>
                <w:right w:val="none" w:sz="0" w:space="0" w:color="auto"/>
              </w:divBdr>
            </w:div>
            <w:div w:id="251011697">
              <w:marLeft w:val="0"/>
              <w:marRight w:val="0"/>
              <w:marTop w:val="0"/>
              <w:marBottom w:val="0"/>
              <w:divBdr>
                <w:top w:val="none" w:sz="0" w:space="0" w:color="auto"/>
                <w:left w:val="none" w:sz="0" w:space="0" w:color="auto"/>
                <w:bottom w:val="none" w:sz="0" w:space="0" w:color="auto"/>
                <w:right w:val="none" w:sz="0" w:space="0" w:color="auto"/>
              </w:divBdr>
            </w:div>
            <w:div w:id="252128446">
              <w:marLeft w:val="0"/>
              <w:marRight w:val="0"/>
              <w:marTop w:val="0"/>
              <w:marBottom w:val="0"/>
              <w:divBdr>
                <w:top w:val="none" w:sz="0" w:space="0" w:color="auto"/>
                <w:left w:val="none" w:sz="0" w:space="0" w:color="auto"/>
                <w:bottom w:val="none" w:sz="0" w:space="0" w:color="auto"/>
                <w:right w:val="none" w:sz="0" w:space="0" w:color="auto"/>
              </w:divBdr>
            </w:div>
            <w:div w:id="253052926">
              <w:marLeft w:val="0"/>
              <w:marRight w:val="0"/>
              <w:marTop w:val="0"/>
              <w:marBottom w:val="0"/>
              <w:divBdr>
                <w:top w:val="none" w:sz="0" w:space="0" w:color="auto"/>
                <w:left w:val="none" w:sz="0" w:space="0" w:color="auto"/>
                <w:bottom w:val="none" w:sz="0" w:space="0" w:color="auto"/>
                <w:right w:val="none" w:sz="0" w:space="0" w:color="auto"/>
              </w:divBdr>
            </w:div>
            <w:div w:id="253784549">
              <w:marLeft w:val="0"/>
              <w:marRight w:val="0"/>
              <w:marTop w:val="0"/>
              <w:marBottom w:val="0"/>
              <w:divBdr>
                <w:top w:val="none" w:sz="0" w:space="0" w:color="auto"/>
                <w:left w:val="none" w:sz="0" w:space="0" w:color="auto"/>
                <w:bottom w:val="none" w:sz="0" w:space="0" w:color="auto"/>
                <w:right w:val="none" w:sz="0" w:space="0" w:color="auto"/>
              </w:divBdr>
            </w:div>
            <w:div w:id="257832343">
              <w:marLeft w:val="0"/>
              <w:marRight w:val="0"/>
              <w:marTop w:val="0"/>
              <w:marBottom w:val="0"/>
              <w:divBdr>
                <w:top w:val="none" w:sz="0" w:space="0" w:color="auto"/>
                <w:left w:val="none" w:sz="0" w:space="0" w:color="auto"/>
                <w:bottom w:val="none" w:sz="0" w:space="0" w:color="auto"/>
                <w:right w:val="none" w:sz="0" w:space="0" w:color="auto"/>
              </w:divBdr>
            </w:div>
            <w:div w:id="258219188">
              <w:marLeft w:val="0"/>
              <w:marRight w:val="0"/>
              <w:marTop w:val="0"/>
              <w:marBottom w:val="0"/>
              <w:divBdr>
                <w:top w:val="none" w:sz="0" w:space="0" w:color="auto"/>
                <w:left w:val="none" w:sz="0" w:space="0" w:color="auto"/>
                <w:bottom w:val="none" w:sz="0" w:space="0" w:color="auto"/>
                <w:right w:val="none" w:sz="0" w:space="0" w:color="auto"/>
              </w:divBdr>
            </w:div>
            <w:div w:id="258875571">
              <w:marLeft w:val="0"/>
              <w:marRight w:val="0"/>
              <w:marTop w:val="0"/>
              <w:marBottom w:val="0"/>
              <w:divBdr>
                <w:top w:val="none" w:sz="0" w:space="0" w:color="auto"/>
                <w:left w:val="none" w:sz="0" w:space="0" w:color="auto"/>
                <w:bottom w:val="none" w:sz="0" w:space="0" w:color="auto"/>
                <w:right w:val="none" w:sz="0" w:space="0" w:color="auto"/>
              </w:divBdr>
            </w:div>
            <w:div w:id="260602700">
              <w:marLeft w:val="0"/>
              <w:marRight w:val="0"/>
              <w:marTop w:val="0"/>
              <w:marBottom w:val="0"/>
              <w:divBdr>
                <w:top w:val="none" w:sz="0" w:space="0" w:color="auto"/>
                <w:left w:val="none" w:sz="0" w:space="0" w:color="auto"/>
                <w:bottom w:val="none" w:sz="0" w:space="0" w:color="auto"/>
                <w:right w:val="none" w:sz="0" w:space="0" w:color="auto"/>
              </w:divBdr>
            </w:div>
            <w:div w:id="260725979">
              <w:marLeft w:val="0"/>
              <w:marRight w:val="0"/>
              <w:marTop w:val="0"/>
              <w:marBottom w:val="0"/>
              <w:divBdr>
                <w:top w:val="none" w:sz="0" w:space="0" w:color="auto"/>
                <w:left w:val="none" w:sz="0" w:space="0" w:color="auto"/>
                <w:bottom w:val="none" w:sz="0" w:space="0" w:color="auto"/>
                <w:right w:val="none" w:sz="0" w:space="0" w:color="auto"/>
              </w:divBdr>
            </w:div>
            <w:div w:id="263269054">
              <w:marLeft w:val="0"/>
              <w:marRight w:val="0"/>
              <w:marTop w:val="0"/>
              <w:marBottom w:val="0"/>
              <w:divBdr>
                <w:top w:val="none" w:sz="0" w:space="0" w:color="auto"/>
                <w:left w:val="none" w:sz="0" w:space="0" w:color="auto"/>
                <w:bottom w:val="none" w:sz="0" w:space="0" w:color="auto"/>
                <w:right w:val="none" w:sz="0" w:space="0" w:color="auto"/>
              </w:divBdr>
            </w:div>
            <w:div w:id="264390668">
              <w:marLeft w:val="0"/>
              <w:marRight w:val="0"/>
              <w:marTop w:val="0"/>
              <w:marBottom w:val="0"/>
              <w:divBdr>
                <w:top w:val="none" w:sz="0" w:space="0" w:color="auto"/>
                <w:left w:val="none" w:sz="0" w:space="0" w:color="auto"/>
                <w:bottom w:val="none" w:sz="0" w:space="0" w:color="auto"/>
                <w:right w:val="none" w:sz="0" w:space="0" w:color="auto"/>
              </w:divBdr>
            </w:div>
            <w:div w:id="267398884">
              <w:marLeft w:val="0"/>
              <w:marRight w:val="0"/>
              <w:marTop w:val="0"/>
              <w:marBottom w:val="0"/>
              <w:divBdr>
                <w:top w:val="none" w:sz="0" w:space="0" w:color="auto"/>
                <w:left w:val="none" w:sz="0" w:space="0" w:color="auto"/>
                <w:bottom w:val="none" w:sz="0" w:space="0" w:color="auto"/>
                <w:right w:val="none" w:sz="0" w:space="0" w:color="auto"/>
              </w:divBdr>
            </w:div>
            <w:div w:id="271405712">
              <w:marLeft w:val="0"/>
              <w:marRight w:val="0"/>
              <w:marTop w:val="0"/>
              <w:marBottom w:val="0"/>
              <w:divBdr>
                <w:top w:val="none" w:sz="0" w:space="0" w:color="auto"/>
                <w:left w:val="none" w:sz="0" w:space="0" w:color="auto"/>
                <w:bottom w:val="none" w:sz="0" w:space="0" w:color="auto"/>
                <w:right w:val="none" w:sz="0" w:space="0" w:color="auto"/>
              </w:divBdr>
            </w:div>
            <w:div w:id="272903104">
              <w:marLeft w:val="0"/>
              <w:marRight w:val="0"/>
              <w:marTop w:val="0"/>
              <w:marBottom w:val="0"/>
              <w:divBdr>
                <w:top w:val="none" w:sz="0" w:space="0" w:color="auto"/>
                <w:left w:val="none" w:sz="0" w:space="0" w:color="auto"/>
                <w:bottom w:val="none" w:sz="0" w:space="0" w:color="auto"/>
                <w:right w:val="none" w:sz="0" w:space="0" w:color="auto"/>
              </w:divBdr>
            </w:div>
            <w:div w:id="273564032">
              <w:marLeft w:val="0"/>
              <w:marRight w:val="0"/>
              <w:marTop w:val="0"/>
              <w:marBottom w:val="0"/>
              <w:divBdr>
                <w:top w:val="none" w:sz="0" w:space="0" w:color="auto"/>
                <w:left w:val="none" w:sz="0" w:space="0" w:color="auto"/>
                <w:bottom w:val="none" w:sz="0" w:space="0" w:color="auto"/>
                <w:right w:val="none" w:sz="0" w:space="0" w:color="auto"/>
              </w:divBdr>
            </w:div>
            <w:div w:id="278297460">
              <w:marLeft w:val="0"/>
              <w:marRight w:val="0"/>
              <w:marTop w:val="0"/>
              <w:marBottom w:val="0"/>
              <w:divBdr>
                <w:top w:val="none" w:sz="0" w:space="0" w:color="auto"/>
                <w:left w:val="none" w:sz="0" w:space="0" w:color="auto"/>
                <w:bottom w:val="none" w:sz="0" w:space="0" w:color="auto"/>
                <w:right w:val="none" w:sz="0" w:space="0" w:color="auto"/>
              </w:divBdr>
            </w:div>
            <w:div w:id="279919782">
              <w:marLeft w:val="0"/>
              <w:marRight w:val="0"/>
              <w:marTop w:val="0"/>
              <w:marBottom w:val="0"/>
              <w:divBdr>
                <w:top w:val="none" w:sz="0" w:space="0" w:color="auto"/>
                <w:left w:val="none" w:sz="0" w:space="0" w:color="auto"/>
                <w:bottom w:val="none" w:sz="0" w:space="0" w:color="auto"/>
                <w:right w:val="none" w:sz="0" w:space="0" w:color="auto"/>
              </w:divBdr>
            </w:div>
            <w:div w:id="281153057">
              <w:marLeft w:val="0"/>
              <w:marRight w:val="0"/>
              <w:marTop w:val="0"/>
              <w:marBottom w:val="0"/>
              <w:divBdr>
                <w:top w:val="none" w:sz="0" w:space="0" w:color="auto"/>
                <w:left w:val="none" w:sz="0" w:space="0" w:color="auto"/>
                <w:bottom w:val="none" w:sz="0" w:space="0" w:color="auto"/>
                <w:right w:val="none" w:sz="0" w:space="0" w:color="auto"/>
              </w:divBdr>
            </w:div>
            <w:div w:id="281574039">
              <w:marLeft w:val="0"/>
              <w:marRight w:val="0"/>
              <w:marTop w:val="0"/>
              <w:marBottom w:val="0"/>
              <w:divBdr>
                <w:top w:val="none" w:sz="0" w:space="0" w:color="auto"/>
                <w:left w:val="none" w:sz="0" w:space="0" w:color="auto"/>
                <w:bottom w:val="none" w:sz="0" w:space="0" w:color="auto"/>
                <w:right w:val="none" w:sz="0" w:space="0" w:color="auto"/>
              </w:divBdr>
            </w:div>
            <w:div w:id="292909801">
              <w:marLeft w:val="0"/>
              <w:marRight w:val="0"/>
              <w:marTop w:val="0"/>
              <w:marBottom w:val="0"/>
              <w:divBdr>
                <w:top w:val="none" w:sz="0" w:space="0" w:color="auto"/>
                <w:left w:val="none" w:sz="0" w:space="0" w:color="auto"/>
                <w:bottom w:val="none" w:sz="0" w:space="0" w:color="auto"/>
                <w:right w:val="none" w:sz="0" w:space="0" w:color="auto"/>
              </w:divBdr>
            </w:div>
            <w:div w:id="294331160">
              <w:marLeft w:val="0"/>
              <w:marRight w:val="0"/>
              <w:marTop w:val="0"/>
              <w:marBottom w:val="0"/>
              <w:divBdr>
                <w:top w:val="none" w:sz="0" w:space="0" w:color="auto"/>
                <w:left w:val="none" w:sz="0" w:space="0" w:color="auto"/>
                <w:bottom w:val="none" w:sz="0" w:space="0" w:color="auto"/>
                <w:right w:val="none" w:sz="0" w:space="0" w:color="auto"/>
              </w:divBdr>
            </w:div>
            <w:div w:id="296225092">
              <w:marLeft w:val="0"/>
              <w:marRight w:val="0"/>
              <w:marTop w:val="0"/>
              <w:marBottom w:val="0"/>
              <w:divBdr>
                <w:top w:val="none" w:sz="0" w:space="0" w:color="auto"/>
                <w:left w:val="none" w:sz="0" w:space="0" w:color="auto"/>
                <w:bottom w:val="none" w:sz="0" w:space="0" w:color="auto"/>
                <w:right w:val="none" w:sz="0" w:space="0" w:color="auto"/>
              </w:divBdr>
            </w:div>
            <w:div w:id="297419308">
              <w:marLeft w:val="0"/>
              <w:marRight w:val="0"/>
              <w:marTop w:val="0"/>
              <w:marBottom w:val="0"/>
              <w:divBdr>
                <w:top w:val="none" w:sz="0" w:space="0" w:color="auto"/>
                <w:left w:val="none" w:sz="0" w:space="0" w:color="auto"/>
                <w:bottom w:val="none" w:sz="0" w:space="0" w:color="auto"/>
                <w:right w:val="none" w:sz="0" w:space="0" w:color="auto"/>
              </w:divBdr>
            </w:div>
            <w:div w:id="298848823">
              <w:marLeft w:val="0"/>
              <w:marRight w:val="0"/>
              <w:marTop w:val="0"/>
              <w:marBottom w:val="0"/>
              <w:divBdr>
                <w:top w:val="none" w:sz="0" w:space="0" w:color="auto"/>
                <w:left w:val="none" w:sz="0" w:space="0" w:color="auto"/>
                <w:bottom w:val="none" w:sz="0" w:space="0" w:color="auto"/>
                <w:right w:val="none" w:sz="0" w:space="0" w:color="auto"/>
              </w:divBdr>
            </w:div>
            <w:div w:id="304237571">
              <w:marLeft w:val="0"/>
              <w:marRight w:val="0"/>
              <w:marTop w:val="0"/>
              <w:marBottom w:val="0"/>
              <w:divBdr>
                <w:top w:val="none" w:sz="0" w:space="0" w:color="auto"/>
                <w:left w:val="none" w:sz="0" w:space="0" w:color="auto"/>
                <w:bottom w:val="none" w:sz="0" w:space="0" w:color="auto"/>
                <w:right w:val="none" w:sz="0" w:space="0" w:color="auto"/>
              </w:divBdr>
            </w:div>
            <w:div w:id="310185021">
              <w:marLeft w:val="0"/>
              <w:marRight w:val="0"/>
              <w:marTop w:val="0"/>
              <w:marBottom w:val="0"/>
              <w:divBdr>
                <w:top w:val="none" w:sz="0" w:space="0" w:color="auto"/>
                <w:left w:val="none" w:sz="0" w:space="0" w:color="auto"/>
                <w:bottom w:val="none" w:sz="0" w:space="0" w:color="auto"/>
                <w:right w:val="none" w:sz="0" w:space="0" w:color="auto"/>
              </w:divBdr>
            </w:div>
            <w:div w:id="314802081">
              <w:marLeft w:val="0"/>
              <w:marRight w:val="0"/>
              <w:marTop w:val="0"/>
              <w:marBottom w:val="0"/>
              <w:divBdr>
                <w:top w:val="none" w:sz="0" w:space="0" w:color="auto"/>
                <w:left w:val="none" w:sz="0" w:space="0" w:color="auto"/>
                <w:bottom w:val="none" w:sz="0" w:space="0" w:color="auto"/>
                <w:right w:val="none" w:sz="0" w:space="0" w:color="auto"/>
              </w:divBdr>
            </w:div>
            <w:div w:id="315307105">
              <w:marLeft w:val="0"/>
              <w:marRight w:val="0"/>
              <w:marTop w:val="0"/>
              <w:marBottom w:val="0"/>
              <w:divBdr>
                <w:top w:val="none" w:sz="0" w:space="0" w:color="auto"/>
                <w:left w:val="none" w:sz="0" w:space="0" w:color="auto"/>
                <w:bottom w:val="none" w:sz="0" w:space="0" w:color="auto"/>
                <w:right w:val="none" w:sz="0" w:space="0" w:color="auto"/>
              </w:divBdr>
            </w:div>
            <w:div w:id="325211032">
              <w:marLeft w:val="0"/>
              <w:marRight w:val="0"/>
              <w:marTop w:val="0"/>
              <w:marBottom w:val="0"/>
              <w:divBdr>
                <w:top w:val="none" w:sz="0" w:space="0" w:color="auto"/>
                <w:left w:val="none" w:sz="0" w:space="0" w:color="auto"/>
                <w:bottom w:val="none" w:sz="0" w:space="0" w:color="auto"/>
                <w:right w:val="none" w:sz="0" w:space="0" w:color="auto"/>
              </w:divBdr>
            </w:div>
            <w:div w:id="327365806">
              <w:marLeft w:val="0"/>
              <w:marRight w:val="0"/>
              <w:marTop w:val="0"/>
              <w:marBottom w:val="0"/>
              <w:divBdr>
                <w:top w:val="none" w:sz="0" w:space="0" w:color="auto"/>
                <w:left w:val="none" w:sz="0" w:space="0" w:color="auto"/>
                <w:bottom w:val="none" w:sz="0" w:space="0" w:color="auto"/>
                <w:right w:val="none" w:sz="0" w:space="0" w:color="auto"/>
              </w:divBdr>
            </w:div>
            <w:div w:id="327825557">
              <w:marLeft w:val="0"/>
              <w:marRight w:val="0"/>
              <w:marTop w:val="0"/>
              <w:marBottom w:val="0"/>
              <w:divBdr>
                <w:top w:val="none" w:sz="0" w:space="0" w:color="auto"/>
                <w:left w:val="none" w:sz="0" w:space="0" w:color="auto"/>
                <w:bottom w:val="none" w:sz="0" w:space="0" w:color="auto"/>
                <w:right w:val="none" w:sz="0" w:space="0" w:color="auto"/>
              </w:divBdr>
            </w:div>
            <w:div w:id="330989494">
              <w:marLeft w:val="0"/>
              <w:marRight w:val="0"/>
              <w:marTop w:val="0"/>
              <w:marBottom w:val="0"/>
              <w:divBdr>
                <w:top w:val="none" w:sz="0" w:space="0" w:color="auto"/>
                <w:left w:val="none" w:sz="0" w:space="0" w:color="auto"/>
                <w:bottom w:val="none" w:sz="0" w:space="0" w:color="auto"/>
                <w:right w:val="none" w:sz="0" w:space="0" w:color="auto"/>
              </w:divBdr>
            </w:div>
            <w:div w:id="335426021">
              <w:marLeft w:val="0"/>
              <w:marRight w:val="0"/>
              <w:marTop w:val="0"/>
              <w:marBottom w:val="0"/>
              <w:divBdr>
                <w:top w:val="none" w:sz="0" w:space="0" w:color="auto"/>
                <w:left w:val="none" w:sz="0" w:space="0" w:color="auto"/>
                <w:bottom w:val="none" w:sz="0" w:space="0" w:color="auto"/>
                <w:right w:val="none" w:sz="0" w:space="0" w:color="auto"/>
              </w:divBdr>
            </w:div>
            <w:div w:id="338655634">
              <w:marLeft w:val="0"/>
              <w:marRight w:val="0"/>
              <w:marTop w:val="0"/>
              <w:marBottom w:val="0"/>
              <w:divBdr>
                <w:top w:val="none" w:sz="0" w:space="0" w:color="auto"/>
                <w:left w:val="none" w:sz="0" w:space="0" w:color="auto"/>
                <w:bottom w:val="none" w:sz="0" w:space="0" w:color="auto"/>
                <w:right w:val="none" w:sz="0" w:space="0" w:color="auto"/>
              </w:divBdr>
            </w:div>
            <w:div w:id="340469205">
              <w:marLeft w:val="0"/>
              <w:marRight w:val="0"/>
              <w:marTop w:val="0"/>
              <w:marBottom w:val="0"/>
              <w:divBdr>
                <w:top w:val="none" w:sz="0" w:space="0" w:color="auto"/>
                <w:left w:val="none" w:sz="0" w:space="0" w:color="auto"/>
                <w:bottom w:val="none" w:sz="0" w:space="0" w:color="auto"/>
                <w:right w:val="none" w:sz="0" w:space="0" w:color="auto"/>
              </w:divBdr>
            </w:div>
            <w:div w:id="344090540">
              <w:marLeft w:val="0"/>
              <w:marRight w:val="0"/>
              <w:marTop w:val="0"/>
              <w:marBottom w:val="0"/>
              <w:divBdr>
                <w:top w:val="none" w:sz="0" w:space="0" w:color="auto"/>
                <w:left w:val="none" w:sz="0" w:space="0" w:color="auto"/>
                <w:bottom w:val="none" w:sz="0" w:space="0" w:color="auto"/>
                <w:right w:val="none" w:sz="0" w:space="0" w:color="auto"/>
              </w:divBdr>
            </w:div>
            <w:div w:id="344093917">
              <w:marLeft w:val="0"/>
              <w:marRight w:val="0"/>
              <w:marTop w:val="0"/>
              <w:marBottom w:val="0"/>
              <w:divBdr>
                <w:top w:val="none" w:sz="0" w:space="0" w:color="auto"/>
                <w:left w:val="none" w:sz="0" w:space="0" w:color="auto"/>
                <w:bottom w:val="none" w:sz="0" w:space="0" w:color="auto"/>
                <w:right w:val="none" w:sz="0" w:space="0" w:color="auto"/>
              </w:divBdr>
            </w:div>
            <w:div w:id="344332854">
              <w:marLeft w:val="0"/>
              <w:marRight w:val="0"/>
              <w:marTop w:val="0"/>
              <w:marBottom w:val="0"/>
              <w:divBdr>
                <w:top w:val="none" w:sz="0" w:space="0" w:color="auto"/>
                <w:left w:val="none" w:sz="0" w:space="0" w:color="auto"/>
                <w:bottom w:val="none" w:sz="0" w:space="0" w:color="auto"/>
                <w:right w:val="none" w:sz="0" w:space="0" w:color="auto"/>
              </w:divBdr>
            </w:div>
            <w:div w:id="346099475">
              <w:marLeft w:val="0"/>
              <w:marRight w:val="0"/>
              <w:marTop w:val="0"/>
              <w:marBottom w:val="0"/>
              <w:divBdr>
                <w:top w:val="none" w:sz="0" w:space="0" w:color="auto"/>
                <w:left w:val="none" w:sz="0" w:space="0" w:color="auto"/>
                <w:bottom w:val="none" w:sz="0" w:space="0" w:color="auto"/>
                <w:right w:val="none" w:sz="0" w:space="0" w:color="auto"/>
              </w:divBdr>
            </w:div>
            <w:div w:id="347491646">
              <w:marLeft w:val="0"/>
              <w:marRight w:val="0"/>
              <w:marTop w:val="0"/>
              <w:marBottom w:val="0"/>
              <w:divBdr>
                <w:top w:val="none" w:sz="0" w:space="0" w:color="auto"/>
                <w:left w:val="none" w:sz="0" w:space="0" w:color="auto"/>
                <w:bottom w:val="none" w:sz="0" w:space="0" w:color="auto"/>
                <w:right w:val="none" w:sz="0" w:space="0" w:color="auto"/>
              </w:divBdr>
            </w:div>
            <w:div w:id="349726751">
              <w:marLeft w:val="0"/>
              <w:marRight w:val="0"/>
              <w:marTop w:val="0"/>
              <w:marBottom w:val="0"/>
              <w:divBdr>
                <w:top w:val="none" w:sz="0" w:space="0" w:color="auto"/>
                <w:left w:val="none" w:sz="0" w:space="0" w:color="auto"/>
                <w:bottom w:val="none" w:sz="0" w:space="0" w:color="auto"/>
                <w:right w:val="none" w:sz="0" w:space="0" w:color="auto"/>
              </w:divBdr>
            </w:div>
            <w:div w:id="352153535">
              <w:marLeft w:val="0"/>
              <w:marRight w:val="0"/>
              <w:marTop w:val="0"/>
              <w:marBottom w:val="0"/>
              <w:divBdr>
                <w:top w:val="none" w:sz="0" w:space="0" w:color="auto"/>
                <w:left w:val="none" w:sz="0" w:space="0" w:color="auto"/>
                <w:bottom w:val="none" w:sz="0" w:space="0" w:color="auto"/>
                <w:right w:val="none" w:sz="0" w:space="0" w:color="auto"/>
              </w:divBdr>
            </w:div>
            <w:div w:id="356351419">
              <w:marLeft w:val="0"/>
              <w:marRight w:val="0"/>
              <w:marTop w:val="0"/>
              <w:marBottom w:val="0"/>
              <w:divBdr>
                <w:top w:val="none" w:sz="0" w:space="0" w:color="auto"/>
                <w:left w:val="none" w:sz="0" w:space="0" w:color="auto"/>
                <w:bottom w:val="none" w:sz="0" w:space="0" w:color="auto"/>
                <w:right w:val="none" w:sz="0" w:space="0" w:color="auto"/>
              </w:divBdr>
            </w:div>
            <w:div w:id="357392121">
              <w:marLeft w:val="0"/>
              <w:marRight w:val="0"/>
              <w:marTop w:val="0"/>
              <w:marBottom w:val="0"/>
              <w:divBdr>
                <w:top w:val="none" w:sz="0" w:space="0" w:color="auto"/>
                <w:left w:val="none" w:sz="0" w:space="0" w:color="auto"/>
                <w:bottom w:val="none" w:sz="0" w:space="0" w:color="auto"/>
                <w:right w:val="none" w:sz="0" w:space="0" w:color="auto"/>
              </w:divBdr>
            </w:div>
            <w:div w:id="362872924">
              <w:marLeft w:val="0"/>
              <w:marRight w:val="0"/>
              <w:marTop w:val="0"/>
              <w:marBottom w:val="0"/>
              <w:divBdr>
                <w:top w:val="none" w:sz="0" w:space="0" w:color="auto"/>
                <w:left w:val="none" w:sz="0" w:space="0" w:color="auto"/>
                <w:bottom w:val="none" w:sz="0" w:space="0" w:color="auto"/>
                <w:right w:val="none" w:sz="0" w:space="0" w:color="auto"/>
              </w:divBdr>
            </w:div>
            <w:div w:id="364410798">
              <w:marLeft w:val="0"/>
              <w:marRight w:val="0"/>
              <w:marTop w:val="0"/>
              <w:marBottom w:val="0"/>
              <w:divBdr>
                <w:top w:val="none" w:sz="0" w:space="0" w:color="auto"/>
                <w:left w:val="none" w:sz="0" w:space="0" w:color="auto"/>
                <w:bottom w:val="none" w:sz="0" w:space="0" w:color="auto"/>
                <w:right w:val="none" w:sz="0" w:space="0" w:color="auto"/>
              </w:divBdr>
            </w:div>
            <w:div w:id="366561931">
              <w:marLeft w:val="0"/>
              <w:marRight w:val="0"/>
              <w:marTop w:val="0"/>
              <w:marBottom w:val="0"/>
              <w:divBdr>
                <w:top w:val="none" w:sz="0" w:space="0" w:color="auto"/>
                <w:left w:val="none" w:sz="0" w:space="0" w:color="auto"/>
                <w:bottom w:val="none" w:sz="0" w:space="0" w:color="auto"/>
                <w:right w:val="none" w:sz="0" w:space="0" w:color="auto"/>
              </w:divBdr>
            </w:div>
            <w:div w:id="375856766">
              <w:marLeft w:val="0"/>
              <w:marRight w:val="0"/>
              <w:marTop w:val="0"/>
              <w:marBottom w:val="0"/>
              <w:divBdr>
                <w:top w:val="none" w:sz="0" w:space="0" w:color="auto"/>
                <w:left w:val="none" w:sz="0" w:space="0" w:color="auto"/>
                <w:bottom w:val="none" w:sz="0" w:space="0" w:color="auto"/>
                <w:right w:val="none" w:sz="0" w:space="0" w:color="auto"/>
              </w:divBdr>
            </w:div>
            <w:div w:id="382144319">
              <w:marLeft w:val="0"/>
              <w:marRight w:val="0"/>
              <w:marTop w:val="0"/>
              <w:marBottom w:val="0"/>
              <w:divBdr>
                <w:top w:val="none" w:sz="0" w:space="0" w:color="auto"/>
                <w:left w:val="none" w:sz="0" w:space="0" w:color="auto"/>
                <w:bottom w:val="none" w:sz="0" w:space="0" w:color="auto"/>
                <w:right w:val="none" w:sz="0" w:space="0" w:color="auto"/>
              </w:divBdr>
            </w:div>
            <w:div w:id="392389338">
              <w:marLeft w:val="0"/>
              <w:marRight w:val="0"/>
              <w:marTop w:val="0"/>
              <w:marBottom w:val="0"/>
              <w:divBdr>
                <w:top w:val="none" w:sz="0" w:space="0" w:color="auto"/>
                <w:left w:val="none" w:sz="0" w:space="0" w:color="auto"/>
                <w:bottom w:val="none" w:sz="0" w:space="0" w:color="auto"/>
                <w:right w:val="none" w:sz="0" w:space="0" w:color="auto"/>
              </w:divBdr>
            </w:div>
            <w:div w:id="392627450">
              <w:marLeft w:val="0"/>
              <w:marRight w:val="0"/>
              <w:marTop w:val="0"/>
              <w:marBottom w:val="0"/>
              <w:divBdr>
                <w:top w:val="none" w:sz="0" w:space="0" w:color="auto"/>
                <w:left w:val="none" w:sz="0" w:space="0" w:color="auto"/>
                <w:bottom w:val="none" w:sz="0" w:space="0" w:color="auto"/>
                <w:right w:val="none" w:sz="0" w:space="0" w:color="auto"/>
              </w:divBdr>
            </w:div>
            <w:div w:id="395713968">
              <w:marLeft w:val="0"/>
              <w:marRight w:val="0"/>
              <w:marTop w:val="0"/>
              <w:marBottom w:val="0"/>
              <w:divBdr>
                <w:top w:val="none" w:sz="0" w:space="0" w:color="auto"/>
                <w:left w:val="none" w:sz="0" w:space="0" w:color="auto"/>
                <w:bottom w:val="none" w:sz="0" w:space="0" w:color="auto"/>
                <w:right w:val="none" w:sz="0" w:space="0" w:color="auto"/>
              </w:divBdr>
            </w:div>
            <w:div w:id="396630158">
              <w:marLeft w:val="0"/>
              <w:marRight w:val="0"/>
              <w:marTop w:val="0"/>
              <w:marBottom w:val="0"/>
              <w:divBdr>
                <w:top w:val="none" w:sz="0" w:space="0" w:color="auto"/>
                <w:left w:val="none" w:sz="0" w:space="0" w:color="auto"/>
                <w:bottom w:val="none" w:sz="0" w:space="0" w:color="auto"/>
                <w:right w:val="none" w:sz="0" w:space="0" w:color="auto"/>
              </w:divBdr>
            </w:div>
            <w:div w:id="403652625">
              <w:marLeft w:val="0"/>
              <w:marRight w:val="0"/>
              <w:marTop w:val="0"/>
              <w:marBottom w:val="0"/>
              <w:divBdr>
                <w:top w:val="none" w:sz="0" w:space="0" w:color="auto"/>
                <w:left w:val="none" w:sz="0" w:space="0" w:color="auto"/>
                <w:bottom w:val="none" w:sz="0" w:space="0" w:color="auto"/>
                <w:right w:val="none" w:sz="0" w:space="0" w:color="auto"/>
              </w:divBdr>
            </w:div>
            <w:div w:id="410349182">
              <w:marLeft w:val="0"/>
              <w:marRight w:val="0"/>
              <w:marTop w:val="0"/>
              <w:marBottom w:val="0"/>
              <w:divBdr>
                <w:top w:val="none" w:sz="0" w:space="0" w:color="auto"/>
                <w:left w:val="none" w:sz="0" w:space="0" w:color="auto"/>
                <w:bottom w:val="none" w:sz="0" w:space="0" w:color="auto"/>
                <w:right w:val="none" w:sz="0" w:space="0" w:color="auto"/>
              </w:divBdr>
            </w:div>
            <w:div w:id="410397116">
              <w:marLeft w:val="0"/>
              <w:marRight w:val="0"/>
              <w:marTop w:val="0"/>
              <w:marBottom w:val="0"/>
              <w:divBdr>
                <w:top w:val="none" w:sz="0" w:space="0" w:color="auto"/>
                <w:left w:val="none" w:sz="0" w:space="0" w:color="auto"/>
                <w:bottom w:val="none" w:sz="0" w:space="0" w:color="auto"/>
                <w:right w:val="none" w:sz="0" w:space="0" w:color="auto"/>
              </w:divBdr>
            </w:div>
            <w:div w:id="416050405">
              <w:marLeft w:val="0"/>
              <w:marRight w:val="0"/>
              <w:marTop w:val="0"/>
              <w:marBottom w:val="0"/>
              <w:divBdr>
                <w:top w:val="none" w:sz="0" w:space="0" w:color="auto"/>
                <w:left w:val="none" w:sz="0" w:space="0" w:color="auto"/>
                <w:bottom w:val="none" w:sz="0" w:space="0" w:color="auto"/>
                <w:right w:val="none" w:sz="0" w:space="0" w:color="auto"/>
              </w:divBdr>
            </w:div>
            <w:div w:id="418790748">
              <w:marLeft w:val="0"/>
              <w:marRight w:val="0"/>
              <w:marTop w:val="0"/>
              <w:marBottom w:val="0"/>
              <w:divBdr>
                <w:top w:val="none" w:sz="0" w:space="0" w:color="auto"/>
                <w:left w:val="none" w:sz="0" w:space="0" w:color="auto"/>
                <w:bottom w:val="none" w:sz="0" w:space="0" w:color="auto"/>
                <w:right w:val="none" w:sz="0" w:space="0" w:color="auto"/>
              </w:divBdr>
            </w:div>
            <w:div w:id="419376775">
              <w:marLeft w:val="0"/>
              <w:marRight w:val="0"/>
              <w:marTop w:val="0"/>
              <w:marBottom w:val="0"/>
              <w:divBdr>
                <w:top w:val="none" w:sz="0" w:space="0" w:color="auto"/>
                <w:left w:val="none" w:sz="0" w:space="0" w:color="auto"/>
                <w:bottom w:val="none" w:sz="0" w:space="0" w:color="auto"/>
                <w:right w:val="none" w:sz="0" w:space="0" w:color="auto"/>
              </w:divBdr>
            </w:div>
            <w:div w:id="420108156">
              <w:marLeft w:val="0"/>
              <w:marRight w:val="0"/>
              <w:marTop w:val="0"/>
              <w:marBottom w:val="0"/>
              <w:divBdr>
                <w:top w:val="none" w:sz="0" w:space="0" w:color="auto"/>
                <w:left w:val="none" w:sz="0" w:space="0" w:color="auto"/>
                <w:bottom w:val="none" w:sz="0" w:space="0" w:color="auto"/>
                <w:right w:val="none" w:sz="0" w:space="0" w:color="auto"/>
              </w:divBdr>
            </w:div>
            <w:div w:id="421610170">
              <w:marLeft w:val="0"/>
              <w:marRight w:val="0"/>
              <w:marTop w:val="0"/>
              <w:marBottom w:val="0"/>
              <w:divBdr>
                <w:top w:val="none" w:sz="0" w:space="0" w:color="auto"/>
                <w:left w:val="none" w:sz="0" w:space="0" w:color="auto"/>
                <w:bottom w:val="none" w:sz="0" w:space="0" w:color="auto"/>
                <w:right w:val="none" w:sz="0" w:space="0" w:color="auto"/>
              </w:divBdr>
            </w:div>
            <w:div w:id="424423594">
              <w:marLeft w:val="0"/>
              <w:marRight w:val="0"/>
              <w:marTop w:val="0"/>
              <w:marBottom w:val="0"/>
              <w:divBdr>
                <w:top w:val="none" w:sz="0" w:space="0" w:color="auto"/>
                <w:left w:val="none" w:sz="0" w:space="0" w:color="auto"/>
                <w:bottom w:val="none" w:sz="0" w:space="0" w:color="auto"/>
                <w:right w:val="none" w:sz="0" w:space="0" w:color="auto"/>
              </w:divBdr>
            </w:div>
            <w:div w:id="427848917">
              <w:marLeft w:val="0"/>
              <w:marRight w:val="0"/>
              <w:marTop w:val="0"/>
              <w:marBottom w:val="0"/>
              <w:divBdr>
                <w:top w:val="none" w:sz="0" w:space="0" w:color="auto"/>
                <w:left w:val="none" w:sz="0" w:space="0" w:color="auto"/>
                <w:bottom w:val="none" w:sz="0" w:space="0" w:color="auto"/>
                <w:right w:val="none" w:sz="0" w:space="0" w:color="auto"/>
              </w:divBdr>
            </w:div>
            <w:div w:id="437414117">
              <w:marLeft w:val="0"/>
              <w:marRight w:val="0"/>
              <w:marTop w:val="0"/>
              <w:marBottom w:val="0"/>
              <w:divBdr>
                <w:top w:val="none" w:sz="0" w:space="0" w:color="auto"/>
                <w:left w:val="none" w:sz="0" w:space="0" w:color="auto"/>
                <w:bottom w:val="none" w:sz="0" w:space="0" w:color="auto"/>
                <w:right w:val="none" w:sz="0" w:space="0" w:color="auto"/>
              </w:divBdr>
            </w:div>
            <w:div w:id="438523755">
              <w:marLeft w:val="0"/>
              <w:marRight w:val="0"/>
              <w:marTop w:val="0"/>
              <w:marBottom w:val="0"/>
              <w:divBdr>
                <w:top w:val="none" w:sz="0" w:space="0" w:color="auto"/>
                <w:left w:val="none" w:sz="0" w:space="0" w:color="auto"/>
                <w:bottom w:val="none" w:sz="0" w:space="0" w:color="auto"/>
                <w:right w:val="none" w:sz="0" w:space="0" w:color="auto"/>
              </w:divBdr>
            </w:div>
            <w:div w:id="438909650">
              <w:marLeft w:val="0"/>
              <w:marRight w:val="0"/>
              <w:marTop w:val="0"/>
              <w:marBottom w:val="0"/>
              <w:divBdr>
                <w:top w:val="none" w:sz="0" w:space="0" w:color="auto"/>
                <w:left w:val="none" w:sz="0" w:space="0" w:color="auto"/>
                <w:bottom w:val="none" w:sz="0" w:space="0" w:color="auto"/>
                <w:right w:val="none" w:sz="0" w:space="0" w:color="auto"/>
              </w:divBdr>
            </w:div>
            <w:div w:id="441729901">
              <w:marLeft w:val="0"/>
              <w:marRight w:val="0"/>
              <w:marTop w:val="0"/>
              <w:marBottom w:val="0"/>
              <w:divBdr>
                <w:top w:val="none" w:sz="0" w:space="0" w:color="auto"/>
                <w:left w:val="none" w:sz="0" w:space="0" w:color="auto"/>
                <w:bottom w:val="none" w:sz="0" w:space="0" w:color="auto"/>
                <w:right w:val="none" w:sz="0" w:space="0" w:color="auto"/>
              </w:divBdr>
            </w:div>
            <w:div w:id="442463228">
              <w:marLeft w:val="0"/>
              <w:marRight w:val="0"/>
              <w:marTop w:val="0"/>
              <w:marBottom w:val="0"/>
              <w:divBdr>
                <w:top w:val="none" w:sz="0" w:space="0" w:color="auto"/>
                <w:left w:val="none" w:sz="0" w:space="0" w:color="auto"/>
                <w:bottom w:val="none" w:sz="0" w:space="0" w:color="auto"/>
                <w:right w:val="none" w:sz="0" w:space="0" w:color="auto"/>
              </w:divBdr>
            </w:div>
            <w:div w:id="445467075">
              <w:marLeft w:val="0"/>
              <w:marRight w:val="0"/>
              <w:marTop w:val="0"/>
              <w:marBottom w:val="0"/>
              <w:divBdr>
                <w:top w:val="none" w:sz="0" w:space="0" w:color="auto"/>
                <w:left w:val="none" w:sz="0" w:space="0" w:color="auto"/>
                <w:bottom w:val="none" w:sz="0" w:space="0" w:color="auto"/>
                <w:right w:val="none" w:sz="0" w:space="0" w:color="auto"/>
              </w:divBdr>
            </w:div>
            <w:div w:id="445539153">
              <w:marLeft w:val="0"/>
              <w:marRight w:val="0"/>
              <w:marTop w:val="0"/>
              <w:marBottom w:val="0"/>
              <w:divBdr>
                <w:top w:val="none" w:sz="0" w:space="0" w:color="auto"/>
                <w:left w:val="none" w:sz="0" w:space="0" w:color="auto"/>
                <w:bottom w:val="none" w:sz="0" w:space="0" w:color="auto"/>
                <w:right w:val="none" w:sz="0" w:space="0" w:color="auto"/>
              </w:divBdr>
            </w:div>
            <w:div w:id="446046057">
              <w:marLeft w:val="0"/>
              <w:marRight w:val="0"/>
              <w:marTop w:val="0"/>
              <w:marBottom w:val="0"/>
              <w:divBdr>
                <w:top w:val="none" w:sz="0" w:space="0" w:color="auto"/>
                <w:left w:val="none" w:sz="0" w:space="0" w:color="auto"/>
                <w:bottom w:val="none" w:sz="0" w:space="0" w:color="auto"/>
                <w:right w:val="none" w:sz="0" w:space="0" w:color="auto"/>
              </w:divBdr>
            </w:div>
            <w:div w:id="447239278">
              <w:marLeft w:val="0"/>
              <w:marRight w:val="0"/>
              <w:marTop w:val="0"/>
              <w:marBottom w:val="0"/>
              <w:divBdr>
                <w:top w:val="none" w:sz="0" w:space="0" w:color="auto"/>
                <w:left w:val="none" w:sz="0" w:space="0" w:color="auto"/>
                <w:bottom w:val="none" w:sz="0" w:space="0" w:color="auto"/>
                <w:right w:val="none" w:sz="0" w:space="0" w:color="auto"/>
              </w:divBdr>
            </w:div>
            <w:div w:id="448820172">
              <w:marLeft w:val="0"/>
              <w:marRight w:val="0"/>
              <w:marTop w:val="0"/>
              <w:marBottom w:val="0"/>
              <w:divBdr>
                <w:top w:val="none" w:sz="0" w:space="0" w:color="auto"/>
                <w:left w:val="none" w:sz="0" w:space="0" w:color="auto"/>
                <w:bottom w:val="none" w:sz="0" w:space="0" w:color="auto"/>
                <w:right w:val="none" w:sz="0" w:space="0" w:color="auto"/>
              </w:divBdr>
            </w:div>
            <w:div w:id="460458268">
              <w:marLeft w:val="0"/>
              <w:marRight w:val="0"/>
              <w:marTop w:val="0"/>
              <w:marBottom w:val="0"/>
              <w:divBdr>
                <w:top w:val="none" w:sz="0" w:space="0" w:color="auto"/>
                <w:left w:val="none" w:sz="0" w:space="0" w:color="auto"/>
                <w:bottom w:val="none" w:sz="0" w:space="0" w:color="auto"/>
                <w:right w:val="none" w:sz="0" w:space="0" w:color="auto"/>
              </w:divBdr>
            </w:div>
            <w:div w:id="464008472">
              <w:marLeft w:val="0"/>
              <w:marRight w:val="0"/>
              <w:marTop w:val="0"/>
              <w:marBottom w:val="0"/>
              <w:divBdr>
                <w:top w:val="none" w:sz="0" w:space="0" w:color="auto"/>
                <w:left w:val="none" w:sz="0" w:space="0" w:color="auto"/>
                <w:bottom w:val="none" w:sz="0" w:space="0" w:color="auto"/>
                <w:right w:val="none" w:sz="0" w:space="0" w:color="auto"/>
              </w:divBdr>
            </w:div>
            <w:div w:id="466749103">
              <w:marLeft w:val="0"/>
              <w:marRight w:val="0"/>
              <w:marTop w:val="0"/>
              <w:marBottom w:val="0"/>
              <w:divBdr>
                <w:top w:val="none" w:sz="0" w:space="0" w:color="auto"/>
                <w:left w:val="none" w:sz="0" w:space="0" w:color="auto"/>
                <w:bottom w:val="none" w:sz="0" w:space="0" w:color="auto"/>
                <w:right w:val="none" w:sz="0" w:space="0" w:color="auto"/>
              </w:divBdr>
            </w:div>
            <w:div w:id="471480761">
              <w:marLeft w:val="0"/>
              <w:marRight w:val="0"/>
              <w:marTop w:val="0"/>
              <w:marBottom w:val="0"/>
              <w:divBdr>
                <w:top w:val="none" w:sz="0" w:space="0" w:color="auto"/>
                <w:left w:val="none" w:sz="0" w:space="0" w:color="auto"/>
                <w:bottom w:val="none" w:sz="0" w:space="0" w:color="auto"/>
                <w:right w:val="none" w:sz="0" w:space="0" w:color="auto"/>
              </w:divBdr>
            </w:div>
            <w:div w:id="485437312">
              <w:marLeft w:val="0"/>
              <w:marRight w:val="0"/>
              <w:marTop w:val="0"/>
              <w:marBottom w:val="0"/>
              <w:divBdr>
                <w:top w:val="none" w:sz="0" w:space="0" w:color="auto"/>
                <w:left w:val="none" w:sz="0" w:space="0" w:color="auto"/>
                <w:bottom w:val="none" w:sz="0" w:space="0" w:color="auto"/>
                <w:right w:val="none" w:sz="0" w:space="0" w:color="auto"/>
              </w:divBdr>
            </w:div>
            <w:div w:id="488057338">
              <w:marLeft w:val="0"/>
              <w:marRight w:val="0"/>
              <w:marTop w:val="0"/>
              <w:marBottom w:val="0"/>
              <w:divBdr>
                <w:top w:val="none" w:sz="0" w:space="0" w:color="auto"/>
                <w:left w:val="none" w:sz="0" w:space="0" w:color="auto"/>
                <w:bottom w:val="none" w:sz="0" w:space="0" w:color="auto"/>
                <w:right w:val="none" w:sz="0" w:space="0" w:color="auto"/>
              </w:divBdr>
            </w:div>
            <w:div w:id="492767054">
              <w:marLeft w:val="0"/>
              <w:marRight w:val="0"/>
              <w:marTop w:val="0"/>
              <w:marBottom w:val="0"/>
              <w:divBdr>
                <w:top w:val="none" w:sz="0" w:space="0" w:color="auto"/>
                <w:left w:val="none" w:sz="0" w:space="0" w:color="auto"/>
                <w:bottom w:val="none" w:sz="0" w:space="0" w:color="auto"/>
                <w:right w:val="none" w:sz="0" w:space="0" w:color="auto"/>
              </w:divBdr>
            </w:div>
            <w:div w:id="493106488">
              <w:marLeft w:val="0"/>
              <w:marRight w:val="0"/>
              <w:marTop w:val="0"/>
              <w:marBottom w:val="0"/>
              <w:divBdr>
                <w:top w:val="none" w:sz="0" w:space="0" w:color="auto"/>
                <w:left w:val="none" w:sz="0" w:space="0" w:color="auto"/>
                <w:bottom w:val="none" w:sz="0" w:space="0" w:color="auto"/>
                <w:right w:val="none" w:sz="0" w:space="0" w:color="auto"/>
              </w:divBdr>
            </w:div>
            <w:div w:id="493302748">
              <w:marLeft w:val="0"/>
              <w:marRight w:val="0"/>
              <w:marTop w:val="0"/>
              <w:marBottom w:val="0"/>
              <w:divBdr>
                <w:top w:val="none" w:sz="0" w:space="0" w:color="auto"/>
                <w:left w:val="none" w:sz="0" w:space="0" w:color="auto"/>
                <w:bottom w:val="none" w:sz="0" w:space="0" w:color="auto"/>
                <w:right w:val="none" w:sz="0" w:space="0" w:color="auto"/>
              </w:divBdr>
            </w:div>
            <w:div w:id="494537716">
              <w:marLeft w:val="0"/>
              <w:marRight w:val="0"/>
              <w:marTop w:val="0"/>
              <w:marBottom w:val="0"/>
              <w:divBdr>
                <w:top w:val="none" w:sz="0" w:space="0" w:color="auto"/>
                <w:left w:val="none" w:sz="0" w:space="0" w:color="auto"/>
                <w:bottom w:val="none" w:sz="0" w:space="0" w:color="auto"/>
                <w:right w:val="none" w:sz="0" w:space="0" w:color="auto"/>
              </w:divBdr>
            </w:div>
            <w:div w:id="497574757">
              <w:marLeft w:val="0"/>
              <w:marRight w:val="0"/>
              <w:marTop w:val="0"/>
              <w:marBottom w:val="0"/>
              <w:divBdr>
                <w:top w:val="none" w:sz="0" w:space="0" w:color="auto"/>
                <w:left w:val="none" w:sz="0" w:space="0" w:color="auto"/>
                <w:bottom w:val="none" w:sz="0" w:space="0" w:color="auto"/>
                <w:right w:val="none" w:sz="0" w:space="0" w:color="auto"/>
              </w:divBdr>
            </w:div>
            <w:div w:id="497960050">
              <w:marLeft w:val="0"/>
              <w:marRight w:val="0"/>
              <w:marTop w:val="0"/>
              <w:marBottom w:val="0"/>
              <w:divBdr>
                <w:top w:val="none" w:sz="0" w:space="0" w:color="auto"/>
                <w:left w:val="none" w:sz="0" w:space="0" w:color="auto"/>
                <w:bottom w:val="none" w:sz="0" w:space="0" w:color="auto"/>
                <w:right w:val="none" w:sz="0" w:space="0" w:color="auto"/>
              </w:divBdr>
            </w:div>
            <w:div w:id="500125724">
              <w:marLeft w:val="0"/>
              <w:marRight w:val="0"/>
              <w:marTop w:val="0"/>
              <w:marBottom w:val="0"/>
              <w:divBdr>
                <w:top w:val="none" w:sz="0" w:space="0" w:color="auto"/>
                <w:left w:val="none" w:sz="0" w:space="0" w:color="auto"/>
                <w:bottom w:val="none" w:sz="0" w:space="0" w:color="auto"/>
                <w:right w:val="none" w:sz="0" w:space="0" w:color="auto"/>
              </w:divBdr>
            </w:div>
            <w:div w:id="502012600">
              <w:marLeft w:val="0"/>
              <w:marRight w:val="0"/>
              <w:marTop w:val="0"/>
              <w:marBottom w:val="0"/>
              <w:divBdr>
                <w:top w:val="none" w:sz="0" w:space="0" w:color="auto"/>
                <w:left w:val="none" w:sz="0" w:space="0" w:color="auto"/>
                <w:bottom w:val="none" w:sz="0" w:space="0" w:color="auto"/>
                <w:right w:val="none" w:sz="0" w:space="0" w:color="auto"/>
              </w:divBdr>
            </w:div>
            <w:div w:id="502280350">
              <w:marLeft w:val="0"/>
              <w:marRight w:val="0"/>
              <w:marTop w:val="0"/>
              <w:marBottom w:val="0"/>
              <w:divBdr>
                <w:top w:val="none" w:sz="0" w:space="0" w:color="auto"/>
                <w:left w:val="none" w:sz="0" w:space="0" w:color="auto"/>
                <w:bottom w:val="none" w:sz="0" w:space="0" w:color="auto"/>
                <w:right w:val="none" w:sz="0" w:space="0" w:color="auto"/>
              </w:divBdr>
            </w:div>
            <w:div w:id="522598424">
              <w:marLeft w:val="0"/>
              <w:marRight w:val="0"/>
              <w:marTop w:val="0"/>
              <w:marBottom w:val="0"/>
              <w:divBdr>
                <w:top w:val="none" w:sz="0" w:space="0" w:color="auto"/>
                <w:left w:val="none" w:sz="0" w:space="0" w:color="auto"/>
                <w:bottom w:val="none" w:sz="0" w:space="0" w:color="auto"/>
                <w:right w:val="none" w:sz="0" w:space="0" w:color="auto"/>
              </w:divBdr>
            </w:div>
            <w:div w:id="523597061">
              <w:marLeft w:val="0"/>
              <w:marRight w:val="0"/>
              <w:marTop w:val="0"/>
              <w:marBottom w:val="0"/>
              <w:divBdr>
                <w:top w:val="none" w:sz="0" w:space="0" w:color="auto"/>
                <w:left w:val="none" w:sz="0" w:space="0" w:color="auto"/>
                <w:bottom w:val="none" w:sz="0" w:space="0" w:color="auto"/>
                <w:right w:val="none" w:sz="0" w:space="0" w:color="auto"/>
              </w:divBdr>
            </w:div>
            <w:div w:id="524028639">
              <w:marLeft w:val="0"/>
              <w:marRight w:val="0"/>
              <w:marTop w:val="0"/>
              <w:marBottom w:val="0"/>
              <w:divBdr>
                <w:top w:val="none" w:sz="0" w:space="0" w:color="auto"/>
                <w:left w:val="none" w:sz="0" w:space="0" w:color="auto"/>
                <w:bottom w:val="none" w:sz="0" w:space="0" w:color="auto"/>
                <w:right w:val="none" w:sz="0" w:space="0" w:color="auto"/>
              </w:divBdr>
            </w:div>
            <w:div w:id="527983855">
              <w:marLeft w:val="0"/>
              <w:marRight w:val="0"/>
              <w:marTop w:val="0"/>
              <w:marBottom w:val="0"/>
              <w:divBdr>
                <w:top w:val="none" w:sz="0" w:space="0" w:color="auto"/>
                <w:left w:val="none" w:sz="0" w:space="0" w:color="auto"/>
                <w:bottom w:val="none" w:sz="0" w:space="0" w:color="auto"/>
                <w:right w:val="none" w:sz="0" w:space="0" w:color="auto"/>
              </w:divBdr>
            </w:div>
            <w:div w:id="529805967">
              <w:marLeft w:val="0"/>
              <w:marRight w:val="0"/>
              <w:marTop w:val="0"/>
              <w:marBottom w:val="0"/>
              <w:divBdr>
                <w:top w:val="none" w:sz="0" w:space="0" w:color="auto"/>
                <w:left w:val="none" w:sz="0" w:space="0" w:color="auto"/>
                <w:bottom w:val="none" w:sz="0" w:space="0" w:color="auto"/>
                <w:right w:val="none" w:sz="0" w:space="0" w:color="auto"/>
              </w:divBdr>
            </w:div>
            <w:div w:id="531843423">
              <w:marLeft w:val="0"/>
              <w:marRight w:val="0"/>
              <w:marTop w:val="0"/>
              <w:marBottom w:val="0"/>
              <w:divBdr>
                <w:top w:val="none" w:sz="0" w:space="0" w:color="auto"/>
                <w:left w:val="none" w:sz="0" w:space="0" w:color="auto"/>
                <w:bottom w:val="none" w:sz="0" w:space="0" w:color="auto"/>
                <w:right w:val="none" w:sz="0" w:space="0" w:color="auto"/>
              </w:divBdr>
            </w:div>
            <w:div w:id="533931523">
              <w:marLeft w:val="0"/>
              <w:marRight w:val="0"/>
              <w:marTop w:val="0"/>
              <w:marBottom w:val="0"/>
              <w:divBdr>
                <w:top w:val="none" w:sz="0" w:space="0" w:color="auto"/>
                <w:left w:val="none" w:sz="0" w:space="0" w:color="auto"/>
                <w:bottom w:val="none" w:sz="0" w:space="0" w:color="auto"/>
                <w:right w:val="none" w:sz="0" w:space="0" w:color="auto"/>
              </w:divBdr>
            </w:div>
            <w:div w:id="534075856">
              <w:marLeft w:val="0"/>
              <w:marRight w:val="0"/>
              <w:marTop w:val="0"/>
              <w:marBottom w:val="0"/>
              <w:divBdr>
                <w:top w:val="none" w:sz="0" w:space="0" w:color="auto"/>
                <w:left w:val="none" w:sz="0" w:space="0" w:color="auto"/>
                <w:bottom w:val="none" w:sz="0" w:space="0" w:color="auto"/>
                <w:right w:val="none" w:sz="0" w:space="0" w:color="auto"/>
              </w:divBdr>
            </w:div>
            <w:div w:id="534275185">
              <w:marLeft w:val="0"/>
              <w:marRight w:val="0"/>
              <w:marTop w:val="0"/>
              <w:marBottom w:val="0"/>
              <w:divBdr>
                <w:top w:val="none" w:sz="0" w:space="0" w:color="auto"/>
                <w:left w:val="none" w:sz="0" w:space="0" w:color="auto"/>
                <w:bottom w:val="none" w:sz="0" w:space="0" w:color="auto"/>
                <w:right w:val="none" w:sz="0" w:space="0" w:color="auto"/>
              </w:divBdr>
            </w:div>
            <w:div w:id="535851746">
              <w:marLeft w:val="0"/>
              <w:marRight w:val="0"/>
              <w:marTop w:val="0"/>
              <w:marBottom w:val="0"/>
              <w:divBdr>
                <w:top w:val="none" w:sz="0" w:space="0" w:color="auto"/>
                <w:left w:val="none" w:sz="0" w:space="0" w:color="auto"/>
                <w:bottom w:val="none" w:sz="0" w:space="0" w:color="auto"/>
                <w:right w:val="none" w:sz="0" w:space="0" w:color="auto"/>
              </w:divBdr>
            </w:div>
            <w:div w:id="540363494">
              <w:marLeft w:val="0"/>
              <w:marRight w:val="0"/>
              <w:marTop w:val="0"/>
              <w:marBottom w:val="0"/>
              <w:divBdr>
                <w:top w:val="none" w:sz="0" w:space="0" w:color="auto"/>
                <w:left w:val="none" w:sz="0" w:space="0" w:color="auto"/>
                <w:bottom w:val="none" w:sz="0" w:space="0" w:color="auto"/>
                <w:right w:val="none" w:sz="0" w:space="0" w:color="auto"/>
              </w:divBdr>
            </w:div>
            <w:div w:id="552272807">
              <w:marLeft w:val="0"/>
              <w:marRight w:val="0"/>
              <w:marTop w:val="0"/>
              <w:marBottom w:val="0"/>
              <w:divBdr>
                <w:top w:val="none" w:sz="0" w:space="0" w:color="auto"/>
                <w:left w:val="none" w:sz="0" w:space="0" w:color="auto"/>
                <w:bottom w:val="none" w:sz="0" w:space="0" w:color="auto"/>
                <w:right w:val="none" w:sz="0" w:space="0" w:color="auto"/>
              </w:divBdr>
            </w:div>
            <w:div w:id="552497285">
              <w:marLeft w:val="0"/>
              <w:marRight w:val="0"/>
              <w:marTop w:val="0"/>
              <w:marBottom w:val="0"/>
              <w:divBdr>
                <w:top w:val="none" w:sz="0" w:space="0" w:color="auto"/>
                <w:left w:val="none" w:sz="0" w:space="0" w:color="auto"/>
                <w:bottom w:val="none" w:sz="0" w:space="0" w:color="auto"/>
                <w:right w:val="none" w:sz="0" w:space="0" w:color="auto"/>
              </w:divBdr>
            </w:div>
            <w:div w:id="554238933">
              <w:marLeft w:val="0"/>
              <w:marRight w:val="0"/>
              <w:marTop w:val="0"/>
              <w:marBottom w:val="0"/>
              <w:divBdr>
                <w:top w:val="none" w:sz="0" w:space="0" w:color="auto"/>
                <w:left w:val="none" w:sz="0" w:space="0" w:color="auto"/>
                <w:bottom w:val="none" w:sz="0" w:space="0" w:color="auto"/>
                <w:right w:val="none" w:sz="0" w:space="0" w:color="auto"/>
              </w:divBdr>
            </w:div>
            <w:div w:id="560214603">
              <w:marLeft w:val="0"/>
              <w:marRight w:val="0"/>
              <w:marTop w:val="0"/>
              <w:marBottom w:val="0"/>
              <w:divBdr>
                <w:top w:val="none" w:sz="0" w:space="0" w:color="auto"/>
                <w:left w:val="none" w:sz="0" w:space="0" w:color="auto"/>
                <w:bottom w:val="none" w:sz="0" w:space="0" w:color="auto"/>
                <w:right w:val="none" w:sz="0" w:space="0" w:color="auto"/>
              </w:divBdr>
            </w:div>
            <w:div w:id="567544343">
              <w:marLeft w:val="0"/>
              <w:marRight w:val="0"/>
              <w:marTop w:val="0"/>
              <w:marBottom w:val="0"/>
              <w:divBdr>
                <w:top w:val="none" w:sz="0" w:space="0" w:color="auto"/>
                <w:left w:val="none" w:sz="0" w:space="0" w:color="auto"/>
                <w:bottom w:val="none" w:sz="0" w:space="0" w:color="auto"/>
                <w:right w:val="none" w:sz="0" w:space="0" w:color="auto"/>
              </w:divBdr>
            </w:div>
            <w:div w:id="569461386">
              <w:marLeft w:val="0"/>
              <w:marRight w:val="0"/>
              <w:marTop w:val="0"/>
              <w:marBottom w:val="0"/>
              <w:divBdr>
                <w:top w:val="none" w:sz="0" w:space="0" w:color="auto"/>
                <w:left w:val="none" w:sz="0" w:space="0" w:color="auto"/>
                <w:bottom w:val="none" w:sz="0" w:space="0" w:color="auto"/>
                <w:right w:val="none" w:sz="0" w:space="0" w:color="auto"/>
              </w:divBdr>
            </w:div>
            <w:div w:id="570046534">
              <w:marLeft w:val="0"/>
              <w:marRight w:val="0"/>
              <w:marTop w:val="0"/>
              <w:marBottom w:val="0"/>
              <w:divBdr>
                <w:top w:val="none" w:sz="0" w:space="0" w:color="auto"/>
                <w:left w:val="none" w:sz="0" w:space="0" w:color="auto"/>
                <w:bottom w:val="none" w:sz="0" w:space="0" w:color="auto"/>
                <w:right w:val="none" w:sz="0" w:space="0" w:color="auto"/>
              </w:divBdr>
            </w:div>
            <w:div w:id="570314078">
              <w:marLeft w:val="0"/>
              <w:marRight w:val="0"/>
              <w:marTop w:val="0"/>
              <w:marBottom w:val="0"/>
              <w:divBdr>
                <w:top w:val="none" w:sz="0" w:space="0" w:color="auto"/>
                <w:left w:val="none" w:sz="0" w:space="0" w:color="auto"/>
                <w:bottom w:val="none" w:sz="0" w:space="0" w:color="auto"/>
                <w:right w:val="none" w:sz="0" w:space="0" w:color="auto"/>
              </w:divBdr>
            </w:div>
            <w:div w:id="570501348">
              <w:marLeft w:val="0"/>
              <w:marRight w:val="0"/>
              <w:marTop w:val="0"/>
              <w:marBottom w:val="0"/>
              <w:divBdr>
                <w:top w:val="none" w:sz="0" w:space="0" w:color="auto"/>
                <w:left w:val="none" w:sz="0" w:space="0" w:color="auto"/>
                <w:bottom w:val="none" w:sz="0" w:space="0" w:color="auto"/>
                <w:right w:val="none" w:sz="0" w:space="0" w:color="auto"/>
              </w:divBdr>
            </w:div>
            <w:div w:id="573902444">
              <w:marLeft w:val="0"/>
              <w:marRight w:val="0"/>
              <w:marTop w:val="0"/>
              <w:marBottom w:val="0"/>
              <w:divBdr>
                <w:top w:val="none" w:sz="0" w:space="0" w:color="auto"/>
                <w:left w:val="none" w:sz="0" w:space="0" w:color="auto"/>
                <w:bottom w:val="none" w:sz="0" w:space="0" w:color="auto"/>
                <w:right w:val="none" w:sz="0" w:space="0" w:color="auto"/>
              </w:divBdr>
            </w:div>
            <w:div w:id="584413641">
              <w:marLeft w:val="0"/>
              <w:marRight w:val="0"/>
              <w:marTop w:val="0"/>
              <w:marBottom w:val="0"/>
              <w:divBdr>
                <w:top w:val="none" w:sz="0" w:space="0" w:color="auto"/>
                <w:left w:val="none" w:sz="0" w:space="0" w:color="auto"/>
                <w:bottom w:val="none" w:sz="0" w:space="0" w:color="auto"/>
                <w:right w:val="none" w:sz="0" w:space="0" w:color="auto"/>
              </w:divBdr>
            </w:div>
            <w:div w:id="584728096">
              <w:marLeft w:val="0"/>
              <w:marRight w:val="0"/>
              <w:marTop w:val="0"/>
              <w:marBottom w:val="0"/>
              <w:divBdr>
                <w:top w:val="none" w:sz="0" w:space="0" w:color="auto"/>
                <w:left w:val="none" w:sz="0" w:space="0" w:color="auto"/>
                <w:bottom w:val="none" w:sz="0" w:space="0" w:color="auto"/>
                <w:right w:val="none" w:sz="0" w:space="0" w:color="auto"/>
              </w:divBdr>
            </w:div>
            <w:div w:id="592591514">
              <w:marLeft w:val="0"/>
              <w:marRight w:val="0"/>
              <w:marTop w:val="0"/>
              <w:marBottom w:val="0"/>
              <w:divBdr>
                <w:top w:val="none" w:sz="0" w:space="0" w:color="auto"/>
                <w:left w:val="none" w:sz="0" w:space="0" w:color="auto"/>
                <w:bottom w:val="none" w:sz="0" w:space="0" w:color="auto"/>
                <w:right w:val="none" w:sz="0" w:space="0" w:color="auto"/>
              </w:divBdr>
            </w:div>
            <w:div w:id="594939867">
              <w:marLeft w:val="0"/>
              <w:marRight w:val="0"/>
              <w:marTop w:val="0"/>
              <w:marBottom w:val="0"/>
              <w:divBdr>
                <w:top w:val="none" w:sz="0" w:space="0" w:color="auto"/>
                <w:left w:val="none" w:sz="0" w:space="0" w:color="auto"/>
                <w:bottom w:val="none" w:sz="0" w:space="0" w:color="auto"/>
                <w:right w:val="none" w:sz="0" w:space="0" w:color="auto"/>
              </w:divBdr>
            </w:div>
            <w:div w:id="597639519">
              <w:marLeft w:val="0"/>
              <w:marRight w:val="0"/>
              <w:marTop w:val="0"/>
              <w:marBottom w:val="0"/>
              <w:divBdr>
                <w:top w:val="none" w:sz="0" w:space="0" w:color="auto"/>
                <w:left w:val="none" w:sz="0" w:space="0" w:color="auto"/>
                <w:bottom w:val="none" w:sz="0" w:space="0" w:color="auto"/>
                <w:right w:val="none" w:sz="0" w:space="0" w:color="auto"/>
              </w:divBdr>
            </w:div>
            <w:div w:id="598298320">
              <w:marLeft w:val="0"/>
              <w:marRight w:val="0"/>
              <w:marTop w:val="0"/>
              <w:marBottom w:val="0"/>
              <w:divBdr>
                <w:top w:val="none" w:sz="0" w:space="0" w:color="auto"/>
                <w:left w:val="none" w:sz="0" w:space="0" w:color="auto"/>
                <w:bottom w:val="none" w:sz="0" w:space="0" w:color="auto"/>
                <w:right w:val="none" w:sz="0" w:space="0" w:color="auto"/>
              </w:divBdr>
            </w:div>
            <w:div w:id="599222085">
              <w:marLeft w:val="0"/>
              <w:marRight w:val="0"/>
              <w:marTop w:val="0"/>
              <w:marBottom w:val="0"/>
              <w:divBdr>
                <w:top w:val="none" w:sz="0" w:space="0" w:color="auto"/>
                <w:left w:val="none" w:sz="0" w:space="0" w:color="auto"/>
                <w:bottom w:val="none" w:sz="0" w:space="0" w:color="auto"/>
                <w:right w:val="none" w:sz="0" w:space="0" w:color="auto"/>
              </w:divBdr>
            </w:div>
            <w:div w:id="601181381">
              <w:marLeft w:val="0"/>
              <w:marRight w:val="0"/>
              <w:marTop w:val="0"/>
              <w:marBottom w:val="0"/>
              <w:divBdr>
                <w:top w:val="none" w:sz="0" w:space="0" w:color="auto"/>
                <w:left w:val="none" w:sz="0" w:space="0" w:color="auto"/>
                <w:bottom w:val="none" w:sz="0" w:space="0" w:color="auto"/>
                <w:right w:val="none" w:sz="0" w:space="0" w:color="auto"/>
              </w:divBdr>
            </w:div>
            <w:div w:id="601423914">
              <w:marLeft w:val="0"/>
              <w:marRight w:val="0"/>
              <w:marTop w:val="0"/>
              <w:marBottom w:val="0"/>
              <w:divBdr>
                <w:top w:val="none" w:sz="0" w:space="0" w:color="auto"/>
                <w:left w:val="none" w:sz="0" w:space="0" w:color="auto"/>
                <w:bottom w:val="none" w:sz="0" w:space="0" w:color="auto"/>
                <w:right w:val="none" w:sz="0" w:space="0" w:color="auto"/>
              </w:divBdr>
            </w:div>
            <w:div w:id="603267305">
              <w:marLeft w:val="0"/>
              <w:marRight w:val="0"/>
              <w:marTop w:val="0"/>
              <w:marBottom w:val="0"/>
              <w:divBdr>
                <w:top w:val="none" w:sz="0" w:space="0" w:color="auto"/>
                <w:left w:val="none" w:sz="0" w:space="0" w:color="auto"/>
                <w:bottom w:val="none" w:sz="0" w:space="0" w:color="auto"/>
                <w:right w:val="none" w:sz="0" w:space="0" w:color="auto"/>
              </w:divBdr>
            </w:div>
            <w:div w:id="609319567">
              <w:marLeft w:val="0"/>
              <w:marRight w:val="0"/>
              <w:marTop w:val="0"/>
              <w:marBottom w:val="0"/>
              <w:divBdr>
                <w:top w:val="none" w:sz="0" w:space="0" w:color="auto"/>
                <w:left w:val="none" w:sz="0" w:space="0" w:color="auto"/>
                <w:bottom w:val="none" w:sz="0" w:space="0" w:color="auto"/>
                <w:right w:val="none" w:sz="0" w:space="0" w:color="auto"/>
              </w:divBdr>
            </w:div>
            <w:div w:id="610478692">
              <w:marLeft w:val="0"/>
              <w:marRight w:val="0"/>
              <w:marTop w:val="0"/>
              <w:marBottom w:val="0"/>
              <w:divBdr>
                <w:top w:val="none" w:sz="0" w:space="0" w:color="auto"/>
                <w:left w:val="none" w:sz="0" w:space="0" w:color="auto"/>
                <w:bottom w:val="none" w:sz="0" w:space="0" w:color="auto"/>
                <w:right w:val="none" w:sz="0" w:space="0" w:color="auto"/>
              </w:divBdr>
            </w:div>
            <w:div w:id="611086163">
              <w:marLeft w:val="0"/>
              <w:marRight w:val="0"/>
              <w:marTop w:val="0"/>
              <w:marBottom w:val="0"/>
              <w:divBdr>
                <w:top w:val="none" w:sz="0" w:space="0" w:color="auto"/>
                <w:left w:val="none" w:sz="0" w:space="0" w:color="auto"/>
                <w:bottom w:val="none" w:sz="0" w:space="0" w:color="auto"/>
                <w:right w:val="none" w:sz="0" w:space="0" w:color="auto"/>
              </w:divBdr>
            </w:div>
            <w:div w:id="616837582">
              <w:marLeft w:val="0"/>
              <w:marRight w:val="0"/>
              <w:marTop w:val="0"/>
              <w:marBottom w:val="0"/>
              <w:divBdr>
                <w:top w:val="none" w:sz="0" w:space="0" w:color="auto"/>
                <w:left w:val="none" w:sz="0" w:space="0" w:color="auto"/>
                <w:bottom w:val="none" w:sz="0" w:space="0" w:color="auto"/>
                <w:right w:val="none" w:sz="0" w:space="0" w:color="auto"/>
              </w:divBdr>
            </w:div>
            <w:div w:id="622493643">
              <w:marLeft w:val="0"/>
              <w:marRight w:val="0"/>
              <w:marTop w:val="0"/>
              <w:marBottom w:val="0"/>
              <w:divBdr>
                <w:top w:val="none" w:sz="0" w:space="0" w:color="auto"/>
                <w:left w:val="none" w:sz="0" w:space="0" w:color="auto"/>
                <w:bottom w:val="none" w:sz="0" w:space="0" w:color="auto"/>
                <w:right w:val="none" w:sz="0" w:space="0" w:color="auto"/>
              </w:divBdr>
            </w:div>
            <w:div w:id="622813571">
              <w:marLeft w:val="0"/>
              <w:marRight w:val="0"/>
              <w:marTop w:val="0"/>
              <w:marBottom w:val="0"/>
              <w:divBdr>
                <w:top w:val="none" w:sz="0" w:space="0" w:color="auto"/>
                <w:left w:val="none" w:sz="0" w:space="0" w:color="auto"/>
                <w:bottom w:val="none" w:sz="0" w:space="0" w:color="auto"/>
                <w:right w:val="none" w:sz="0" w:space="0" w:color="auto"/>
              </w:divBdr>
            </w:div>
            <w:div w:id="623078601">
              <w:marLeft w:val="0"/>
              <w:marRight w:val="0"/>
              <w:marTop w:val="0"/>
              <w:marBottom w:val="0"/>
              <w:divBdr>
                <w:top w:val="none" w:sz="0" w:space="0" w:color="auto"/>
                <w:left w:val="none" w:sz="0" w:space="0" w:color="auto"/>
                <w:bottom w:val="none" w:sz="0" w:space="0" w:color="auto"/>
                <w:right w:val="none" w:sz="0" w:space="0" w:color="auto"/>
              </w:divBdr>
            </w:div>
            <w:div w:id="627709679">
              <w:marLeft w:val="0"/>
              <w:marRight w:val="0"/>
              <w:marTop w:val="0"/>
              <w:marBottom w:val="0"/>
              <w:divBdr>
                <w:top w:val="none" w:sz="0" w:space="0" w:color="auto"/>
                <w:left w:val="none" w:sz="0" w:space="0" w:color="auto"/>
                <w:bottom w:val="none" w:sz="0" w:space="0" w:color="auto"/>
                <w:right w:val="none" w:sz="0" w:space="0" w:color="auto"/>
              </w:divBdr>
            </w:div>
            <w:div w:id="632902285">
              <w:marLeft w:val="0"/>
              <w:marRight w:val="0"/>
              <w:marTop w:val="0"/>
              <w:marBottom w:val="0"/>
              <w:divBdr>
                <w:top w:val="none" w:sz="0" w:space="0" w:color="auto"/>
                <w:left w:val="none" w:sz="0" w:space="0" w:color="auto"/>
                <w:bottom w:val="none" w:sz="0" w:space="0" w:color="auto"/>
                <w:right w:val="none" w:sz="0" w:space="0" w:color="auto"/>
              </w:divBdr>
            </w:div>
            <w:div w:id="634602329">
              <w:marLeft w:val="0"/>
              <w:marRight w:val="0"/>
              <w:marTop w:val="0"/>
              <w:marBottom w:val="0"/>
              <w:divBdr>
                <w:top w:val="none" w:sz="0" w:space="0" w:color="auto"/>
                <w:left w:val="none" w:sz="0" w:space="0" w:color="auto"/>
                <w:bottom w:val="none" w:sz="0" w:space="0" w:color="auto"/>
                <w:right w:val="none" w:sz="0" w:space="0" w:color="auto"/>
              </w:divBdr>
            </w:div>
            <w:div w:id="636885516">
              <w:marLeft w:val="0"/>
              <w:marRight w:val="0"/>
              <w:marTop w:val="0"/>
              <w:marBottom w:val="0"/>
              <w:divBdr>
                <w:top w:val="none" w:sz="0" w:space="0" w:color="auto"/>
                <w:left w:val="none" w:sz="0" w:space="0" w:color="auto"/>
                <w:bottom w:val="none" w:sz="0" w:space="0" w:color="auto"/>
                <w:right w:val="none" w:sz="0" w:space="0" w:color="auto"/>
              </w:divBdr>
            </w:div>
            <w:div w:id="640043334">
              <w:marLeft w:val="0"/>
              <w:marRight w:val="0"/>
              <w:marTop w:val="0"/>
              <w:marBottom w:val="0"/>
              <w:divBdr>
                <w:top w:val="none" w:sz="0" w:space="0" w:color="auto"/>
                <w:left w:val="none" w:sz="0" w:space="0" w:color="auto"/>
                <w:bottom w:val="none" w:sz="0" w:space="0" w:color="auto"/>
                <w:right w:val="none" w:sz="0" w:space="0" w:color="auto"/>
              </w:divBdr>
            </w:div>
            <w:div w:id="642545304">
              <w:marLeft w:val="0"/>
              <w:marRight w:val="0"/>
              <w:marTop w:val="0"/>
              <w:marBottom w:val="0"/>
              <w:divBdr>
                <w:top w:val="none" w:sz="0" w:space="0" w:color="auto"/>
                <w:left w:val="none" w:sz="0" w:space="0" w:color="auto"/>
                <w:bottom w:val="none" w:sz="0" w:space="0" w:color="auto"/>
                <w:right w:val="none" w:sz="0" w:space="0" w:color="auto"/>
              </w:divBdr>
            </w:div>
            <w:div w:id="643003279">
              <w:marLeft w:val="0"/>
              <w:marRight w:val="0"/>
              <w:marTop w:val="0"/>
              <w:marBottom w:val="0"/>
              <w:divBdr>
                <w:top w:val="none" w:sz="0" w:space="0" w:color="auto"/>
                <w:left w:val="none" w:sz="0" w:space="0" w:color="auto"/>
                <w:bottom w:val="none" w:sz="0" w:space="0" w:color="auto"/>
                <w:right w:val="none" w:sz="0" w:space="0" w:color="auto"/>
              </w:divBdr>
            </w:div>
            <w:div w:id="645672310">
              <w:marLeft w:val="0"/>
              <w:marRight w:val="0"/>
              <w:marTop w:val="0"/>
              <w:marBottom w:val="0"/>
              <w:divBdr>
                <w:top w:val="none" w:sz="0" w:space="0" w:color="auto"/>
                <w:left w:val="none" w:sz="0" w:space="0" w:color="auto"/>
                <w:bottom w:val="none" w:sz="0" w:space="0" w:color="auto"/>
                <w:right w:val="none" w:sz="0" w:space="0" w:color="auto"/>
              </w:divBdr>
            </w:div>
            <w:div w:id="647825096">
              <w:marLeft w:val="0"/>
              <w:marRight w:val="0"/>
              <w:marTop w:val="0"/>
              <w:marBottom w:val="0"/>
              <w:divBdr>
                <w:top w:val="none" w:sz="0" w:space="0" w:color="auto"/>
                <w:left w:val="none" w:sz="0" w:space="0" w:color="auto"/>
                <w:bottom w:val="none" w:sz="0" w:space="0" w:color="auto"/>
                <w:right w:val="none" w:sz="0" w:space="0" w:color="auto"/>
              </w:divBdr>
            </w:div>
            <w:div w:id="648287411">
              <w:marLeft w:val="0"/>
              <w:marRight w:val="0"/>
              <w:marTop w:val="0"/>
              <w:marBottom w:val="0"/>
              <w:divBdr>
                <w:top w:val="none" w:sz="0" w:space="0" w:color="auto"/>
                <w:left w:val="none" w:sz="0" w:space="0" w:color="auto"/>
                <w:bottom w:val="none" w:sz="0" w:space="0" w:color="auto"/>
                <w:right w:val="none" w:sz="0" w:space="0" w:color="auto"/>
              </w:divBdr>
            </w:div>
            <w:div w:id="648903464">
              <w:marLeft w:val="0"/>
              <w:marRight w:val="0"/>
              <w:marTop w:val="0"/>
              <w:marBottom w:val="0"/>
              <w:divBdr>
                <w:top w:val="none" w:sz="0" w:space="0" w:color="auto"/>
                <w:left w:val="none" w:sz="0" w:space="0" w:color="auto"/>
                <w:bottom w:val="none" w:sz="0" w:space="0" w:color="auto"/>
                <w:right w:val="none" w:sz="0" w:space="0" w:color="auto"/>
              </w:divBdr>
            </w:div>
            <w:div w:id="654259530">
              <w:marLeft w:val="0"/>
              <w:marRight w:val="0"/>
              <w:marTop w:val="0"/>
              <w:marBottom w:val="0"/>
              <w:divBdr>
                <w:top w:val="none" w:sz="0" w:space="0" w:color="auto"/>
                <w:left w:val="none" w:sz="0" w:space="0" w:color="auto"/>
                <w:bottom w:val="none" w:sz="0" w:space="0" w:color="auto"/>
                <w:right w:val="none" w:sz="0" w:space="0" w:color="auto"/>
              </w:divBdr>
            </w:div>
            <w:div w:id="655379022">
              <w:marLeft w:val="0"/>
              <w:marRight w:val="0"/>
              <w:marTop w:val="0"/>
              <w:marBottom w:val="0"/>
              <w:divBdr>
                <w:top w:val="none" w:sz="0" w:space="0" w:color="auto"/>
                <w:left w:val="none" w:sz="0" w:space="0" w:color="auto"/>
                <w:bottom w:val="none" w:sz="0" w:space="0" w:color="auto"/>
                <w:right w:val="none" w:sz="0" w:space="0" w:color="auto"/>
              </w:divBdr>
            </w:div>
            <w:div w:id="659501768">
              <w:marLeft w:val="0"/>
              <w:marRight w:val="0"/>
              <w:marTop w:val="0"/>
              <w:marBottom w:val="0"/>
              <w:divBdr>
                <w:top w:val="none" w:sz="0" w:space="0" w:color="auto"/>
                <w:left w:val="none" w:sz="0" w:space="0" w:color="auto"/>
                <w:bottom w:val="none" w:sz="0" w:space="0" w:color="auto"/>
                <w:right w:val="none" w:sz="0" w:space="0" w:color="auto"/>
              </w:divBdr>
            </w:div>
            <w:div w:id="660356130">
              <w:marLeft w:val="0"/>
              <w:marRight w:val="0"/>
              <w:marTop w:val="0"/>
              <w:marBottom w:val="0"/>
              <w:divBdr>
                <w:top w:val="none" w:sz="0" w:space="0" w:color="auto"/>
                <w:left w:val="none" w:sz="0" w:space="0" w:color="auto"/>
                <w:bottom w:val="none" w:sz="0" w:space="0" w:color="auto"/>
                <w:right w:val="none" w:sz="0" w:space="0" w:color="auto"/>
              </w:divBdr>
            </w:div>
            <w:div w:id="660885803">
              <w:marLeft w:val="0"/>
              <w:marRight w:val="0"/>
              <w:marTop w:val="0"/>
              <w:marBottom w:val="0"/>
              <w:divBdr>
                <w:top w:val="none" w:sz="0" w:space="0" w:color="auto"/>
                <w:left w:val="none" w:sz="0" w:space="0" w:color="auto"/>
                <w:bottom w:val="none" w:sz="0" w:space="0" w:color="auto"/>
                <w:right w:val="none" w:sz="0" w:space="0" w:color="auto"/>
              </w:divBdr>
            </w:div>
            <w:div w:id="662783795">
              <w:marLeft w:val="0"/>
              <w:marRight w:val="0"/>
              <w:marTop w:val="0"/>
              <w:marBottom w:val="0"/>
              <w:divBdr>
                <w:top w:val="none" w:sz="0" w:space="0" w:color="auto"/>
                <w:left w:val="none" w:sz="0" w:space="0" w:color="auto"/>
                <w:bottom w:val="none" w:sz="0" w:space="0" w:color="auto"/>
                <w:right w:val="none" w:sz="0" w:space="0" w:color="auto"/>
              </w:divBdr>
            </w:div>
            <w:div w:id="668867986">
              <w:marLeft w:val="0"/>
              <w:marRight w:val="0"/>
              <w:marTop w:val="0"/>
              <w:marBottom w:val="0"/>
              <w:divBdr>
                <w:top w:val="none" w:sz="0" w:space="0" w:color="auto"/>
                <w:left w:val="none" w:sz="0" w:space="0" w:color="auto"/>
                <w:bottom w:val="none" w:sz="0" w:space="0" w:color="auto"/>
                <w:right w:val="none" w:sz="0" w:space="0" w:color="auto"/>
              </w:divBdr>
            </w:div>
            <w:div w:id="668943159">
              <w:marLeft w:val="0"/>
              <w:marRight w:val="0"/>
              <w:marTop w:val="0"/>
              <w:marBottom w:val="0"/>
              <w:divBdr>
                <w:top w:val="none" w:sz="0" w:space="0" w:color="auto"/>
                <w:left w:val="none" w:sz="0" w:space="0" w:color="auto"/>
                <w:bottom w:val="none" w:sz="0" w:space="0" w:color="auto"/>
                <w:right w:val="none" w:sz="0" w:space="0" w:color="auto"/>
              </w:divBdr>
            </w:div>
            <w:div w:id="671878415">
              <w:marLeft w:val="0"/>
              <w:marRight w:val="0"/>
              <w:marTop w:val="0"/>
              <w:marBottom w:val="0"/>
              <w:divBdr>
                <w:top w:val="none" w:sz="0" w:space="0" w:color="auto"/>
                <w:left w:val="none" w:sz="0" w:space="0" w:color="auto"/>
                <w:bottom w:val="none" w:sz="0" w:space="0" w:color="auto"/>
                <w:right w:val="none" w:sz="0" w:space="0" w:color="auto"/>
              </w:divBdr>
            </w:div>
            <w:div w:id="676347777">
              <w:marLeft w:val="0"/>
              <w:marRight w:val="0"/>
              <w:marTop w:val="0"/>
              <w:marBottom w:val="0"/>
              <w:divBdr>
                <w:top w:val="none" w:sz="0" w:space="0" w:color="auto"/>
                <w:left w:val="none" w:sz="0" w:space="0" w:color="auto"/>
                <w:bottom w:val="none" w:sz="0" w:space="0" w:color="auto"/>
                <w:right w:val="none" w:sz="0" w:space="0" w:color="auto"/>
              </w:divBdr>
            </w:div>
            <w:div w:id="677077335">
              <w:marLeft w:val="0"/>
              <w:marRight w:val="0"/>
              <w:marTop w:val="0"/>
              <w:marBottom w:val="0"/>
              <w:divBdr>
                <w:top w:val="none" w:sz="0" w:space="0" w:color="auto"/>
                <w:left w:val="none" w:sz="0" w:space="0" w:color="auto"/>
                <w:bottom w:val="none" w:sz="0" w:space="0" w:color="auto"/>
                <w:right w:val="none" w:sz="0" w:space="0" w:color="auto"/>
              </w:divBdr>
            </w:div>
            <w:div w:id="679771897">
              <w:marLeft w:val="0"/>
              <w:marRight w:val="0"/>
              <w:marTop w:val="0"/>
              <w:marBottom w:val="0"/>
              <w:divBdr>
                <w:top w:val="none" w:sz="0" w:space="0" w:color="auto"/>
                <w:left w:val="none" w:sz="0" w:space="0" w:color="auto"/>
                <w:bottom w:val="none" w:sz="0" w:space="0" w:color="auto"/>
                <w:right w:val="none" w:sz="0" w:space="0" w:color="auto"/>
              </w:divBdr>
            </w:div>
            <w:div w:id="680473593">
              <w:marLeft w:val="0"/>
              <w:marRight w:val="0"/>
              <w:marTop w:val="0"/>
              <w:marBottom w:val="0"/>
              <w:divBdr>
                <w:top w:val="none" w:sz="0" w:space="0" w:color="auto"/>
                <w:left w:val="none" w:sz="0" w:space="0" w:color="auto"/>
                <w:bottom w:val="none" w:sz="0" w:space="0" w:color="auto"/>
                <w:right w:val="none" w:sz="0" w:space="0" w:color="auto"/>
              </w:divBdr>
            </w:div>
            <w:div w:id="683048476">
              <w:marLeft w:val="0"/>
              <w:marRight w:val="0"/>
              <w:marTop w:val="0"/>
              <w:marBottom w:val="0"/>
              <w:divBdr>
                <w:top w:val="none" w:sz="0" w:space="0" w:color="auto"/>
                <w:left w:val="none" w:sz="0" w:space="0" w:color="auto"/>
                <w:bottom w:val="none" w:sz="0" w:space="0" w:color="auto"/>
                <w:right w:val="none" w:sz="0" w:space="0" w:color="auto"/>
              </w:divBdr>
            </w:div>
            <w:div w:id="684088230">
              <w:marLeft w:val="0"/>
              <w:marRight w:val="0"/>
              <w:marTop w:val="0"/>
              <w:marBottom w:val="0"/>
              <w:divBdr>
                <w:top w:val="none" w:sz="0" w:space="0" w:color="auto"/>
                <w:left w:val="none" w:sz="0" w:space="0" w:color="auto"/>
                <w:bottom w:val="none" w:sz="0" w:space="0" w:color="auto"/>
                <w:right w:val="none" w:sz="0" w:space="0" w:color="auto"/>
              </w:divBdr>
            </w:div>
            <w:div w:id="684866274">
              <w:marLeft w:val="0"/>
              <w:marRight w:val="0"/>
              <w:marTop w:val="0"/>
              <w:marBottom w:val="0"/>
              <w:divBdr>
                <w:top w:val="none" w:sz="0" w:space="0" w:color="auto"/>
                <w:left w:val="none" w:sz="0" w:space="0" w:color="auto"/>
                <w:bottom w:val="none" w:sz="0" w:space="0" w:color="auto"/>
                <w:right w:val="none" w:sz="0" w:space="0" w:color="auto"/>
              </w:divBdr>
            </w:div>
            <w:div w:id="687676933">
              <w:marLeft w:val="0"/>
              <w:marRight w:val="0"/>
              <w:marTop w:val="0"/>
              <w:marBottom w:val="0"/>
              <w:divBdr>
                <w:top w:val="none" w:sz="0" w:space="0" w:color="auto"/>
                <w:left w:val="none" w:sz="0" w:space="0" w:color="auto"/>
                <w:bottom w:val="none" w:sz="0" w:space="0" w:color="auto"/>
                <w:right w:val="none" w:sz="0" w:space="0" w:color="auto"/>
              </w:divBdr>
            </w:div>
            <w:div w:id="688529127">
              <w:marLeft w:val="0"/>
              <w:marRight w:val="0"/>
              <w:marTop w:val="0"/>
              <w:marBottom w:val="0"/>
              <w:divBdr>
                <w:top w:val="none" w:sz="0" w:space="0" w:color="auto"/>
                <w:left w:val="none" w:sz="0" w:space="0" w:color="auto"/>
                <w:bottom w:val="none" w:sz="0" w:space="0" w:color="auto"/>
                <w:right w:val="none" w:sz="0" w:space="0" w:color="auto"/>
              </w:divBdr>
            </w:div>
            <w:div w:id="694577106">
              <w:marLeft w:val="0"/>
              <w:marRight w:val="0"/>
              <w:marTop w:val="0"/>
              <w:marBottom w:val="0"/>
              <w:divBdr>
                <w:top w:val="none" w:sz="0" w:space="0" w:color="auto"/>
                <w:left w:val="none" w:sz="0" w:space="0" w:color="auto"/>
                <w:bottom w:val="none" w:sz="0" w:space="0" w:color="auto"/>
                <w:right w:val="none" w:sz="0" w:space="0" w:color="auto"/>
              </w:divBdr>
            </w:div>
            <w:div w:id="696735076">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1131494">
              <w:marLeft w:val="0"/>
              <w:marRight w:val="0"/>
              <w:marTop w:val="0"/>
              <w:marBottom w:val="0"/>
              <w:divBdr>
                <w:top w:val="none" w:sz="0" w:space="0" w:color="auto"/>
                <w:left w:val="none" w:sz="0" w:space="0" w:color="auto"/>
                <w:bottom w:val="none" w:sz="0" w:space="0" w:color="auto"/>
                <w:right w:val="none" w:sz="0" w:space="0" w:color="auto"/>
              </w:divBdr>
            </w:div>
            <w:div w:id="701594563">
              <w:marLeft w:val="0"/>
              <w:marRight w:val="0"/>
              <w:marTop w:val="0"/>
              <w:marBottom w:val="0"/>
              <w:divBdr>
                <w:top w:val="none" w:sz="0" w:space="0" w:color="auto"/>
                <w:left w:val="none" w:sz="0" w:space="0" w:color="auto"/>
                <w:bottom w:val="none" w:sz="0" w:space="0" w:color="auto"/>
                <w:right w:val="none" w:sz="0" w:space="0" w:color="auto"/>
              </w:divBdr>
            </w:div>
            <w:div w:id="702099821">
              <w:marLeft w:val="0"/>
              <w:marRight w:val="0"/>
              <w:marTop w:val="0"/>
              <w:marBottom w:val="0"/>
              <w:divBdr>
                <w:top w:val="none" w:sz="0" w:space="0" w:color="auto"/>
                <w:left w:val="none" w:sz="0" w:space="0" w:color="auto"/>
                <w:bottom w:val="none" w:sz="0" w:space="0" w:color="auto"/>
                <w:right w:val="none" w:sz="0" w:space="0" w:color="auto"/>
              </w:divBdr>
            </w:div>
            <w:div w:id="710148792">
              <w:marLeft w:val="0"/>
              <w:marRight w:val="0"/>
              <w:marTop w:val="0"/>
              <w:marBottom w:val="0"/>
              <w:divBdr>
                <w:top w:val="none" w:sz="0" w:space="0" w:color="auto"/>
                <w:left w:val="none" w:sz="0" w:space="0" w:color="auto"/>
                <w:bottom w:val="none" w:sz="0" w:space="0" w:color="auto"/>
                <w:right w:val="none" w:sz="0" w:space="0" w:color="auto"/>
              </w:divBdr>
            </w:div>
            <w:div w:id="710350949">
              <w:marLeft w:val="0"/>
              <w:marRight w:val="0"/>
              <w:marTop w:val="0"/>
              <w:marBottom w:val="0"/>
              <w:divBdr>
                <w:top w:val="none" w:sz="0" w:space="0" w:color="auto"/>
                <w:left w:val="none" w:sz="0" w:space="0" w:color="auto"/>
                <w:bottom w:val="none" w:sz="0" w:space="0" w:color="auto"/>
                <w:right w:val="none" w:sz="0" w:space="0" w:color="auto"/>
              </w:divBdr>
            </w:div>
            <w:div w:id="712005072">
              <w:marLeft w:val="0"/>
              <w:marRight w:val="0"/>
              <w:marTop w:val="0"/>
              <w:marBottom w:val="0"/>
              <w:divBdr>
                <w:top w:val="none" w:sz="0" w:space="0" w:color="auto"/>
                <w:left w:val="none" w:sz="0" w:space="0" w:color="auto"/>
                <w:bottom w:val="none" w:sz="0" w:space="0" w:color="auto"/>
                <w:right w:val="none" w:sz="0" w:space="0" w:color="auto"/>
              </w:divBdr>
            </w:div>
            <w:div w:id="714546952">
              <w:marLeft w:val="0"/>
              <w:marRight w:val="0"/>
              <w:marTop w:val="0"/>
              <w:marBottom w:val="0"/>
              <w:divBdr>
                <w:top w:val="none" w:sz="0" w:space="0" w:color="auto"/>
                <w:left w:val="none" w:sz="0" w:space="0" w:color="auto"/>
                <w:bottom w:val="none" w:sz="0" w:space="0" w:color="auto"/>
                <w:right w:val="none" w:sz="0" w:space="0" w:color="auto"/>
              </w:divBdr>
            </w:div>
            <w:div w:id="720640500">
              <w:marLeft w:val="0"/>
              <w:marRight w:val="0"/>
              <w:marTop w:val="0"/>
              <w:marBottom w:val="0"/>
              <w:divBdr>
                <w:top w:val="none" w:sz="0" w:space="0" w:color="auto"/>
                <w:left w:val="none" w:sz="0" w:space="0" w:color="auto"/>
                <w:bottom w:val="none" w:sz="0" w:space="0" w:color="auto"/>
                <w:right w:val="none" w:sz="0" w:space="0" w:color="auto"/>
              </w:divBdr>
            </w:div>
            <w:div w:id="725877873">
              <w:marLeft w:val="0"/>
              <w:marRight w:val="0"/>
              <w:marTop w:val="0"/>
              <w:marBottom w:val="0"/>
              <w:divBdr>
                <w:top w:val="none" w:sz="0" w:space="0" w:color="auto"/>
                <w:left w:val="none" w:sz="0" w:space="0" w:color="auto"/>
                <w:bottom w:val="none" w:sz="0" w:space="0" w:color="auto"/>
                <w:right w:val="none" w:sz="0" w:space="0" w:color="auto"/>
              </w:divBdr>
            </w:div>
            <w:div w:id="727262037">
              <w:marLeft w:val="0"/>
              <w:marRight w:val="0"/>
              <w:marTop w:val="0"/>
              <w:marBottom w:val="0"/>
              <w:divBdr>
                <w:top w:val="none" w:sz="0" w:space="0" w:color="auto"/>
                <w:left w:val="none" w:sz="0" w:space="0" w:color="auto"/>
                <w:bottom w:val="none" w:sz="0" w:space="0" w:color="auto"/>
                <w:right w:val="none" w:sz="0" w:space="0" w:color="auto"/>
              </w:divBdr>
            </w:div>
            <w:div w:id="732433606">
              <w:marLeft w:val="0"/>
              <w:marRight w:val="0"/>
              <w:marTop w:val="0"/>
              <w:marBottom w:val="0"/>
              <w:divBdr>
                <w:top w:val="none" w:sz="0" w:space="0" w:color="auto"/>
                <w:left w:val="none" w:sz="0" w:space="0" w:color="auto"/>
                <w:bottom w:val="none" w:sz="0" w:space="0" w:color="auto"/>
                <w:right w:val="none" w:sz="0" w:space="0" w:color="auto"/>
              </w:divBdr>
            </w:div>
            <w:div w:id="734356226">
              <w:marLeft w:val="0"/>
              <w:marRight w:val="0"/>
              <w:marTop w:val="0"/>
              <w:marBottom w:val="0"/>
              <w:divBdr>
                <w:top w:val="none" w:sz="0" w:space="0" w:color="auto"/>
                <w:left w:val="none" w:sz="0" w:space="0" w:color="auto"/>
                <w:bottom w:val="none" w:sz="0" w:space="0" w:color="auto"/>
                <w:right w:val="none" w:sz="0" w:space="0" w:color="auto"/>
              </w:divBdr>
            </w:div>
            <w:div w:id="737633570">
              <w:marLeft w:val="0"/>
              <w:marRight w:val="0"/>
              <w:marTop w:val="0"/>
              <w:marBottom w:val="0"/>
              <w:divBdr>
                <w:top w:val="none" w:sz="0" w:space="0" w:color="auto"/>
                <w:left w:val="none" w:sz="0" w:space="0" w:color="auto"/>
                <w:bottom w:val="none" w:sz="0" w:space="0" w:color="auto"/>
                <w:right w:val="none" w:sz="0" w:space="0" w:color="auto"/>
              </w:divBdr>
            </w:div>
            <w:div w:id="738208972">
              <w:marLeft w:val="0"/>
              <w:marRight w:val="0"/>
              <w:marTop w:val="0"/>
              <w:marBottom w:val="0"/>
              <w:divBdr>
                <w:top w:val="none" w:sz="0" w:space="0" w:color="auto"/>
                <w:left w:val="none" w:sz="0" w:space="0" w:color="auto"/>
                <w:bottom w:val="none" w:sz="0" w:space="0" w:color="auto"/>
                <w:right w:val="none" w:sz="0" w:space="0" w:color="auto"/>
              </w:divBdr>
            </w:div>
            <w:div w:id="739787238">
              <w:marLeft w:val="0"/>
              <w:marRight w:val="0"/>
              <w:marTop w:val="0"/>
              <w:marBottom w:val="0"/>
              <w:divBdr>
                <w:top w:val="none" w:sz="0" w:space="0" w:color="auto"/>
                <w:left w:val="none" w:sz="0" w:space="0" w:color="auto"/>
                <w:bottom w:val="none" w:sz="0" w:space="0" w:color="auto"/>
                <w:right w:val="none" w:sz="0" w:space="0" w:color="auto"/>
              </w:divBdr>
            </w:div>
            <w:div w:id="740906528">
              <w:marLeft w:val="0"/>
              <w:marRight w:val="0"/>
              <w:marTop w:val="0"/>
              <w:marBottom w:val="0"/>
              <w:divBdr>
                <w:top w:val="none" w:sz="0" w:space="0" w:color="auto"/>
                <w:left w:val="none" w:sz="0" w:space="0" w:color="auto"/>
                <w:bottom w:val="none" w:sz="0" w:space="0" w:color="auto"/>
                <w:right w:val="none" w:sz="0" w:space="0" w:color="auto"/>
              </w:divBdr>
            </w:div>
            <w:div w:id="742026923">
              <w:marLeft w:val="0"/>
              <w:marRight w:val="0"/>
              <w:marTop w:val="0"/>
              <w:marBottom w:val="0"/>
              <w:divBdr>
                <w:top w:val="none" w:sz="0" w:space="0" w:color="auto"/>
                <w:left w:val="none" w:sz="0" w:space="0" w:color="auto"/>
                <w:bottom w:val="none" w:sz="0" w:space="0" w:color="auto"/>
                <w:right w:val="none" w:sz="0" w:space="0" w:color="auto"/>
              </w:divBdr>
            </w:div>
            <w:div w:id="742458923">
              <w:marLeft w:val="0"/>
              <w:marRight w:val="0"/>
              <w:marTop w:val="0"/>
              <w:marBottom w:val="0"/>
              <w:divBdr>
                <w:top w:val="none" w:sz="0" w:space="0" w:color="auto"/>
                <w:left w:val="none" w:sz="0" w:space="0" w:color="auto"/>
                <w:bottom w:val="none" w:sz="0" w:space="0" w:color="auto"/>
                <w:right w:val="none" w:sz="0" w:space="0" w:color="auto"/>
              </w:divBdr>
            </w:div>
            <w:div w:id="746461424">
              <w:marLeft w:val="0"/>
              <w:marRight w:val="0"/>
              <w:marTop w:val="0"/>
              <w:marBottom w:val="0"/>
              <w:divBdr>
                <w:top w:val="none" w:sz="0" w:space="0" w:color="auto"/>
                <w:left w:val="none" w:sz="0" w:space="0" w:color="auto"/>
                <w:bottom w:val="none" w:sz="0" w:space="0" w:color="auto"/>
                <w:right w:val="none" w:sz="0" w:space="0" w:color="auto"/>
              </w:divBdr>
            </w:div>
            <w:div w:id="754592374">
              <w:marLeft w:val="0"/>
              <w:marRight w:val="0"/>
              <w:marTop w:val="0"/>
              <w:marBottom w:val="0"/>
              <w:divBdr>
                <w:top w:val="none" w:sz="0" w:space="0" w:color="auto"/>
                <w:left w:val="none" w:sz="0" w:space="0" w:color="auto"/>
                <w:bottom w:val="none" w:sz="0" w:space="0" w:color="auto"/>
                <w:right w:val="none" w:sz="0" w:space="0" w:color="auto"/>
              </w:divBdr>
            </w:div>
            <w:div w:id="757285565">
              <w:marLeft w:val="0"/>
              <w:marRight w:val="0"/>
              <w:marTop w:val="0"/>
              <w:marBottom w:val="0"/>
              <w:divBdr>
                <w:top w:val="none" w:sz="0" w:space="0" w:color="auto"/>
                <w:left w:val="none" w:sz="0" w:space="0" w:color="auto"/>
                <w:bottom w:val="none" w:sz="0" w:space="0" w:color="auto"/>
                <w:right w:val="none" w:sz="0" w:space="0" w:color="auto"/>
              </w:divBdr>
            </w:div>
            <w:div w:id="762070689">
              <w:marLeft w:val="0"/>
              <w:marRight w:val="0"/>
              <w:marTop w:val="0"/>
              <w:marBottom w:val="0"/>
              <w:divBdr>
                <w:top w:val="none" w:sz="0" w:space="0" w:color="auto"/>
                <w:left w:val="none" w:sz="0" w:space="0" w:color="auto"/>
                <w:bottom w:val="none" w:sz="0" w:space="0" w:color="auto"/>
                <w:right w:val="none" w:sz="0" w:space="0" w:color="auto"/>
              </w:divBdr>
            </w:div>
            <w:div w:id="762187656">
              <w:marLeft w:val="0"/>
              <w:marRight w:val="0"/>
              <w:marTop w:val="0"/>
              <w:marBottom w:val="0"/>
              <w:divBdr>
                <w:top w:val="none" w:sz="0" w:space="0" w:color="auto"/>
                <w:left w:val="none" w:sz="0" w:space="0" w:color="auto"/>
                <w:bottom w:val="none" w:sz="0" w:space="0" w:color="auto"/>
                <w:right w:val="none" w:sz="0" w:space="0" w:color="auto"/>
              </w:divBdr>
            </w:div>
            <w:div w:id="763571851">
              <w:marLeft w:val="0"/>
              <w:marRight w:val="0"/>
              <w:marTop w:val="0"/>
              <w:marBottom w:val="0"/>
              <w:divBdr>
                <w:top w:val="none" w:sz="0" w:space="0" w:color="auto"/>
                <w:left w:val="none" w:sz="0" w:space="0" w:color="auto"/>
                <w:bottom w:val="none" w:sz="0" w:space="0" w:color="auto"/>
                <w:right w:val="none" w:sz="0" w:space="0" w:color="auto"/>
              </w:divBdr>
            </w:div>
            <w:div w:id="766342325">
              <w:marLeft w:val="0"/>
              <w:marRight w:val="0"/>
              <w:marTop w:val="0"/>
              <w:marBottom w:val="0"/>
              <w:divBdr>
                <w:top w:val="none" w:sz="0" w:space="0" w:color="auto"/>
                <w:left w:val="none" w:sz="0" w:space="0" w:color="auto"/>
                <w:bottom w:val="none" w:sz="0" w:space="0" w:color="auto"/>
                <w:right w:val="none" w:sz="0" w:space="0" w:color="auto"/>
              </w:divBdr>
            </w:div>
            <w:div w:id="770583808">
              <w:marLeft w:val="0"/>
              <w:marRight w:val="0"/>
              <w:marTop w:val="0"/>
              <w:marBottom w:val="0"/>
              <w:divBdr>
                <w:top w:val="none" w:sz="0" w:space="0" w:color="auto"/>
                <w:left w:val="none" w:sz="0" w:space="0" w:color="auto"/>
                <w:bottom w:val="none" w:sz="0" w:space="0" w:color="auto"/>
                <w:right w:val="none" w:sz="0" w:space="0" w:color="auto"/>
              </w:divBdr>
            </w:div>
            <w:div w:id="773090800">
              <w:marLeft w:val="0"/>
              <w:marRight w:val="0"/>
              <w:marTop w:val="0"/>
              <w:marBottom w:val="0"/>
              <w:divBdr>
                <w:top w:val="none" w:sz="0" w:space="0" w:color="auto"/>
                <w:left w:val="none" w:sz="0" w:space="0" w:color="auto"/>
                <w:bottom w:val="none" w:sz="0" w:space="0" w:color="auto"/>
                <w:right w:val="none" w:sz="0" w:space="0" w:color="auto"/>
              </w:divBdr>
            </w:div>
            <w:div w:id="775060512">
              <w:marLeft w:val="0"/>
              <w:marRight w:val="0"/>
              <w:marTop w:val="0"/>
              <w:marBottom w:val="0"/>
              <w:divBdr>
                <w:top w:val="none" w:sz="0" w:space="0" w:color="auto"/>
                <w:left w:val="none" w:sz="0" w:space="0" w:color="auto"/>
                <w:bottom w:val="none" w:sz="0" w:space="0" w:color="auto"/>
                <w:right w:val="none" w:sz="0" w:space="0" w:color="auto"/>
              </w:divBdr>
            </w:div>
            <w:div w:id="777676901">
              <w:marLeft w:val="0"/>
              <w:marRight w:val="0"/>
              <w:marTop w:val="0"/>
              <w:marBottom w:val="0"/>
              <w:divBdr>
                <w:top w:val="none" w:sz="0" w:space="0" w:color="auto"/>
                <w:left w:val="none" w:sz="0" w:space="0" w:color="auto"/>
                <w:bottom w:val="none" w:sz="0" w:space="0" w:color="auto"/>
                <w:right w:val="none" w:sz="0" w:space="0" w:color="auto"/>
              </w:divBdr>
            </w:div>
            <w:div w:id="777876088">
              <w:marLeft w:val="0"/>
              <w:marRight w:val="0"/>
              <w:marTop w:val="0"/>
              <w:marBottom w:val="0"/>
              <w:divBdr>
                <w:top w:val="none" w:sz="0" w:space="0" w:color="auto"/>
                <w:left w:val="none" w:sz="0" w:space="0" w:color="auto"/>
                <w:bottom w:val="none" w:sz="0" w:space="0" w:color="auto"/>
                <w:right w:val="none" w:sz="0" w:space="0" w:color="auto"/>
              </w:divBdr>
            </w:div>
            <w:div w:id="782191026">
              <w:marLeft w:val="0"/>
              <w:marRight w:val="0"/>
              <w:marTop w:val="0"/>
              <w:marBottom w:val="0"/>
              <w:divBdr>
                <w:top w:val="none" w:sz="0" w:space="0" w:color="auto"/>
                <w:left w:val="none" w:sz="0" w:space="0" w:color="auto"/>
                <w:bottom w:val="none" w:sz="0" w:space="0" w:color="auto"/>
                <w:right w:val="none" w:sz="0" w:space="0" w:color="auto"/>
              </w:divBdr>
            </w:div>
            <w:div w:id="783962826">
              <w:marLeft w:val="0"/>
              <w:marRight w:val="0"/>
              <w:marTop w:val="0"/>
              <w:marBottom w:val="0"/>
              <w:divBdr>
                <w:top w:val="none" w:sz="0" w:space="0" w:color="auto"/>
                <w:left w:val="none" w:sz="0" w:space="0" w:color="auto"/>
                <w:bottom w:val="none" w:sz="0" w:space="0" w:color="auto"/>
                <w:right w:val="none" w:sz="0" w:space="0" w:color="auto"/>
              </w:divBdr>
            </w:div>
            <w:div w:id="785276512">
              <w:marLeft w:val="0"/>
              <w:marRight w:val="0"/>
              <w:marTop w:val="0"/>
              <w:marBottom w:val="0"/>
              <w:divBdr>
                <w:top w:val="none" w:sz="0" w:space="0" w:color="auto"/>
                <w:left w:val="none" w:sz="0" w:space="0" w:color="auto"/>
                <w:bottom w:val="none" w:sz="0" w:space="0" w:color="auto"/>
                <w:right w:val="none" w:sz="0" w:space="0" w:color="auto"/>
              </w:divBdr>
            </w:div>
            <w:div w:id="791168974">
              <w:marLeft w:val="0"/>
              <w:marRight w:val="0"/>
              <w:marTop w:val="0"/>
              <w:marBottom w:val="0"/>
              <w:divBdr>
                <w:top w:val="none" w:sz="0" w:space="0" w:color="auto"/>
                <w:left w:val="none" w:sz="0" w:space="0" w:color="auto"/>
                <w:bottom w:val="none" w:sz="0" w:space="0" w:color="auto"/>
                <w:right w:val="none" w:sz="0" w:space="0" w:color="auto"/>
              </w:divBdr>
            </w:div>
            <w:div w:id="792021103">
              <w:marLeft w:val="0"/>
              <w:marRight w:val="0"/>
              <w:marTop w:val="0"/>
              <w:marBottom w:val="0"/>
              <w:divBdr>
                <w:top w:val="none" w:sz="0" w:space="0" w:color="auto"/>
                <w:left w:val="none" w:sz="0" w:space="0" w:color="auto"/>
                <w:bottom w:val="none" w:sz="0" w:space="0" w:color="auto"/>
                <w:right w:val="none" w:sz="0" w:space="0" w:color="auto"/>
              </w:divBdr>
            </w:div>
            <w:div w:id="792094904">
              <w:marLeft w:val="0"/>
              <w:marRight w:val="0"/>
              <w:marTop w:val="0"/>
              <w:marBottom w:val="0"/>
              <w:divBdr>
                <w:top w:val="none" w:sz="0" w:space="0" w:color="auto"/>
                <w:left w:val="none" w:sz="0" w:space="0" w:color="auto"/>
                <w:bottom w:val="none" w:sz="0" w:space="0" w:color="auto"/>
                <w:right w:val="none" w:sz="0" w:space="0" w:color="auto"/>
              </w:divBdr>
            </w:div>
            <w:div w:id="796027307">
              <w:marLeft w:val="0"/>
              <w:marRight w:val="0"/>
              <w:marTop w:val="0"/>
              <w:marBottom w:val="0"/>
              <w:divBdr>
                <w:top w:val="none" w:sz="0" w:space="0" w:color="auto"/>
                <w:left w:val="none" w:sz="0" w:space="0" w:color="auto"/>
                <w:bottom w:val="none" w:sz="0" w:space="0" w:color="auto"/>
                <w:right w:val="none" w:sz="0" w:space="0" w:color="auto"/>
              </w:divBdr>
            </w:div>
            <w:div w:id="801382747">
              <w:marLeft w:val="0"/>
              <w:marRight w:val="0"/>
              <w:marTop w:val="0"/>
              <w:marBottom w:val="0"/>
              <w:divBdr>
                <w:top w:val="none" w:sz="0" w:space="0" w:color="auto"/>
                <w:left w:val="none" w:sz="0" w:space="0" w:color="auto"/>
                <w:bottom w:val="none" w:sz="0" w:space="0" w:color="auto"/>
                <w:right w:val="none" w:sz="0" w:space="0" w:color="auto"/>
              </w:divBdr>
            </w:div>
            <w:div w:id="808133707">
              <w:marLeft w:val="0"/>
              <w:marRight w:val="0"/>
              <w:marTop w:val="0"/>
              <w:marBottom w:val="0"/>
              <w:divBdr>
                <w:top w:val="none" w:sz="0" w:space="0" w:color="auto"/>
                <w:left w:val="none" w:sz="0" w:space="0" w:color="auto"/>
                <w:bottom w:val="none" w:sz="0" w:space="0" w:color="auto"/>
                <w:right w:val="none" w:sz="0" w:space="0" w:color="auto"/>
              </w:divBdr>
            </w:div>
            <w:div w:id="808325451">
              <w:marLeft w:val="0"/>
              <w:marRight w:val="0"/>
              <w:marTop w:val="0"/>
              <w:marBottom w:val="0"/>
              <w:divBdr>
                <w:top w:val="none" w:sz="0" w:space="0" w:color="auto"/>
                <w:left w:val="none" w:sz="0" w:space="0" w:color="auto"/>
                <w:bottom w:val="none" w:sz="0" w:space="0" w:color="auto"/>
                <w:right w:val="none" w:sz="0" w:space="0" w:color="auto"/>
              </w:divBdr>
            </w:div>
            <w:div w:id="808979546">
              <w:marLeft w:val="0"/>
              <w:marRight w:val="0"/>
              <w:marTop w:val="0"/>
              <w:marBottom w:val="0"/>
              <w:divBdr>
                <w:top w:val="none" w:sz="0" w:space="0" w:color="auto"/>
                <w:left w:val="none" w:sz="0" w:space="0" w:color="auto"/>
                <w:bottom w:val="none" w:sz="0" w:space="0" w:color="auto"/>
                <w:right w:val="none" w:sz="0" w:space="0" w:color="auto"/>
              </w:divBdr>
            </w:div>
            <w:div w:id="811555520">
              <w:marLeft w:val="0"/>
              <w:marRight w:val="0"/>
              <w:marTop w:val="0"/>
              <w:marBottom w:val="0"/>
              <w:divBdr>
                <w:top w:val="none" w:sz="0" w:space="0" w:color="auto"/>
                <w:left w:val="none" w:sz="0" w:space="0" w:color="auto"/>
                <w:bottom w:val="none" w:sz="0" w:space="0" w:color="auto"/>
                <w:right w:val="none" w:sz="0" w:space="0" w:color="auto"/>
              </w:divBdr>
            </w:div>
            <w:div w:id="813988334">
              <w:marLeft w:val="0"/>
              <w:marRight w:val="0"/>
              <w:marTop w:val="0"/>
              <w:marBottom w:val="0"/>
              <w:divBdr>
                <w:top w:val="none" w:sz="0" w:space="0" w:color="auto"/>
                <w:left w:val="none" w:sz="0" w:space="0" w:color="auto"/>
                <w:bottom w:val="none" w:sz="0" w:space="0" w:color="auto"/>
                <w:right w:val="none" w:sz="0" w:space="0" w:color="auto"/>
              </w:divBdr>
            </w:div>
            <w:div w:id="815873406">
              <w:marLeft w:val="0"/>
              <w:marRight w:val="0"/>
              <w:marTop w:val="0"/>
              <w:marBottom w:val="0"/>
              <w:divBdr>
                <w:top w:val="none" w:sz="0" w:space="0" w:color="auto"/>
                <w:left w:val="none" w:sz="0" w:space="0" w:color="auto"/>
                <w:bottom w:val="none" w:sz="0" w:space="0" w:color="auto"/>
                <w:right w:val="none" w:sz="0" w:space="0" w:color="auto"/>
              </w:divBdr>
            </w:div>
            <w:div w:id="818689101">
              <w:marLeft w:val="0"/>
              <w:marRight w:val="0"/>
              <w:marTop w:val="0"/>
              <w:marBottom w:val="0"/>
              <w:divBdr>
                <w:top w:val="none" w:sz="0" w:space="0" w:color="auto"/>
                <w:left w:val="none" w:sz="0" w:space="0" w:color="auto"/>
                <w:bottom w:val="none" w:sz="0" w:space="0" w:color="auto"/>
                <w:right w:val="none" w:sz="0" w:space="0" w:color="auto"/>
              </w:divBdr>
            </w:div>
            <w:div w:id="821197317">
              <w:marLeft w:val="0"/>
              <w:marRight w:val="0"/>
              <w:marTop w:val="0"/>
              <w:marBottom w:val="0"/>
              <w:divBdr>
                <w:top w:val="none" w:sz="0" w:space="0" w:color="auto"/>
                <w:left w:val="none" w:sz="0" w:space="0" w:color="auto"/>
                <w:bottom w:val="none" w:sz="0" w:space="0" w:color="auto"/>
                <w:right w:val="none" w:sz="0" w:space="0" w:color="auto"/>
              </w:divBdr>
            </w:div>
            <w:div w:id="821234940">
              <w:marLeft w:val="0"/>
              <w:marRight w:val="0"/>
              <w:marTop w:val="0"/>
              <w:marBottom w:val="0"/>
              <w:divBdr>
                <w:top w:val="none" w:sz="0" w:space="0" w:color="auto"/>
                <w:left w:val="none" w:sz="0" w:space="0" w:color="auto"/>
                <w:bottom w:val="none" w:sz="0" w:space="0" w:color="auto"/>
                <w:right w:val="none" w:sz="0" w:space="0" w:color="auto"/>
              </w:divBdr>
            </w:div>
            <w:div w:id="827332623">
              <w:marLeft w:val="0"/>
              <w:marRight w:val="0"/>
              <w:marTop w:val="0"/>
              <w:marBottom w:val="0"/>
              <w:divBdr>
                <w:top w:val="none" w:sz="0" w:space="0" w:color="auto"/>
                <w:left w:val="none" w:sz="0" w:space="0" w:color="auto"/>
                <w:bottom w:val="none" w:sz="0" w:space="0" w:color="auto"/>
                <w:right w:val="none" w:sz="0" w:space="0" w:color="auto"/>
              </w:divBdr>
            </w:div>
            <w:div w:id="827673154">
              <w:marLeft w:val="0"/>
              <w:marRight w:val="0"/>
              <w:marTop w:val="0"/>
              <w:marBottom w:val="0"/>
              <w:divBdr>
                <w:top w:val="none" w:sz="0" w:space="0" w:color="auto"/>
                <w:left w:val="none" w:sz="0" w:space="0" w:color="auto"/>
                <w:bottom w:val="none" w:sz="0" w:space="0" w:color="auto"/>
                <w:right w:val="none" w:sz="0" w:space="0" w:color="auto"/>
              </w:divBdr>
            </w:div>
            <w:div w:id="834490381">
              <w:marLeft w:val="0"/>
              <w:marRight w:val="0"/>
              <w:marTop w:val="0"/>
              <w:marBottom w:val="0"/>
              <w:divBdr>
                <w:top w:val="none" w:sz="0" w:space="0" w:color="auto"/>
                <w:left w:val="none" w:sz="0" w:space="0" w:color="auto"/>
                <w:bottom w:val="none" w:sz="0" w:space="0" w:color="auto"/>
                <w:right w:val="none" w:sz="0" w:space="0" w:color="auto"/>
              </w:divBdr>
            </w:div>
            <w:div w:id="836462032">
              <w:marLeft w:val="0"/>
              <w:marRight w:val="0"/>
              <w:marTop w:val="0"/>
              <w:marBottom w:val="0"/>
              <w:divBdr>
                <w:top w:val="none" w:sz="0" w:space="0" w:color="auto"/>
                <w:left w:val="none" w:sz="0" w:space="0" w:color="auto"/>
                <w:bottom w:val="none" w:sz="0" w:space="0" w:color="auto"/>
                <w:right w:val="none" w:sz="0" w:space="0" w:color="auto"/>
              </w:divBdr>
            </w:div>
            <w:div w:id="837958817">
              <w:marLeft w:val="0"/>
              <w:marRight w:val="0"/>
              <w:marTop w:val="0"/>
              <w:marBottom w:val="0"/>
              <w:divBdr>
                <w:top w:val="none" w:sz="0" w:space="0" w:color="auto"/>
                <w:left w:val="none" w:sz="0" w:space="0" w:color="auto"/>
                <w:bottom w:val="none" w:sz="0" w:space="0" w:color="auto"/>
                <w:right w:val="none" w:sz="0" w:space="0" w:color="auto"/>
              </w:divBdr>
            </w:div>
            <w:div w:id="838277248">
              <w:marLeft w:val="0"/>
              <w:marRight w:val="0"/>
              <w:marTop w:val="0"/>
              <w:marBottom w:val="0"/>
              <w:divBdr>
                <w:top w:val="none" w:sz="0" w:space="0" w:color="auto"/>
                <w:left w:val="none" w:sz="0" w:space="0" w:color="auto"/>
                <w:bottom w:val="none" w:sz="0" w:space="0" w:color="auto"/>
                <w:right w:val="none" w:sz="0" w:space="0" w:color="auto"/>
              </w:divBdr>
            </w:div>
            <w:div w:id="839975837">
              <w:marLeft w:val="0"/>
              <w:marRight w:val="0"/>
              <w:marTop w:val="0"/>
              <w:marBottom w:val="0"/>
              <w:divBdr>
                <w:top w:val="none" w:sz="0" w:space="0" w:color="auto"/>
                <w:left w:val="none" w:sz="0" w:space="0" w:color="auto"/>
                <w:bottom w:val="none" w:sz="0" w:space="0" w:color="auto"/>
                <w:right w:val="none" w:sz="0" w:space="0" w:color="auto"/>
              </w:divBdr>
            </w:div>
            <w:div w:id="844441164">
              <w:marLeft w:val="0"/>
              <w:marRight w:val="0"/>
              <w:marTop w:val="0"/>
              <w:marBottom w:val="0"/>
              <w:divBdr>
                <w:top w:val="none" w:sz="0" w:space="0" w:color="auto"/>
                <w:left w:val="none" w:sz="0" w:space="0" w:color="auto"/>
                <w:bottom w:val="none" w:sz="0" w:space="0" w:color="auto"/>
                <w:right w:val="none" w:sz="0" w:space="0" w:color="auto"/>
              </w:divBdr>
            </w:div>
            <w:div w:id="845873309">
              <w:marLeft w:val="0"/>
              <w:marRight w:val="0"/>
              <w:marTop w:val="0"/>
              <w:marBottom w:val="0"/>
              <w:divBdr>
                <w:top w:val="none" w:sz="0" w:space="0" w:color="auto"/>
                <w:left w:val="none" w:sz="0" w:space="0" w:color="auto"/>
                <w:bottom w:val="none" w:sz="0" w:space="0" w:color="auto"/>
                <w:right w:val="none" w:sz="0" w:space="0" w:color="auto"/>
              </w:divBdr>
            </w:div>
            <w:div w:id="847448900">
              <w:marLeft w:val="0"/>
              <w:marRight w:val="0"/>
              <w:marTop w:val="0"/>
              <w:marBottom w:val="0"/>
              <w:divBdr>
                <w:top w:val="none" w:sz="0" w:space="0" w:color="auto"/>
                <w:left w:val="none" w:sz="0" w:space="0" w:color="auto"/>
                <w:bottom w:val="none" w:sz="0" w:space="0" w:color="auto"/>
                <w:right w:val="none" w:sz="0" w:space="0" w:color="auto"/>
              </w:divBdr>
            </w:div>
            <w:div w:id="848719862">
              <w:marLeft w:val="0"/>
              <w:marRight w:val="0"/>
              <w:marTop w:val="0"/>
              <w:marBottom w:val="0"/>
              <w:divBdr>
                <w:top w:val="none" w:sz="0" w:space="0" w:color="auto"/>
                <w:left w:val="none" w:sz="0" w:space="0" w:color="auto"/>
                <w:bottom w:val="none" w:sz="0" w:space="0" w:color="auto"/>
                <w:right w:val="none" w:sz="0" w:space="0" w:color="auto"/>
              </w:divBdr>
            </w:div>
            <w:div w:id="850796145">
              <w:marLeft w:val="0"/>
              <w:marRight w:val="0"/>
              <w:marTop w:val="0"/>
              <w:marBottom w:val="0"/>
              <w:divBdr>
                <w:top w:val="none" w:sz="0" w:space="0" w:color="auto"/>
                <w:left w:val="none" w:sz="0" w:space="0" w:color="auto"/>
                <w:bottom w:val="none" w:sz="0" w:space="0" w:color="auto"/>
                <w:right w:val="none" w:sz="0" w:space="0" w:color="auto"/>
              </w:divBdr>
            </w:div>
            <w:div w:id="851577487">
              <w:marLeft w:val="0"/>
              <w:marRight w:val="0"/>
              <w:marTop w:val="0"/>
              <w:marBottom w:val="0"/>
              <w:divBdr>
                <w:top w:val="none" w:sz="0" w:space="0" w:color="auto"/>
                <w:left w:val="none" w:sz="0" w:space="0" w:color="auto"/>
                <w:bottom w:val="none" w:sz="0" w:space="0" w:color="auto"/>
                <w:right w:val="none" w:sz="0" w:space="0" w:color="auto"/>
              </w:divBdr>
            </w:div>
            <w:div w:id="853809256">
              <w:marLeft w:val="0"/>
              <w:marRight w:val="0"/>
              <w:marTop w:val="0"/>
              <w:marBottom w:val="0"/>
              <w:divBdr>
                <w:top w:val="none" w:sz="0" w:space="0" w:color="auto"/>
                <w:left w:val="none" w:sz="0" w:space="0" w:color="auto"/>
                <w:bottom w:val="none" w:sz="0" w:space="0" w:color="auto"/>
                <w:right w:val="none" w:sz="0" w:space="0" w:color="auto"/>
              </w:divBdr>
            </w:div>
            <w:div w:id="856425417">
              <w:marLeft w:val="0"/>
              <w:marRight w:val="0"/>
              <w:marTop w:val="0"/>
              <w:marBottom w:val="0"/>
              <w:divBdr>
                <w:top w:val="none" w:sz="0" w:space="0" w:color="auto"/>
                <w:left w:val="none" w:sz="0" w:space="0" w:color="auto"/>
                <w:bottom w:val="none" w:sz="0" w:space="0" w:color="auto"/>
                <w:right w:val="none" w:sz="0" w:space="0" w:color="auto"/>
              </w:divBdr>
            </w:div>
            <w:div w:id="860975806">
              <w:marLeft w:val="0"/>
              <w:marRight w:val="0"/>
              <w:marTop w:val="0"/>
              <w:marBottom w:val="0"/>
              <w:divBdr>
                <w:top w:val="none" w:sz="0" w:space="0" w:color="auto"/>
                <w:left w:val="none" w:sz="0" w:space="0" w:color="auto"/>
                <w:bottom w:val="none" w:sz="0" w:space="0" w:color="auto"/>
                <w:right w:val="none" w:sz="0" w:space="0" w:color="auto"/>
              </w:divBdr>
            </w:div>
            <w:div w:id="863515313">
              <w:marLeft w:val="0"/>
              <w:marRight w:val="0"/>
              <w:marTop w:val="0"/>
              <w:marBottom w:val="0"/>
              <w:divBdr>
                <w:top w:val="none" w:sz="0" w:space="0" w:color="auto"/>
                <w:left w:val="none" w:sz="0" w:space="0" w:color="auto"/>
                <w:bottom w:val="none" w:sz="0" w:space="0" w:color="auto"/>
                <w:right w:val="none" w:sz="0" w:space="0" w:color="auto"/>
              </w:divBdr>
            </w:div>
            <w:div w:id="863594443">
              <w:marLeft w:val="0"/>
              <w:marRight w:val="0"/>
              <w:marTop w:val="0"/>
              <w:marBottom w:val="0"/>
              <w:divBdr>
                <w:top w:val="none" w:sz="0" w:space="0" w:color="auto"/>
                <w:left w:val="none" w:sz="0" w:space="0" w:color="auto"/>
                <w:bottom w:val="none" w:sz="0" w:space="0" w:color="auto"/>
                <w:right w:val="none" w:sz="0" w:space="0" w:color="auto"/>
              </w:divBdr>
            </w:div>
            <w:div w:id="866454115">
              <w:marLeft w:val="0"/>
              <w:marRight w:val="0"/>
              <w:marTop w:val="0"/>
              <w:marBottom w:val="0"/>
              <w:divBdr>
                <w:top w:val="none" w:sz="0" w:space="0" w:color="auto"/>
                <w:left w:val="none" w:sz="0" w:space="0" w:color="auto"/>
                <w:bottom w:val="none" w:sz="0" w:space="0" w:color="auto"/>
                <w:right w:val="none" w:sz="0" w:space="0" w:color="auto"/>
              </w:divBdr>
            </w:div>
            <w:div w:id="867184340">
              <w:marLeft w:val="0"/>
              <w:marRight w:val="0"/>
              <w:marTop w:val="0"/>
              <w:marBottom w:val="0"/>
              <w:divBdr>
                <w:top w:val="none" w:sz="0" w:space="0" w:color="auto"/>
                <w:left w:val="none" w:sz="0" w:space="0" w:color="auto"/>
                <w:bottom w:val="none" w:sz="0" w:space="0" w:color="auto"/>
                <w:right w:val="none" w:sz="0" w:space="0" w:color="auto"/>
              </w:divBdr>
            </w:div>
            <w:div w:id="872424979">
              <w:marLeft w:val="0"/>
              <w:marRight w:val="0"/>
              <w:marTop w:val="0"/>
              <w:marBottom w:val="0"/>
              <w:divBdr>
                <w:top w:val="none" w:sz="0" w:space="0" w:color="auto"/>
                <w:left w:val="none" w:sz="0" w:space="0" w:color="auto"/>
                <w:bottom w:val="none" w:sz="0" w:space="0" w:color="auto"/>
                <w:right w:val="none" w:sz="0" w:space="0" w:color="auto"/>
              </w:divBdr>
            </w:div>
            <w:div w:id="879125029">
              <w:marLeft w:val="0"/>
              <w:marRight w:val="0"/>
              <w:marTop w:val="0"/>
              <w:marBottom w:val="0"/>
              <w:divBdr>
                <w:top w:val="none" w:sz="0" w:space="0" w:color="auto"/>
                <w:left w:val="none" w:sz="0" w:space="0" w:color="auto"/>
                <w:bottom w:val="none" w:sz="0" w:space="0" w:color="auto"/>
                <w:right w:val="none" w:sz="0" w:space="0" w:color="auto"/>
              </w:divBdr>
            </w:div>
            <w:div w:id="879710516">
              <w:marLeft w:val="0"/>
              <w:marRight w:val="0"/>
              <w:marTop w:val="0"/>
              <w:marBottom w:val="0"/>
              <w:divBdr>
                <w:top w:val="none" w:sz="0" w:space="0" w:color="auto"/>
                <w:left w:val="none" w:sz="0" w:space="0" w:color="auto"/>
                <w:bottom w:val="none" w:sz="0" w:space="0" w:color="auto"/>
                <w:right w:val="none" w:sz="0" w:space="0" w:color="auto"/>
              </w:divBdr>
            </w:div>
            <w:div w:id="883176733">
              <w:marLeft w:val="0"/>
              <w:marRight w:val="0"/>
              <w:marTop w:val="0"/>
              <w:marBottom w:val="0"/>
              <w:divBdr>
                <w:top w:val="none" w:sz="0" w:space="0" w:color="auto"/>
                <w:left w:val="none" w:sz="0" w:space="0" w:color="auto"/>
                <w:bottom w:val="none" w:sz="0" w:space="0" w:color="auto"/>
                <w:right w:val="none" w:sz="0" w:space="0" w:color="auto"/>
              </w:divBdr>
            </w:div>
            <w:div w:id="889154212">
              <w:marLeft w:val="0"/>
              <w:marRight w:val="0"/>
              <w:marTop w:val="0"/>
              <w:marBottom w:val="0"/>
              <w:divBdr>
                <w:top w:val="none" w:sz="0" w:space="0" w:color="auto"/>
                <w:left w:val="none" w:sz="0" w:space="0" w:color="auto"/>
                <w:bottom w:val="none" w:sz="0" w:space="0" w:color="auto"/>
                <w:right w:val="none" w:sz="0" w:space="0" w:color="auto"/>
              </w:divBdr>
            </w:div>
            <w:div w:id="890964359">
              <w:marLeft w:val="0"/>
              <w:marRight w:val="0"/>
              <w:marTop w:val="0"/>
              <w:marBottom w:val="0"/>
              <w:divBdr>
                <w:top w:val="none" w:sz="0" w:space="0" w:color="auto"/>
                <w:left w:val="none" w:sz="0" w:space="0" w:color="auto"/>
                <w:bottom w:val="none" w:sz="0" w:space="0" w:color="auto"/>
                <w:right w:val="none" w:sz="0" w:space="0" w:color="auto"/>
              </w:divBdr>
            </w:div>
            <w:div w:id="891504690">
              <w:marLeft w:val="0"/>
              <w:marRight w:val="0"/>
              <w:marTop w:val="0"/>
              <w:marBottom w:val="0"/>
              <w:divBdr>
                <w:top w:val="none" w:sz="0" w:space="0" w:color="auto"/>
                <w:left w:val="none" w:sz="0" w:space="0" w:color="auto"/>
                <w:bottom w:val="none" w:sz="0" w:space="0" w:color="auto"/>
                <w:right w:val="none" w:sz="0" w:space="0" w:color="auto"/>
              </w:divBdr>
            </w:div>
            <w:div w:id="892157490">
              <w:marLeft w:val="0"/>
              <w:marRight w:val="0"/>
              <w:marTop w:val="0"/>
              <w:marBottom w:val="0"/>
              <w:divBdr>
                <w:top w:val="none" w:sz="0" w:space="0" w:color="auto"/>
                <w:left w:val="none" w:sz="0" w:space="0" w:color="auto"/>
                <w:bottom w:val="none" w:sz="0" w:space="0" w:color="auto"/>
                <w:right w:val="none" w:sz="0" w:space="0" w:color="auto"/>
              </w:divBdr>
            </w:div>
            <w:div w:id="901872404">
              <w:marLeft w:val="0"/>
              <w:marRight w:val="0"/>
              <w:marTop w:val="0"/>
              <w:marBottom w:val="0"/>
              <w:divBdr>
                <w:top w:val="none" w:sz="0" w:space="0" w:color="auto"/>
                <w:left w:val="none" w:sz="0" w:space="0" w:color="auto"/>
                <w:bottom w:val="none" w:sz="0" w:space="0" w:color="auto"/>
                <w:right w:val="none" w:sz="0" w:space="0" w:color="auto"/>
              </w:divBdr>
            </w:div>
            <w:div w:id="902374028">
              <w:marLeft w:val="0"/>
              <w:marRight w:val="0"/>
              <w:marTop w:val="0"/>
              <w:marBottom w:val="0"/>
              <w:divBdr>
                <w:top w:val="none" w:sz="0" w:space="0" w:color="auto"/>
                <w:left w:val="none" w:sz="0" w:space="0" w:color="auto"/>
                <w:bottom w:val="none" w:sz="0" w:space="0" w:color="auto"/>
                <w:right w:val="none" w:sz="0" w:space="0" w:color="auto"/>
              </w:divBdr>
            </w:div>
            <w:div w:id="904265830">
              <w:marLeft w:val="0"/>
              <w:marRight w:val="0"/>
              <w:marTop w:val="0"/>
              <w:marBottom w:val="0"/>
              <w:divBdr>
                <w:top w:val="none" w:sz="0" w:space="0" w:color="auto"/>
                <w:left w:val="none" w:sz="0" w:space="0" w:color="auto"/>
                <w:bottom w:val="none" w:sz="0" w:space="0" w:color="auto"/>
                <w:right w:val="none" w:sz="0" w:space="0" w:color="auto"/>
              </w:divBdr>
            </w:div>
            <w:div w:id="905453335">
              <w:marLeft w:val="0"/>
              <w:marRight w:val="0"/>
              <w:marTop w:val="0"/>
              <w:marBottom w:val="0"/>
              <w:divBdr>
                <w:top w:val="none" w:sz="0" w:space="0" w:color="auto"/>
                <w:left w:val="none" w:sz="0" w:space="0" w:color="auto"/>
                <w:bottom w:val="none" w:sz="0" w:space="0" w:color="auto"/>
                <w:right w:val="none" w:sz="0" w:space="0" w:color="auto"/>
              </w:divBdr>
            </w:div>
            <w:div w:id="906261459">
              <w:marLeft w:val="0"/>
              <w:marRight w:val="0"/>
              <w:marTop w:val="0"/>
              <w:marBottom w:val="0"/>
              <w:divBdr>
                <w:top w:val="none" w:sz="0" w:space="0" w:color="auto"/>
                <w:left w:val="none" w:sz="0" w:space="0" w:color="auto"/>
                <w:bottom w:val="none" w:sz="0" w:space="0" w:color="auto"/>
                <w:right w:val="none" w:sz="0" w:space="0" w:color="auto"/>
              </w:divBdr>
            </w:div>
            <w:div w:id="906652272">
              <w:marLeft w:val="0"/>
              <w:marRight w:val="0"/>
              <w:marTop w:val="0"/>
              <w:marBottom w:val="0"/>
              <w:divBdr>
                <w:top w:val="none" w:sz="0" w:space="0" w:color="auto"/>
                <w:left w:val="none" w:sz="0" w:space="0" w:color="auto"/>
                <w:bottom w:val="none" w:sz="0" w:space="0" w:color="auto"/>
                <w:right w:val="none" w:sz="0" w:space="0" w:color="auto"/>
              </w:divBdr>
            </w:div>
            <w:div w:id="908005870">
              <w:marLeft w:val="0"/>
              <w:marRight w:val="0"/>
              <w:marTop w:val="0"/>
              <w:marBottom w:val="0"/>
              <w:divBdr>
                <w:top w:val="none" w:sz="0" w:space="0" w:color="auto"/>
                <w:left w:val="none" w:sz="0" w:space="0" w:color="auto"/>
                <w:bottom w:val="none" w:sz="0" w:space="0" w:color="auto"/>
                <w:right w:val="none" w:sz="0" w:space="0" w:color="auto"/>
              </w:divBdr>
            </w:div>
            <w:div w:id="911046422">
              <w:marLeft w:val="0"/>
              <w:marRight w:val="0"/>
              <w:marTop w:val="0"/>
              <w:marBottom w:val="0"/>
              <w:divBdr>
                <w:top w:val="none" w:sz="0" w:space="0" w:color="auto"/>
                <w:left w:val="none" w:sz="0" w:space="0" w:color="auto"/>
                <w:bottom w:val="none" w:sz="0" w:space="0" w:color="auto"/>
                <w:right w:val="none" w:sz="0" w:space="0" w:color="auto"/>
              </w:divBdr>
            </w:div>
            <w:div w:id="934753557">
              <w:marLeft w:val="0"/>
              <w:marRight w:val="0"/>
              <w:marTop w:val="0"/>
              <w:marBottom w:val="0"/>
              <w:divBdr>
                <w:top w:val="none" w:sz="0" w:space="0" w:color="auto"/>
                <w:left w:val="none" w:sz="0" w:space="0" w:color="auto"/>
                <w:bottom w:val="none" w:sz="0" w:space="0" w:color="auto"/>
                <w:right w:val="none" w:sz="0" w:space="0" w:color="auto"/>
              </w:divBdr>
            </w:div>
            <w:div w:id="938871398">
              <w:marLeft w:val="0"/>
              <w:marRight w:val="0"/>
              <w:marTop w:val="0"/>
              <w:marBottom w:val="0"/>
              <w:divBdr>
                <w:top w:val="none" w:sz="0" w:space="0" w:color="auto"/>
                <w:left w:val="none" w:sz="0" w:space="0" w:color="auto"/>
                <w:bottom w:val="none" w:sz="0" w:space="0" w:color="auto"/>
                <w:right w:val="none" w:sz="0" w:space="0" w:color="auto"/>
              </w:divBdr>
            </w:div>
            <w:div w:id="941257534">
              <w:marLeft w:val="0"/>
              <w:marRight w:val="0"/>
              <w:marTop w:val="0"/>
              <w:marBottom w:val="0"/>
              <w:divBdr>
                <w:top w:val="none" w:sz="0" w:space="0" w:color="auto"/>
                <w:left w:val="none" w:sz="0" w:space="0" w:color="auto"/>
                <w:bottom w:val="none" w:sz="0" w:space="0" w:color="auto"/>
                <w:right w:val="none" w:sz="0" w:space="0" w:color="auto"/>
              </w:divBdr>
            </w:div>
            <w:div w:id="942610380">
              <w:marLeft w:val="0"/>
              <w:marRight w:val="0"/>
              <w:marTop w:val="0"/>
              <w:marBottom w:val="0"/>
              <w:divBdr>
                <w:top w:val="none" w:sz="0" w:space="0" w:color="auto"/>
                <w:left w:val="none" w:sz="0" w:space="0" w:color="auto"/>
                <w:bottom w:val="none" w:sz="0" w:space="0" w:color="auto"/>
                <w:right w:val="none" w:sz="0" w:space="0" w:color="auto"/>
              </w:divBdr>
            </w:div>
            <w:div w:id="944268043">
              <w:marLeft w:val="0"/>
              <w:marRight w:val="0"/>
              <w:marTop w:val="0"/>
              <w:marBottom w:val="0"/>
              <w:divBdr>
                <w:top w:val="none" w:sz="0" w:space="0" w:color="auto"/>
                <w:left w:val="none" w:sz="0" w:space="0" w:color="auto"/>
                <w:bottom w:val="none" w:sz="0" w:space="0" w:color="auto"/>
                <w:right w:val="none" w:sz="0" w:space="0" w:color="auto"/>
              </w:divBdr>
            </w:div>
            <w:div w:id="944382559">
              <w:marLeft w:val="0"/>
              <w:marRight w:val="0"/>
              <w:marTop w:val="0"/>
              <w:marBottom w:val="0"/>
              <w:divBdr>
                <w:top w:val="none" w:sz="0" w:space="0" w:color="auto"/>
                <w:left w:val="none" w:sz="0" w:space="0" w:color="auto"/>
                <w:bottom w:val="none" w:sz="0" w:space="0" w:color="auto"/>
                <w:right w:val="none" w:sz="0" w:space="0" w:color="auto"/>
              </w:divBdr>
            </w:div>
            <w:div w:id="945389388">
              <w:marLeft w:val="0"/>
              <w:marRight w:val="0"/>
              <w:marTop w:val="0"/>
              <w:marBottom w:val="0"/>
              <w:divBdr>
                <w:top w:val="none" w:sz="0" w:space="0" w:color="auto"/>
                <w:left w:val="none" w:sz="0" w:space="0" w:color="auto"/>
                <w:bottom w:val="none" w:sz="0" w:space="0" w:color="auto"/>
                <w:right w:val="none" w:sz="0" w:space="0" w:color="auto"/>
              </w:divBdr>
            </w:div>
            <w:div w:id="945695298">
              <w:marLeft w:val="0"/>
              <w:marRight w:val="0"/>
              <w:marTop w:val="0"/>
              <w:marBottom w:val="0"/>
              <w:divBdr>
                <w:top w:val="none" w:sz="0" w:space="0" w:color="auto"/>
                <w:left w:val="none" w:sz="0" w:space="0" w:color="auto"/>
                <w:bottom w:val="none" w:sz="0" w:space="0" w:color="auto"/>
                <w:right w:val="none" w:sz="0" w:space="0" w:color="auto"/>
              </w:divBdr>
            </w:div>
            <w:div w:id="947128233">
              <w:marLeft w:val="0"/>
              <w:marRight w:val="0"/>
              <w:marTop w:val="0"/>
              <w:marBottom w:val="0"/>
              <w:divBdr>
                <w:top w:val="none" w:sz="0" w:space="0" w:color="auto"/>
                <w:left w:val="none" w:sz="0" w:space="0" w:color="auto"/>
                <w:bottom w:val="none" w:sz="0" w:space="0" w:color="auto"/>
                <w:right w:val="none" w:sz="0" w:space="0" w:color="auto"/>
              </w:divBdr>
            </w:div>
            <w:div w:id="948243042">
              <w:marLeft w:val="0"/>
              <w:marRight w:val="0"/>
              <w:marTop w:val="0"/>
              <w:marBottom w:val="0"/>
              <w:divBdr>
                <w:top w:val="none" w:sz="0" w:space="0" w:color="auto"/>
                <w:left w:val="none" w:sz="0" w:space="0" w:color="auto"/>
                <w:bottom w:val="none" w:sz="0" w:space="0" w:color="auto"/>
                <w:right w:val="none" w:sz="0" w:space="0" w:color="auto"/>
              </w:divBdr>
            </w:div>
            <w:div w:id="949093044">
              <w:marLeft w:val="0"/>
              <w:marRight w:val="0"/>
              <w:marTop w:val="0"/>
              <w:marBottom w:val="0"/>
              <w:divBdr>
                <w:top w:val="none" w:sz="0" w:space="0" w:color="auto"/>
                <w:left w:val="none" w:sz="0" w:space="0" w:color="auto"/>
                <w:bottom w:val="none" w:sz="0" w:space="0" w:color="auto"/>
                <w:right w:val="none" w:sz="0" w:space="0" w:color="auto"/>
              </w:divBdr>
            </w:div>
            <w:div w:id="950819670">
              <w:marLeft w:val="0"/>
              <w:marRight w:val="0"/>
              <w:marTop w:val="0"/>
              <w:marBottom w:val="0"/>
              <w:divBdr>
                <w:top w:val="none" w:sz="0" w:space="0" w:color="auto"/>
                <w:left w:val="none" w:sz="0" w:space="0" w:color="auto"/>
                <w:bottom w:val="none" w:sz="0" w:space="0" w:color="auto"/>
                <w:right w:val="none" w:sz="0" w:space="0" w:color="auto"/>
              </w:divBdr>
            </w:div>
            <w:div w:id="953051822">
              <w:marLeft w:val="0"/>
              <w:marRight w:val="0"/>
              <w:marTop w:val="0"/>
              <w:marBottom w:val="0"/>
              <w:divBdr>
                <w:top w:val="none" w:sz="0" w:space="0" w:color="auto"/>
                <w:left w:val="none" w:sz="0" w:space="0" w:color="auto"/>
                <w:bottom w:val="none" w:sz="0" w:space="0" w:color="auto"/>
                <w:right w:val="none" w:sz="0" w:space="0" w:color="auto"/>
              </w:divBdr>
            </w:div>
            <w:div w:id="953829888">
              <w:marLeft w:val="0"/>
              <w:marRight w:val="0"/>
              <w:marTop w:val="0"/>
              <w:marBottom w:val="0"/>
              <w:divBdr>
                <w:top w:val="none" w:sz="0" w:space="0" w:color="auto"/>
                <w:left w:val="none" w:sz="0" w:space="0" w:color="auto"/>
                <w:bottom w:val="none" w:sz="0" w:space="0" w:color="auto"/>
                <w:right w:val="none" w:sz="0" w:space="0" w:color="auto"/>
              </w:divBdr>
            </w:div>
            <w:div w:id="954213608">
              <w:marLeft w:val="0"/>
              <w:marRight w:val="0"/>
              <w:marTop w:val="0"/>
              <w:marBottom w:val="0"/>
              <w:divBdr>
                <w:top w:val="none" w:sz="0" w:space="0" w:color="auto"/>
                <w:left w:val="none" w:sz="0" w:space="0" w:color="auto"/>
                <w:bottom w:val="none" w:sz="0" w:space="0" w:color="auto"/>
                <w:right w:val="none" w:sz="0" w:space="0" w:color="auto"/>
              </w:divBdr>
            </w:div>
            <w:div w:id="956641529">
              <w:marLeft w:val="0"/>
              <w:marRight w:val="0"/>
              <w:marTop w:val="0"/>
              <w:marBottom w:val="0"/>
              <w:divBdr>
                <w:top w:val="none" w:sz="0" w:space="0" w:color="auto"/>
                <w:left w:val="none" w:sz="0" w:space="0" w:color="auto"/>
                <w:bottom w:val="none" w:sz="0" w:space="0" w:color="auto"/>
                <w:right w:val="none" w:sz="0" w:space="0" w:color="auto"/>
              </w:divBdr>
            </w:div>
            <w:div w:id="964236330">
              <w:marLeft w:val="0"/>
              <w:marRight w:val="0"/>
              <w:marTop w:val="0"/>
              <w:marBottom w:val="0"/>
              <w:divBdr>
                <w:top w:val="none" w:sz="0" w:space="0" w:color="auto"/>
                <w:left w:val="none" w:sz="0" w:space="0" w:color="auto"/>
                <w:bottom w:val="none" w:sz="0" w:space="0" w:color="auto"/>
                <w:right w:val="none" w:sz="0" w:space="0" w:color="auto"/>
              </w:divBdr>
            </w:div>
            <w:div w:id="965434254">
              <w:marLeft w:val="0"/>
              <w:marRight w:val="0"/>
              <w:marTop w:val="0"/>
              <w:marBottom w:val="0"/>
              <w:divBdr>
                <w:top w:val="none" w:sz="0" w:space="0" w:color="auto"/>
                <w:left w:val="none" w:sz="0" w:space="0" w:color="auto"/>
                <w:bottom w:val="none" w:sz="0" w:space="0" w:color="auto"/>
                <w:right w:val="none" w:sz="0" w:space="0" w:color="auto"/>
              </w:divBdr>
            </w:div>
            <w:div w:id="966470781">
              <w:marLeft w:val="0"/>
              <w:marRight w:val="0"/>
              <w:marTop w:val="0"/>
              <w:marBottom w:val="0"/>
              <w:divBdr>
                <w:top w:val="none" w:sz="0" w:space="0" w:color="auto"/>
                <w:left w:val="none" w:sz="0" w:space="0" w:color="auto"/>
                <w:bottom w:val="none" w:sz="0" w:space="0" w:color="auto"/>
                <w:right w:val="none" w:sz="0" w:space="0" w:color="auto"/>
              </w:divBdr>
            </w:div>
            <w:div w:id="968241074">
              <w:marLeft w:val="0"/>
              <w:marRight w:val="0"/>
              <w:marTop w:val="0"/>
              <w:marBottom w:val="0"/>
              <w:divBdr>
                <w:top w:val="none" w:sz="0" w:space="0" w:color="auto"/>
                <w:left w:val="none" w:sz="0" w:space="0" w:color="auto"/>
                <w:bottom w:val="none" w:sz="0" w:space="0" w:color="auto"/>
                <w:right w:val="none" w:sz="0" w:space="0" w:color="auto"/>
              </w:divBdr>
            </w:div>
            <w:div w:id="971788471">
              <w:marLeft w:val="0"/>
              <w:marRight w:val="0"/>
              <w:marTop w:val="0"/>
              <w:marBottom w:val="0"/>
              <w:divBdr>
                <w:top w:val="none" w:sz="0" w:space="0" w:color="auto"/>
                <w:left w:val="none" w:sz="0" w:space="0" w:color="auto"/>
                <w:bottom w:val="none" w:sz="0" w:space="0" w:color="auto"/>
                <w:right w:val="none" w:sz="0" w:space="0" w:color="auto"/>
              </w:divBdr>
            </w:div>
            <w:div w:id="974531040">
              <w:marLeft w:val="0"/>
              <w:marRight w:val="0"/>
              <w:marTop w:val="0"/>
              <w:marBottom w:val="0"/>
              <w:divBdr>
                <w:top w:val="none" w:sz="0" w:space="0" w:color="auto"/>
                <w:left w:val="none" w:sz="0" w:space="0" w:color="auto"/>
                <w:bottom w:val="none" w:sz="0" w:space="0" w:color="auto"/>
                <w:right w:val="none" w:sz="0" w:space="0" w:color="auto"/>
              </w:divBdr>
            </w:div>
            <w:div w:id="976642909">
              <w:marLeft w:val="0"/>
              <w:marRight w:val="0"/>
              <w:marTop w:val="0"/>
              <w:marBottom w:val="0"/>
              <w:divBdr>
                <w:top w:val="none" w:sz="0" w:space="0" w:color="auto"/>
                <w:left w:val="none" w:sz="0" w:space="0" w:color="auto"/>
                <w:bottom w:val="none" w:sz="0" w:space="0" w:color="auto"/>
                <w:right w:val="none" w:sz="0" w:space="0" w:color="auto"/>
              </w:divBdr>
            </w:div>
            <w:div w:id="980381322">
              <w:marLeft w:val="0"/>
              <w:marRight w:val="0"/>
              <w:marTop w:val="0"/>
              <w:marBottom w:val="0"/>
              <w:divBdr>
                <w:top w:val="none" w:sz="0" w:space="0" w:color="auto"/>
                <w:left w:val="none" w:sz="0" w:space="0" w:color="auto"/>
                <w:bottom w:val="none" w:sz="0" w:space="0" w:color="auto"/>
                <w:right w:val="none" w:sz="0" w:space="0" w:color="auto"/>
              </w:divBdr>
            </w:div>
            <w:div w:id="986670391">
              <w:marLeft w:val="0"/>
              <w:marRight w:val="0"/>
              <w:marTop w:val="0"/>
              <w:marBottom w:val="0"/>
              <w:divBdr>
                <w:top w:val="none" w:sz="0" w:space="0" w:color="auto"/>
                <w:left w:val="none" w:sz="0" w:space="0" w:color="auto"/>
                <w:bottom w:val="none" w:sz="0" w:space="0" w:color="auto"/>
                <w:right w:val="none" w:sz="0" w:space="0" w:color="auto"/>
              </w:divBdr>
            </w:div>
            <w:div w:id="987906333">
              <w:marLeft w:val="0"/>
              <w:marRight w:val="0"/>
              <w:marTop w:val="0"/>
              <w:marBottom w:val="0"/>
              <w:divBdr>
                <w:top w:val="none" w:sz="0" w:space="0" w:color="auto"/>
                <w:left w:val="none" w:sz="0" w:space="0" w:color="auto"/>
                <w:bottom w:val="none" w:sz="0" w:space="0" w:color="auto"/>
                <w:right w:val="none" w:sz="0" w:space="0" w:color="auto"/>
              </w:divBdr>
            </w:div>
            <w:div w:id="988247315">
              <w:marLeft w:val="0"/>
              <w:marRight w:val="0"/>
              <w:marTop w:val="0"/>
              <w:marBottom w:val="0"/>
              <w:divBdr>
                <w:top w:val="none" w:sz="0" w:space="0" w:color="auto"/>
                <w:left w:val="none" w:sz="0" w:space="0" w:color="auto"/>
                <w:bottom w:val="none" w:sz="0" w:space="0" w:color="auto"/>
                <w:right w:val="none" w:sz="0" w:space="0" w:color="auto"/>
              </w:divBdr>
            </w:div>
            <w:div w:id="992565772">
              <w:marLeft w:val="0"/>
              <w:marRight w:val="0"/>
              <w:marTop w:val="0"/>
              <w:marBottom w:val="0"/>
              <w:divBdr>
                <w:top w:val="none" w:sz="0" w:space="0" w:color="auto"/>
                <w:left w:val="none" w:sz="0" w:space="0" w:color="auto"/>
                <w:bottom w:val="none" w:sz="0" w:space="0" w:color="auto"/>
                <w:right w:val="none" w:sz="0" w:space="0" w:color="auto"/>
              </w:divBdr>
            </w:div>
            <w:div w:id="996348746">
              <w:marLeft w:val="0"/>
              <w:marRight w:val="0"/>
              <w:marTop w:val="0"/>
              <w:marBottom w:val="0"/>
              <w:divBdr>
                <w:top w:val="none" w:sz="0" w:space="0" w:color="auto"/>
                <w:left w:val="none" w:sz="0" w:space="0" w:color="auto"/>
                <w:bottom w:val="none" w:sz="0" w:space="0" w:color="auto"/>
                <w:right w:val="none" w:sz="0" w:space="0" w:color="auto"/>
              </w:divBdr>
            </w:div>
            <w:div w:id="1000695247">
              <w:marLeft w:val="0"/>
              <w:marRight w:val="0"/>
              <w:marTop w:val="0"/>
              <w:marBottom w:val="0"/>
              <w:divBdr>
                <w:top w:val="none" w:sz="0" w:space="0" w:color="auto"/>
                <w:left w:val="none" w:sz="0" w:space="0" w:color="auto"/>
                <w:bottom w:val="none" w:sz="0" w:space="0" w:color="auto"/>
                <w:right w:val="none" w:sz="0" w:space="0" w:color="auto"/>
              </w:divBdr>
            </w:div>
            <w:div w:id="1002196043">
              <w:marLeft w:val="0"/>
              <w:marRight w:val="0"/>
              <w:marTop w:val="0"/>
              <w:marBottom w:val="0"/>
              <w:divBdr>
                <w:top w:val="none" w:sz="0" w:space="0" w:color="auto"/>
                <w:left w:val="none" w:sz="0" w:space="0" w:color="auto"/>
                <w:bottom w:val="none" w:sz="0" w:space="0" w:color="auto"/>
                <w:right w:val="none" w:sz="0" w:space="0" w:color="auto"/>
              </w:divBdr>
            </w:div>
            <w:div w:id="1005670928">
              <w:marLeft w:val="0"/>
              <w:marRight w:val="0"/>
              <w:marTop w:val="0"/>
              <w:marBottom w:val="0"/>
              <w:divBdr>
                <w:top w:val="none" w:sz="0" w:space="0" w:color="auto"/>
                <w:left w:val="none" w:sz="0" w:space="0" w:color="auto"/>
                <w:bottom w:val="none" w:sz="0" w:space="0" w:color="auto"/>
                <w:right w:val="none" w:sz="0" w:space="0" w:color="auto"/>
              </w:divBdr>
            </w:div>
            <w:div w:id="1006060438">
              <w:marLeft w:val="0"/>
              <w:marRight w:val="0"/>
              <w:marTop w:val="0"/>
              <w:marBottom w:val="0"/>
              <w:divBdr>
                <w:top w:val="none" w:sz="0" w:space="0" w:color="auto"/>
                <w:left w:val="none" w:sz="0" w:space="0" w:color="auto"/>
                <w:bottom w:val="none" w:sz="0" w:space="0" w:color="auto"/>
                <w:right w:val="none" w:sz="0" w:space="0" w:color="auto"/>
              </w:divBdr>
            </w:div>
            <w:div w:id="1006438396">
              <w:marLeft w:val="0"/>
              <w:marRight w:val="0"/>
              <w:marTop w:val="0"/>
              <w:marBottom w:val="0"/>
              <w:divBdr>
                <w:top w:val="none" w:sz="0" w:space="0" w:color="auto"/>
                <w:left w:val="none" w:sz="0" w:space="0" w:color="auto"/>
                <w:bottom w:val="none" w:sz="0" w:space="0" w:color="auto"/>
                <w:right w:val="none" w:sz="0" w:space="0" w:color="auto"/>
              </w:divBdr>
            </w:div>
            <w:div w:id="1006983591">
              <w:marLeft w:val="0"/>
              <w:marRight w:val="0"/>
              <w:marTop w:val="0"/>
              <w:marBottom w:val="0"/>
              <w:divBdr>
                <w:top w:val="none" w:sz="0" w:space="0" w:color="auto"/>
                <w:left w:val="none" w:sz="0" w:space="0" w:color="auto"/>
                <w:bottom w:val="none" w:sz="0" w:space="0" w:color="auto"/>
                <w:right w:val="none" w:sz="0" w:space="0" w:color="auto"/>
              </w:divBdr>
            </w:div>
            <w:div w:id="1008556224">
              <w:marLeft w:val="0"/>
              <w:marRight w:val="0"/>
              <w:marTop w:val="0"/>
              <w:marBottom w:val="0"/>
              <w:divBdr>
                <w:top w:val="none" w:sz="0" w:space="0" w:color="auto"/>
                <w:left w:val="none" w:sz="0" w:space="0" w:color="auto"/>
                <w:bottom w:val="none" w:sz="0" w:space="0" w:color="auto"/>
                <w:right w:val="none" w:sz="0" w:space="0" w:color="auto"/>
              </w:divBdr>
            </w:div>
            <w:div w:id="1009673324">
              <w:marLeft w:val="0"/>
              <w:marRight w:val="0"/>
              <w:marTop w:val="0"/>
              <w:marBottom w:val="0"/>
              <w:divBdr>
                <w:top w:val="none" w:sz="0" w:space="0" w:color="auto"/>
                <w:left w:val="none" w:sz="0" w:space="0" w:color="auto"/>
                <w:bottom w:val="none" w:sz="0" w:space="0" w:color="auto"/>
                <w:right w:val="none" w:sz="0" w:space="0" w:color="auto"/>
              </w:divBdr>
            </w:div>
            <w:div w:id="1015228661">
              <w:marLeft w:val="0"/>
              <w:marRight w:val="0"/>
              <w:marTop w:val="0"/>
              <w:marBottom w:val="0"/>
              <w:divBdr>
                <w:top w:val="none" w:sz="0" w:space="0" w:color="auto"/>
                <w:left w:val="none" w:sz="0" w:space="0" w:color="auto"/>
                <w:bottom w:val="none" w:sz="0" w:space="0" w:color="auto"/>
                <w:right w:val="none" w:sz="0" w:space="0" w:color="auto"/>
              </w:divBdr>
            </w:div>
            <w:div w:id="1015616629">
              <w:marLeft w:val="0"/>
              <w:marRight w:val="0"/>
              <w:marTop w:val="0"/>
              <w:marBottom w:val="0"/>
              <w:divBdr>
                <w:top w:val="none" w:sz="0" w:space="0" w:color="auto"/>
                <w:left w:val="none" w:sz="0" w:space="0" w:color="auto"/>
                <w:bottom w:val="none" w:sz="0" w:space="0" w:color="auto"/>
                <w:right w:val="none" w:sz="0" w:space="0" w:color="auto"/>
              </w:divBdr>
            </w:div>
            <w:div w:id="1017585095">
              <w:marLeft w:val="0"/>
              <w:marRight w:val="0"/>
              <w:marTop w:val="0"/>
              <w:marBottom w:val="0"/>
              <w:divBdr>
                <w:top w:val="none" w:sz="0" w:space="0" w:color="auto"/>
                <w:left w:val="none" w:sz="0" w:space="0" w:color="auto"/>
                <w:bottom w:val="none" w:sz="0" w:space="0" w:color="auto"/>
                <w:right w:val="none" w:sz="0" w:space="0" w:color="auto"/>
              </w:divBdr>
            </w:div>
            <w:div w:id="1018963562">
              <w:marLeft w:val="0"/>
              <w:marRight w:val="0"/>
              <w:marTop w:val="0"/>
              <w:marBottom w:val="0"/>
              <w:divBdr>
                <w:top w:val="none" w:sz="0" w:space="0" w:color="auto"/>
                <w:left w:val="none" w:sz="0" w:space="0" w:color="auto"/>
                <w:bottom w:val="none" w:sz="0" w:space="0" w:color="auto"/>
                <w:right w:val="none" w:sz="0" w:space="0" w:color="auto"/>
              </w:divBdr>
            </w:div>
            <w:div w:id="1027564363">
              <w:marLeft w:val="0"/>
              <w:marRight w:val="0"/>
              <w:marTop w:val="0"/>
              <w:marBottom w:val="0"/>
              <w:divBdr>
                <w:top w:val="none" w:sz="0" w:space="0" w:color="auto"/>
                <w:left w:val="none" w:sz="0" w:space="0" w:color="auto"/>
                <w:bottom w:val="none" w:sz="0" w:space="0" w:color="auto"/>
                <w:right w:val="none" w:sz="0" w:space="0" w:color="auto"/>
              </w:divBdr>
            </w:div>
            <w:div w:id="1032456007">
              <w:marLeft w:val="0"/>
              <w:marRight w:val="0"/>
              <w:marTop w:val="0"/>
              <w:marBottom w:val="0"/>
              <w:divBdr>
                <w:top w:val="none" w:sz="0" w:space="0" w:color="auto"/>
                <w:left w:val="none" w:sz="0" w:space="0" w:color="auto"/>
                <w:bottom w:val="none" w:sz="0" w:space="0" w:color="auto"/>
                <w:right w:val="none" w:sz="0" w:space="0" w:color="auto"/>
              </w:divBdr>
            </w:div>
            <w:div w:id="1039934710">
              <w:marLeft w:val="0"/>
              <w:marRight w:val="0"/>
              <w:marTop w:val="0"/>
              <w:marBottom w:val="0"/>
              <w:divBdr>
                <w:top w:val="none" w:sz="0" w:space="0" w:color="auto"/>
                <w:left w:val="none" w:sz="0" w:space="0" w:color="auto"/>
                <w:bottom w:val="none" w:sz="0" w:space="0" w:color="auto"/>
                <w:right w:val="none" w:sz="0" w:space="0" w:color="auto"/>
              </w:divBdr>
            </w:div>
            <w:div w:id="1044600247">
              <w:marLeft w:val="0"/>
              <w:marRight w:val="0"/>
              <w:marTop w:val="0"/>
              <w:marBottom w:val="0"/>
              <w:divBdr>
                <w:top w:val="none" w:sz="0" w:space="0" w:color="auto"/>
                <w:left w:val="none" w:sz="0" w:space="0" w:color="auto"/>
                <w:bottom w:val="none" w:sz="0" w:space="0" w:color="auto"/>
                <w:right w:val="none" w:sz="0" w:space="0" w:color="auto"/>
              </w:divBdr>
            </w:div>
            <w:div w:id="1046101168">
              <w:marLeft w:val="0"/>
              <w:marRight w:val="0"/>
              <w:marTop w:val="0"/>
              <w:marBottom w:val="0"/>
              <w:divBdr>
                <w:top w:val="none" w:sz="0" w:space="0" w:color="auto"/>
                <w:left w:val="none" w:sz="0" w:space="0" w:color="auto"/>
                <w:bottom w:val="none" w:sz="0" w:space="0" w:color="auto"/>
                <w:right w:val="none" w:sz="0" w:space="0" w:color="auto"/>
              </w:divBdr>
            </w:div>
            <w:div w:id="1046105335">
              <w:marLeft w:val="0"/>
              <w:marRight w:val="0"/>
              <w:marTop w:val="0"/>
              <w:marBottom w:val="0"/>
              <w:divBdr>
                <w:top w:val="none" w:sz="0" w:space="0" w:color="auto"/>
                <w:left w:val="none" w:sz="0" w:space="0" w:color="auto"/>
                <w:bottom w:val="none" w:sz="0" w:space="0" w:color="auto"/>
                <w:right w:val="none" w:sz="0" w:space="0" w:color="auto"/>
              </w:divBdr>
            </w:div>
            <w:div w:id="1047796192">
              <w:marLeft w:val="0"/>
              <w:marRight w:val="0"/>
              <w:marTop w:val="0"/>
              <w:marBottom w:val="0"/>
              <w:divBdr>
                <w:top w:val="none" w:sz="0" w:space="0" w:color="auto"/>
                <w:left w:val="none" w:sz="0" w:space="0" w:color="auto"/>
                <w:bottom w:val="none" w:sz="0" w:space="0" w:color="auto"/>
                <w:right w:val="none" w:sz="0" w:space="0" w:color="auto"/>
              </w:divBdr>
            </w:div>
            <w:div w:id="1053502135">
              <w:marLeft w:val="0"/>
              <w:marRight w:val="0"/>
              <w:marTop w:val="0"/>
              <w:marBottom w:val="0"/>
              <w:divBdr>
                <w:top w:val="none" w:sz="0" w:space="0" w:color="auto"/>
                <w:left w:val="none" w:sz="0" w:space="0" w:color="auto"/>
                <w:bottom w:val="none" w:sz="0" w:space="0" w:color="auto"/>
                <w:right w:val="none" w:sz="0" w:space="0" w:color="auto"/>
              </w:divBdr>
            </w:div>
            <w:div w:id="1055081686">
              <w:marLeft w:val="0"/>
              <w:marRight w:val="0"/>
              <w:marTop w:val="0"/>
              <w:marBottom w:val="0"/>
              <w:divBdr>
                <w:top w:val="none" w:sz="0" w:space="0" w:color="auto"/>
                <w:left w:val="none" w:sz="0" w:space="0" w:color="auto"/>
                <w:bottom w:val="none" w:sz="0" w:space="0" w:color="auto"/>
                <w:right w:val="none" w:sz="0" w:space="0" w:color="auto"/>
              </w:divBdr>
            </w:div>
            <w:div w:id="1056931109">
              <w:marLeft w:val="0"/>
              <w:marRight w:val="0"/>
              <w:marTop w:val="0"/>
              <w:marBottom w:val="0"/>
              <w:divBdr>
                <w:top w:val="none" w:sz="0" w:space="0" w:color="auto"/>
                <w:left w:val="none" w:sz="0" w:space="0" w:color="auto"/>
                <w:bottom w:val="none" w:sz="0" w:space="0" w:color="auto"/>
                <w:right w:val="none" w:sz="0" w:space="0" w:color="auto"/>
              </w:divBdr>
            </w:div>
            <w:div w:id="1057360284">
              <w:marLeft w:val="0"/>
              <w:marRight w:val="0"/>
              <w:marTop w:val="0"/>
              <w:marBottom w:val="0"/>
              <w:divBdr>
                <w:top w:val="none" w:sz="0" w:space="0" w:color="auto"/>
                <w:left w:val="none" w:sz="0" w:space="0" w:color="auto"/>
                <w:bottom w:val="none" w:sz="0" w:space="0" w:color="auto"/>
                <w:right w:val="none" w:sz="0" w:space="0" w:color="auto"/>
              </w:divBdr>
            </w:div>
            <w:div w:id="1057969557">
              <w:marLeft w:val="0"/>
              <w:marRight w:val="0"/>
              <w:marTop w:val="0"/>
              <w:marBottom w:val="0"/>
              <w:divBdr>
                <w:top w:val="none" w:sz="0" w:space="0" w:color="auto"/>
                <w:left w:val="none" w:sz="0" w:space="0" w:color="auto"/>
                <w:bottom w:val="none" w:sz="0" w:space="0" w:color="auto"/>
                <w:right w:val="none" w:sz="0" w:space="0" w:color="auto"/>
              </w:divBdr>
            </w:div>
            <w:div w:id="1061249102">
              <w:marLeft w:val="0"/>
              <w:marRight w:val="0"/>
              <w:marTop w:val="0"/>
              <w:marBottom w:val="0"/>
              <w:divBdr>
                <w:top w:val="none" w:sz="0" w:space="0" w:color="auto"/>
                <w:left w:val="none" w:sz="0" w:space="0" w:color="auto"/>
                <w:bottom w:val="none" w:sz="0" w:space="0" w:color="auto"/>
                <w:right w:val="none" w:sz="0" w:space="0" w:color="auto"/>
              </w:divBdr>
            </w:div>
            <w:div w:id="1061489880">
              <w:marLeft w:val="0"/>
              <w:marRight w:val="0"/>
              <w:marTop w:val="0"/>
              <w:marBottom w:val="0"/>
              <w:divBdr>
                <w:top w:val="none" w:sz="0" w:space="0" w:color="auto"/>
                <w:left w:val="none" w:sz="0" w:space="0" w:color="auto"/>
                <w:bottom w:val="none" w:sz="0" w:space="0" w:color="auto"/>
                <w:right w:val="none" w:sz="0" w:space="0" w:color="auto"/>
              </w:divBdr>
            </w:div>
            <w:div w:id="1063679656">
              <w:marLeft w:val="0"/>
              <w:marRight w:val="0"/>
              <w:marTop w:val="0"/>
              <w:marBottom w:val="0"/>
              <w:divBdr>
                <w:top w:val="none" w:sz="0" w:space="0" w:color="auto"/>
                <w:left w:val="none" w:sz="0" w:space="0" w:color="auto"/>
                <w:bottom w:val="none" w:sz="0" w:space="0" w:color="auto"/>
                <w:right w:val="none" w:sz="0" w:space="0" w:color="auto"/>
              </w:divBdr>
            </w:div>
            <w:div w:id="1063988719">
              <w:marLeft w:val="0"/>
              <w:marRight w:val="0"/>
              <w:marTop w:val="0"/>
              <w:marBottom w:val="0"/>
              <w:divBdr>
                <w:top w:val="none" w:sz="0" w:space="0" w:color="auto"/>
                <w:left w:val="none" w:sz="0" w:space="0" w:color="auto"/>
                <w:bottom w:val="none" w:sz="0" w:space="0" w:color="auto"/>
                <w:right w:val="none" w:sz="0" w:space="0" w:color="auto"/>
              </w:divBdr>
            </w:div>
            <w:div w:id="1065837819">
              <w:marLeft w:val="0"/>
              <w:marRight w:val="0"/>
              <w:marTop w:val="0"/>
              <w:marBottom w:val="0"/>
              <w:divBdr>
                <w:top w:val="none" w:sz="0" w:space="0" w:color="auto"/>
                <w:left w:val="none" w:sz="0" w:space="0" w:color="auto"/>
                <w:bottom w:val="none" w:sz="0" w:space="0" w:color="auto"/>
                <w:right w:val="none" w:sz="0" w:space="0" w:color="auto"/>
              </w:divBdr>
            </w:div>
            <w:div w:id="1068308210">
              <w:marLeft w:val="0"/>
              <w:marRight w:val="0"/>
              <w:marTop w:val="0"/>
              <w:marBottom w:val="0"/>
              <w:divBdr>
                <w:top w:val="none" w:sz="0" w:space="0" w:color="auto"/>
                <w:left w:val="none" w:sz="0" w:space="0" w:color="auto"/>
                <w:bottom w:val="none" w:sz="0" w:space="0" w:color="auto"/>
                <w:right w:val="none" w:sz="0" w:space="0" w:color="auto"/>
              </w:divBdr>
            </w:div>
            <w:div w:id="1070233189">
              <w:marLeft w:val="0"/>
              <w:marRight w:val="0"/>
              <w:marTop w:val="0"/>
              <w:marBottom w:val="0"/>
              <w:divBdr>
                <w:top w:val="none" w:sz="0" w:space="0" w:color="auto"/>
                <w:left w:val="none" w:sz="0" w:space="0" w:color="auto"/>
                <w:bottom w:val="none" w:sz="0" w:space="0" w:color="auto"/>
                <w:right w:val="none" w:sz="0" w:space="0" w:color="auto"/>
              </w:divBdr>
            </w:div>
            <w:div w:id="1072855325">
              <w:marLeft w:val="0"/>
              <w:marRight w:val="0"/>
              <w:marTop w:val="0"/>
              <w:marBottom w:val="0"/>
              <w:divBdr>
                <w:top w:val="none" w:sz="0" w:space="0" w:color="auto"/>
                <w:left w:val="none" w:sz="0" w:space="0" w:color="auto"/>
                <w:bottom w:val="none" w:sz="0" w:space="0" w:color="auto"/>
                <w:right w:val="none" w:sz="0" w:space="0" w:color="auto"/>
              </w:divBdr>
            </w:div>
            <w:div w:id="1073115245">
              <w:marLeft w:val="0"/>
              <w:marRight w:val="0"/>
              <w:marTop w:val="0"/>
              <w:marBottom w:val="0"/>
              <w:divBdr>
                <w:top w:val="none" w:sz="0" w:space="0" w:color="auto"/>
                <w:left w:val="none" w:sz="0" w:space="0" w:color="auto"/>
                <w:bottom w:val="none" w:sz="0" w:space="0" w:color="auto"/>
                <w:right w:val="none" w:sz="0" w:space="0" w:color="auto"/>
              </w:divBdr>
            </w:div>
            <w:div w:id="1075710207">
              <w:marLeft w:val="0"/>
              <w:marRight w:val="0"/>
              <w:marTop w:val="0"/>
              <w:marBottom w:val="0"/>
              <w:divBdr>
                <w:top w:val="none" w:sz="0" w:space="0" w:color="auto"/>
                <w:left w:val="none" w:sz="0" w:space="0" w:color="auto"/>
                <w:bottom w:val="none" w:sz="0" w:space="0" w:color="auto"/>
                <w:right w:val="none" w:sz="0" w:space="0" w:color="auto"/>
              </w:divBdr>
            </w:div>
            <w:div w:id="1079208819">
              <w:marLeft w:val="0"/>
              <w:marRight w:val="0"/>
              <w:marTop w:val="0"/>
              <w:marBottom w:val="0"/>
              <w:divBdr>
                <w:top w:val="none" w:sz="0" w:space="0" w:color="auto"/>
                <w:left w:val="none" w:sz="0" w:space="0" w:color="auto"/>
                <w:bottom w:val="none" w:sz="0" w:space="0" w:color="auto"/>
                <w:right w:val="none" w:sz="0" w:space="0" w:color="auto"/>
              </w:divBdr>
            </w:div>
            <w:div w:id="1085955881">
              <w:marLeft w:val="0"/>
              <w:marRight w:val="0"/>
              <w:marTop w:val="0"/>
              <w:marBottom w:val="0"/>
              <w:divBdr>
                <w:top w:val="none" w:sz="0" w:space="0" w:color="auto"/>
                <w:left w:val="none" w:sz="0" w:space="0" w:color="auto"/>
                <w:bottom w:val="none" w:sz="0" w:space="0" w:color="auto"/>
                <w:right w:val="none" w:sz="0" w:space="0" w:color="auto"/>
              </w:divBdr>
            </w:div>
            <w:div w:id="1085958844">
              <w:marLeft w:val="0"/>
              <w:marRight w:val="0"/>
              <w:marTop w:val="0"/>
              <w:marBottom w:val="0"/>
              <w:divBdr>
                <w:top w:val="none" w:sz="0" w:space="0" w:color="auto"/>
                <w:left w:val="none" w:sz="0" w:space="0" w:color="auto"/>
                <w:bottom w:val="none" w:sz="0" w:space="0" w:color="auto"/>
                <w:right w:val="none" w:sz="0" w:space="0" w:color="auto"/>
              </w:divBdr>
            </w:div>
            <w:div w:id="1089502864">
              <w:marLeft w:val="0"/>
              <w:marRight w:val="0"/>
              <w:marTop w:val="0"/>
              <w:marBottom w:val="0"/>
              <w:divBdr>
                <w:top w:val="none" w:sz="0" w:space="0" w:color="auto"/>
                <w:left w:val="none" w:sz="0" w:space="0" w:color="auto"/>
                <w:bottom w:val="none" w:sz="0" w:space="0" w:color="auto"/>
                <w:right w:val="none" w:sz="0" w:space="0" w:color="auto"/>
              </w:divBdr>
            </w:div>
            <w:div w:id="1094126086">
              <w:marLeft w:val="0"/>
              <w:marRight w:val="0"/>
              <w:marTop w:val="0"/>
              <w:marBottom w:val="0"/>
              <w:divBdr>
                <w:top w:val="none" w:sz="0" w:space="0" w:color="auto"/>
                <w:left w:val="none" w:sz="0" w:space="0" w:color="auto"/>
                <w:bottom w:val="none" w:sz="0" w:space="0" w:color="auto"/>
                <w:right w:val="none" w:sz="0" w:space="0" w:color="auto"/>
              </w:divBdr>
            </w:div>
            <w:div w:id="1098864943">
              <w:marLeft w:val="0"/>
              <w:marRight w:val="0"/>
              <w:marTop w:val="0"/>
              <w:marBottom w:val="0"/>
              <w:divBdr>
                <w:top w:val="none" w:sz="0" w:space="0" w:color="auto"/>
                <w:left w:val="none" w:sz="0" w:space="0" w:color="auto"/>
                <w:bottom w:val="none" w:sz="0" w:space="0" w:color="auto"/>
                <w:right w:val="none" w:sz="0" w:space="0" w:color="auto"/>
              </w:divBdr>
            </w:div>
            <w:div w:id="1104544188">
              <w:marLeft w:val="0"/>
              <w:marRight w:val="0"/>
              <w:marTop w:val="0"/>
              <w:marBottom w:val="0"/>
              <w:divBdr>
                <w:top w:val="none" w:sz="0" w:space="0" w:color="auto"/>
                <w:left w:val="none" w:sz="0" w:space="0" w:color="auto"/>
                <w:bottom w:val="none" w:sz="0" w:space="0" w:color="auto"/>
                <w:right w:val="none" w:sz="0" w:space="0" w:color="auto"/>
              </w:divBdr>
            </w:div>
            <w:div w:id="1104884626">
              <w:marLeft w:val="0"/>
              <w:marRight w:val="0"/>
              <w:marTop w:val="0"/>
              <w:marBottom w:val="0"/>
              <w:divBdr>
                <w:top w:val="none" w:sz="0" w:space="0" w:color="auto"/>
                <w:left w:val="none" w:sz="0" w:space="0" w:color="auto"/>
                <w:bottom w:val="none" w:sz="0" w:space="0" w:color="auto"/>
                <w:right w:val="none" w:sz="0" w:space="0" w:color="auto"/>
              </w:divBdr>
            </w:div>
            <w:div w:id="1105923732">
              <w:marLeft w:val="0"/>
              <w:marRight w:val="0"/>
              <w:marTop w:val="0"/>
              <w:marBottom w:val="0"/>
              <w:divBdr>
                <w:top w:val="none" w:sz="0" w:space="0" w:color="auto"/>
                <w:left w:val="none" w:sz="0" w:space="0" w:color="auto"/>
                <w:bottom w:val="none" w:sz="0" w:space="0" w:color="auto"/>
                <w:right w:val="none" w:sz="0" w:space="0" w:color="auto"/>
              </w:divBdr>
            </w:div>
            <w:div w:id="1107309261">
              <w:marLeft w:val="0"/>
              <w:marRight w:val="0"/>
              <w:marTop w:val="0"/>
              <w:marBottom w:val="0"/>
              <w:divBdr>
                <w:top w:val="none" w:sz="0" w:space="0" w:color="auto"/>
                <w:left w:val="none" w:sz="0" w:space="0" w:color="auto"/>
                <w:bottom w:val="none" w:sz="0" w:space="0" w:color="auto"/>
                <w:right w:val="none" w:sz="0" w:space="0" w:color="auto"/>
              </w:divBdr>
            </w:div>
            <w:div w:id="1110658789">
              <w:marLeft w:val="0"/>
              <w:marRight w:val="0"/>
              <w:marTop w:val="0"/>
              <w:marBottom w:val="0"/>
              <w:divBdr>
                <w:top w:val="none" w:sz="0" w:space="0" w:color="auto"/>
                <w:left w:val="none" w:sz="0" w:space="0" w:color="auto"/>
                <w:bottom w:val="none" w:sz="0" w:space="0" w:color="auto"/>
                <w:right w:val="none" w:sz="0" w:space="0" w:color="auto"/>
              </w:divBdr>
            </w:div>
            <w:div w:id="1111707258">
              <w:marLeft w:val="0"/>
              <w:marRight w:val="0"/>
              <w:marTop w:val="0"/>
              <w:marBottom w:val="0"/>
              <w:divBdr>
                <w:top w:val="none" w:sz="0" w:space="0" w:color="auto"/>
                <w:left w:val="none" w:sz="0" w:space="0" w:color="auto"/>
                <w:bottom w:val="none" w:sz="0" w:space="0" w:color="auto"/>
                <w:right w:val="none" w:sz="0" w:space="0" w:color="auto"/>
              </w:divBdr>
            </w:div>
            <w:div w:id="1111972359">
              <w:marLeft w:val="0"/>
              <w:marRight w:val="0"/>
              <w:marTop w:val="0"/>
              <w:marBottom w:val="0"/>
              <w:divBdr>
                <w:top w:val="none" w:sz="0" w:space="0" w:color="auto"/>
                <w:left w:val="none" w:sz="0" w:space="0" w:color="auto"/>
                <w:bottom w:val="none" w:sz="0" w:space="0" w:color="auto"/>
                <w:right w:val="none" w:sz="0" w:space="0" w:color="auto"/>
              </w:divBdr>
            </w:div>
            <w:div w:id="1112214589">
              <w:marLeft w:val="0"/>
              <w:marRight w:val="0"/>
              <w:marTop w:val="0"/>
              <w:marBottom w:val="0"/>
              <w:divBdr>
                <w:top w:val="none" w:sz="0" w:space="0" w:color="auto"/>
                <w:left w:val="none" w:sz="0" w:space="0" w:color="auto"/>
                <w:bottom w:val="none" w:sz="0" w:space="0" w:color="auto"/>
                <w:right w:val="none" w:sz="0" w:space="0" w:color="auto"/>
              </w:divBdr>
            </w:div>
            <w:div w:id="1112361118">
              <w:marLeft w:val="0"/>
              <w:marRight w:val="0"/>
              <w:marTop w:val="0"/>
              <w:marBottom w:val="0"/>
              <w:divBdr>
                <w:top w:val="none" w:sz="0" w:space="0" w:color="auto"/>
                <w:left w:val="none" w:sz="0" w:space="0" w:color="auto"/>
                <w:bottom w:val="none" w:sz="0" w:space="0" w:color="auto"/>
                <w:right w:val="none" w:sz="0" w:space="0" w:color="auto"/>
              </w:divBdr>
            </w:div>
            <w:div w:id="1114516457">
              <w:marLeft w:val="0"/>
              <w:marRight w:val="0"/>
              <w:marTop w:val="0"/>
              <w:marBottom w:val="0"/>
              <w:divBdr>
                <w:top w:val="none" w:sz="0" w:space="0" w:color="auto"/>
                <w:left w:val="none" w:sz="0" w:space="0" w:color="auto"/>
                <w:bottom w:val="none" w:sz="0" w:space="0" w:color="auto"/>
                <w:right w:val="none" w:sz="0" w:space="0" w:color="auto"/>
              </w:divBdr>
            </w:div>
            <w:div w:id="1115442932">
              <w:marLeft w:val="0"/>
              <w:marRight w:val="0"/>
              <w:marTop w:val="0"/>
              <w:marBottom w:val="0"/>
              <w:divBdr>
                <w:top w:val="none" w:sz="0" w:space="0" w:color="auto"/>
                <w:left w:val="none" w:sz="0" w:space="0" w:color="auto"/>
                <w:bottom w:val="none" w:sz="0" w:space="0" w:color="auto"/>
                <w:right w:val="none" w:sz="0" w:space="0" w:color="auto"/>
              </w:divBdr>
            </w:div>
            <w:div w:id="1124275661">
              <w:marLeft w:val="0"/>
              <w:marRight w:val="0"/>
              <w:marTop w:val="0"/>
              <w:marBottom w:val="0"/>
              <w:divBdr>
                <w:top w:val="none" w:sz="0" w:space="0" w:color="auto"/>
                <w:left w:val="none" w:sz="0" w:space="0" w:color="auto"/>
                <w:bottom w:val="none" w:sz="0" w:space="0" w:color="auto"/>
                <w:right w:val="none" w:sz="0" w:space="0" w:color="auto"/>
              </w:divBdr>
            </w:div>
            <w:div w:id="1132139204">
              <w:marLeft w:val="0"/>
              <w:marRight w:val="0"/>
              <w:marTop w:val="0"/>
              <w:marBottom w:val="0"/>
              <w:divBdr>
                <w:top w:val="none" w:sz="0" w:space="0" w:color="auto"/>
                <w:left w:val="none" w:sz="0" w:space="0" w:color="auto"/>
                <w:bottom w:val="none" w:sz="0" w:space="0" w:color="auto"/>
                <w:right w:val="none" w:sz="0" w:space="0" w:color="auto"/>
              </w:divBdr>
            </w:div>
            <w:div w:id="1134910518">
              <w:marLeft w:val="0"/>
              <w:marRight w:val="0"/>
              <w:marTop w:val="0"/>
              <w:marBottom w:val="0"/>
              <w:divBdr>
                <w:top w:val="none" w:sz="0" w:space="0" w:color="auto"/>
                <w:left w:val="none" w:sz="0" w:space="0" w:color="auto"/>
                <w:bottom w:val="none" w:sz="0" w:space="0" w:color="auto"/>
                <w:right w:val="none" w:sz="0" w:space="0" w:color="auto"/>
              </w:divBdr>
            </w:div>
            <w:div w:id="1135030505">
              <w:marLeft w:val="0"/>
              <w:marRight w:val="0"/>
              <w:marTop w:val="0"/>
              <w:marBottom w:val="0"/>
              <w:divBdr>
                <w:top w:val="none" w:sz="0" w:space="0" w:color="auto"/>
                <w:left w:val="none" w:sz="0" w:space="0" w:color="auto"/>
                <w:bottom w:val="none" w:sz="0" w:space="0" w:color="auto"/>
                <w:right w:val="none" w:sz="0" w:space="0" w:color="auto"/>
              </w:divBdr>
            </w:div>
            <w:div w:id="1135947009">
              <w:marLeft w:val="0"/>
              <w:marRight w:val="0"/>
              <w:marTop w:val="0"/>
              <w:marBottom w:val="0"/>
              <w:divBdr>
                <w:top w:val="none" w:sz="0" w:space="0" w:color="auto"/>
                <w:left w:val="none" w:sz="0" w:space="0" w:color="auto"/>
                <w:bottom w:val="none" w:sz="0" w:space="0" w:color="auto"/>
                <w:right w:val="none" w:sz="0" w:space="0" w:color="auto"/>
              </w:divBdr>
            </w:div>
            <w:div w:id="1135954678">
              <w:marLeft w:val="0"/>
              <w:marRight w:val="0"/>
              <w:marTop w:val="0"/>
              <w:marBottom w:val="0"/>
              <w:divBdr>
                <w:top w:val="none" w:sz="0" w:space="0" w:color="auto"/>
                <w:left w:val="none" w:sz="0" w:space="0" w:color="auto"/>
                <w:bottom w:val="none" w:sz="0" w:space="0" w:color="auto"/>
                <w:right w:val="none" w:sz="0" w:space="0" w:color="auto"/>
              </w:divBdr>
            </w:div>
            <w:div w:id="1137332297">
              <w:marLeft w:val="0"/>
              <w:marRight w:val="0"/>
              <w:marTop w:val="0"/>
              <w:marBottom w:val="0"/>
              <w:divBdr>
                <w:top w:val="none" w:sz="0" w:space="0" w:color="auto"/>
                <w:left w:val="none" w:sz="0" w:space="0" w:color="auto"/>
                <w:bottom w:val="none" w:sz="0" w:space="0" w:color="auto"/>
                <w:right w:val="none" w:sz="0" w:space="0" w:color="auto"/>
              </w:divBdr>
            </w:div>
            <w:div w:id="1139764388">
              <w:marLeft w:val="0"/>
              <w:marRight w:val="0"/>
              <w:marTop w:val="0"/>
              <w:marBottom w:val="0"/>
              <w:divBdr>
                <w:top w:val="none" w:sz="0" w:space="0" w:color="auto"/>
                <w:left w:val="none" w:sz="0" w:space="0" w:color="auto"/>
                <w:bottom w:val="none" w:sz="0" w:space="0" w:color="auto"/>
                <w:right w:val="none" w:sz="0" w:space="0" w:color="auto"/>
              </w:divBdr>
            </w:div>
            <w:div w:id="1140537941">
              <w:marLeft w:val="0"/>
              <w:marRight w:val="0"/>
              <w:marTop w:val="0"/>
              <w:marBottom w:val="0"/>
              <w:divBdr>
                <w:top w:val="none" w:sz="0" w:space="0" w:color="auto"/>
                <w:left w:val="none" w:sz="0" w:space="0" w:color="auto"/>
                <w:bottom w:val="none" w:sz="0" w:space="0" w:color="auto"/>
                <w:right w:val="none" w:sz="0" w:space="0" w:color="auto"/>
              </w:divBdr>
            </w:div>
            <w:div w:id="1144128124">
              <w:marLeft w:val="0"/>
              <w:marRight w:val="0"/>
              <w:marTop w:val="0"/>
              <w:marBottom w:val="0"/>
              <w:divBdr>
                <w:top w:val="none" w:sz="0" w:space="0" w:color="auto"/>
                <w:left w:val="none" w:sz="0" w:space="0" w:color="auto"/>
                <w:bottom w:val="none" w:sz="0" w:space="0" w:color="auto"/>
                <w:right w:val="none" w:sz="0" w:space="0" w:color="auto"/>
              </w:divBdr>
            </w:div>
            <w:div w:id="1146052557">
              <w:marLeft w:val="0"/>
              <w:marRight w:val="0"/>
              <w:marTop w:val="0"/>
              <w:marBottom w:val="0"/>
              <w:divBdr>
                <w:top w:val="none" w:sz="0" w:space="0" w:color="auto"/>
                <w:left w:val="none" w:sz="0" w:space="0" w:color="auto"/>
                <w:bottom w:val="none" w:sz="0" w:space="0" w:color="auto"/>
                <w:right w:val="none" w:sz="0" w:space="0" w:color="auto"/>
              </w:divBdr>
            </w:div>
            <w:div w:id="1150176031">
              <w:marLeft w:val="0"/>
              <w:marRight w:val="0"/>
              <w:marTop w:val="0"/>
              <w:marBottom w:val="0"/>
              <w:divBdr>
                <w:top w:val="none" w:sz="0" w:space="0" w:color="auto"/>
                <w:left w:val="none" w:sz="0" w:space="0" w:color="auto"/>
                <w:bottom w:val="none" w:sz="0" w:space="0" w:color="auto"/>
                <w:right w:val="none" w:sz="0" w:space="0" w:color="auto"/>
              </w:divBdr>
            </w:div>
            <w:div w:id="1150438314">
              <w:marLeft w:val="0"/>
              <w:marRight w:val="0"/>
              <w:marTop w:val="0"/>
              <w:marBottom w:val="0"/>
              <w:divBdr>
                <w:top w:val="none" w:sz="0" w:space="0" w:color="auto"/>
                <w:left w:val="none" w:sz="0" w:space="0" w:color="auto"/>
                <w:bottom w:val="none" w:sz="0" w:space="0" w:color="auto"/>
                <w:right w:val="none" w:sz="0" w:space="0" w:color="auto"/>
              </w:divBdr>
            </w:div>
            <w:div w:id="1152254744">
              <w:marLeft w:val="0"/>
              <w:marRight w:val="0"/>
              <w:marTop w:val="0"/>
              <w:marBottom w:val="0"/>
              <w:divBdr>
                <w:top w:val="none" w:sz="0" w:space="0" w:color="auto"/>
                <w:left w:val="none" w:sz="0" w:space="0" w:color="auto"/>
                <w:bottom w:val="none" w:sz="0" w:space="0" w:color="auto"/>
                <w:right w:val="none" w:sz="0" w:space="0" w:color="auto"/>
              </w:divBdr>
            </w:div>
            <w:div w:id="1156803794">
              <w:marLeft w:val="0"/>
              <w:marRight w:val="0"/>
              <w:marTop w:val="0"/>
              <w:marBottom w:val="0"/>
              <w:divBdr>
                <w:top w:val="none" w:sz="0" w:space="0" w:color="auto"/>
                <w:left w:val="none" w:sz="0" w:space="0" w:color="auto"/>
                <w:bottom w:val="none" w:sz="0" w:space="0" w:color="auto"/>
                <w:right w:val="none" w:sz="0" w:space="0" w:color="auto"/>
              </w:divBdr>
            </w:div>
            <w:div w:id="1170566282">
              <w:marLeft w:val="0"/>
              <w:marRight w:val="0"/>
              <w:marTop w:val="0"/>
              <w:marBottom w:val="0"/>
              <w:divBdr>
                <w:top w:val="none" w:sz="0" w:space="0" w:color="auto"/>
                <w:left w:val="none" w:sz="0" w:space="0" w:color="auto"/>
                <w:bottom w:val="none" w:sz="0" w:space="0" w:color="auto"/>
                <w:right w:val="none" w:sz="0" w:space="0" w:color="auto"/>
              </w:divBdr>
            </w:div>
            <w:div w:id="1171333718">
              <w:marLeft w:val="0"/>
              <w:marRight w:val="0"/>
              <w:marTop w:val="0"/>
              <w:marBottom w:val="0"/>
              <w:divBdr>
                <w:top w:val="none" w:sz="0" w:space="0" w:color="auto"/>
                <w:left w:val="none" w:sz="0" w:space="0" w:color="auto"/>
                <w:bottom w:val="none" w:sz="0" w:space="0" w:color="auto"/>
                <w:right w:val="none" w:sz="0" w:space="0" w:color="auto"/>
              </w:divBdr>
            </w:div>
            <w:div w:id="1174144156">
              <w:marLeft w:val="0"/>
              <w:marRight w:val="0"/>
              <w:marTop w:val="0"/>
              <w:marBottom w:val="0"/>
              <w:divBdr>
                <w:top w:val="none" w:sz="0" w:space="0" w:color="auto"/>
                <w:left w:val="none" w:sz="0" w:space="0" w:color="auto"/>
                <w:bottom w:val="none" w:sz="0" w:space="0" w:color="auto"/>
                <w:right w:val="none" w:sz="0" w:space="0" w:color="auto"/>
              </w:divBdr>
            </w:div>
            <w:div w:id="1175145128">
              <w:marLeft w:val="0"/>
              <w:marRight w:val="0"/>
              <w:marTop w:val="0"/>
              <w:marBottom w:val="0"/>
              <w:divBdr>
                <w:top w:val="none" w:sz="0" w:space="0" w:color="auto"/>
                <w:left w:val="none" w:sz="0" w:space="0" w:color="auto"/>
                <w:bottom w:val="none" w:sz="0" w:space="0" w:color="auto"/>
                <w:right w:val="none" w:sz="0" w:space="0" w:color="auto"/>
              </w:divBdr>
            </w:div>
            <w:div w:id="1175874157">
              <w:marLeft w:val="0"/>
              <w:marRight w:val="0"/>
              <w:marTop w:val="0"/>
              <w:marBottom w:val="0"/>
              <w:divBdr>
                <w:top w:val="none" w:sz="0" w:space="0" w:color="auto"/>
                <w:left w:val="none" w:sz="0" w:space="0" w:color="auto"/>
                <w:bottom w:val="none" w:sz="0" w:space="0" w:color="auto"/>
                <w:right w:val="none" w:sz="0" w:space="0" w:color="auto"/>
              </w:divBdr>
            </w:div>
            <w:div w:id="1176992869">
              <w:marLeft w:val="0"/>
              <w:marRight w:val="0"/>
              <w:marTop w:val="0"/>
              <w:marBottom w:val="0"/>
              <w:divBdr>
                <w:top w:val="none" w:sz="0" w:space="0" w:color="auto"/>
                <w:left w:val="none" w:sz="0" w:space="0" w:color="auto"/>
                <w:bottom w:val="none" w:sz="0" w:space="0" w:color="auto"/>
                <w:right w:val="none" w:sz="0" w:space="0" w:color="auto"/>
              </w:divBdr>
            </w:div>
            <w:div w:id="1178152347">
              <w:marLeft w:val="0"/>
              <w:marRight w:val="0"/>
              <w:marTop w:val="0"/>
              <w:marBottom w:val="0"/>
              <w:divBdr>
                <w:top w:val="none" w:sz="0" w:space="0" w:color="auto"/>
                <w:left w:val="none" w:sz="0" w:space="0" w:color="auto"/>
                <w:bottom w:val="none" w:sz="0" w:space="0" w:color="auto"/>
                <w:right w:val="none" w:sz="0" w:space="0" w:color="auto"/>
              </w:divBdr>
            </w:div>
            <w:div w:id="1180508293">
              <w:marLeft w:val="0"/>
              <w:marRight w:val="0"/>
              <w:marTop w:val="0"/>
              <w:marBottom w:val="0"/>
              <w:divBdr>
                <w:top w:val="none" w:sz="0" w:space="0" w:color="auto"/>
                <w:left w:val="none" w:sz="0" w:space="0" w:color="auto"/>
                <w:bottom w:val="none" w:sz="0" w:space="0" w:color="auto"/>
                <w:right w:val="none" w:sz="0" w:space="0" w:color="auto"/>
              </w:divBdr>
            </w:div>
            <w:div w:id="1181354214">
              <w:marLeft w:val="0"/>
              <w:marRight w:val="0"/>
              <w:marTop w:val="0"/>
              <w:marBottom w:val="0"/>
              <w:divBdr>
                <w:top w:val="none" w:sz="0" w:space="0" w:color="auto"/>
                <w:left w:val="none" w:sz="0" w:space="0" w:color="auto"/>
                <w:bottom w:val="none" w:sz="0" w:space="0" w:color="auto"/>
                <w:right w:val="none" w:sz="0" w:space="0" w:color="auto"/>
              </w:divBdr>
            </w:div>
            <w:div w:id="1184707803">
              <w:marLeft w:val="0"/>
              <w:marRight w:val="0"/>
              <w:marTop w:val="0"/>
              <w:marBottom w:val="0"/>
              <w:divBdr>
                <w:top w:val="none" w:sz="0" w:space="0" w:color="auto"/>
                <w:left w:val="none" w:sz="0" w:space="0" w:color="auto"/>
                <w:bottom w:val="none" w:sz="0" w:space="0" w:color="auto"/>
                <w:right w:val="none" w:sz="0" w:space="0" w:color="auto"/>
              </w:divBdr>
            </w:div>
            <w:div w:id="1186284488">
              <w:marLeft w:val="0"/>
              <w:marRight w:val="0"/>
              <w:marTop w:val="0"/>
              <w:marBottom w:val="0"/>
              <w:divBdr>
                <w:top w:val="none" w:sz="0" w:space="0" w:color="auto"/>
                <w:left w:val="none" w:sz="0" w:space="0" w:color="auto"/>
                <w:bottom w:val="none" w:sz="0" w:space="0" w:color="auto"/>
                <w:right w:val="none" w:sz="0" w:space="0" w:color="auto"/>
              </w:divBdr>
            </w:div>
            <w:div w:id="1188758511">
              <w:marLeft w:val="0"/>
              <w:marRight w:val="0"/>
              <w:marTop w:val="0"/>
              <w:marBottom w:val="0"/>
              <w:divBdr>
                <w:top w:val="none" w:sz="0" w:space="0" w:color="auto"/>
                <w:left w:val="none" w:sz="0" w:space="0" w:color="auto"/>
                <w:bottom w:val="none" w:sz="0" w:space="0" w:color="auto"/>
                <w:right w:val="none" w:sz="0" w:space="0" w:color="auto"/>
              </w:divBdr>
            </w:div>
            <w:div w:id="1192844731">
              <w:marLeft w:val="0"/>
              <w:marRight w:val="0"/>
              <w:marTop w:val="0"/>
              <w:marBottom w:val="0"/>
              <w:divBdr>
                <w:top w:val="none" w:sz="0" w:space="0" w:color="auto"/>
                <w:left w:val="none" w:sz="0" w:space="0" w:color="auto"/>
                <w:bottom w:val="none" w:sz="0" w:space="0" w:color="auto"/>
                <w:right w:val="none" w:sz="0" w:space="0" w:color="auto"/>
              </w:divBdr>
            </w:div>
            <w:div w:id="1192957410">
              <w:marLeft w:val="0"/>
              <w:marRight w:val="0"/>
              <w:marTop w:val="0"/>
              <w:marBottom w:val="0"/>
              <w:divBdr>
                <w:top w:val="none" w:sz="0" w:space="0" w:color="auto"/>
                <w:left w:val="none" w:sz="0" w:space="0" w:color="auto"/>
                <w:bottom w:val="none" w:sz="0" w:space="0" w:color="auto"/>
                <w:right w:val="none" w:sz="0" w:space="0" w:color="auto"/>
              </w:divBdr>
            </w:div>
            <w:div w:id="1193230461">
              <w:marLeft w:val="0"/>
              <w:marRight w:val="0"/>
              <w:marTop w:val="0"/>
              <w:marBottom w:val="0"/>
              <w:divBdr>
                <w:top w:val="none" w:sz="0" w:space="0" w:color="auto"/>
                <w:left w:val="none" w:sz="0" w:space="0" w:color="auto"/>
                <w:bottom w:val="none" w:sz="0" w:space="0" w:color="auto"/>
                <w:right w:val="none" w:sz="0" w:space="0" w:color="auto"/>
              </w:divBdr>
            </w:div>
            <w:div w:id="1195734256">
              <w:marLeft w:val="0"/>
              <w:marRight w:val="0"/>
              <w:marTop w:val="0"/>
              <w:marBottom w:val="0"/>
              <w:divBdr>
                <w:top w:val="none" w:sz="0" w:space="0" w:color="auto"/>
                <w:left w:val="none" w:sz="0" w:space="0" w:color="auto"/>
                <w:bottom w:val="none" w:sz="0" w:space="0" w:color="auto"/>
                <w:right w:val="none" w:sz="0" w:space="0" w:color="auto"/>
              </w:divBdr>
            </w:div>
            <w:div w:id="1203861185">
              <w:marLeft w:val="0"/>
              <w:marRight w:val="0"/>
              <w:marTop w:val="0"/>
              <w:marBottom w:val="0"/>
              <w:divBdr>
                <w:top w:val="none" w:sz="0" w:space="0" w:color="auto"/>
                <w:left w:val="none" w:sz="0" w:space="0" w:color="auto"/>
                <w:bottom w:val="none" w:sz="0" w:space="0" w:color="auto"/>
                <w:right w:val="none" w:sz="0" w:space="0" w:color="auto"/>
              </w:divBdr>
            </w:div>
            <w:div w:id="1206866453">
              <w:marLeft w:val="0"/>
              <w:marRight w:val="0"/>
              <w:marTop w:val="0"/>
              <w:marBottom w:val="0"/>
              <w:divBdr>
                <w:top w:val="none" w:sz="0" w:space="0" w:color="auto"/>
                <w:left w:val="none" w:sz="0" w:space="0" w:color="auto"/>
                <w:bottom w:val="none" w:sz="0" w:space="0" w:color="auto"/>
                <w:right w:val="none" w:sz="0" w:space="0" w:color="auto"/>
              </w:divBdr>
            </w:div>
            <w:div w:id="1209028447">
              <w:marLeft w:val="0"/>
              <w:marRight w:val="0"/>
              <w:marTop w:val="0"/>
              <w:marBottom w:val="0"/>
              <w:divBdr>
                <w:top w:val="none" w:sz="0" w:space="0" w:color="auto"/>
                <w:left w:val="none" w:sz="0" w:space="0" w:color="auto"/>
                <w:bottom w:val="none" w:sz="0" w:space="0" w:color="auto"/>
                <w:right w:val="none" w:sz="0" w:space="0" w:color="auto"/>
              </w:divBdr>
            </w:div>
            <w:div w:id="1218007955">
              <w:marLeft w:val="0"/>
              <w:marRight w:val="0"/>
              <w:marTop w:val="0"/>
              <w:marBottom w:val="0"/>
              <w:divBdr>
                <w:top w:val="none" w:sz="0" w:space="0" w:color="auto"/>
                <w:left w:val="none" w:sz="0" w:space="0" w:color="auto"/>
                <w:bottom w:val="none" w:sz="0" w:space="0" w:color="auto"/>
                <w:right w:val="none" w:sz="0" w:space="0" w:color="auto"/>
              </w:divBdr>
            </w:div>
            <w:div w:id="1218468606">
              <w:marLeft w:val="0"/>
              <w:marRight w:val="0"/>
              <w:marTop w:val="0"/>
              <w:marBottom w:val="0"/>
              <w:divBdr>
                <w:top w:val="none" w:sz="0" w:space="0" w:color="auto"/>
                <w:left w:val="none" w:sz="0" w:space="0" w:color="auto"/>
                <w:bottom w:val="none" w:sz="0" w:space="0" w:color="auto"/>
                <w:right w:val="none" w:sz="0" w:space="0" w:color="auto"/>
              </w:divBdr>
            </w:div>
            <w:div w:id="1224221652">
              <w:marLeft w:val="0"/>
              <w:marRight w:val="0"/>
              <w:marTop w:val="0"/>
              <w:marBottom w:val="0"/>
              <w:divBdr>
                <w:top w:val="none" w:sz="0" w:space="0" w:color="auto"/>
                <w:left w:val="none" w:sz="0" w:space="0" w:color="auto"/>
                <w:bottom w:val="none" w:sz="0" w:space="0" w:color="auto"/>
                <w:right w:val="none" w:sz="0" w:space="0" w:color="auto"/>
              </w:divBdr>
            </w:div>
            <w:div w:id="1230926192">
              <w:marLeft w:val="0"/>
              <w:marRight w:val="0"/>
              <w:marTop w:val="0"/>
              <w:marBottom w:val="0"/>
              <w:divBdr>
                <w:top w:val="none" w:sz="0" w:space="0" w:color="auto"/>
                <w:left w:val="none" w:sz="0" w:space="0" w:color="auto"/>
                <w:bottom w:val="none" w:sz="0" w:space="0" w:color="auto"/>
                <w:right w:val="none" w:sz="0" w:space="0" w:color="auto"/>
              </w:divBdr>
            </w:div>
            <w:div w:id="1231380527">
              <w:marLeft w:val="0"/>
              <w:marRight w:val="0"/>
              <w:marTop w:val="0"/>
              <w:marBottom w:val="0"/>
              <w:divBdr>
                <w:top w:val="none" w:sz="0" w:space="0" w:color="auto"/>
                <w:left w:val="none" w:sz="0" w:space="0" w:color="auto"/>
                <w:bottom w:val="none" w:sz="0" w:space="0" w:color="auto"/>
                <w:right w:val="none" w:sz="0" w:space="0" w:color="auto"/>
              </w:divBdr>
            </w:div>
            <w:div w:id="1232305960">
              <w:marLeft w:val="0"/>
              <w:marRight w:val="0"/>
              <w:marTop w:val="0"/>
              <w:marBottom w:val="0"/>
              <w:divBdr>
                <w:top w:val="none" w:sz="0" w:space="0" w:color="auto"/>
                <w:left w:val="none" w:sz="0" w:space="0" w:color="auto"/>
                <w:bottom w:val="none" w:sz="0" w:space="0" w:color="auto"/>
                <w:right w:val="none" w:sz="0" w:space="0" w:color="auto"/>
              </w:divBdr>
            </w:div>
            <w:div w:id="1234391067">
              <w:marLeft w:val="0"/>
              <w:marRight w:val="0"/>
              <w:marTop w:val="0"/>
              <w:marBottom w:val="0"/>
              <w:divBdr>
                <w:top w:val="none" w:sz="0" w:space="0" w:color="auto"/>
                <w:left w:val="none" w:sz="0" w:space="0" w:color="auto"/>
                <w:bottom w:val="none" w:sz="0" w:space="0" w:color="auto"/>
                <w:right w:val="none" w:sz="0" w:space="0" w:color="auto"/>
              </w:divBdr>
            </w:div>
            <w:div w:id="1235776236">
              <w:marLeft w:val="0"/>
              <w:marRight w:val="0"/>
              <w:marTop w:val="0"/>
              <w:marBottom w:val="0"/>
              <w:divBdr>
                <w:top w:val="none" w:sz="0" w:space="0" w:color="auto"/>
                <w:left w:val="none" w:sz="0" w:space="0" w:color="auto"/>
                <w:bottom w:val="none" w:sz="0" w:space="0" w:color="auto"/>
                <w:right w:val="none" w:sz="0" w:space="0" w:color="auto"/>
              </w:divBdr>
            </w:div>
            <w:div w:id="1237478554">
              <w:marLeft w:val="0"/>
              <w:marRight w:val="0"/>
              <w:marTop w:val="0"/>
              <w:marBottom w:val="0"/>
              <w:divBdr>
                <w:top w:val="none" w:sz="0" w:space="0" w:color="auto"/>
                <w:left w:val="none" w:sz="0" w:space="0" w:color="auto"/>
                <w:bottom w:val="none" w:sz="0" w:space="0" w:color="auto"/>
                <w:right w:val="none" w:sz="0" w:space="0" w:color="auto"/>
              </w:divBdr>
            </w:div>
            <w:div w:id="1241870184">
              <w:marLeft w:val="0"/>
              <w:marRight w:val="0"/>
              <w:marTop w:val="0"/>
              <w:marBottom w:val="0"/>
              <w:divBdr>
                <w:top w:val="none" w:sz="0" w:space="0" w:color="auto"/>
                <w:left w:val="none" w:sz="0" w:space="0" w:color="auto"/>
                <w:bottom w:val="none" w:sz="0" w:space="0" w:color="auto"/>
                <w:right w:val="none" w:sz="0" w:space="0" w:color="auto"/>
              </w:divBdr>
            </w:div>
            <w:div w:id="1245146300">
              <w:marLeft w:val="0"/>
              <w:marRight w:val="0"/>
              <w:marTop w:val="0"/>
              <w:marBottom w:val="0"/>
              <w:divBdr>
                <w:top w:val="none" w:sz="0" w:space="0" w:color="auto"/>
                <w:left w:val="none" w:sz="0" w:space="0" w:color="auto"/>
                <w:bottom w:val="none" w:sz="0" w:space="0" w:color="auto"/>
                <w:right w:val="none" w:sz="0" w:space="0" w:color="auto"/>
              </w:divBdr>
            </w:div>
            <w:div w:id="1246720003">
              <w:marLeft w:val="0"/>
              <w:marRight w:val="0"/>
              <w:marTop w:val="0"/>
              <w:marBottom w:val="0"/>
              <w:divBdr>
                <w:top w:val="none" w:sz="0" w:space="0" w:color="auto"/>
                <w:left w:val="none" w:sz="0" w:space="0" w:color="auto"/>
                <w:bottom w:val="none" w:sz="0" w:space="0" w:color="auto"/>
                <w:right w:val="none" w:sz="0" w:space="0" w:color="auto"/>
              </w:divBdr>
            </w:div>
            <w:div w:id="1249922992">
              <w:marLeft w:val="0"/>
              <w:marRight w:val="0"/>
              <w:marTop w:val="0"/>
              <w:marBottom w:val="0"/>
              <w:divBdr>
                <w:top w:val="none" w:sz="0" w:space="0" w:color="auto"/>
                <w:left w:val="none" w:sz="0" w:space="0" w:color="auto"/>
                <w:bottom w:val="none" w:sz="0" w:space="0" w:color="auto"/>
                <w:right w:val="none" w:sz="0" w:space="0" w:color="auto"/>
              </w:divBdr>
            </w:div>
            <w:div w:id="1250773350">
              <w:marLeft w:val="0"/>
              <w:marRight w:val="0"/>
              <w:marTop w:val="0"/>
              <w:marBottom w:val="0"/>
              <w:divBdr>
                <w:top w:val="none" w:sz="0" w:space="0" w:color="auto"/>
                <w:left w:val="none" w:sz="0" w:space="0" w:color="auto"/>
                <w:bottom w:val="none" w:sz="0" w:space="0" w:color="auto"/>
                <w:right w:val="none" w:sz="0" w:space="0" w:color="auto"/>
              </w:divBdr>
            </w:div>
            <w:div w:id="1251817389">
              <w:marLeft w:val="0"/>
              <w:marRight w:val="0"/>
              <w:marTop w:val="0"/>
              <w:marBottom w:val="0"/>
              <w:divBdr>
                <w:top w:val="none" w:sz="0" w:space="0" w:color="auto"/>
                <w:left w:val="none" w:sz="0" w:space="0" w:color="auto"/>
                <w:bottom w:val="none" w:sz="0" w:space="0" w:color="auto"/>
                <w:right w:val="none" w:sz="0" w:space="0" w:color="auto"/>
              </w:divBdr>
            </w:div>
            <w:div w:id="1253129730">
              <w:marLeft w:val="0"/>
              <w:marRight w:val="0"/>
              <w:marTop w:val="0"/>
              <w:marBottom w:val="0"/>
              <w:divBdr>
                <w:top w:val="none" w:sz="0" w:space="0" w:color="auto"/>
                <w:left w:val="none" w:sz="0" w:space="0" w:color="auto"/>
                <w:bottom w:val="none" w:sz="0" w:space="0" w:color="auto"/>
                <w:right w:val="none" w:sz="0" w:space="0" w:color="auto"/>
              </w:divBdr>
            </w:div>
            <w:div w:id="1257447710">
              <w:marLeft w:val="0"/>
              <w:marRight w:val="0"/>
              <w:marTop w:val="0"/>
              <w:marBottom w:val="0"/>
              <w:divBdr>
                <w:top w:val="none" w:sz="0" w:space="0" w:color="auto"/>
                <w:left w:val="none" w:sz="0" w:space="0" w:color="auto"/>
                <w:bottom w:val="none" w:sz="0" w:space="0" w:color="auto"/>
                <w:right w:val="none" w:sz="0" w:space="0" w:color="auto"/>
              </w:divBdr>
            </w:div>
            <w:div w:id="1261720657">
              <w:marLeft w:val="0"/>
              <w:marRight w:val="0"/>
              <w:marTop w:val="0"/>
              <w:marBottom w:val="0"/>
              <w:divBdr>
                <w:top w:val="none" w:sz="0" w:space="0" w:color="auto"/>
                <w:left w:val="none" w:sz="0" w:space="0" w:color="auto"/>
                <w:bottom w:val="none" w:sz="0" w:space="0" w:color="auto"/>
                <w:right w:val="none" w:sz="0" w:space="0" w:color="auto"/>
              </w:divBdr>
            </w:div>
            <w:div w:id="1266497671">
              <w:marLeft w:val="0"/>
              <w:marRight w:val="0"/>
              <w:marTop w:val="0"/>
              <w:marBottom w:val="0"/>
              <w:divBdr>
                <w:top w:val="none" w:sz="0" w:space="0" w:color="auto"/>
                <w:left w:val="none" w:sz="0" w:space="0" w:color="auto"/>
                <w:bottom w:val="none" w:sz="0" w:space="0" w:color="auto"/>
                <w:right w:val="none" w:sz="0" w:space="0" w:color="auto"/>
              </w:divBdr>
            </w:div>
            <w:div w:id="1267468491">
              <w:marLeft w:val="0"/>
              <w:marRight w:val="0"/>
              <w:marTop w:val="0"/>
              <w:marBottom w:val="0"/>
              <w:divBdr>
                <w:top w:val="none" w:sz="0" w:space="0" w:color="auto"/>
                <w:left w:val="none" w:sz="0" w:space="0" w:color="auto"/>
                <w:bottom w:val="none" w:sz="0" w:space="0" w:color="auto"/>
                <w:right w:val="none" w:sz="0" w:space="0" w:color="auto"/>
              </w:divBdr>
            </w:div>
            <w:div w:id="1267543283">
              <w:marLeft w:val="0"/>
              <w:marRight w:val="0"/>
              <w:marTop w:val="0"/>
              <w:marBottom w:val="0"/>
              <w:divBdr>
                <w:top w:val="none" w:sz="0" w:space="0" w:color="auto"/>
                <w:left w:val="none" w:sz="0" w:space="0" w:color="auto"/>
                <w:bottom w:val="none" w:sz="0" w:space="0" w:color="auto"/>
                <w:right w:val="none" w:sz="0" w:space="0" w:color="auto"/>
              </w:divBdr>
            </w:div>
            <w:div w:id="1267690127">
              <w:marLeft w:val="0"/>
              <w:marRight w:val="0"/>
              <w:marTop w:val="0"/>
              <w:marBottom w:val="0"/>
              <w:divBdr>
                <w:top w:val="none" w:sz="0" w:space="0" w:color="auto"/>
                <w:left w:val="none" w:sz="0" w:space="0" w:color="auto"/>
                <w:bottom w:val="none" w:sz="0" w:space="0" w:color="auto"/>
                <w:right w:val="none" w:sz="0" w:space="0" w:color="auto"/>
              </w:divBdr>
            </w:div>
            <w:div w:id="1268198221">
              <w:marLeft w:val="0"/>
              <w:marRight w:val="0"/>
              <w:marTop w:val="0"/>
              <w:marBottom w:val="0"/>
              <w:divBdr>
                <w:top w:val="none" w:sz="0" w:space="0" w:color="auto"/>
                <w:left w:val="none" w:sz="0" w:space="0" w:color="auto"/>
                <w:bottom w:val="none" w:sz="0" w:space="0" w:color="auto"/>
                <w:right w:val="none" w:sz="0" w:space="0" w:color="auto"/>
              </w:divBdr>
            </w:div>
            <w:div w:id="1268386611">
              <w:marLeft w:val="0"/>
              <w:marRight w:val="0"/>
              <w:marTop w:val="0"/>
              <w:marBottom w:val="0"/>
              <w:divBdr>
                <w:top w:val="none" w:sz="0" w:space="0" w:color="auto"/>
                <w:left w:val="none" w:sz="0" w:space="0" w:color="auto"/>
                <w:bottom w:val="none" w:sz="0" w:space="0" w:color="auto"/>
                <w:right w:val="none" w:sz="0" w:space="0" w:color="auto"/>
              </w:divBdr>
            </w:div>
            <w:div w:id="1268462806">
              <w:marLeft w:val="0"/>
              <w:marRight w:val="0"/>
              <w:marTop w:val="0"/>
              <w:marBottom w:val="0"/>
              <w:divBdr>
                <w:top w:val="none" w:sz="0" w:space="0" w:color="auto"/>
                <w:left w:val="none" w:sz="0" w:space="0" w:color="auto"/>
                <w:bottom w:val="none" w:sz="0" w:space="0" w:color="auto"/>
                <w:right w:val="none" w:sz="0" w:space="0" w:color="auto"/>
              </w:divBdr>
            </w:div>
            <w:div w:id="1269854722">
              <w:marLeft w:val="0"/>
              <w:marRight w:val="0"/>
              <w:marTop w:val="0"/>
              <w:marBottom w:val="0"/>
              <w:divBdr>
                <w:top w:val="none" w:sz="0" w:space="0" w:color="auto"/>
                <w:left w:val="none" w:sz="0" w:space="0" w:color="auto"/>
                <w:bottom w:val="none" w:sz="0" w:space="0" w:color="auto"/>
                <w:right w:val="none" w:sz="0" w:space="0" w:color="auto"/>
              </w:divBdr>
            </w:div>
            <w:div w:id="1273129779">
              <w:marLeft w:val="0"/>
              <w:marRight w:val="0"/>
              <w:marTop w:val="0"/>
              <w:marBottom w:val="0"/>
              <w:divBdr>
                <w:top w:val="none" w:sz="0" w:space="0" w:color="auto"/>
                <w:left w:val="none" w:sz="0" w:space="0" w:color="auto"/>
                <w:bottom w:val="none" w:sz="0" w:space="0" w:color="auto"/>
                <w:right w:val="none" w:sz="0" w:space="0" w:color="auto"/>
              </w:divBdr>
            </w:div>
            <w:div w:id="1274704289">
              <w:marLeft w:val="0"/>
              <w:marRight w:val="0"/>
              <w:marTop w:val="0"/>
              <w:marBottom w:val="0"/>
              <w:divBdr>
                <w:top w:val="none" w:sz="0" w:space="0" w:color="auto"/>
                <w:left w:val="none" w:sz="0" w:space="0" w:color="auto"/>
                <w:bottom w:val="none" w:sz="0" w:space="0" w:color="auto"/>
                <w:right w:val="none" w:sz="0" w:space="0" w:color="auto"/>
              </w:divBdr>
            </w:div>
            <w:div w:id="1276711729">
              <w:marLeft w:val="0"/>
              <w:marRight w:val="0"/>
              <w:marTop w:val="0"/>
              <w:marBottom w:val="0"/>
              <w:divBdr>
                <w:top w:val="none" w:sz="0" w:space="0" w:color="auto"/>
                <w:left w:val="none" w:sz="0" w:space="0" w:color="auto"/>
                <w:bottom w:val="none" w:sz="0" w:space="0" w:color="auto"/>
                <w:right w:val="none" w:sz="0" w:space="0" w:color="auto"/>
              </w:divBdr>
            </w:div>
            <w:div w:id="1277522079">
              <w:marLeft w:val="0"/>
              <w:marRight w:val="0"/>
              <w:marTop w:val="0"/>
              <w:marBottom w:val="0"/>
              <w:divBdr>
                <w:top w:val="none" w:sz="0" w:space="0" w:color="auto"/>
                <w:left w:val="none" w:sz="0" w:space="0" w:color="auto"/>
                <w:bottom w:val="none" w:sz="0" w:space="0" w:color="auto"/>
                <w:right w:val="none" w:sz="0" w:space="0" w:color="auto"/>
              </w:divBdr>
            </w:div>
            <w:div w:id="1285383270">
              <w:marLeft w:val="0"/>
              <w:marRight w:val="0"/>
              <w:marTop w:val="0"/>
              <w:marBottom w:val="0"/>
              <w:divBdr>
                <w:top w:val="none" w:sz="0" w:space="0" w:color="auto"/>
                <w:left w:val="none" w:sz="0" w:space="0" w:color="auto"/>
                <w:bottom w:val="none" w:sz="0" w:space="0" w:color="auto"/>
                <w:right w:val="none" w:sz="0" w:space="0" w:color="auto"/>
              </w:divBdr>
            </w:div>
            <w:div w:id="1285767285">
              <w:marLeft w:val="0"/>
              <w:marRight w:val="0"/>
              <w:marTop w:val="0"/>
              <w:marBottom w:val="0"/>
              <w:divBdr>
                <w:top w:val="none" w:sz="0" w:space="0" w:color="auto"/>
                <w:left w:val="none" w:sz="0" w:space="0" w:color="auto"/>
                <w:bottom w:val="none" w:sz="0" w:space="0" w:color="auto"/>
                <w:right w:val="none" w:sz="0" w:space="0" w:color="auto"/>
              </w:divBdr>
            </w:div>
            <w:div w:id="1287614705">
              <w:marLeft w:val="0"/>
              <w:marRight w:val="0"/>
              <w:marTop w:val="0"/>
              <w:marBottom w:val="0"/>
              <w:divBdr>
                <w:top w:val="none" w:sz="0" w:space="0" w:color="auto"/>
                <w:left w:val="none" w:sz="0" w:space="0" w:color="auto"/>
                <w:bottom w:val="none" w:sz="0" w:space="0" w:color="auto"/>
                <w:right w:val="none" w:sz="0" w:space="0" w:color="auto"/>
              </w:divBdr>
            </w:div>
            <w:div w:id="1288508016">
              <w:marLeft w:val="0"/>
              <w:marRight w:val="0"/>
              <w:marTop w:val="0"/>
              <w:marBottom w:val="0"/>
              <w:divBdr>
                <w:top w:val="none" w:sz="0" w:space="0" w:color="auto"/>
                <w:left w:val="none" w:sz="0" w:space="0" w:color="auto"/>
                <w:bottom w:val="none" w:sz="0" w:space="0" w:color="auto"/>
                <w:right w:val="none" w:sz="0" w:space="0" w:color="auto"/>
              </w:divBdr>
            </w:div>
            <w:div w:id="1288858203">
              <w:marLeft w:val="0"/>
              <w:marRight w:val="0"/>
              <w:marTop w:val="0"/>
              <w:marBottom w:val="0"/>
              <w:divBdr>
                <w:top w:val="none" w:sz="0" w:space="0" w:color="auto"/>
                <w:left w:val="none" w:sz="0" w:space="0" w:color="auto"/>
                <w:bottom w:val="none" w:sz="0" w:space="0" w:color="auto"/>
                <w:right w:val="none" w:sz="0" w:space="0" w:color="auto"/>
              </w:divBdr>
            </w:div>
            <w:div w:id="1290864478">
              <w:marLeft w:val="0"/>
              <w:marRight w:val="0"/>
              <w:marTop w:val="0"/>
              <w:marBottom w:val="0"/>
              <w:divBdr>
                <w:top w:val="none" w:sz="0" w:space="0" w:color="auto"/>
                <w:left w:val="none" w:sz="0" w:space="0" w:color="auto"/>
                <w:bottom w:val="none" w:sz="0" w:space="0" w:color="auto"/>
                <w:right w:val="none" w:sz="0" w:space="0" w:color="auto"/>
              </w:divBdr>
            </w:div>
            <w:div w:id="1291739531">
              <w:marLeft w:val="0"/>
              <w:marRight w:val="0"/>
              <w:marTop w:val="0"/>
              <w:marBottom w:val="0"/>
              <w:divBdr>
                <w:top w:val="none" w:sz="0" w:space="0" w:color="auto"/>
                <w:left w:val="none" w:sz="0" w:space="0" w:color="auto"/>
                <w:bottom w:val="none" w:sz="0" w:space="0" w:color="auto"/>
                <w:right w:val="none" w:sz="0" w:space="0" w:color="auto"/>
              </w:divBdr>
            </w:div>
            <w:div w:id="1293172337">
              <w:marLeft w:val="0"/>
              <w:marRight w:val="0"/>
              <w:marTop w:val="0"/>
              <w:marBottom w:val="0"/>
              <w:divBdr>
                <w:top w:val="none" w:sz="0" w:space="0" w:color="auto"/>
                <w:left w:val="none" w:sz="0" w:space="0" w:color="auto"/>
                <w:bottom w:val="none" w:sz="0" w:space="0" w:color="auto"/>
                <w:right w:val="none" w:sz="0" w:space="0" w:color="auto"/>
              </w:divBdr>
            </w:div>
            <w:div w:id="1298680034">
              <w:marLeft w:val="0"/>
              <w:marRight w:val="0"/>
              <w:marTop w:val="0"/>
              <w:marBottom w:val="0"/>
              <w:divBdr>
                <w:top w:val="none" w:sz="0" w:space="0" w:color="auto"/>
                <w:left w:val="none" w:sz="0" w:space="0" w:color="auto"/>
                <w:bottom w:val="none" w:sz="0" w:space="0" w:color="auto"/>
                <w:right w:val="none" w:sz="0" w:space="0" w:color="auto"/>
              </w:divBdr>
            </w:div>
            <w:div w:id="1306740645">
              <w:marLeft w:val="0"/>
              <w:marRight w:val="0"/>
              <w:marTop w:val="0"/>
              <w:marBottom w:val="0"/>
              <w:divBdr>
                <w:top w:val="none" w:sz="0" w:space="0" w:color="auto"/>
                <w:left w:val="none" w:sz="0" w:space="0" w:color="auto"/>
                <w:bottom w:val="none" w:sz="0" w:space="0" w:color="auto"/>
                <w:right w:val="none" w:sz="0" w:space="0" w:color="auto"/>
              </w:divBdr>
            </w:div>
            <w:div w:id="1307592303">
              <w:marLeft w:val="0"/>
              <w:marRight w:val="0"/>
              <w:marTop w:val="0"/>
              <w:marBottom w:val="0"/>
              <w:divBdr>
                <w:top w:val="none" w:sz="0" w:space="0" w:color="auto"/>
                <w:left w:val="none" w:sz="0" w:space="0" w:color="auto"/>
                <w:bottom w:val="none" w:sz="0" w:space="0" w:color="auto"/>
                <w:right w:val="none" w:sz="0" w:space="0" w:color="auto"/>
              </w:divBdr>
            </w:div>
            <w:div w:id="1311252134">
              <w:marLeft w:val="0"/>
              <w:marRight w:val="0"/>
              <w:marTop w:val="0"/>
              <w:marBottom w:val="0"/>
              <w:divBdr>
                <w:top w:val="none" w:sz="0" w:space="0" w:color="auto"/>
                <w:left w:val="none" w:sz="0" w:space="0" w:color="auto"/>
                <w:bottom w:val="none" w:sz="0" w:space="0" w:color="auto"/>
                <w:right w:val="none" w:sz="0" w:space="0" w:color="auto"/>
              </w:divBdr>
            </w:div>
            <w:div w:id="1312711651">
              <w:marLeft w:val="0"/>
              <w:marRight w:val="0"/>
              <w:marTop w:val="0"/>
              <w:marBottom w:val="0"/>
              <w:divBdr>
                <w:top w:val="none" w:sz="0" w:space="0" w:color="auto"/>
                <w:left w:val="none" w:sz="0" w:space="0" w:color="auto"/>
                <w:bottom w:val="none" w:sz="0" w:space="0" w:color="auto"/>
                <w:right w:val="none" w:sz="0" w:space="0" w:color="auto"/>
              </w:divBdr>
            </w:div>
            <w:div w:id="1316184601">
              <w:marLeft w:val="0"/>
              <w:marRight w:val="0"/>
              <w:marTop w:val="0"/>
              <w:marBottom w:val="0"/>
              <w:divBdr>
                <w:top w:val="none" w:sz="0" w:space="0" w:color="auto"/>
                <w:left w:val="none" w:sz="0" w:space="0" w:color="auto"/>
                <w:bottom w:val="none" w:sz="0" w:space="0" w:color="auto"/>
                <w:right w:val="none" w:sz="0" w:space="0" w:color="auto"/>
              </w:divBdr>
            </w:div>
            <w:div w:id="1316303354">
              <w:marLeft w:val="0"/>
              <w:marRight w:val="0"/>
              <w:marTop w:val="0"/>
              <w:marBottom w:val="0"/>
              <w:divBdr>
                <w:top w:val="none" w:sz="0" w:space="0" w:color="auto"/>
                <w:left w:val="none" w:sz="0" w:space="0" w:color="auto"/>
                <w:bottom w:val="none" w:sz="0" w:space="0" w:color="auto"/>
                <w:right w:val="none" w:sz="0" w:space="0" w:color="auto"/>
              </w:divBdr>
            </w:div>
            <w:div w:id="1324965382">
              <w:marLeft w:val="0"/>
              <w:marRight w:val="0"/>
              <w:marTop w:val="0"/>
              <w:marBottom w:val="0"/>
              <w:divBdr>
                <w:top w:val="none" w:sz="0" w:space="0" w:color="auto"/>
                <w:left w:val="none" w:sz="0" w:space="0" w:color="auto"/>
                <w:bottom w:val="none" w:sz="0" w:space="0" w:color="auto"/>
                <w:right w:val="none" w:sz="0" w:space="0" w:color="auto"/>
              </w:divBdr>
            </w:div>
            <w:div w:id="1325743486">
              <w:marLeft w:val="0"/>
              <w:marRight w:val="0"/>
              <w:marTop w:val="0"/>
              <w:marBottom w:val="0"/>
              <w:divBdr>
                <w:top w:val="none" w:sz="0" w:space="0" w:color="auto"/>
                <w:left w:val="none" w:sz="0" w:space="0" w:color="auto"/>
                <w:bottom w:val="none" w:sz="0" w:space="0" w:color="auto"/>
                <w:right w:val="none" w:sz="0" w:space="0" w:color="auto"/>
              </w:divBdr>
            </w:div>
            <w:div w:id="1329097852">
              <w:marLeft w:val="0"/>
              <w:marRight w:val="0"/>
              <w:marTop w:val="0"/>
              <w:marBottom w:val="0"/>
              <w:divBdr>
                <w:top w:val="none" w:sz="0" w:space="0" w:color="auto"/>
                <w:left w:val="none" w:sz="0" w:space="0" w:color="auto"/>
                <w:bottom w:val="none" w:sz="0" w:space="0" w:color="auto"/>
                <w:right w:val="none" w:sz="0" w:space="0" w:color="auto"/>
              </w:divBdr>
            </w:div>
            <w:div w:id="1329482895">
              <w:marLeft w:val="0"/>
              <w:marRight w:val="0"/>
              <w:marTop w:val="0"/>
              <w:marBottom w:val="0"/>
              <w:divBdr>
                <w:top w:val="none" w:sz="0" w:space="0" w:color="auto"/>
                <w:left w:val="none" w:sz="0" w:space="0" w:color="auto"/>
                <w:bottom w:val="none" w:sz="0" w:space="0" w:color="auto"/>
                <w:right w:val="none" w:sz="0" w:space="0" w:color="auto"/>
              </w:divBdr>
            </w:div>
            <w:div w:id="1331986002">
              <w:marLeft w:val="0"/>
              <w:marRight w:val="0"/>
              <w:marTop w:val="0"/>
              <w:marBottom w:val="0"/>
              <w:divBdr>
                <w:top w:val="none" w:sz="0" w:space="0" w:color="auto"/>
                <w:left w:val="none" w:sz="0" w:space="0" w:color="auto"/>
                <w:bottom w:val="none" w:sz="0" w:space="0" w:color="auto"/>
                <w:right w:val="none" w:sz="0" w:space="0" w:color="auto"/>
              </w:divBdr>
            </w:div>
            <w:div w:id="1337266305">
              <w:marLeft w:val="0"/>
              <w:marRight w:val="0"/>
              <w:marTop w:val="0"/>
              <w:marBottom w:val="0"/>
              <w:divBdr>
                <w:top w:val="none" w:sz="0" w:space="0" w:color="auto"/>
                <w:left w:val="none" w:sz="0" w:space="0" w:color="auto"/>
                <w:bottom w:val="none" w:sz="0" w:space="0" w:color="auto"/>
                <w:right w:val="none" w:sz="0" w:space="0" w:color="auto"/>
              </w:divBdr>
            </w:div>
            <w:div w:id="1340153324">
              <w:marLeft w:val="0"/>
              <w:marRight w:val="0"/>
              <w:marTop w:val="0"/>
              <w:marBottom w:val="0"/>
              <w:divBdr>
                <w:top w:val="none" w:sz="0" w:space="0" w:color="auto"/>
                <w:left w:val="none" w:sz="0" w:space="0" w:color="auto"/>
                <w:bottom w:val="none" w:sz="0" w:space="0" w:color="auto"/>
                <w:right w:val="none" w:sz="0" w:space="0" w:color="auto"/>
              </w:divBdr>
            </w:div>
            <w:div w:id="1343895829">
              <w:marLeft w:val="0"/>
              <w:marRight w:val="0"/>
              <w:marTop w:val="0"/>
              <w:marBottom w:val="0"/>
              <w:divBdr>
                <w:top w:val="none" w:sz="0" w:space="0" w:color="auto"/>
                <w:left w:val="none" w:sz="0" w:space="0" w:color="auto"/>
                <w:bottom w:val="none" w:sz="0" w:space="0" w:color="auto"/>
                <w:right w:val="none" w:sz="0" w:space="0" w:color="auto"/>
              </w:divBdr>
            </w:div>
            <w:div w:id="1344820335">
              <w:marLeft w:val="0"/>
              <w:marRight w:val="0"/>
              <w:marTop w:val="0"/>
              <w:marBottom w:val="0"/>
              <w:divBdr>
                <w:top w:val="none" w:sz="0" w:space="0" w:color="auto"/>
                <w:left w:val="none" w:sz="0" w:space="0" w:color="auto"/>
                <w:bottom w:val="none" w:sz="0" w:space="0" w:color="auto"/>
                <w:right w:val="none" w:sz="0" w:space="0" w:color="auto"/>
              </w:divBdr>
            </w:div>
            <w:div w:id="1351494829">
              <w:marLeft w:val="0"/>
              <w:marRight w:val="0"/>
              <w:marTop w:val="0"/>
              <w:marBottom w:val="0"/>
              <w:divBdr>
                <w:top w:val="none" w:sz="0" w:space="0" w:color="auto"/>
                <w:left w:val="none" w:sz="0" w:space="0" w:color="auto"/>
                <w:bottom w:val="none" w:sz="0" w:space="0" w:color="auto"/>
                <w:right w:val="none" w:sz="0" w:space="0" w:color="auto"/>
              </w:divBdr>
            </w:div>
            <w:div w:id="1356616826">
              <w:marLeft w:val="0"/>
              <w:marRight w:val="0"/>
              <w:marTop w:val="0"/>
              <w:marBottom w:val="0"/>
              <w:divBdr>
                <w:top w:val="none" w:sz="0" w:space="0" w:color="auto"/>
                <w:left w:val="none" w:sz="0" w:space="0" w:color="auto"/>
                <w:bottom w:val="none" w:sz="0" w:space="0" w:color="auto"/>
                <w:right w:val="none" w:sz="0" w:space="0" w:color="auto"/>
              </w:divBdr>
            </w:div>
            <w:div w:id="1357998933">
              <w:marLeft w:val="0"/>
              <w:marRight w:val="0"/>
              <w:marTop w:val="0"/>
              <w:marBottom w:val="0"/>
              <w:divBdr>
                <w:top w:val="none" w:sz="0" w:space="0" w:color="auto"/>
                <w:left w:val="none" w:sz="0" w:space="0" w:color="auto"/>
                <w:bottom w:val="none" w:sz="0" w:space="0" w:color="auto"/>
                <w:right w:val="none" w:sz="0" w:space="0" w:color="auto"/>
              </w:divBdr>
            </w:div>
            <w:div w:id="1360082344">
              <w:marLeft w:val="0"/>
              <w:marRight w:val="0"/>
              <w:marTop w:val="0"/>
              <w:marBottom w:val="0"/>
              <w:divBdr>
                <w:top w:val="none" w:sz="0" w:space="0" w:color="auto"/>
                <w:left w:val="none" w:sz="0" w:space="0" w:color="auto"/>
                <w:bottom w:val="none" w:sz="0" w:space="0" w:color="auto"/>
                <w:right w:val="none" w:sz="0" w:space="0" w:color="auto"/>
              </w:divBdr>
            </w:div>
            <w:div w:id="1361200125">
              <w:marLeft w:val="0"/>
              <w:marRight w:val="0"/>
              <w:marTop w:val="0"/>
              <w:marBottom w:val="0"/>
              <w:divBdr>
                <w:top w:val="none" w:sz="0" w:space="0" w:color="auto"/>
                <w:left w:val="none" w:sz="0" w:space="0" w:color="auto"/>
                <w:bottom w:val="none" w:sz="0" w:space="0" w:color="auto"/>
                <w:right w:val="none" w:sz="0" w:space="0" w:color="auto"/>
              </w:divBdr>
            </w:div>
            <w:div w:id="1364021322">
              <w:marLeft w:val="0"/>
              <w:marRight w:val="0"/>
              <w:marTop w:val="0"/>
              <w:marBottom w:val="0"/>
              <w:divBdr>
                <w:top w:val="none" w:sz="0" w:space="0" w:color="auto"/>
                <w:left w:val="none" w:sz="0" w:space="0" w:color="auto"/>
                <w:bottom w:val="none" w:sz="0" w:space="0" w:color="auto"/>
                <w:right w:val="none" w:sz="0" w:space="0" w:color="auto"/>
              </w:divBdr>
            </w:div>
            <w:div w:id="1366445203">
              <w:marLeft w:val="0"/>
              <w:marRight w:val="0"/>
              <w:marTop w:val="0"/>
              <w:marBottom w:val="0"/>
              <w:divBdr>
                <w:top w:val="none" w:sz="0" w:space="0" w:color="auto"/>
                <w:left w:val="none" w:sz="0" w:space="0" w:color="auto"/>
                <w:bottom w:val="none" w:sz="0" w:space="0" w:color="auto"/>
                <w:right w:val="none" w:sz="0" w:space="0" w:color="auto"/>
              </w:divBdr>
            </w:div>
            <w:div w:id="1367751344">
              <w:marLeft w:val="0"/>
              <w:marRight w:val="0"/>
              <w:marTop w:val="0"/>
              <w:marBottom w:val="0"/>
              <w:divBdr>
                <w:top w:val="none" w:sz="0" w:space="0" w:color="auto"/>
                <w:left w:val="none" w:sz="0" w:space="0" w:color="auto"/>
                <w:bottom w:val="none" w:sz="0" w:space="0" w:color="auto"/>
                <w:right w:val="none" w:sz="0" w:space="0" w:color="auto"/>
              </w:divBdr>
            </w:div>
            <w:div w:id="1373187471">
              <w:marLeft w:val="0"/>
              <w:marRight w:val="0"/>
              <w:marTop w:val="0"/>
              <w:marBottom w:val="0"/>
              <w:divBdr>
                <w:top w:val="none" w:sz="0" w:space="0" w:color="auto"/>
                <w:left w:val="none" w:sz="0" w:space="0" w:color="auto"/>
                <w:bottom w:val="none" w:sz="0" w:space="0" w:color="auto"/>
                <w:right w:val="none" w:sz="0" w:space="0" w:color="auto"/>
              </w:divBdr>
            </w:div>
            <w:div w:id="1379164832">
              <w:marLeft w:val="0"/>
              <w:marRight w:val="0"/>
              <w:marTop w:val="0"/>
              <w:marBottom w:val="0"/>
              <w:divBdr>
                <w:top w:val="none" w:sz="0" w:space="0" w:color="auto"/>
                <w:left w:val="none" w:sz="0" w:space="0" w:color="auto"/>
                <w:bottom w:val="none" w:sz="0" w:space="0" w:color="auto"/>
                <w:right w:val="none" w:sz="0" w:space="0" w:color="auto"/>
              </w:divBdr>
            </w:div>
            <w:div w:id="1380126771">
              <w:marLeft w:val="0"/>
              <w:marRight w:val="0"/>
              <w:marTop w:val="0"/>
              <w:marBottom w:val="0"/>
              <w:divBdr>
                <w:top w:val="none" w:sz="0" w:space="0" w:color="auto"/>
                <w:left w:val="none" w:sz="0" w:space="0" w:color="auto"/>
                <w:bottom w:val="none" w:sz="0" w:space="0" w:color="auto"/>
                <w:right w:val="none" w:sz="0" w:space="0" w:color="auto"/>
              </w:divBdr>
            </w:div>
            <w:div w:id="1381512860">
              <w:marLeft w:val="0"/>
              <w:marRight w:val="0"/>
              <w:marTop w:val="0"/>
              <w:marBottom w:val="0"/>
              <w:divBdr>
                <w:top w:val="none" w:sz="0" w:space="0" w:color="auto"/>
                <w:left w:val="none" w:sz="0" w:space="0" w:color="auto"/>
                <w:bottom w:val="none" w:sz="0" w:space="0" w:color="auto"/>
                <w:right w:val="none" w:sz="0" w:space="0" w:color="auto"/>
              </w:divBdr>
            </w:div>
            <w:div w:id="1384597408">
              <w:marLeft w:val="0"/>
              <w:marRight w:val="0"/>
              <w:marTop w:val="0"/>
              <w:marBottom w:val="0"/>
              <w:divBdr>
                <w:top w:val="none" w:sz="0" w:space="0" w:color="auto"/>
                <w:left w:val="none" w:sz="0" w:space="0" w:color="auto"/>
                <w:bottom w:val="none" w:sz="0" w:space="0" w:color="auto"/>
                <w:right w:val="none" w:sz="0" w:space="0" w:color="auto"/>
              </w:divBdr>
            </w:div>
            <w:div w:id="1386682059">
              <w:marLeft w:val="0"/>
              <w:marRight w:val="0"/>
              <w:marTop w:val="0"/>
              <w:marBottom w:val="0"/>
              <w:divBdr>
                <w:top w:val="none" w:sz="0" w:space="0" w:color="auto"/>
                <w:left w:val="none" w:sz="0" w:space="0" w:color="auto"/>
                <w:bottom w:val="none" w:sz="0" w:space="0" w:color="auto"/>
                <w:right w:val="none" w:sz="0" w:space="0" w:color="auto"/>
              </w:divBdr>
            </w:div>
            <w:div w:id="1394307093">
              <w:marLeft w:val="0"/>
              <w:marRight w:val="0"/>
              <w:marTop w:val="0"/>
              <w:marBottom w:val="0"/>
              <w:divBdr>
                <w:top w:val="none" w:sz="0" w:space="0" w:color="auto"/>
                <w:left w:val="none" w:sz="0" w:space="0" w:color="auto"/>
                <w:bottom w:val="none" w:sz="0" w:space="0" w:color="auto"/>
                <w:right w:val="none" w:sz="0" w:space="0" w:color="auto"/>
              </w:divBdr>
            </w:div>
            <w:div w:id="1394623507">
              <w:marLeft w:val="0"/>
              <w:marRight w:val="0"/>
              <w:marTop w:val="0"/>
              <w:marBottom w:val="0"/>
              <w:divBdr>
                <w:top w:val="none" w:sz="0" w:space="0" w:color="auto"/>
                <w:left w:val="none" w:sz="0" w:space="0" w:color="auto"/>
                <w:bottom w:val="none" w:sz="0" w:space="0" w:color="auto"/>
                <w:right w:val="none" w:sz="0" w:space="0" w:color="auto"/>
              </w:divBdr>
            </w:div>
            <w:div w:id="1401711424">
              <w:marLeft w:val="0"/>
              <w:marRight w:val="0"/>
              <w:marTop w:val="0"/>
              <w:marBottom w:val="0"/>
              <w:divBdr>
                <w:top w:val="none" w:sz="0" w:space="0" w:color="auto"/>
                <w:left w:val="none" w:sz="0" w:space="0" w:color="auto"/>
                <w:bottom w:val="none" w:sz="0" w:space="0" w:color="auto"/>
                <w:right w:val="none" w:sz="0" w:space="0" w:color="auto"/>
              </w:divBdr>
            </w:div>
            <w:div w:id="1402554794">
              <w:marLeft w:val="0"/>
              <w:marRight w:val="0"/>
              <w:marTop w:val="0"/>
              <w:marBottom w:val="0"/>
              <w:divBdr>
                <w:top w:val="none" w:sz="0" w:space="0" w:color="auto"/>
                <w:left w:val="none" w:sz="0" w:space="0" w:color="auto"/>
                <w:bottom w:val="none" w:sz="0" w:space="0" w:color="auto"/>
                <w:right w:val="none" w:sz="0" w:space="0" w:color="auto"/>
              </w:divBdr>
            </w:div>
            <w:div w:id="1407923718">
              <w:marLeft w:val="0"/>
              <w:marRight w:val="0"/>
              <w:marTop w:val="0"/>
              <w:marBottom w:val="0"/>
              <w:divBdr>
                <w:top w:val="none" w:sz="0" w:space="0" w:color="auto"/>
                <w:left w:val="none" w:sz="0" w:space="0" w:color="auto"/>
                <w:bottom w:val="none" w:sz="0" w:space="0" w:color="auto"/>
                <w:right w:val="none" w:sz="0" w:space="0" w:color="auto"/>
              </w:divBdr>
            </w:div>
            <w:div w:id="1412392230">
              <w:marLeft w:val="0"/>
              <w:marRight w:val="0"/>
              <w:marTop w:val="0"/>
              <w:marBottom w:val="0"/>
              <w:divBdr>
                <w:top w:val="none" w:sz="0" w:space="0" w:color="auto"/>
                <w:left w:val="none" w:sz="0" w:space="0" w:color="auto"/>
                <w:bottom w:val="none" w:sz="0" w:space="0" w:color="auto"/>
                <w:right w:val="none" w:sz="0" w:space="0" w:color="auto"/>
              </w:divBdr>
            </w:div>
            <w:div w:id="1416395295">
              <w:marLeft w:val="0"/>
              <w:marRight w:val="0"/>
              <w:marTop w:val="0"/>
              <w:marBottom w:val="0"/>
              <w:divBdr>
                <w:top w:val="none" w:sz="0" w:space="0" w:color="auto"/>
                <w:left w:val="none" w:sz="0" w:space="0" w:color="auto"/>
                <w:bottom w:val="none" w:sz="0" w:space="0" w:color="auto"/>
                <w:right w:val="none" w:sz="0" w:space="0" w:color="auto"/>
              </w:divBdr>
            </w:div>
            <w:div w:id="1419643473">
              <w:marLeft w:val="0"/>
              <w:marRight w:val="0"/>
              <w:marTop w:val="0"/>
              <w:marBottom w:val="0"/>
              <w:divBdr>
                <w:top w:val="none" w:sz="0" w:space="0" w:color="auto"/>
                <w:left w:val="none" w:sz="0" w:space="0" w:color="auto"/>
                <w:bottom w:val="none" w:sz="0" w:space="0" w:color="auto"/>
                <w:right w:val="none" w:sz="0" w:space="0" w:color="auto"/>
              </w:divBdr>
            </w:div>
            <w:div w:id="1420903452">
              <w:marLeft w:val="0"/>
              <w:marRight w:val="0"/>
              <w:marTop w:val="0"/>
              <w:marBottom w:val="0"/>
              <w:divBdr>
                <w:top w:val="none" w:sz="0" w:space="0" w:color="auto"/>
                <w:left w:val="none" w:sz="0" w:space="0" w:color="auto"/>
                <w:bottom w:val="none" w:sz="0" w:space="0" w:color="auto"/>
                <w:right w:val="none" w:sz="0" w:space="0" w:color="auto"/>
              </w:divBdr>
            </w:div>
            <w:div w:id="1421835269">
              <w:marLeft w:val="0"/>
              <w:marRight w:val="0"/>
              <w:marTop w:val="0"/>
              <w:marBottom w:val="0"/>
              <w:divBdr>
                <w:top w:val="none" w:sz="0" w:space="0" w:color="auto"/>
                <w:left w:val="none" w:sz="0" w:space="0" w:color="auto"/>
                <w:bottom w:val="none" w:sz="0" w:space="0" w:color="auto"/>
                <w:right w:val="none" w:sz="0" w:space="0" w:color="auto"/>
              </w:divBdr>
            </w:div>
            <w:div w:id="1428310030">
              <w:marLeft w:val="0"/>
              <w:marRight w:val="0"/>
              <w:marTop w:val="0"/>
              <w:marBottom w:val="0"/>
              <w:divBdr>
                <w:top w:val="none" w:sz="0" w:space="0" w:color="auto"/>
                <w:left w:val="none" w:sz="0" w:space="0" w:color="auto"/>
                <w:bottom w:val="none" w:sz="0" w:space="0" w:color="auto"/>
                <w:right w:val="none" w:sz="0" w:space="0" w:color="auto"/>
              </w:divBdr>
            </w:div>
            <w:div w:id="1434208658">
              <w:marLeft w:val="0"/>
              <w:marRight w:val="0"/>
              <w:marTop w:val="0"/>
              <w:marBottom w:val="0"/>
              <w:divBdr>
                <w:top w:val="none" w:sz="0" w:space="0" w:color="auto"/>
                <w:left w:val="none" w:sz="0" w:space="0" w:color="auto"/>
                <w:bottom w:val="none" w:sz="0" w:space="0" w:color="auto"/>
                <w:right w:val="none" w:sz="0" w:space="0" w:color="auto"/>
              </w:divBdr>
            </w:div>
            <w:div w:id="1434324558">
              <w:marLeft w:val="0"/>
              <w:marRight w:val="0"/>
              <w:marTop w:val="0"/>
              <w:marBottom w:val="0"/>
              <w:divBdr>
                <w:top w:val="none" w:sz="0" w:space="0" w:color="auto"/>
                <w:left w:val="none" w:sz="0" w:space="0" w:color="auto"/>
                <w:bottom w:val="none" w:sz="0" w:space="0" w:color="auto"/>
                <w:right w:val="none" w:sz="0" w:space="0" w:color="auto"/>
              </w:divBdr>
            </w:div>
            <w:div w:id="1436711116">
              <w:marLeft w:val="0"/>
              <w:marRight w:val="0"/>
              <w:marTop w:val="0"/>
              <w:marBottom w:val="0"/>
              <w:divBdr>
                <w:top w:val="none" w:sz="0" w:space="0" w:color="auto"/>
                <w:left w:val="none" w:sz="0" w:space="0" w:color="auto"/>
                <w:bottom w:val="none" w:sz="0" w:space="0" w:color="auto"/>
                <w:right w:val="none" w:sz="0" w:space="0" w:color="auto"/>
              </w:divBdr>
            </w:div>
            <w:div w:id="1437751459">
              <w:marLeft w:val="0"/>
              <w:marRight w:val="0"/>
              <w:marTop w:val="0"/>
              <w:marBottom w:val="0"/>
              <w:divBdr>
                <w:top w:val="none" w:sz="0" w:space="0" w:color="auto"/>
                <w:left w:val="none" w:sz="0" w:space="0" w:color="auto"/>
                <w:bottom w:val="none" w:sz="0" w:space="0" w:color="auto"/>
                <w:right w:val="none" w:sz="0" w:space="0" w:color="auto"/>
              </w:divBdr>
            </w:div>
            <w:div w:id="1438713226">
              <w:marLeft w:val="0"/>
              <w:marRight w:val="0"/>
              <w:marTop w:val="0"/>
              <w:marBottom w:val="0"/>
              <w:divBdr>
                <w:top w:val="none" w:sz="0" w:space="0" w:color="auto"/>
                <w:left w:val="none" w:sz="0" w:space="0" w:color="auto"/>
                <w:bottom w:val="none" w:sz="0" w:space="0" w:color="auto"/>
                <w:right w:val="none" w:sz="0" w:space="0" w:color="auto"/>
              </w:divBdr>
            </w:div>
            <w:div w:id="1440446947">
              <w:marLeft w:val="0"/>
              <w:marRight w:val="0"/>
              <w:marTop w:val="0"/>
              <w:marBottom w:val="0"/>
              <w:divBdr>
                <w:top w:val="none" w:sz="0" w:space="0" w:color="auto"/>
                <w:left w:val="none" w:sz="0" w:space="0" w:color="auto"/>
                <w:bottom w:val="none" w:sz="0" w:space="0" w:color="auto"/>
                <w:right w:val="none" w:sz="0" w:space="0" w:color="auto"/>
              </w:divBdr>
            </w:div>
            <w:div w:id="1445996886">
              <w:marLeft w:val="0"/>
              <w:marRight w:val="0"/>
              <w:marTop w:val="0"/>
              <w:marBottom w:val="0"/>
              <w:divBdr>
                <w:top w:val="none" w:sz="0" w:space="0" w:color="auto"/>
                <w:left w:val="none" w:sz="0" w:space="0" w:color="auto"/>
                <w:bottom w:val="none" w:sz="0" w:space="0" w:color="auto"/>
                <w:right w:val="none" w:sz="0" w:space="0" w:color="auto"/>
              </w:divBdr>
            </w:div>
            <w:div w:id="1447580952">
              <w:marLeft w:val="0"/>
              <w:marRight w:val="0"/>
              <w:marTop w:val="0"/>
              <w:marBottom w:val="0"/>
              <w:divBdr>
                <w:top w:val="none" w:sz="0" w:space="0" w:color="auto"/>
                <w:left w:val="none" w:sz="0" w:space="0" w:color="auto"/>
                <w:bottom w:val="none" w:sz="0" w:space="0" w:color="auto"/>
                <w:right w:val="none" w:sz="0" w:space="0" w:color="auto"/>
              </w:divBdr>
            </w:div>
            <w:div w:id="1448161092">
              <w:marLeft w:val="0"/>
              <w:marRight w:val="0"/>
              <w:marTop w:val="0"/>
              <w:marBottom w:val="0"/>
              <w:divBdr>
                <w:top w:val="none" w:sz="0" w:space="0" w:color="auto"/>
                <w:left w:val="none" w:sz="0" w:space="0" w:color="auto"/>
                <w:bottom w:val="none" w:sz="0" w:space="0" w:color="auto"/>
                <w:right w:val="none" w:sz="0" w:space="0" w:color="auto"/>
              </w:divBdr>
            </w:div>
            <w:div w:id="1450467813">
              <w:marLeft w:val="0"/>
              <w:marRight w:val="0"/>
              <w:marTop w:val="0"/>
              <w:marBottom w:val="0"/>
              <w:divBdr>
                <w:top w:val="none" w:sz="0" w:space="0" w:color="auto"/>
                <w:left w:val="none" w:sz="0" w:space="0" w:color="auto"/>
                <w:bottom w:val="none" w:sz="0" w:space="0" w:color="auto"/>
                <w:right w:val="none" w:sz="0" w:space="0" w:color="auto"/>
              </w:divBdr>
            </w:div>
            <w:div w:id="1451170579">
              <w:marLeft w:val="0"/>
              <w:marRight w:val="0"/>
              <w:marTop w:val="0"/>
              <w:marBottom w:val="0"/>
              <w:divBdr>
                <w:top w:val="none" w:sz="0" w:space="0" w:color="auto"/>
                <w:left w:val="none" w:sz="0" w:space="0" w:color="auto"/>
                <w:bottom w:val="none" w:sz="0" w:space="0" w:color="auto"/>
                <w:right w:val="none" w:sz="0" w:space="0" w:color="auto"/>
              </w:divBdr>
            </w:div>
            <w:div w:id="1454253539">
              <w:marLeft w:val="0"/>
              <w:marRight w:val="0"/>
              <w:marTop w:val="0"/>
              <w:marBottom w:val="0"/>
              <w:divBdr>
                <w:top w:val="none" w:sz="0" w:space="0" w:color="auto"/>
                <w:left w:val="none" w:sz="0" w:space="0" w:color="auto"/>
                <w:bottom w:val="none" w:sz="0" w:space="0" w:color="auto"/>
                <w:right w:val="none" w:sz="0" w:space="0" w:color="auto"/>
              </w:divBdr>
            </w:div>
            <w:div w:id="1456675651">
              <w:marLeft w:val="0"/>
              <w:marRight w:val="0"/>
              <w:marTop w:val="0"/>
              <w:marBottom w:val="0"/>
              <w:divBdr>
                <w:top w:val="none" w:sz="0" w:space="0" w:color="auto"/>
                <w:left w:val="none" w:sz="0" w:space="0" w:color="auto"/>
                <w:bottom w:val="none" w:sz="0" w:space="0" w:color="auto"/>
                <w:right w:val="none" w:sz="0" w:space="0" w:color="auto"/>
              </w:divBdr>
            </w:div>
            <w:div w:id="1458142375">
              <w:marLeft w:val="0"/>
              <w:marRight w:val="0"/>
              <w:marTop w:val="0"/>
              <w:marBottom w:val="0"/>
              <w:divBdr>
                <w:top w:val="none" w:sz="0" w:space="0" w:color="auto"/>
                <w:left w:val="none" w:sz="0" w:space="0" w:color="auto"/>
                <w:bottom w:val="none" w:sz="0" w:space="0" w:color="auto"/>
                <w:right w:val="none" w:sz="0" w:space="0" w:color="auto"/>
              </w:divBdr>
            </w:div>
            <w:div w:id="1459950193">
              <w:marLeft w:val="0"/>
              <w:marRight w:val="0"/>
              <w:marTop w:val="0"/>
              <w:marBottom w:val="0"/>
              <w:divBdr>
                <w:top w:val="none" w:sz="0" w:space="0" w:color="auto"/>
                <w:left w:val="none" w:sz="0" w:space="0" w:color="auto"/>
                <w:bottom w:val="none" w:sz="0" w:space="0" w:color="auto"/>
                <w:right w:val="none" w:sz="0" w:space="0" w:color="auto"/>
              </w:divBdr>
            </w:div>
            <w:div w:id="1463110411">
              <w:marLeft w:val="0"/>
              <w:marRight w:val="0"/>
              <w:marTop w:val="0"/>
              <w:marBottom w:val="0"/>
              <w:divBdr>
                <w:top w:val="none" w:sz="0" w:space="0" w:color="auto"/>
                <w:left w:val="none" w:sz="0" w:space="0" w:color="auto"/>
                <w:bottom w:val="none" w:sz="0" w:space="0" w:color="auto"/>
                <w:right w:val="none" w:sz="0" w:space="0" w:color="auto"/>
              </w:divBdr>
            </w:div>
            <w:div w:id="1463112313">
              <w:marLeft w:val="0"/>
              <w:marRight w:val="0"/>
              <w:marTop w:val="0"/>
              <w:marBottom w:val="0"/>
              <w:divBdr>
                <w:top w:val="none" w:sz="0" w:space="0" w:color="auto"/>
                <w:left w:val="none" w:sz="0" w:space="0" w:color="auto"/>
                <w:bottom w:val="none" w:sz="0" w:space="0" w:color="auto"/>
                <w:right w:val="none" w:sz="0" w:space="0" w:color="auto"/>
              </w:divBdr>
            </w:div>
            <w:div w:id="1474643257">
              <w:marLeft w:val="0"/>
              <w:marRight w:val="0"/>
              <w:marTop w:val="0"/>
              <w:marBottom w:val="0"/>
              <w:divBdr>
                <w:top w:val="none" w:sz="0" w:space="0" w:color="auto"/>
                <w:left w:val="none" w:sz="0" w:space="0" w:color="auto"/>
                <w:bottom w:val="none" w:sz="0" w:space="0" w:color="auto"/>
                <w:right w:val="none" w:sz="0" w:space="0" w:color="auto"/>
              </w:divBdr>
            </w:div>
            <w:div w:id="1477991891">
              <w:marLeft w:val="0"/>
              <w:marRight w:val="0"/>
              <w:marTop w:val="0"/>
              <w:marBottom w:val="0"/>
              <w:divBdr>
                <w:top w:val="none" w:sz="0" w:space="0" w:color="auto"/>
                <w:left w:val="none" w:sz="0" w:space="0" w:color="auto"/>
                <w:bottom w:val="none" w:sz="0" w:space="0" w:color="auto"/>
                <w:right w:val="none" w:sz="0" w:space="0" w:color="auto"/>
              </w:divBdr>
            </w:div>
            <w:div w:id="1480030241">
              <w:marLeft w:val="0"/>
              <w:marRight w:val="0"/>
              <w:marTop w:val="0"/>
              <w:marBottom w:val="0"/>
              <w:divBdr>
                <w:top w:val="none" w:sz="0" w:space="0" w:color="auto"/>
                <w:left w:val="none" w:sz="0" w:space="0" w:color="auto"/>
                <w:bottom w:val="none" w:sz="0" w:space="0" w:color="auto"/>
                <w:right w:val="none" w:sz="0" w:space="0" w:color="auto"/>
              </w:divBdr>
            </w:div>
            <w:div w:id="1483351371">
              <w:marLeft w:val="0"/>
              <w:marRight w:val="0"/>
              <w:marTop w:val="0"/>
              <w:marBottom w:val="0"/>
              <w:divBdr>
                <w:top w:val="none" w:sz="0" w:space="0" w:color="auto"/>
                <w:left w:val="none" w:sz="0" w:space="0" w:color="auto"/>
                <w:bottom w:val="none" w:sz="0" w:space="0" w:color="auto"/>
                <w:right w:val="none" w:sz="0" w:space="0" w:color="auto"/>
              </w:divBdr>
            </w:div>
            <w:div w:id="1483696907">
              <w:marLeft w:val="0"/>
              <w:marRight w:val="0"/>
              <w:marTop w:val="0"/>
              <w:marBottom w:val="0"/>
              <w:divBdr>
                <w:top w:val="none" w:sz="0" w:space="0" w:color="auto"/>
                <w:left w:val="none" w:sz="0" w:space="0" w:color="auto"/>
                <w:bottom w:val="none" w:sz="0" w:space="0" w:color="auto"/>
                <w:right w:val="none" w:sz="0" w:space="0" w:color="auto"/>
              </w:divBdr>
            </w:div>
            <w:div w:id="1485774035">
              <w:marLeft w:val="0"/>
              <w:marRight w:val="0"/>
              <w:marTop w:val="0"/>
              <w:marBottom w:val="0"/>
              <w:divBdr>
                <w:top w:val="none" w:sz="0" w:space="0" w:color="auto"/>
                <w:left w:val="none" w:sz="0" w:space="0" w:color="auto"/>
                <w:bottom w:val="none" w:sz="0" w:space="0" w:color="auto"/>
                <w:right w:val="none" w:sz="0" w:space="0" w:color="auto"/>
              </w:divBdr>
            </w:div>
            <w:div w:id="1487358149">
              <w:marLeft w:val="0"/>
              <w:marRight w:val="0"/>
              <w:marTop w:val="0"/>
              <w:marBottom w:val="0"/>
              <w:divBdr>
                <w:top w:val="none" w:sz="0" w:space="0" w:color="auto"/>
                <w:left w:val="none" w:sz="0" w:space="0" w:color="auto"/>
                <w:bottom w:val="none" w:sz="0" w:space="0" w:color="auto"/>
                <w:right w:val="none" w:sz="0" w:space="0" w:color="auto"/>
              </w:divBdr>
            </w:div>
            <w:div w:id="1488131963">
              <w:marLeft w:val="0"/>
              <w:marRight w:val="0"/>
              <w:marTop w:val="0"/>
              <w:marBottom w:val="0"/>
              <w:divBdr>
                <w:top w:val="none" w:sz="0" w:space="0" w:color="auto"/>
                <w:left w:val="none" w:sz="0" w:space="0" w:color="auto"/>
                <w:bottom w:val="none" w:sz="0" w:space="0" w:color="auto"/>
                <w:right w:val="none" w:sz="0" w:space="0" w:color="auto"/>
              </w:divBdr>
            </w:div>
            <w:div w:id="1488788255">
              <w:marLeft w:val="0"/>
              <w:marRight w:val="0"/>
              <w:marTop w:val="0"/>
              <w:marBottom w:val="0"/>
              <w:divBdr>
                <w:top w:val="none" w:sz="0" w:space="0" w:color="auto"/>
                <w:left w:val="none" w:sz="0" w:space="0" w:color="auto"/>
                <w:bottom w:val="none" w:sz="0" w:space="0" w:color="auto"/>
                <w:right w:val="none" w:sz="0" w:space="0" w:color="auto"/>
              </w:divBdr>
            </w:div>
            <w:div w:id="1488932653">
              <w:marLeft w:val="0"/>
              <w:marRight w:val="0"/>
              <w:marTop w:val="0"/>
              <w:marBottom w:val="0"/>
              <w:divBdr>
                <w:top w:val="none" w:sz="0" w:space="0" w:color="auto"/>
                <w:left w:val="none" w:sz="0" w:space="0" w:color="auto"/>
                <w:bottom w:val="none" w:sz="0" w:space="0" w:color="auto"/>
                <w:right w:val="none" w:sz="0" w:space="0" w:color="auto"/>
              </w:divBdr>
            </w:div>
            <w:div w:id="1489059682">
              <w:marLeft w:val="0"/>
              <w:marRight w:val="0"/>
              <w:marTop w:val="0"/>
              <w:marBottom w:val="0"/>
              <w:divBdr>
                <w:top w:val="none" w:sz="0" w:space="0" w:color="auto"/>
                <w:left w:val="none" w:sz="0" w:space="0" w:color="auto"/>
                <w:bottom w:val="none" w:sz="0" w:space="0" w:color="auto"/>
                <w:right w:val="none" w:sz="0" w:space="0" w:color="auto"/>
              </w:divBdr>
            </w:div>
            <w:div w:id="1489594980">
              <w:marLeft w:val="0"/>
              <w:marRight w:val="0"/>
              <w:marTop w:val="0"/>
              <w:marBottom w:val="0"/>
              <w:divBdr>
                <w:top w:val="none" w:sz="0" w:space="0" w:color="auto"/>
                <w:left w:val="none" w:sz="0" w:space="0" w:color="auto"/>
                <w:bottom w:val="none" w:sz="0" w:space="0" w:color="auto"/>
                <w:right w:val="none" w:sz="0" w:space="0" w:color="auto"/>
              </w:divBdr>
            </w:div>
            <w:div w:id="1493450897">
              <w:marLeft w:val="0"/>
              <w:marRight w:val="0"/>
              <w:marTop w:val="0"/>
              <w:marBottom w:val="0"/>
              <w:divBdr>
                <w:top w:val="none" w:sz="0" w:space="0" w:color="auto"/>
                <w:left w:val="none" w:sz="0" w:space="0" w:color="auto"/>
                <w:bottom w:val="none" w:sz="0" w:space="0" w:color="auto"/>
                <w:right w:val="none" w:sz="0" w:space="0" w:color="auto"/>
              </w:divBdr>
            </w:div>
            <w:div w:id="1500347009">
              <w:marLeft w:val="0"/>
              <w:marRight w:val="0"/>
              <w:marTop w:val="0"/>
              <w:marBottom w:val="0"/>
              <w:divBdr>
                <w:top w:val="none" w:sz="0" w:space="0" w:color="auto"/>
                <w:left w:val="none" w:sz="0" w:space="0" w:color="auto"/>
                <w:bottom w:val="none" w:sz="0" w:space="0" w:color="auto"/>
                <w:right w:val="none" w:sz="0" w:space="0" w:color="auto"/>
              </w:divBdr>
            </w:div>
            <w:div w:id="1501431318">
              <w:marLeft w:val="0"/>
              <w:marRight w:val="0"/>
              <w:marTop w:val="0"/>
              <w:marBottom w:val="0"/>
              <w:divBdr>
                <w:top w:val="none" w:sz="0" w:space="0" w:color="auto"/>
                <w:left w:val="none" w:sz="0" w:space="0" w:color="auto"/>
                <w:bottom w:val="none" w:sz="0" w:space="0" w:color="auto"/>
                <w:right w:val="none" w:sz="0" w:space="0" w:color="auto"/>
              </w:divBdr>
            </w:div>
            <w:div w:id="1507817765">
              <w:marLeft w:val="0"/>
              <w:marRight w:val="0"/>
              <w:marTop w:val="0"/>
              <w:marBottom w:val="0"/>
              <w:divBdr>
                <w:top w:val="none" w:sz="0" w:space="0" w:color="auto"/>
                <w:left w:val="none" w:sz="0" w:space="0" w:color="auto"/>
                <w:bottom w:val="none" w:sz="0" w:space="0" w:color="auto"/>
                <w:right w:val="none" w:sz="0" w:space="0" w:color="auto"/>
              </w:divBdr>
            </w:div>
            <w:div w:id="1508013372">
              <w:marLeft w:val="0"/>
              <w:marRight w:val="0"/>
              <w:marTop w:val="0"/>
              <w:marBottom w:val="0"/>
              <w:divBdr>
                <w:top w:val="none" w:sz="0" w:space="0" w:color="auto"/>
                <w:left w:val="none" w:sz="0" w:space="0" w:color="auto"/>
                <w:bottom w:val="none" w:sz="0" w:space="0" w:color="auto"/>
                <w:right w:val="none" w:sz="0" w:space="0" w:color="auto"/>
              </w:divBdr>
            </w:div>
            <w:div w:id="1508403509">
              <w:marLeft w:val="0"/>
              <w:marRight w:val="0"/>
              <w:marTop w:val="0"/>
              <w:marBottom w:val="0"/>
              <w:divBdr>
                <w:top w:val="none" w:sz="0" w:space="0" w:color="auto"/>
                <w:left w:val="none" w:sz="0" w:space="0" w:color="auto"/>
                <w:bottom w:val="none" w:sz="0" w:space="0" w:color="auto"/>
                <w:right w:val="none" w:sz="0" w:space="0" w:color="auto"/>
              </w:divBdr>
            </w:div>
            <w:div w:id="1510828418">
              <w:marLeft w:val="0"/>
              <w:marRight w:val="0"/>
              <w:marTop w:val="0"/>
              <w:marBottom w:val="0"/>
              <w:divBdr>
                <w:top w:val="none" w:sz="0" w:space="0" w:color="auto"/>
                <w:left w:val="none" w:sz="0" w:space="0" w:color="auto"/>
                <w:bottom w:val="none" w:sz="0" w:space="0" w:color="auto"/>
                <w:right w:val="none" w:sz="0" w:space="0" w:color="auto"/>
              </w:divBdr>
            </w:div>
            <w:div w:id="1512720505">
              <w:marLeft w:val="0"/>
              <w:marRight w:val="0"/>
              <w:marTop w:val="0"/>
              <w:marBottom w:val="0"/>
              <w:divBdr>
                <w:top w:val="none" w:sz="0" w:space="0" w:color="auto"/>
                <w:left w:val="none" w:sz="0" w:space="0" w:color="auto"/>
                <w:bottom w:val="none" w:sz="0" w:space="0" w:color="auto"/>
                <w:right w:val="none" w:sz="0" w:space="0" w:color="auto"/>
              </w:divBdr>
            </w:div>
            <w:div w:id="1513716744">
              <w:marLeft w:val="0"/>
              <w:marRight w:val="0"/>
              <w:marTop w:val="0"/>
              <w:marBottom w:val="0"/>
              <w:divBdr>
                <w:top w:val="none" w:sz="0" w:space="0" w:color="auto"/>
                <w:left w:val="none" w:sz="0" w:space="0" w:color="auto"/>
                <w:bottom w:val="none" w:sz="0" w:space="0" w:color="auto"/>
                <w:right w:val="none" w:sz="0" w:space="0" w:color="auto"/>
              </w:divBdr>
            </w:div>
            <w:div w:id="1520705794">
              <w:marLeft w:val="0"/>
              <w:marRight w:val="0"/>
              <w:marTop w:val="0"/>
              <w:marBottom w:val="0"/>
              <w:divBdr>
                <w:top w:val="none" w:sz="0" w:space="0" w:color="auto"/>
                <w:left w:val="none" w:sz="0" w:space="0" w:color="auto"/>
                <w:bottom w:val="none" w:sz="0" w:space="0" w:color="auto"/>
                <w:right w:val="none" w:sz="0" w:space="0" w:color="auto"/>
              </w:divBdr>
            </w:div>
            <w:div w:id="1528442343">
              <w:marLeft w:val="0"/>
              <w:marRight w:val="0"/>
              <w:marTop w:val="0"/>
              <w:marBottom w:val="0"/>
              <w:divBdr>
                <w:top w:val="none" w:sz="0" w:space="0" w:color="auto"/>
                <w:left w:val="none" w:sz="0" w:space="0" w:color="auto"/>
                <w:bottom w:val="none" w:sz="0" w:space="0" w:color="auto"/>
                <w:right w:val="none" w:sz="0" w:space="0" w:color="auto"/>
              </w:divBdr>
            </w:div>
            <w:div w:id="1529366668">
              <w:marLeft w:val="0"/>
              <w:marRight w:val="0"/>
              <w:marTop w:val="0"/>
              <w:marBottom w:val="0"/>
              <w:divBdr>
                <w:top w:val="none" w:sz="0" w:space="0" w:color="auto"/>
                <w:left w:val="none" w:sz="0" w:space="0" w:color="auto"/>
                <w:bottom w:val="none" w:sz="0" w:space="0" w:color="auto"/>
                <w:right w:val="none" w:sz="0" w:space="0" w:color="auto"/>
              </w:divBdr>
            </w:div>
            <w:div w:id="1530993717">
              <w:marLeft w:val="0"/>
              <w:marRight w:val="0"/>
              <w:marTop w:val="0"/>
              <w:marBottom w:val="0"/>
              <w:divBdr>
                <w:top w:val="none" w:sz="0" w:space="0" w:color="auto"/>
                <w:left w:val="none" w:sz="0" w:space="0" w:color="auto"/>
                <w:bottom w:val="none" w:sz="0" w:space="0" w:color="auto"/>
                <w:right w:val="none" w:sz="0" w:space="0" w:color="auto"/>
              </w:divBdr>
            </w:div>
            <w:div w:id="1536649068">
              <w:marLeft w:val="0"/>
              <w:marRight w:val="0"/>
              <w:marTop w:val="0"/>
              <w:marBottom w:val="0"/>
              <w:divBdr>
                <w:top w:val="none" w:sz="0" w:space="0" w:color="auto"/>
                <w:left w:val="none" w:sz="0" w:space="0" w:color="auto"/>
                <w:bottom w:val="none" w:sz="0" w:space="0" w:color="auto"/>
                <w:right w:val="none" w:sz="0" w:space="0" w:color="auto"/>
              </w:divBdr>
            </w:div>
            <w:div w:id="1539859253">
              <w:marLeft w:val="0"/>
              <w:marRight w:val="0"/>
              <w:marTop w:val="0"/>
              <w:marBottom w:val="0"/>
              <w:divBdr>
                <w:top w:val="none" w:sz="0" w:space="0" w:color="auto"/>
                <w:left w:val="none" w:sz="0" w:space="0" w:color="auto"/>
                <w:bottom w:val="none" w:sz="0" w:space="0" w:color="auto"/>
                <w:right w:val="none" w:sz="0" w:space="0" w:color="auto"/>
              </w:divBdr>
            </w:div>
            <w:div w:id="1540387115">
              <w:marLeft w:val="0"/>
              <w:marRight w:val="0"/>
              <w:marTop w:val="0"/>
              <w:marBottom w:val="0"/>
              <w:divBdr>
                <w:top w:val="none" w:sz="0" w:space="0" w:color="auto"/>
                <w:left w:val="none" w:sz="0" w:space="0" w:color="auto"/>
                <w:bottom w:val="none" w:sz="0" w:space="0" w:color="auto"/>
                <w:right w:val="none" w:sz="0" w:space="0" w:color="auto"/>
              </w:divBdr>
            </w:div>
            <w:div w:id="1541354395">
              <w:marLeft w:val="0"/>
              <w:marRight w:val="0"/>
              <w:marTop w:val="0"/>
              <w:marBottom w:val="0"/>
              <w:divBdr>
                <w:top w:val="none" w:sz="0" w:space="0" w:color="auto"/>
                <w:left w:val="none" w:sz="0" w:space="0" w:color="auto"/>
                <w:bottom w:val="none" w:sz="0" w:space="0" w:color="auto"/>
                <w:right w:val="none" w:sz="0" w:space="0" w:color="auto"/>
              </w:divBdr>
            </w:div>
            <w:div w:id="1549681857">
              <w:marLeft w:val="0"/>
              <w:marRight w:val="0"/>
              <w:marTop w:val="0"/>
              <w:marBottom w:val="0"/>
              <w:divBdr>
                <w:top w:val="none" w:sz="0" w:space="0" w:color="auto"/>
                <w:left w:val="none" w:sz="0" w:space="0" w:color="auto"/>
                <w:bottom w:val="none" w:sz="0" w:space="0" w:color="auto"/>
                <w:right w:val="none" w:sz="0" w:space="0" w:color="auto"/>
              </w:divBdr>
            </w:div>
            <w:div w:id="1550414715">
              <w:marLeft w:val="0"/>
              <w:marRight w:val="0"/>
              <w:marTop w:val="0"/>
              <w:marBottom w:val="0"/>
              <w:divBdr>
                <w:top w:val="none" w:sz="0" w:space="0" w:color="auto"/>
                <w:left w:val="none" w:sz="0" w:space="0" w:color="auto"/>
                <w:bottom w:val="none" w:sz="0" w:space="0" w:color="auto"/>
                <w:right w:val="none" w:sz="0" w:space="0" w:color="auto"/>
              </w:divBdr>
            </w:div>
            <w:div w:id="1552616746">
              <w:marLeft w:val="0"/>
              <w:marRight w:val="0"/>
              <w:marTop w:val="0"/>
              <w:marBottom w:val="0"/>
              <w:divBdr>
                <w:top w:val="none" w:sz="0" w:space="0" w:color="auto"/>
                <w:left w:val="none" w:sz="0" w:space="0" w:color="auto"/>
                <w:bottom w:val="none" w:sz="0" w:space="0" w:color="auto"/>
                <w:right w:val="none" w:sz="0" w:space="0" w:color="auto"/>
              </w:divBdr>
            </w:div>
            <w:div w:id="1554080508">
              <w:marLeft w:val="0"/>
              <w:marRight w:val="0"/>
              <w:marTop w:val="0"/>
              <w:marBottom w:val="0"/>
              <w:divBdr>
                <w:top w:val="none" w:sz="0" w:space="0" w:color="auto"/>
                <w:left w:val="none" w:sz="0" w:space="0" w:color="auto"/>
                <w:bottom w:val="none" w:sz="0" w:space="0" w:color="auto"/>
                <w:right w:val="none" w:sz="0" w:space="0" w:color="auto"/>
              </w:divBdr>
            </w:div>
            <w:div w:id="1554729092">
              <w:marLeft w:val="0"/>
              <w:marRight w:val="0"/>
              <w:marTop w:val="0"/>
              <w:marBottom w:val="0"/>
              <w:divBdr>
                <w:top w:val="none" w:sz="0" w:space="0" w:color="auto"/>
                <w:left w:val="none" w:sz="0" w:space="0" w:color="auto"/>
                <w:bottom w:val="none" w:sz="0" w:space="0" w:color="auto"/>
                <w:right w:val="none" w:sz="0" w:space="0" w:color="auto"/>
              </w:divBdr>
            </w:div>
            <w:div w:id="1556160052">
              <w:marLeft w:val="0"/>
              <w:marRight w:val="0"/>
              <w:marTop w:val="0"/>
              <w:marBottom w:val="0"/>
              <w:divBdr>
                <w:top w:val="none" w:sz="0" w:space="0" w:color="auto"/>
                <w:left w:val="none" w:sz="0" w:space="0" w:color="auto"/>
                <w:bottom w:val="none" w:sz="0" w:space="0" w:color="auto"/>
                <w:right w:val="none" w:sz="0" w:space="0" w:color="auto"/>
              </w:divBdr>
            </w:div>
            <w:div w:id="1564751176">
              <w:marLeft w:val="0"/>
              <w:marRight w:val="0"/>
              <w:marTop w:val="0"/>
              <w:marBottom w:val="0"/>
              <w:divBdr>
                <w:top w:val="none" w:sz="0" w:space="0" w:color="auto"/>
                <w:left w:val="none" w:sz="0" w:space="0" w:color="auto"/>
                <w:bottom w:val="none" w:sz="0" w:space="0" w:color="auto"/>
                <w:right w:val="none" w:sz="0" w:space="0" w:color="auto"/>
              </w:divBdr>
            </w:div>
            <w:div w:id="1568108304">
              <w:marLeft w:val="0"/>
              <w:marRight w:val="0"/>
              <w:marTop w:val="0"/>
              <w:marBottom w:val="0"/>
              <w:divBdr>
                <w:top w:val="none" w:sz="0" w:space="0" w:color="auto"/>
                <w:left w:val="none" w:sz="0" w:space="0" w:color="auto"/>
                <w:bottom w:val="none" w:sz="0" w:space="0" w:color="auto"/>
                <w:right w:val="none" w:sz="0" w:space="0" w:color="auto"/>
              </w:divBdr>
            </w:div>
            <w:div w:id="1570336375">
              <w:marLeft w:val="0"/>
              <w:marRight w:val="0"/>
              <w:marTop w:val="0"/>
              <w:marBottom w:val="0"/>
              <w:divBdr>
                <w:top w:val="none" w:sz="0" w:space="0" w:color="auto"/>
                <w:left w:val="none" w:sz="0" w:space="0" w:color="auto"/>
                <w:bottom w:val="none" w:sz="0" w:space="0" w:color="auto"/>
                <w:right w:val="none" w:sz="0" w:space="0" w:color="auto"/>
              </w:divBdr>
            </w:div>
            <w:div w:id="1570385123">
              <w:marLeft w:val="0"/>
              <w:marRight w:val="0"/>
              <w:marTop w:val="0"/>
              <w:marBottom w:val="0"/>
              <w:divBdr>
                <w:top w:val="none" w:sz="0" w:space="0" w:color="auto"/>
                <w:left w:val="none" w:sz="0" w:space="0" w:color="auto"/>
                <w:bottom w:val="none" w:sz="0" w:space="0" w:color="auto"/>
                <w:right w:val="none" w:sz="0" w:space="0" w:color="auto"/>
              </w:divBdr>
            </w:div>
            <w:div w:id="1571651309">
              <w:marLeft w:val="0"/>
              <w:marRight w:val="0"/>
              <w:marTop w:val="0"/>
              <w:marBottom w:val="0"/>
              <w:divBdr>
                <w:top w:val="none" w:sz="0" w:space="0" w:color="auto"/>
                <w:left w:val="none" w:sz="0" w:space="0" w:color="auto"/>
                <w:bottom w:val="none" w:sz="0" w:space="0" w:color="auto"/>
                <w:right w:val="none" w:sz="0" w:space="0" w:color="auto"/>
              </w:divBdr>
            </w:div>
            <w:div w:id="1572274519">
              <w:marLeft w:val="0"/>
              <w:marRight w:val="0"/>
              <w:marTop w:val="0"/>
              <w:marBottom w:val="0"/>
              <w:divBdr>
                <w:top w:val="none" w:sz="0" w:space="0" w:color="auto"/>
                <w:left w:val="none" w:sz="0" w:space="0" w:color="auto"/>
                <w:bottom w:val="none" w:sz="0" w:space="0" w:color="auto"/>
                <w:right w:val="none" w:sz="0" w:space="0" w:color="auto"/>
              </w:divBdr>
            </w:div>
            <w:div w:id="1573200128">
              <w:marLeft w:val="0"/>
              <w:marRight w:val="0"/>
              <w:marTop w:val="0"/>
              <w:marBottom w:val="0"/>
              <w:divBdr>
                <w:top w:val="none" w:sz="0" w:space="0" w:color="auto"/>
                <w:left w:val="none" w:sz="0" w:space="0" w:color="auto"/>
                <w:bottom w:val="none" w:sz="0" w:space="0" w:color="auto"/>
                <w:right w:val="none" w:sz="0" w:space="0" w:color="auto"/>
              </w:divBdr>
            </w:div>
            <w:div w:id="1573739615">
              <w:marLeft w:val="0"/>
              <w:marRight w:val="0"/>
              <w:marTop w:val="0"/>
              <w:marBottom w:val="0"/>
              <w:divBdr>
                <w:top w:val="none" w:sz="0" w:space="0" w:color="auto"/>
                <w:left w:val="none" w:sz="0" w:space="0" w:color="auto"/>
                <w:bottom w:val="none" w:sz="0" w:space="0" w:color="auto"/>
                <w:right w:val="none" w:sz="0" w:space="0" w:color="auto"/>
              </w:divBdr>
            </w:div>
            <w:div w:id="1575580423">
              <w:marLeft w:val="0"/>
              <w:marRight w:val="0"/>
              <w:marTop w:val="0"/>
              <w:marBottom w:val="0"/>
              <w:divBdr>
                <w:top w:val="none" w:sz="0" w:space="0" w:color="auto"/>
                <w:left w:val="none" w:sz="0" w:space="0" w:color="auto"/>
                <w:bottom w:val="none" w:sz="0" w:space="0" w:color="auto"/>
                <w:right w:val="none" w:sz="0" w:space="0" w:color="auto"/>
              </w:divBdr>
            </w:div>
            <w:div w:id="1578246112">
              <w:marLeft w:val="0"/>
              <w:marRight w:val="0"/>
              <w:marTop w:val="0"/>
              <w:marBottom w:val="0"/>
              <w:divBdr>
                <w:top w:val="none" w:sz="0" w:space="0" w:color="auto"/>
                <w:left w:val="none" w:sz="0" w:space="0" w:color="auto"/>
                <w:bottom w:val="none" w:sz="0" w:space="0" w:color="auto"/>
                <w:right w:val="none" w:sz="0" w:space="0" w:color="auto"/>
              </w:divBdr>
            </w:div>
            <w:div w:id="1578318957">
              <w:marLeft w:val="0"/>
              <w:marRight w:val="0"/>
              <w:marTop w:val="0"/>
              <w:marBottom w:val="0"/>
              <w:divBdr>
                <w:top w:val="none" w:sz="0" w:space="0" w:color="auto"/>
                <w:left w:val="none" w:sz="0" w:space="0" w:color="auto"/>
                <w:bottom w:val="none" w:sz="0" w:space="0" w:color="auto"/>
                <w:right w:val="none" w:sz="0" w:space="0" w:color="auto"/>
              </w:divBdr>
            </w:div>
            <w:div w:id="1578440895">
              <w:marLeft w:val="0"/>
              <w:marRight w:val="0"/>
              <w:marTop w:val="0"/>
              <w:marBottom w:val="0"/>
              <w:divBdr>
                <w:top w:val="none" w:sz="0" w:space="0" w:color="auto"/>
                <w:left w:val="none" w:sz="0" w:space="0" w:color="auto"/>
                <w:bottom w:val="none" w:sz="0" w:space="0" w:color="auto"/>
                <w:right w:val="none" w:sz="0" w:space="0" w:color="auto"/>
              </w:divBdr>
            </w:div>
            <w:div w:id="1582450902">
              <w:marLeft w:val="0"/>
              <w:marRight w:val="0"/>
              <w:marTop w:val="0"/>
              <w:marBottom w:val="0"/>
              <w:divBdr>
                <w:top w:val="none" w:sz="0" w:space="0" w:color="auto"/>
                <w:left w:val="none" w:sz="0" w:space="0" w:color="auto"/>
                <w:bottom w:val="none" w:sz="0" w:space="0" w:color="auto"/>
                <w:right w:val="none" w:sz="0" w:space="0" w:color="auto"/>
              </w:divBdr>
            </w:div>
            <w:div w:id="1583031504">
              <w:marLeft w:val="0"/>
              <w:marRight w:val="0"/>
              <w:marTop w:val="0"/>
              <w:marBottom w:val="0"/>
              <w:divBdr>
                <w:top w:val="none" w:sz="0" w:space="0" w:color="auto"/>
                <w:left w:val="none" w:sz="0" w:space="0" w:color="auto"/>
                <w:bottom w:val="none" w:sz="0" w:space="0" w:color="auto"/>
                <w:right w:val="none" w:sz="0" w:space="0" w:color="auto"/>
              </w:divBdr>
            </w:div>
            <w:div w:id="1585995809">
              <w:marLeft w:val="0"/>
              <w:marRight w:val="0"/>
              <w:marTop w:val="0"/>
              <w:marBottom w:val="0"/>
              <w:divBdr>
                <w:top w:val="none" w:sz="0" w:space="0" w:color="auto"/>
                <w:left w:val="none" w:sz="0" w:space="0" w:color="auto"/>
                <w:bottom w:val="none" w:sz="0" w:space="0" w:color="auto"/>
                <w:right w:val="none" w:sz="0" w:space="0" w:color="auto"/>
              </w:divBdr>
            </w:div>
            <w:div w:id="1591037709">
              <w:marLeft w:val="0"/>
              <w:marRight w:val="0"/>
              <w:marTop w:val="0"/>
              <w:marBottom w:val="0"/>
              <w:divBdr>
                <w:top w:val="none" w:sz="0" w:space="0" w:color="auto"/>
                <w:left w:val="none" w:sz="0" w:space="0" w:color="auto"/>
                <w:bottom w:val="none" w:sz="0" w:space="0" w:color="auto"/>
                <w:right w:val="none" w:sz="0" w:space="0" w:color="auto"/>
              </w:divBdr>
            </w:div>
            <w:div w:id="1591423325">
              <w:marLeft w:val="0"/>
              <w:marRight w:val="0"/>
              <w:marTop w:val="0"/>
              <w:marBottom w:val="0"/>
              <w:divBdr>
                <w:top w:val="none" w:sz="0" w:space="0" w:color="auto"/>
                <w:left w:val="none" w:sz="0" w:space="0" w:color="auto"/>
                <w:bottom w:val="none" w:sz="0" w:space="0" w:color="auto"/>
                <w:right w:val="none" w:sz="0" w:space="0" w:color="auto"/>
              </w:divBdr>
            </w:div>
            <w:div w:id="1594053056">
              <w:marLeft w:val="0"/>
              <w:marRight w:val="0"/>
              <w:marTop w:val="0"/>
              <w:marBottom w:val="0"/>
              <w:divBdr>
                <w:top w:val="none" w:sz="0" w:space="0" w:color="auto"/>
                <w:left w:val="none" w:sz="0" w:space="0" w:color="auto"/>
                <w:bottom w:val="none" w:sz="0" w:space="0" w:color="auto"/>
                <w:right w:val="none" w:sz="0" w:space="0" w:color="auto"/>
              </w:divBdr>
            </w:div>
            <w:div w:id="1596743404">
              <w:marLeft w:val="0"/>
              <w:marRight w:val="0"/>
              <w:marTop w:val="0"/>
              <w:marBottom w:val="0"/>
              <w:divBdr>
                <w:top w:val="none" w:sz="0" w:space="0" w:color="auto"/>
                <w:left w:val="none" w:sz="0" w:space="0" w:color="auto"/>
                <w:bottom w:val="none" w:sz="0" w:space="0" w:color="auto"/>
                <w:right w:val="none" w:sz="0" w:space="0" w:color="auto"/>
              </w:divBdr>
            </w:div>
            <w:div w:id="1602836853">
              <w:marLeft w:val="0"/>
              <w:marRight w:val="0"/>
              <w:marTop w:val="0"/>
              <w:marBottom w:val="0"/>
              <w:divBdr>
                <w:top w:val="none" w:sz="0" w:space="0" w:color="auto"/>
                <w:left w:val="none" w:sz="0" w:space="0" w:color="auto"/>
                <w:bottom w:val="none" w:sz="0" w:space="0" w:color="auto"/>
                <w:right w:val="none" w:sz="0" w:space="0" w:color="auto"/>
              </w:divBdr>
            </w:div>
            <w:div w:id="1606037371">
              <w:marLeft w:val="0"/>
              <w:marRight w:val="0"/>
              <w:marTop w:val="0"/>
              <w:marBottom w:val="0"/>
              <w:divBdr>
                <w:top w:val="none" w:sz="0" w:space="0" w:color="auto"/>
                <w:left w:val="none" w:sz="0" w:space="0" w:color="auto"/>
                <w:bottom w:val="none" w:sz="0" w:space="0" w:color="auto"/>
                <w:right w:val="none" w:sz="0" w:space="0" w:color="auto"/>
              </w:divBdr>
            </w:div>
            <w:div w:id="1606964662">
              <w:marLeft w:val="0"/>
              <w:marRight w:val="0"/>
              <w:marTop w:val="0"/>
              <w:marBottom w:val="0"/>
              <w:divBdr>
                <w:top w:val="none" w:sz="0" w:space="0" w:color="auto"/>
                <w:left w:val="none" w:sz="0" w:space="0" w:color="auto"/>
                <w:bottom w:val="none" w:sz="0" w:space="0" w:color="auto"/>
                <w:right w:val="none" w:sz="0" w:space="0" w:color="auto"/>
              </w:divBdr>
            </w:div>
            <w:div w:id="1607349414">
              <w:marLeft w:val="0"/>
              <w:marRight w:val="0"/>
              <w:marTop w:val="0"/>
              <w:marBottom w:val="0"/>
              <w:divBdr>
                <w:top w:val="none" w:sz="0" w:space="0" w:color="auto"/>
                <w:left w:val="none" w:sz="0" w:space="0" w:color="auto"/>
                <w:bottom w:val="none" w:sz="0" w:space="0" w:color="auto"/>
                <w:right w:val="none" w:sz="0" w:space="0" w:color="auto"/>
              </w:divBdr>
            </w:div>
            <w:div w:id="1608585433">
              <w:marLeft w:val="0"/>
              <w:marRight w:val="0"/>
              <w:marTop w:val="0"/>
              <w:marBottom w:val="0"/>
              <w:divBdr>
                <w:top w:val="none" w:sz="0" w:space="0" w:color="auto"/>
                <w:left w:val="none" w:sz="0" w:space="0" w:color="auto"/>
                <w:bottom w:val="none" w:sz="0" w:space="0" w:color="auto"/>
                <w:right w:val="none" w:sz="0" w:space="0" w:color="auto"/>
              </w:divBdr>
            </w:div>
            <w:div w:id="1617371477">
              <w:marLeft w:val="0"/>
              <w:marRight w:val="0"/>
              <w:marTop w:val="0"/>
              <w:marBottom w:val="0"/>
              <w:divBdr>
                <w:top w:val="none" w:sz="0" w:space="0" w:color="auto"/>
                <w:left w:val="none" w:sz="0" w:space="0" w:color="auto"/>
                <w:bottom w:val="none" w:sz="0" w:space="0" w:color="auto"/>
                <w:right w:val="none" w:sz="0" w:space="0" w:color="auto"/>
              </w:divBdr>
            </w:div>
            <w:div w:id="1618247146">
              <w:marLeft w:val="0"/>
              <w:marRight w:val="0"/>
              <w:marTop w:val="0"/>
              <w:marBottom w:val="0"/>
              <w:divBdr>
                <w:top w:val="none" w:sz="0" w:space="0" w:color="auto"/>
                <w:left w:val="none" w:sz="0" w:space="0" w:color="auto"/>
                <w:bottom w:val="none" w:sz="0" w:space="0" w:color="auto"/>
                <w:right w:val="none" w:sz="0" w:space="0" w:color="auto"/>
              </w:divBdr>
            </w:div>
            <w:div w:id="1619288938">
              <w:marLeft w:val="0"/>
              <w:marRight w:val="0"/>
              <w:marTop w:val="0"/>
              <w:marBottom w:val="0"/>
              <w:divBdr>
                <w:top w:val="none" w:sz="0" w:space="0" w:color="auto"/>
                <w:left w:val="none" w:sz="0" w:space="0" w:color="auto"/>
                <w:bottom w:val="none" w:sz="0" w:space="0" w:color="auto"/>
                <w:right w:val="none" w:sz="0" w:space="0" w:color="auto"/>
              </w:divBdr>
            </w:div>
            <w:div w:id="1619943603">
              <w:marLeft w:val="0"/>
              <w:marRight w:val="0"/>
              <w:marTop w:val="0"/>
              <w:marBottom w:val="0"/>
              <w:divBdr>
                <w:top w:val="none" w:sz="0" w:space="0" w:color="auto"/>
                <w:left w:val="none" w:sz="0" w:space="0" w:color="auto"/>
                <w:bottom w:val="none" w:sz="0" w:space="0" w:color="auto"/>
                <w:right w:val="none" w:sz="0" w:space="0" w:color="auto"/>
              </w:divBdr>
            </w:div>
            <w:div w:id="1621885453">
              <w:marLeft w:val="0"/>
              <w:marRight w:val="0"/>
              <w:marTop w:val="0"/>
              <w:marBottom w:val="0"/>
              <w:divBdr>
                <w:top w:val="none" w:sz="0" w:space="0" w:color="auto"/>
                <w:left w:val="none" w:sz="0" w:space="0" w:color="auto"/>
                <w:bottom w:val="none" w:sz="0" w:space="0" w:color="auto"/>
                <w:right w:val="none" w:sz="0" w:space="0" w:color="auto"/>
              </w:divBdr>
            </w:div>
            <w:div w:id="1623268647">
              <w:marLeft w:val="0"/>
              <w:marRight w:val="0"/>
              <w:marTop w:val="0"/>
              <w:marBottom w:val="0"/>
              <w:divBdr>
                <w:top w:val="none" w:sz="0" w:space="0" w:color="auto"/>
                <w:left w:val="none" w:sz="0" w:space="0" w:color="auto"/>
                <w:bottom w:val="none" w:sz="0" w:space="0" w:color="auto"/>
                <w:right w:val="none" w:sz="0" w:space="0" w:color="auto"/>
              </w:divBdr>
            </w:div>
            <w:div w:id="1624531247">
              <w:marLeft w:val="0"/>
              <w:marRight w:val="0"/>
              <w:marTop w:val="0"/>
              <w:marBottom w:val="0"/>
              <w:divBdr>
                <w:top w:val="none" w:sz="0" w:space="0" w:color="auto"/>
                <w:left w:val="none" w:sz="0" w:space="0" w:color="auto"/>
                <w:bottom w:val="none" w:sz="0" w:space="0" w:color="auto"/>
                <w:right w:val="none" w:sz="0" w:space="0" w:color="auto"/>
              </w:divBdr>
            </w:div>
            <w:div w:id="1625505108">
              <w:marLeft w:val="0"/>
              <w:marRight w:val="0"/>
              <w:marTop w:val="0"/>
              <w:marBottom w:val="0"/>
              <w:divBdr>
                <w:top w:val="none" w:sz="0" w:space="0" w:color="auto"/>
                <w:left w:val="none" w:sz="0" w:space="0" w:color="auto"/>
                <w:bottom w:val="none" w:sz="0" w:space="0" w:color="auto"/>
                <w:right w:val="none" w:sz="0" w:space="0" w:color="auto"/>
              </w:divBdr>
            </w:div>
            <w:div w:id="1629503726">
              <w:marLeft w:val="0"/>
              <w:marRight w:val="0"/>
              <w:marTop w:val="0"/>
              <w:marBottom w:val="0"/>
              <w:divBdr>
                <w:top w:val="none" w:sz="0" w:space="0" w:color="auto"/>
                <w:left w:val="none" w:sz="0" w:space="0" w:color="auto"/>
                <w:bottom w:val="none" w:sz="0" w:space="0" w:color="auto"/>
                <w:right w:val="none" w:sz="0" w:space="0" w:color="auto"/>
              </w:divBdr>
            </w:div>
            <w:div w:id="1629513016">
              <w:marLeft w:val="0"/>
              <w:marRight w:val="0"/>
              <w:marTop w:val="0"/>
              <w:marBottom w:val="0"/>
              <w:divBdr>
                <w:top w:val="none" w:sz="0" w:space="0" w:color="auto"/>
                <w:left w:val="none" w:sz="0" w:space="0" w:color="auto"/>
                <w:bottom w:val="none" w:sz="0" w:space="0" w:color="auto"/>
                <w:right w:val="none" w:sz="0" w:space="0" w:color="auto"/>
              </w:divBdr>
            </w:div>
            <w:div w:id="1630088979">
              <w:marLeft w:val="0"/>
              <w:marRight w:val="0"/>
              <w:marTop w:val="0"/>
              <w:marBottom w:val="0"/>
              <w:divBdr>
                <w:top w:val="none" w:sz="0" w:space="0" w:color="auto"/>
                <w:left w:val="none" w:sz="0" w:space="0" w:color="auto"/>
                <w:bottom w:val="none" w:sz="0" w:space="0" w:color="auto"/>
                <w:right w:val="none" w:sz="0" w:space="0" w:color="auto"/>
              </w:divBdr>
            </w:div>
            <w:div w:id="1642272775">
              <w:marLeft w:val="0"/>
              <w:marRight w:val="0"/>
              <w:marTop w:val="0"/>
              <w:marBottom w:val="0"/>
              <w:divBdr>
                <w:top w:val="none" w:sz="0" w:space="0" w:color="auto"/>
                <w:left w:val="none" w:sz="0" w:space="0" w:color="auto"/>
                <w:bottom w:val="none" w:sz="0" w:space="0" w:color="auto"/>
                <w:right w:val="none" w:sz="0" w:space="0" w:color="auto"/>
              </w:divBdr>
            </w:div>
            <w:div w:id="1645887186">
              <w:marLeft w:val="0"/>
              <w:marRight w:val="0"/>
              <w:marTop w:val="0"/>
              <w:marBottom w:val="0"/>
              <w:divBdr>
                <w:top w:val="none" w:sz="0" w:space="0" w:color="auto"/>
                <w:left w:val="none" w:sz="0" w:space="0" w:color="auto"/>
                <w:bottom w:val="none" w:sz="0" w:space="0" w:color="auto"/>
                <w:right w:val="none" w:sz="0" w:space="0" w:color="auto"/>
              </w:divBdr>
            </w:div>
            <w:div w:id="1646739198">
              <w:marLeft w:val="0"/>
              <w:marRight w:val="0"/>
              <w:marTop w:val="0"/>
              <w:marBottom w:val="0"/>
              <w:divBdr>
                <w:top w:val="none" w:sz="0" w:space="0" w:color="auto"/>
                <w:left w:val="none" w:sz="0" w:space="0" w:color="auto"/>
                <w:bottom w:val="none" w:sz="0" w:space="0" w:color="auto"/>
                <w:right w:val="none" w:sz="0" w:space="0" w:color="auto"/>
              </w:divBdr>
            </w:div>
            <w:div w:id="1648363457">
              <w:marLeft w:val="0"/>
              <w:marRight w:val="0"/>
              <w:marTop w:val="0"/>
              <w:marBottom w:val="0"/>
              <w:divBdr>
                <w:top w:val="none" w:sz="0" w:space="0" w:color="auto"/>
                <w:left w:val="none" w:sz="0" w:space="0" w:color="auto"/>
                <w:bottom w:val="none" w:sz="0" w:space="0" w:color="auto"/>
                <w:right w:val="none" w:sz="0" w:space="0" w:color="auto"/>
              </w:divBdr>
            </w:div>
            <w:div w:id="1650550763">
              <w:marLeft w:val="0"/>
              <w:marRight w:val="0"/>
              <w:marTop w:val="0"/>
              <w:marBottom w:val="0"/>
              <w:divBdr>
                <w:top w:val="none" w:sz="0" w:space="0" w:color="auto"/>
                <w:left w:val="none" w:sz="0" w:space="0" w:color="auto"/>
                <w:bottom w:val="none" w:sz="0" w:space="0" w:color="auto"/>
                <w:right w:val="none" w:sz="0" w:space="0" w:color="auto"/>
              </w:divBdr>
            </w:div>
            <w:div w:id="1653563564">
              <w:marLeft w:val="0"/>
              <w:marRight w:val="0"/>
              <w:marTop w:val="0"/>
              <w:marBottom w:val="0"/>
              <w:divBdr>
                <w:top w:val="none" w:sz="0" w:space="0" w:color="auto"/>
                <w:left w:val="none" w:sz="0" w:space="0" w:color="auto"/>
                <w:bottom w:val="none" w:sz="0" w:space="0" w:color="auto"/>
                <w:right w:val="none" w:sz="0" w:space="0" w:color="auto"/>
              </w:divBdr>
            </w:div>
            <w:div w:id="1660379971">
              <w:marLeft w:val="0"/>
              <w:marRight w:val="0"/>
              <w:marTop w:val="0"/>
              <w:marBottom w:val="0"/>
              <w:divBdr>
                <w:top w:val="none" w:sz="0" w:space="0" w:color="auto"/>
                <w:left w:val="none" w:sz="0" w:space="0" w:color="auto"/>
                <w:bottom w:val="none" w:sz="0" w:space="0" w:color="auto"/>
                <w:right w:val="none" w:sz="0" w:space="0" w:color="auto"/>
              </w:divBdr>
            </w:div>
            <w:div w:id="1660426773">
              <w:marLeft w:val="0"/>
              <w:marRight w:val="0"/>
              <w:marTop w:val="0"/>
              <w:marBottom w:val="0"/>
              <w:divBdr>
                <w:top w:val="none" w:sz="0" w:space="0" w:color="auto"/>
                <w:left w:val="none" w:sz="0" w:space="0" w:color="auto"/>
                <w:bottom w:val="none" w:sz="0" w:space="0" w:color="auto"/>
                <w:right w:val="none" w:sz="0" w:space="0" w:color="auto"/>
              </w:divBdr>
            </w:div>
            <w:div w:id="1663585699">
              <w:marLeft w:val="0"/>
              <w:marRight w:val="0"/>
              <w:marTop w:val="0"/>
              <w:marBottom w:val="0"/>
              <w:divBdr>
                <w:top w:val="none" w:sz="0" w:space="0" w:color="auto"/>
                <w:left w:val="none" w:sz="0" w:space="0" w:color="auto"/>
                <w:bottom w:val="none" w:sz="0" w:space="0" w:color="auto"/>
                <w:right w:val="none" w:sz="0" w:space="0" w:color="auto"/>
              </w:divBdr>
            </w:div>
            <w:div w:id="1664551730">
              <w:marLeft w:val="0"/>
              <w:marRight w:val="0"/>
              <w:marTop w:val="0"/>
              <w:marBottom w:val="0"/>
              <w:divBdr>
                <w:top w:val="none" w:sz="0" w:space="0" w:color="auto"/>
                <w:left w:val="none" w:sz="0" w:space="0" w:color="auto"/>
                <w:bottom w:val="none" w:sz="0" w:space="0" w:color="auto"/>
                <w:right w:val="none" w:sz="0" w:space="0" w:color="auto"/>
              </w:divBdr>
            </w:div>
            <w:div w:id="1665084217">
              <w:marLeft w:val="0"/>
              <w:marRight w:val="0"/>
              <w:marTop w:val="0"/>
              <w:marBottom w:val="0"/>
              <w:divBdr>
                <w:top w:val="none" w:sz="0" w:space="0" w:color="auto"/>
                <w:left w:val="none" w:sz="0" w:space="0" w:color="auto"/>
                <w:bottom w:val="none" w:sz="0" w:space="0" w:color="auto"/>
                <w:right w:val="none" w:sz="0" w:space="0" w:color="auto"/>
              </w:divBdr>
            </w:div>
            <w:div w:id="1667123940">
              <w:marLeft w:val="0"/>
              <w:marRight w:val="0"/>
              <w:marTop w:val="0"/>
              <w:marBottom w:val="0"/>
              <w:divBdr>
                <w:top w:val="none" w:sz="0" w:space="0" w:color="auto"/>
                <w:left w:val="none" w:sz="0" w:space="0" w:color="auto"/>
                <w:bottom w:val="none" w:sz="0" w:space="0" w:color="auto"/>
                <w:right w:val="none" w:sz="0" w:space="0" w:color="auto"/>
              </w:divBdr>
            </w:div>
            <w:div w:id="1667367077">
              <w:marLeft w:val="0"/>
              <w:marRight w:val="0"/>
              <w:marTop w:val="0"/>
              <w:marBottom w:val="0"/>
              <w:divBdr>
                <w:top w:val="none" w:sz="0" w:space="0" w:color="auto"/>
                <w:left w:val="none" w:sz="0" w:space="0" w:color="auto"/>
                <w:bottom w:val="none" w:sz="0" w:space="0" w:color="auto"/>
                <w:right w:val="none" w:sz="0" w:space="0" w:color="auto"/>
              </w:divBdr>
            </w:div>
            <w:div w:id="1668824814">
              <w:marLeft w:val="0"/>
              <w:marRight w:val="0"/>
              <w:marTop w:val="0"/>
              <w:marBottom w:val="0"/>
              <w:divBdr>
                <w:top w:val="none" w:sz="0" w:space="0" w:color="auto"/>
                <w:left w:val="none" w:sz="0" w:space="0" w:color="auto"/>
                <w:bottom w:val="none" w:sz="0" w:space="0" w:color="auto"/>
                <w:right w:val="none" w:sz="0" w:space="0" w:color="auto"/>
              </w:divBdr>
            </w:div>
            <w:div w:id="1672561370">
              <w:marLeft w:val="0"/>
              <w:marRight w:val="0"/>
              <w:marTop w:val="0"/>
              <w:marBottom w:val="0"/>
              <w:divBdr>
                <w:top w:val="none" w:sz="0" w:space="0" w:color="auto"/>
                <w:left w:val="none" w:sz="0" w:space="0" w:color="auto"/>
                <w:bottom w:val="none" w:sz="0" w:space="0" w:color="auto"/>
                <w:right w:val="none" w:sz="0" w:space="0" w:color="auto"/>
              </w:divBdr>
            </w:div>
            <w:div w:id="1676498272">
              <w:marLeft w:val="0"/>
              <w:marRight w:val="0"/>
              <w:marTop w:val="0"/>
              <w:marBottom w:val="0"/>
              <w:divBdr>
                <w:top w:val="none" w:sz="0" w:space="0" w:color="auto"/>
                <w:left w:val="none" w:sz="0" w:space="0" w:color="auto"/>
                <w:bottom w:val="none" w:sz="0" w:space="0" w:color="auto"/>
                <w:right w:val="none" w:sz="0" w:space="0" w:color="auto"/>
              </w:divBdr>
            </w:div>
            <w:div w:id="1677876602">
              <w:marLeft w:val="0"/>
              <w:marRight w:val="0"/>
              <w:marTop w:val="0"/>
              <w:marBottom w:val="0"/>
              <w:divBdr>
                <w:top w:val="none" w:sz="0" w:space="0" w:color="auto"/>
                <w:left w:val="none" w:sz="0" w:space="0" w:color="auto"/>
                <w:bottom w:val="none" w:sz="0" w:space="0" w:color="auto"/>
                <w:right w:val="none" w:sz="0" w:space="0" w:color="auto"/>
              </w:divBdr>
            </w:div>
            <w:div w:id="1678386230">
              <w:marLeft w:val="0"/>
              <w:marRight w:val="0"/>
              <w:marTop w:val="0"/>
              <w:marBottom w:val="0"/>
              <w:divBdr>
                <w:top w:val="none" w:sz="0" w:space="0" w:color="auto"/>
                <w:left w:val="none" w:sz="0" w:space="0" w:color="auto"/>
                <w:bottom w:val="none" w:sz="0" w:space="0" w:color="auto"/>
                <w:right w:val="none" w:sz="0" w:space="0" w:color="auto"/>
              </w:divBdr>
            </w:div>
            <w:div w:id="1679234635">
              <w:marLeft w:val="0"/>
              <w:marRight w:val="0"/>
              <w:marTop w:val="0"/>
              <w:marBottom w:val="0"/>
              <w:divBdr>
                <w:top w:val="none" w:sz="0" w:space="0" w:color="auto"/>
                <w:left w:val="none" w:sz="0" w:space="0" w:color="auto"/>
                <w:bottom w:val="none" w:sz="0" w:space="0" w:color="auto"/>
                <w:right w:val="none" w:sz="0" w:space="0" w:color="auto"/>
              </w:divBdr>
            </w:div>
            <w:div w:id="1680155908">
              <w:marLeft w:val="0"/>
              <w:marRight w:val="0"/>
              <w:marTop w:val="0"/>
              <w:marBottom w:val="0"/>
              <w:divBdr>
                <w:top w:val="none" w:sz="0" w:space="0" w:color="auto"/>
                <w:left w:val="none" w:sz="0" w:space="0" w:color="auto"/>
                <w:bottom w:val="none" w:sz="0" w:space="0" w:color="auto"/>
                <w:right w:val="none" w:sz="0" w:space="0" w:color="auto"/>
              </w:divBdr>
            </w:div>
            <w:div w:id="1687977704">
              <w:marLeft w:val="0"/>
              <w:marRight w:val="0"/>
              <w:marTop w:val="0"/>
              <w:marBottom w:val="0"/>
              <w:divBdr>
                <w:top w:val="none" w:sz="0" w:space="0" w:color="auto"/>
                <w:left w:val="none" w:sz="0" w:space="0" w:color="auto"/>
                <w:bottom w:val="none" w:sz="0" w:space="0" w:color="auto"/>
                <w:right w:val="none" w:sz="0" w:space="0" w:color="auto"/>
              </w:divBdr>
            </w:div>
            <w:div w:id="1688828116">
              <w:marLeft w:val="0"/>
              <w:marRight w:val="0"/>
              <w:marTop w:val="0"/>
              <w:marBottom w:val="0"/>
              <w:divBdr>
                <w:top w:val="none" w:sz="0" w:space="0" w:color="auto"/>
                <w:left w:val="none" w:sz="0" w:space="0" w:color="auto"/>
                <w:bottom w:val="none" w:sz="0" w:space="0" w:color="auto"/>
                <w:right w:val="none" w:sz="0" w:space="0" w:color="auto"/>
              </w:divBdr>
            </w:div>
            <w:div w:id="1689913954">
              <w:marLeft w:val="0"/>
              <w:marRight w:val="0"/>
              <w:marTop w:val="0"/>
              <w:marBottom w:val="0"/>
              <w:divBdr>
                <w:top w:val="none" w:sz="0" w:space="0" w:color="auto"/>
                <w:left w:val="none" w:sz="0" w:space="0" w:color="auto"/>
                <w:bottom w:val="none" w:sz="0" w:space="0" w:color="auto"/>
                <w:right w:val="none" w:sz="0" w:space="0" w:color="auto"/>
              </w:divBdr>
            </w:div>
            <w:div w:id="1691684043">
              <w:marLeft w:val="0"/>
              <w:marRight w:val="0"/>
              <w:marTop w:val="0"/>
              <w:marBottom w:val="0"/>
              <w:divBdr>
                <w:top w:val="none" w:sz="0" w:space="0" w:color="auto"/>
                <w:left w:val="none" w:sz="0" w:space="0" w:color="auto"/>
                <w:bottom w:val="none" w:sz="0" w:space="0" w:color="auto"/>
                <w:right w:val="none" w:sz="0" w:space="0" w:color="auto"/>
              </w:divBdr>
            </w:div>
            <w:div w:id="1692105719">
              <w:marLeft w:val="0"/>
              <w:marRight w:val="0"/>
              <w:marTop w:val="0"/>
              <w:marBottom w:val="0"/>
              <w:divBdr>
                <w:top w:val="none" w:sz="0" w:space="0" w:color="auto"/>
                <w:left w:val="none" w:sz="0" w:space="0" w:color="auto"/>
                <w:bottom w:val="none" w:sz="0" w:space="0" w:color="auto"/>
                <w:right w:val="none" w:sz="0" w:space="0" w:color="auto"/>
              </w:divBdr>
            </w:div>
            <w:div w:id="1696349928">
              <w:marLeft w:val="0"/>
              <w:marRight w:val="0"/>
              <w:marTop w:val="0"/>
              <w:marBottom w:val="0"/>
              <w:divBdr>
                <w:top w:val="none" w:sz="0" w:space="0" w:color="auto"/>
                <w:left w:val="none" w:sz="0" w:space="0" w:color="auto"/>
                <w:bottom w:val="none" w:sz="0" w:space="0" w:color="auto"/>
                <w:right w:val="none" w:sz="0" w:space="0" w:color="auto"/>
              </w:divBdr>
            </w:div>
            <w:div w:id="1699692889">
              <w:marLeft w:val="0"/>
              <w:marRight w:val="0"/>
              <w:marTop w:val="0"/>
              <w:marBottom w:val="0"/>
              <w:divBdr>
                <w:top w:val="none" w:sz="0" w:space="0" w:color="auto"/>
                <w:left w:val="none" w:sz="0" w:space="0" w:color="auto"/>
                <w:bottom w:val="none" w:sz="0" w:space="0" w:color="auto"/>
                <w:right w:val="none" w:sz="0" w:space="0" w:color="auto"/>
              </w:divBdr>
            </w:div>
            <w:div w:id="1704095893">
              <w:marLeft w:val="0"/>
              <w:marRight w:val="0"/>
              <w:marTop w:val="0"/>
              <w:marBottom w:val="0"/>
              <w:divBdr>
                <w:top w:val="none" w:sz="0" w:space="0" w:color="auto"/>
                <w:left w:val="none" w:sz="0" w:space="0" w:color="auto"/>
                <w:bottom w:val="none" w:sz="0" w:space="0" w:color="auto"/>
                <w:right w:val="none" w:sz="0" w:space="0" w:color="auto"/>
              </w:divBdr>
            </w:div>
            <w:div w:id="1707027782">
              <w:marLeft w:val="0"/>
              <w:marRight w:val="0"/>
              <w:marTop w:val="0"/>
              <w:marBottom w:val="0"/>
              <w:divBdr>
                <w:top w:val="none" w:sz="0" w:space="0" w:color="auto"/>
                <w:left w:val="none" w:sz="0" w:space="0" w:color="auto"/>
                <w:bottom w:val="none" w:sz="0" w:space="0" w:color="auto"/>
                <w:right w:val="none" w:sz="0" w:space="0" w:color="auto"/>
              </w:divBdr>
            </w:div>
            <w:div w:id="1709914477">
              <w:marLeft w:val="0"/>
              <w:marRight w:val="0"/>
              <w:marTop w:val="0"/>
              <w:marBottom w:val="0"/>
              <w:divBdr>
                <w:top w:val="none" w:sz="0" w:space="0" w:color="auto"/>
                <w:left w:val="none" w:sz="0" w:space="0" w:color="auto"/>
                <w:bottom w:val="none" w:sz="0" w:space="0" w:color="auto"/>
                <w:right w:val="none" w:sz="0" w:space="0" w:color="auto"/>
              </w:divBdr>
            </w:div>
            <w:div w:id="1714505072">
              <w:marLeft w:val="0"/>
              <w:marRight w:val="0"/>
              <w:marTop w:val="0"/>
              <w:marBottom w:val="0"/>
              <w:divBdr>
                <w:top w:val="none" w:sz="0" w:space="0" w:color="auto"/>
                <w:left w:val="none" w:sz="0" w:space="0" w:color="auto"/>
                <w:bottom w:val="none" w:sz="0" w:space="0" w:color="auto"/>
                <w:right w:val="none" w:sz="0" w:space="0" w:color="auto"/>
              </w:divBdr>
            </w:div>
            <w:div w:id="1719668316">
              <w:marLeft w:val="0"/>
              <w:marRight w:val="0"/>
              <w:marTop w:val="0"/>
              <w:marBottom w:val="0"/>
              <w:divBdr>
                <w:top w:val="none" w:sz="0" w:space="0" w:color="auto"/>
                <w:left w:val="none" w:sz="0" w:space="0" w:color="auto"/>
                <w:bottom w:val="none" w:sz="0" w:space="0" w:color="auto"/>
                <w:right w:val="none" w:sz="0" w:space="0" w:color="auto"/>
              </w:divBdr>
            </w:div>
            <w:div w:id="1719669765">
              <w:marLeft w:val="0"/>
              <w:marRight w:val="0"/>
              <w:marTop w:val="0"/>
              <w:marBottom w:val="0"/>
              <w:divBdr>
                <w:top w:val="none" w:sz="0" w:space="0" w:color="auto"/>
                <w:left w:val="none" w:sz="0" w:space="0" w:color="auto"/>
                <w:bottom w:val="none" w:sz="0" w:space="0" w:color="auto"/>
                <w:right w:val="none" w:sz="0" w:space="0" w:color="auto"/>
              </w:divBdr>
            </w:div>
            <w:div w:id="1720662855">
              <w:marLeft w:val="0"/>
              <w:marRight w:val="0"/>
              <w:marTop w:val="0"/>
              <w:marBottom w:val="0"/>
              <w:divBdr>
                <w:top w:val="none" w:sz="0" w:space="0" w:color="auto"/>
                <w:left w:val="none" w:sz="0" w:space="0" w:color="auto"/>
                <w:bottom w:val="none" w:sz="0" w:space="0" w:color="auto"/>
                <w:right w:val="none" w:sz="0" w:space="0" w:color="auto"/>
              </w:divBdr>
            </w:div>
            <w:div w:id="1723867067">
              <w:marLeft w:val="0"/>
              <w:marRight w:val="0"/>
              <w:marTop w:val="0"/>
              <w:marBottom w:val="0"/>
              <w:divBdr>
                <w:top w:val="none" w:sz="0" w:space="0" w:color="auto"/>
                <w:left w:val="none" w:sz="0" w:space="0" w:color="auto"/>
                <w:bottom w:val="none" w:sz="0" w:space="0" w:color="auto"/>
                <w:right w:val="none" w:sz="0" w:space="0" w:color="auto"/>
              </w:divBdr>
            </w:div>
            <w:div w:id="1724137203">
              <w:marLeft w:val="0"/>
              <w:marRight w:val="0"/>
              <w:marTop w:val="0"/>
              <w:marBottom w:val="0"/>
              <w:divBdr>
                <w:top w:val="none" w:sz="0" w:space="0" w:color="auto"/>
                <w:left w:val="none" w:sz="0" w:space="0" w:color="auto"/>
                <w:bottom w:val="none" w:sz="0" w:space="0" w:color="auto"/>
                <w:right w:val="none" w:sz="0" w:space="0" w:color="auto"/>
              </w:divBdr>
            </w:div>
            <w:div w:id="1725373964">
              <w:marLeft w:val="0"/>
              <w:marRight w:val="0"/>
              <w:marTop w:val="0"/>
              <w:marBottom w:val="0"/>
              <w:divBdr>
                <w:top w:val="none" w:sz="0" w:space="0" w:color="auto"/>
                <w:left w:val="none" w:sz="0" w:space="0" w:color="auto"/>
                <w:bottom w:val="none" w:sz="0" w:space="0" w:color="auto"/>
                <w:right w:val="none" w:sz="0" w:space="0" w:color="auto"/>
              </w:divBdr>
            </w:div>
            <w:div w:id="1728184663">
              <w:marLeft w:val="0"/>
              <w:marRight w:val="0"/>
              <w:marTop w:val="0"/>
              <w:marBottom w:val="0"/>
              <w:divBdr>
                <w:top w:val="none" w:sz="0" w:space="0" w:color="auto"/>
                <w:left w:val="none" w:sz="0" w:space="0" w:color="auto"/>
                <w:bottom w:val="none" w:sz="0" w:space="0" w:color="auto"/>
                <w:right w:val="none" w:sz="0" w:space="0" w:color="auto"/>
              </w:divBdr>
            </w:div>
            <w:div w:id="1733000263">
              <w:marLeft w:val="0"/>
              <w:marRight w:val="0"/>
              <w:marTop w:val="0"/>
              <w:marBottom w:val="0"/>
              <w:divBdr>
                <w:top w:val="none" w:sz="0" w:space="0" w:color="auto"/>
                <w:left w:val="none" w:sz="0" w:space="0" w:color="auto"/>
                <w:bottom w:val="none" w:sz="0" w:space="0" w:color="auto"/>
                <w:right w:val="none" w:sz="0" w:space="0" w:color="auto"/>
              </w:divBdr>
            </w:div>
            <w:div w:id="1734113628">
              <w:marLeft w:val="0"/>
              <w:marRight w:val="0"/>
              <w:marTop w:val="0"/>
              <w:marBottom w:val="0"/>
              <w:divBdr>
                <w:top w:val="none" w:sz="0" w:space="0" w:color="auto"/>
                <w:left w:val="none" w:sz="0" w:space="0" w:color="auto"/>
                <w:bottom w:val="none" w:sz="0" w:space="0" w:color="auto"/>
                <w:right w:val="none" w:sz="0" w:space="0" w:color="auto"/>
              </w:divBdr>
            </w:div>
            <w:div w:id="1735002161">
              <w:marLeft w:val="0"/>
              <w:marRight w:val="0"/>
              <w:marTop w:val="0"/>
              <w:marBottom w:val="0"/>
              <w:divBdr>
                <w:top w:val="none" w:sz="0" w:space="0" w:color="auto"/>
                <w:left w:val="none" w:sz="0" w:space="0" w:color="auto"/>
                <w:bottom w:val="none" w:sz="0" w:space="0" w:color="auto"/>
                <w:right w:val="none" w:sz="0" w:space="0" w:color="auto"/>
              </w:divBdr>
            </w:div>
            <w:div w:id="1739672424">
              <w:marLeft w:val="0"/>
              <w:marRight w:val="0"/>
              <w:marTop w:val="0"/>
              <w:marBottom w:val="0"/>
              <w:divBdr>
                <w:top w:val="none" w:sz="0" w:space="0" w:color="auto"/>
                <w:left w:val="none" w:sz="0" w:space="0" w:color="auto"/>
                <w:bottom w:val="none" w:sz="0" w:space="0" w:color="auto"/>
                <w:right w:val="none" w:sz="0" w:space="0" w:color="auto"/>
              </w:divBdr>
            </w:div>
            <w:div w:id="1740522508">
              <w:marLeft w:val="0"/>
              <w:marRight w:val="0"/>
              <w:marTop w:val="0"/>
              <w:marBottom w:val="0"/>
              <w:divBdr>
                <w:top w:val="none" w:sz="0" w:space="0" w:color="auto"/>
                <w:left w:val="none" w:sz="0" w:space="0" w:color="auto"/>
                <w:bottom w:val="none" w:sz="0" w:space="0" w:color="auto"/>
                <w:right w:val="none" w:sz="0" w:space="0" w:color="auto"/>
              </w:divBdr>
            </w:div>
            <w:div w:id="1741901407">
              <w:marLeft w:val="0"/>
              <w:marRight w:val="0"/>
              <w:marTop w:val="0"/>
              <w:marBottom w:val="0"/>
              <w:divBdr>
                <w:top w:val="none" w:sz="0" w:space="0" w:color="auto"/>
                <w:left w:val="none" w:sz="0" w:space="0" w:color="auto"/>
                <w:bottom w:val="none" w:sz="0" w:space="0" w:color="auto"/>
                <w:right w:val="none" w:sz="0" w:space="0" w:color="auto"/>
              </w:divBdr>
            </w:div>
            <w:div w:id="1745905894">
              <w:marLeft w:val="0"/>
              <w:marRight w:val="0"/>
              <w:marTop w:val="0"/>
              <w:marBottom w:val="0"/>
              <w:divBdr>
                <w:top w:val="none" w:sz="0" w:space="0" w:color="auto"/>
                <w:left w:val="none" w:sz="0" w:space="0" w:color="auto"/>
                <w:bottom w:val="none" w:sz="0" w:space="0" w:color="auto"/>
                <w:right w:val="none" w:sz="0" w:space="0" w:color="auto"/>
              </w:divBdr>
            </w:div>
            <w:div w:id="1746338900">
              <w:marLeft w:val="0"/>
              <w:marRight w:val="0"/>
              <w:marTop w:val="0"/>
              <w:marBottom w:val="0"/>
              <w:divBdr>
                <w:top w:val="none" w:sz="0" w:space="0" w:color="auto"/>
                <w:left w:val="none" w:sz="0" w:space="0" w:color="auto"/>
                <w:bottom w:val="none" w:sz="0" w:space="0" w:color="auto"/>
                <w:right w:val="none" w:sz="0" w:space="0" w:color="auto"/>
              </w:divBdr>
            </w:div>
            <w:div w:id="1746339394">
              <w:marLeft w:val="0"/>
              <w:marRight w:val="0"/>
              <w:marTop w:val="0"/>
              <w:marBottom w:val="0"/>
              <w:divBdr>
                <w:top w:val="none" w:sz="0" w:space="0" w:color="auto"/>
                <w:left w:val="none" w:sz="0" w:space="0" w:color="auto"/>
                <w:bottom w:val="none" w:sz="0" w:space="0" w:color="auto"/>
                <w:right w:val="none" w:sz="0" w:space="0" w:color="auto"/>
              </w:divBdr>
            </w:div>
            <w:div w:id="1752464997">
              <w:marLeft w:val="0"/>
              <w:marRight w:val="0"/>
              <w:marTop w:val="0"/>
              <w:marBottom w:val="0"/>
              <w:divBdr>
                <w:top w:val="none" w:sz="0" w:space="0" w:color="auto"/>
                <w:left w:val="none" w:sz="0" w:space="0" w:color="auto"/>
                <w:bottom w:val="none" w:sz="0" w:space="0" w:color="auto"/>
                <w:right w:val="none" w:sz="0" w:space="0" w:color="auto"/>
              </w:divBdr>
            </w:div>
            <w:div w:id="1753165962">
              <w:marLeft w:val="0"/>
              <w:marRight w:val="0"/>
              <w:marTop w:val="0"/>
              <w:marBottom w:val="0"/>
              <w:divBdr>
                <w:top w:val="none" w:sz="0" w:space="0" w:color="auto"/>
                <w:left w:val="none" w:sz="0" w:space="0" w:color="auto"/>
                <w:bottom w:val="none" w:sz="0" w:space="0" w:color="auto"/>
                <w:right w:val="none" w:sz="0" w:space="0" w:color="auto"/>
              </w:divBdr>
            </w:div>
            <w:div w:id="1755054649">
              <w:marLeft w:val="0"/>
              <w:marRight w:val="0"/>
              <w:marTop w:val="0"/>
              <w:marBottom w:val="0"/>
              <w:divBdr>
                <w:top w:val="none" w:sz="0" w:space="0" w:color="auto"/>
                <w:left w:val="none" w:sz="0" w:space="0" w:color="auto"/>
                <w:bottom w:val="none" w:sz="0" w:space="0" w:color="auto"/>
                <w:right w:val="none" w:sz="0" w:space="0" w:color="auto"/>
              </w:divBdr>
            </w:div>
            <w:div w:id="1755786261">
              <w:marLeft w:val="0"/>
              <w:marRight w:val="0"/>
              <w:marTop w:val="0"/>
              <w:marBottom w:val="0"/>
              <w:divBdr>
                <w:top w:val="none" w:sz="0" w:space="0" w:color="auto"/>
                <w:left w:val="none" w:sz="0" w:space="0" w:color="auto"/>
                <w:bottom w:val="none" w:sz="0" w:space="0" w:color="auto"/>
                <w:right w:val="none" w:sz="0" w:space="0" w:color="auto"/>
              </w:divBdr>
            </w:div>
            <w:div w:id="1757167429">
              <w:marLeft w:val="0"/>
              <w:marRight w:val="0"/>
              <w:marTop w:val="0"/>
              <w:marBottom w:val="0"/>
              <w:divBdr>
                <w:top w:val="none" w:sz="0" w:space="0" w:color="auto"/>
                <w:left w:val="none" w:sz="0" w:space="0" w:color="auto"/>
                <w:bottom w:val="none" w:sz="0" w:space="0" w:color="auto"/>
                <w:right w:val="none" w:sz="0" w:space="0" w:color="auto"/>
              </w:divBdr>
            </w:div>
            <w:div w:id="1757483369">
              <w:marLeft w:val="0"/>
              <w:marRight w:val="0"/>
              <w:marTop w:val="0"/>
              <w:marBottom w:val="0"/>
              <w:divBdr>
                <w:top w:val="none" w:sz="0" w:space="0" w:color="auto"/>
                <w:left w:val="none" w:sz="0" w:space="0" w:color="auto"/>
                <w:bottom w:val="none" w:sz="0" w:space="0" w:color="auto"/>
                <w:right w:val="none" w:sz="0" w:space="0" w:color="auto"/>
              </w:divBdr>
            </w:div>
            <w:div w:id="1763912004">
              <w:marLeft w:val="0"/>
              <w:marRight w:val="0"/>
              <w:marTop w:val="0"/>
              <w:marBottom w:val="0"/>
              <w:divBdr>
                <w:top w:val="none" w:sz="0" w:space="0" w:color="auto"/>
                <w:left w:val="none" w:sz="0" w:space="0" w:color="auto"/>
                <w:bottom w:val="none" w:sz="0" w:space="0" w:color="auto"/>
                <w:right w:val="none" w:sz="0" w:space="0" w:color="auto"/>
              </w:divBdr>
            </w:div>
            <w:div w:id="1764840108">
              <w:marLeft w:val="0"/>
              <w:marRight w:val="0"/>
              <w:marTop w:val="0"/>
              <w:marBottom w:val="0"/>
              <w:divBdr>
                <w:top w:val="none" w:sz="0" w:space="0" w:color="auto"/>
                <w:left w:val="none" w:sz="0" w:space="0" w:color="auto"/>
                <w:bottom w:val="none" w:sz="0" w:space="0" w:color="auto"/>
                <w:right w:val="none" w:sz="0" w:space="0" w:color="auto"/>
              </w:divBdr>
            </w:div>
            <w:div w:id="1769933143">
              <w:marLeft w:val="0"/>
              <w:marRight w:val="0"/>
              <w:marTop w:val="0"/>
              <w:marBottom w:val="0"/>
              <w:divBdr>
                <w:top w:val="none" w:sz="0" w:space="0" w:color="auto"/>
                <w:left w:val="none" w:sz="0" w:space="0" w:color="auto"/>
                <w:bottom w:val="none" w:sz="0" w:space="0" w:color="auto"/>
                <w:right w:val="none" w:sz="0" w:space="0" w:color="auto"/>
              </w:divBdr>
            </w:div>
            <w:div w:id="1774519241">
              <w:marLeft w:val="0"/>
              <w:marRight w:val="0"/>
              <w:marTop w:val="0"/>
              <w:marBottom w:val="0"/>
              <w:divBdr>
                <w:top w:val="none" w:sz="0" w:space="0" w:color="auto"/>
                <w:left w:val="none" w:sz="0" w:space="0" w:color="auto"/>
                <w:bottom w:val="none" w:sz="0" w:space="0" w:color="auto"/>
                <w:right w:val="none" w:sz="0" w:space="0" w:color="auto"/>
              </w:divBdr>
            </w:div>
            <w:div w:id="1777754703">
              <w:marLeft w:val="0"/>
              <w:marRight w:val="0"/>
              <w:marTop w:val="0"/>
              <w:marBottom w:val="0"/>
              <w:divBdr>
                <w:top w:val="none" w:sz="0" w:space="0" w:color="auto"/>
                <w:left w:val="none" w:sz="0" w:space="0" w:color="auto"/>
                <w:bottom w:val="none" w:sz="0" w:space="0" w:color="auto"/>
                <w:right w:val="none" w:sz="0" w:space="0" w:color="auto"/>
              </w:divBdr>
            </w:div>
            <w:div w:id="1786656696">
              <w:marLeft w:val="0"/>
              <w:marRight w:val="0"/>
              <w:marTop w:val="0"/>
              <w:marBottom w:val="0"/>
              <w:divBdr>
                <w:top w:val="none" w:sz="0" w:space="0" w:color="auto"/>
                <w:left w:val="none" w:sz="0" w:space="0" w:color="auto"/>
                <w:bottom w:val="none" w:sz="0" w:space="0" w:color="auto"/>
                <w:right w:val="none" w:sz="0" w:space="0" w:color="auto"/>
              </w:divBdr>
            </w:div>
            <w:div w:id="1791124415">
              <w:marLeft w:val="0"/>
              <w:marRight w:val="0"/>
              <w:marTop w:val="0"/>
              <w:marBottom w:val="0"/>
              <w:divBdr>
                <w:top w:val="none" w:sz="0" w:space="0" w:color="auto"/>
                <w:left w:val="none" w:sz="0" w:space="0" w:color="auto"/>
                <w:bottom w:val="none" w:sz="0" w:space="0" w:color="auto"/>
                <w:right w:val="none" w:sz="0" w:space="0" w:color="auto"/>
              </w:divBdr>
            </w:div>
            <w:div w:id="1791170372">
              <w:marLeft w:val="0"/>
              <w:marRight w:val="0"/>
              <w:marTop w:val="0"/>
              <w:marBottom w:val="0"/>
              <w:divBdr>
                <w:top w:val="none" w:sz="0" w:space="0" w:color="auto"/>
                <w:left w:val="none" w:sz="0" w:space="0" w:color="auto"/>
                <w:bottom w:val="none" w:sz="0" w:space="0" w:color="auto"/>
                <w:right w:val="none" w:sz="0" w:space="0" w:color="auto"/>
              </w:divBdr>
            </w:div>
            <w:div w:id="1792895684">
              <w:marLeft w:val="0"/>
              <w:marRight w:val="0"/>
              <w:marTop w:val="0"/>
              <w:marBottom w:val="0"/>
              <w:divBdr>
                <w:top w:val="none" w:sz="0" w:space="0" w:color="auto"/>
                <w:left w:val="none" w:sz="0" w:space="0" w:color="auto"/>
                <w:bottom w:val="none" w:sz="0" w:space="0" w:color="auto"/>
                <w:right w:val="none" w:sz="0" w:space="0" w:color="auto"/>
              </w:divBdr>
            </w:div>
            <w:div w:id="1793211576">
              <w:marLeft w:val="0"/>
              <w:marRight w:val="0"/>
              <w:marTop w:val="0"/>
              <w:marBottom w:val="0"/>
              <w:divBdr>
                <w:top w:val="none" w:sz="0" w:space="0" w:color="auto"/>
                <w:left w:val="none" w:sz="0" w:space="0" w:color="auto"/>
                <w:bottom w:val="none" w:sz="0" w:space="0" w:color="auto"/>
                <w:right w:val="none" w:sz="0" w:space="0" w:color="auto"/>
              </w:divBdr>
            </w:div>
            <w:div w:id="1795322502">
              <w:marLeft w:val="0"/>
              <w:marRight w:val="0"/>
              <w:marTop w:val="0"/>
              <w:marBottom w:val="0"/>
              <w:divBdr>
                <w:top w:val="none" w:sz="0" w:space="0" w:color="auto"/>
                <w:left w:val="none" w:sz="0" w:space="0" w:color="auto"/>
                <w:bottom w:val="none" w:sz="0" w:space="0" w:color="auto"/>
                <w:right w:val="none" w:sz="0" w:space="0" w:color="auto"/>
              </w:divBdr>
            </w:div>
            <w:div w:id="1799444449">
              <w:marLeft w:val="0"/>
              <w:marRight w:val="0"/>
              <w:marTop w:val="0"/>
              <w:marBottom w:val="0"/>
              <w:divBdr>
                <w:top w:val="none" w:sz="0" w:space="0" w:color="auto"/>
                <w:left w:val="none" w:sz="0" w:space="0" w:color="auto"/>
                <w:bottom w:val="none" w:sz="0" w:space="0" w:color="auto"/>
                <w:right w:val="none" w:sz="0" w:space="0" w:color="auto"/>
              </w:divBdr>
            </w:div>
            <w:div w:id="1800881806">
              <w:marLeft w:val="0"/>
              <w:marRight w:val="0"/>
              <w:marTop w:val="0"/>
              <w:marBottom w:val="0"/>
              <w:divBdr>
                <w:top w:val="none" w:sz="0" w:space="0" w:color="auto"/>
                <w:left w:val="none" w:sz="0" w:space="0" w:color="auto"/>
                <w:bottom w:val="none" w:sz="0" w:space="0" w:color="auto"/>
                <w:right w:val="none" w:sz="0" w:space="0" w:color="auto"/>
              </w:divBdr>
            </w:div>
            <w:div w:id="1806655050">
              <w:marLeft w:val="0"/>
              <w:marRight w:val="0"/>
              <w:marTop w:val="0"/>
              <w:marBottom w:val="0"/>
              <w:divBdr>
                <w:top w:val="none" w:sz="0" w:space="0" w:color="auto"/>
                <w:left w:val="none" w:sz="0" w:space="0" w:color="auto"/>
                <w:bottom w:val="none" w:sz="0" w:space="0" w:color="auto"/>
                <w:right w:val="none" w:sz="0" w:space="0" w:color="auto"/>
              </w:divBdr>
            </w:div>
            <w:div w:id="1811365213">
              <w:marLeft w:val="0"/>
              <w:marRight w:val="0"/>
              <w:marTop w:val="0"/>
              <w:marBottom w:val="0"/>
              <w:divBdr>
                <w:top w:val="none" w:sz="0" w:space="0" w:color="auto"/>
                <w:left w:val="none" w:sz="0" w:space="0" w:color="auto"/>
                <w:bottom w:val="none" w:sz="0" w:space="0" w:color="auto"/>
                <w:right w:val="none" w:sz="0" w:space="0" w:color="auto"/>
              </w:divBdr>
            </w:div>
            <w:div w:id="1817066021">
              <w:marLeft w:val="0"/>
              <w:marRight w:val="0"/>
              <w:marTop w:val="0"/>
              <w:marBottom w:val="0"/>
              <w:divBdr>
                <w:top w:val="none" w:sz="0" w:space="0" w:color="auto"/>
                <w:left w:val="none" w:sz="0" w:space="0" w:color="auto"/>
                <w:bottom w:val="none" w:sz="0" w:space="0" w:color="auto"/>
                <w:right w:val="none" w:sz="0" w:space="0" w:color="auto"/>
              </w:divBdr>
            </w:div>
            <w:div w:id="1821384433">
              <w:marLeft w:val="0"/>
              <w:marRight w:val="0"/>
              <w:marTop w:val="0"/>
              <w:marBottom w:val="0"/>
              <w:divBdr>
                <w:top w:val="none" w:sz="0" w:space="0" w:color="auto"/>
                <w:left w:val="none" w:sz="0" w:space="0" w:color="auto"/>
                <w:bottom w:val="none" w:sz="0" w:space="0" w:color="auto"/>
                <w:right w:val="none" w:sz="0" w:space="0" w:color="auto"/>
              </w:divBdr>
            </w:div>
            <w:div w:id="1822113979">
              <w:marLeft w:val="0"/>
              <w:marRight w:val="0"/>
              <w:marTop w:val="0"/>
              <w:marBottom w:val="0"/>
              <w:divBdr>
                <w:top w:val="none" w:sz="0" w:space="0" w:color="auto"/>
                <w:left w:val="none" w:sz="0" w:space="0" w:color="auto"/>
                <w:bottom w:val="none" w:sz="0" w:space="0" w:color="auto"/>
                <w:right w:val="none" w:sz="0" w:space="0" w:color="auto"/>
              </w:divBdr>
            </w:div>
            <w:div w:id="1822385128">
              <w:marLeft w:val="0"/>
              <w:marRight w:val="0"/>
              <w:marTop w:val="0"/>
              <w:marBottom w:val="0"/>
              <w:divBdr>
                <w:top w:val="none" w:sz="0" w:space="0" w:color="auto"/>
                <w:left w:val="none" w:sz="0" w:space="0" w:color="auto"/>
                <w:bottom w:val="none" w:sz="0" w:space="0" w:color="auto"/>
                <w:right w:val="none" w:sz="0" w:space="0" w:color="auto"/>
              </w:divBdr>
            </w:div>
            <w:div w:id="1823236122">
              <w:marLeft w:val="0"/>
              <w:marRight w:val="0"/>
              <w:marTop w:val="0"/>
              <w:marBottom w:val="0"/>
              <w:divBdr>
                <w:top w:val="none" w:sz="0" w:space="0" w:color="auto"/>
                <w:left w:val="none" w:sz="0" w:space="0" w:color="auto"/>
                <w:bottom w:val="none" w:sz="0" w:space="0" w:color="auto"/>
                <w:right w:val="none" w:sz="0" w:space="0" w:color="auto"/>
              </w:divBdr>
            </w:div>
            <w:div w:id="1826361621">
              <w:marLeft w:val="0"/>
              <w:marRight w:val="0"/>
              <w:marTop w:val="0"/>
              <w:marBottom w:val="0"/>
              <w:divBdr>
                <w:top w:val="none" w:sz="0" w:space="0" w:color="auto"/>
                <w:left w:val="none" w:sz="0" w:space="0" w:color="auto"/>
                <w:bottom w:val="none" w:sz="0" w:space="0" w:color="auto"/>
                <w:right w:val="none" w:sz="0" w:space="0" w:color="auto"/>
              </w:divBdr>
            </w:div>
            <w:div w:id="1827554334">
              <w:marLeft w:val="0"/>
              <w:marRight w:val="0"/>
              <w:marTop w:val="0"/>
              <w:marBottom w:val="0"/>
              <w:divBdr>
                <w:top w:val="none" w:sz="0" w:space="0" w:color="auto"/>
                <w:left w:val="none" w:sz="0" w:space="0" w:color="auto"/>
                <w:bottom w:val="none" w:sz="0" w:space="0" w:color="auto"/>
                <w:right w:val="none" w:sz="0" w:space="0" w:color="auto"/>
              </w:divBdr>
            </w:div>
            <w:div w:id="1830099779">
              <w:marLeft w:val="0"/>
              <w:marRight w:val="0"/>
              <w:marTop w:val="0"/>
              <w:marBottom w:val="0"/>
              <w:divBdr>
                <w:top w:val="none" w:sz="0" w:space="0" w:color="auto"/>
                <w:left w:val="none" w:sz="0" w:space="0" w:color="auto"/>
                <w:bottom w:val="none" w:sz="0" w:space="0" w:color="auto"/>
                <w:right w:val="none" w:sz="0" w:space="0" w:color="auto"/>
              </w:divBdr>
            </w:div>
            <w:div w:id="1833521331">
              <w:marLeft w:val="0"/>
              <w:marRight w:val="0"/>
              <w:marTop w:val="0"/>
              <w:marBottom w:val="0"/>
              <w:divBdr>
                <w:top w:val="none" w:sz="0" w:space="0" w:color="auto"/>
                <w:left w:val="none" w:sz="0" w:space="0" w:color="auto"/>
                <w:bottom w:val="none" w:sz="0" w:space="0" w:color="auto"/>
                <w:right w:val="none" w:sz="0" w:space="0" w:color="auto"/>
              </w:divBdr>
            </w:div>
            <w:div w:id="1834489504">
              <w:marLeft w:val="0"/>
              <w:marRight w:val="0"/>
              <w:marTop w:val="0"/>
              <w:marBottom w:val="0"/>
              <w:divBdr>
                <w:top w:val="none" w:sz="0" w:space="0" w:color="auto"/>
                <w:left w:val="none" w:sz="0" w:space="0" w:color="auto"/>
                <w:bottom w:val="none" w:sz="0" w:space="0" w:color="auto"/>
                <w:right w:val="none" w:sz="0" w:space="0" w:color="auto"/>
              </w:divBdr>
            </w:div>
            <w:div w:id="1840735605">
              <w:marLeft w:val="0"/>
              <w:marRight w:val="0"/>
              <w:marTop w:val="0"/>
              <w:marBottom w:val="0"/>
              <w:divBdr>
                <w:top w:val="none" w:sz="0" w:space="0" w:color="auto"/>
                <w:left w:val="none" w:sz="0" w:space="0" w:color="auto"/>
                <w:bottom w:val="none" w:sz="0" w:space="0" w:color="auto"/>
                <w:right w:val="none" w:sz="0" w:space="0" w:color="auto"/>
              </w:divBdr>
            </w:div>
            <w:div w:id="1841239058">
              <w:marLeft w:val="0"/>
              <w:marRight w:val="0"/>
              <w:marTop w:val="0"/>
              <w:marBottom w:val="0"/>
              <w:divBdr>
                <w:top w:val="none" w:sz="0" w:space="0" w:color="auto"/>
                <w:left w:val="none" w:sz="0" w:space="0" w:color="auto"/>
                <w:bottom w:val="none" w:sz="0" w:space="0" w:color="auto"/>
                <w:right w:val="none" w:sz="0" w:space="0" w:color="auto"/>
              </w:divBdr>
            </w:div>
            <w:div w:id="1842505493">
              <w:marLeft w:val="0"/>
              <w:marRight w:val="0"/>
              <w:marTop w:val="0"/>
              <w:marBottom w:val="0"/>
              <w:divBdr>
                <w:top w:val="none" w:sz="0" w:space="0" w:color="auto"/>
                <w:left w:val="none" w:sz="0" w:space="0" w:color="auto"/>
                <w:bottom w:val="none" w:sz="0" w:space="0" w:color="auto"/>
                <w:right w:val="none" w:sz="0" w:space="0" w:color="auto"/>
              </w:divBdr>
            </w:div>
            <w:div w:id="1853375420">
              <w:marLeft w:val="0"/>
              <w:marRight w:val="0"/>
              <w:marTop w:val="0"/>
              <w:marBottom w:val="0"/>
              <w:divBdr>
                <w:top w:val="none" w:sz="0" w:space="0" w:color="auto"/>
                <w:left w:val="none" w:sz="0" w:space="0" w:color="auto"/>
                <w:bottom w:val="none" w:sz="0" w:space="0" w:color="auto"/>
                <w:right w:val="none" w:sz="0" w:space="0" w:color="auto"/>
              </w:divBdr>
            </w:div>
            <w:div w:id="1854104017">
              <w:marLeft w:val="0"/>
              <w:marRight w:val="0"/>
              <w:marTop w:val="0"/>
              <w:marBottom w:val="0"/>
              <w:divBdr>
                <w:top w:val="none" w:sz="0" w:space="0" w:color="auto"/>
                <w:left w:val="none" w:sz="0" w:space="0" w:color="auto"/>
                <w:bottom w:val="none" w:sz="0" w:space="0" w:color="auto"/>
                <w:right w:val="none" w:sz="0" w:space="0" w:color="auto"/>
              </w:divBdr>
            </w:div>
            <w:div w:id="1858691444">
              <w:marLeft w:val="0"/>
              <w:marRight w:val="0"/>
              <w:marTop w:val="0"/>
              <w:marBottom w:val="0"/>
              <w:divBdr>
                <w:top w:val="none" w:sz="0" w:space="0" w:color="auto"/>
                <w:left w:val="none" w:sz="0" w:space="0" w:color="auto"/>
                <w:bottom w:val="none" w:sz="0" w:space="0" w:color="auto"/>
                <w:right w:val="none" w:sz="0" w:space="0" w:color="auto"/>
              </w:divBdr>
            </w:div>
            <w:div w:id="1859199793">
              <w:marLeft w:val="0"/>
              <w:marRight w:val="0"/>
              <w:marTop w:val="0"/>
              <w:marBottom w:val="0"/>
              <w:divBdr>
                <w:top w:val="none" w:sz="0" w:space="0" w:color="auto"/>
                <w:left w:val="none" w:sz="0" w:space="0" w:color="auto"/>
                <w:bottom w:val="none" w:sz="0" w:space="0" w:color="auto"/>
                <w:right w:val="none" w:sz="0" w:space="0" w:color="auto"/>
              </w:divBdr>
            </w:div>
            <w:div w:id="1860317177">
              <w:marLeft w:val="0"/>
              <w:marRight w:val="0"/>
              <w:marTop w:val="0"/>
              <w:marBottom w:val="0"/>
              <w:divBdr>
                <w:top w:val="none" w:sz="0" w:space="0" w:color="auto"/>
                <w:left w:val="none" w:sz="0" w:space="0" w:color="auto"/>
                <w:bottom w:val="none" w:sz="0" w:space="0" w:color="auto"/>
                <w:right w:val="none" w:sz="0" w:space="0" w:color="auto"/>
              </w:divBdr>
            </w:div>
            <w:div w:id="1862668587">
              <w:marLeft w:val="0"/>
              <w:marRight w:val="0"/>
              <w:marTop w:val="0"/>
              <w:marBottom w:val="0"/>
              <w:divBdr>
                <w:top w:val="none" w:sz="0" w:space="0" w:color="auto"/>
                <w:left w:val="none" w:sz="0" w:space="0" w:color="auto"/>
                <w:bottom w:val="none" w:sz="0" w:space="0" w:color="auto"/>
                <w:right w:val="none" w:sz="0" w:space="0" w:color="auto"/>
              </w:divBdr>
            </w:div>
            <w:div w:id="1864779125">
              <w:marLeft w:val="0"/>
              <w:marRight w:val="0"/>
              <w:marTop w:val="0"/>
              <w:marBottom w:val="0"/>
              <w:divBdr>
                <w:top w:val="none" w:sz="0" w:space="0" w:color="auto"/>
                <w:left w:val="none" w:sz="0" w:space="0" w:color="auto"/>
                <w:bottom w:val="none" w:sz="0" w:space="0" w:color="auto"/>
                <w:right w:val="none" w:sz="0" w:space="0" w:color="auto"/>
              </w:divBdr>
            </w:div>
            <w:div w:id="1866678108">
              <w:marLeft w:val="0"/>
              <w:marRight w:val="0"/>
              <w:marTop w:val="0"/>
              <w:marBottom w:val="0"/>
              <w:divBdr>
                <w:top w:val="none" w:sz="0" w:space="0" w:color="auto"/>
                <w:left w:val="none" w:sz="0" w:space="0" w:color="auto"/>
                <w:bottom w:val="none" w:sz="0" w:space="0" w:color="auto"/>
                <w:right w:val="none" w:sz="0" w:space="0" w:color="auto"/>
              </w:divBdr>
            </w:div>
            <w:div w:id="1869027066">
              <w:marLeft w:val="0"/>
              <w:marRight w:val="0"/>
              <w:marTop w:val="0"/>
              <w:marBottom w:val="0"/>
              <w:divBdr>
                <w:top w:val="none" w:sz="0" w:space="0" w:color="auto"/>
                <w:left w:val="none" w:sz="0" w:space="0" w:color="auto"/>
                <w:bottom w:val="none" w:sz="0" w:space="0" w:color="auto"/>
                <w:right w:val="none" w:sz="0" w:space="0" w:color="auto"/>
              </w:divBdr>
            </w:div>
            <w:div w:id="1869681500">
              <w:marLeft w:val="0"/>
              <w:marRight w:val="0"/>
              <w:marTop w:val="0"/>
              <w:marBottom w:val="0"/>
              <w:divBdr>
                <w:top w:val="none" w:sz="0" w:space="0" w:color="auto"/>
                <w:left w:val="none" w:sz="0" w:space="0" w:color="auto"/>
                <w:bottom w:val="none" w:sz="0" w:space="0" w:color="auto"/>
                <w:right w:val="none" w:sz="0" w:space="0" w:color="auto"/>
              </w:divBdr>
            </w:div>
            <w:div w:id="1879656642">
              <w:marLeft w:val="0"/>
              <w:marRight w:val="0"/>
              <w:marTop w:val="0"/>
              <w:marBottom w:val="0"/>
              <w:divBdr>
                <w:top w:val="none" w:sz="0" w:space="0" w:color="auto"/>
                <w:left w:val="none" w:sz="0" w:space="0" w:color="auto"/>
                <w:bottom w:val="none" w:sz="0" w:space="0" w:color="auto"/>
                <w:right w:val="none" w:sz="0" w:space="0" w:color="auto"/>
              </w:divBdr>
            </w:div>
            <w:div w:id="1880581030">
              <w:marLeft w:val="0"/>
              <w:marRight w:val="0"/>
              <w:marTop w:val="0"/>
              <w:marBottom w:val="0"/>
              <w:divBdr>
                <w:top w:val="none" w:sz="0" w:space="0" w:color="auto"/>
                <w:left w:val="none" w:sz="0" w:space="0" w:color="auto"/>
                <w:bottom w:val="none" w:sz="0" w:space="0" w:color="auto"/>
                <w:right w:val="none" w:sz="0" w:space="0" w:color="auto"/>
              </w:divBdr>
            </w:div>
            <w:div w:id="1883899697">
              <w:marLeft w:val="0"/>
              <w:marRight w:val="0"/>
              <w:marTop w:val="0"/>
              <w:marBottom w:val="0"/>
              <w:divBdr>
                <w:top w:val="none" w:sz="0" w:space="0" w:color="auto"/>
                <w:left w:val="none" w:sz="0" w:space="0" w:color="auto"/>
                <w:bottom w:val="none" w:sz="0" w:space="0" w:color="auto"/>
                <w:right w:val="none" w:sz="0" w:space="0" w:color="auto"/>
              </w:divBdr>
            </w:div>
            <w:div w:id="1885944865">
              <w:marLeft w:val="0"/>
              <w:marRight w:val="0"/>
              <w:marTop w:val="0"/>
              <w:marBottom w:val="0"/>
              <w:divBdr>
                <w:top w:val="none" w:sz="0" w:space="0" w:color="auto"/>
                <w:left w:val="none" w:sz="0" w:space="0" w:color="auto"/>
                <w:bottom w:val="none" w:sz="0" w:space="0" w:color="auto"/>
                <w:right w:val="none" w:sz="0" w:space="0" w:color="auto"/>
              </w:divBdr>
            </w:div>
            <w:div w:id="1885945162">
              <w:marLeft w:val="0"/>
              <w:marRight w:val="0"/>
              <w:marTop w:val="0"/>
              <w:marBottom w:val="0"/>
              <w:divBdr>
                <w:top w:val="none" w:sz="0" w:space="0" w:color="auto"/>
                <w:left w:val="none" w:sz="0" w:space="0" w:color="auto"/>
                <w:bottom w:val="none" w:sz="0" w:space="0" w:color="auto"/>
                <w:right w:val="none" w:sz="0" w:space="0" w:color="auto"/>
              </w:divBdr>
            </w:div>
            <w:div w:id="1886327552">
              <w:marLeft w:val="0"/>
              <w:marRight w:val="0"/>
              <w:marTop w:val="0"/>
              <w:marBottom w:val="0"/>
              <w:divBdr>
                <w:top w:val="none" w:sz="0" w:space="0" w:color="auto"/>
                <w:left w:val="none" w:sz="0" w:space="0" w:color="auto"/>
                <w:bottom w:val="none" w:sz="0" w:space="0" w:color="auto"/>
                <w:right w:val="none" w:sz="0" w:space="0" w:color="auto"/>
              </w:divBdr>
            </w:div>
            <w:div w:id="1889490865">
              <w:marLeft w:val="0"/>
              <w:marRight w:val="0"/>
              <w:marTop w:val="0"/>
              <w:marBottom w:val="0"/>
              <w:divBdr>
                <w:top w:val="none" w:sz="0" w:space="0" w:color="auto"/>
                <w:left w:val="none" w:sz="0" w:space="0" w:color="auto"/>
                <w:bottom w:val="none" w:sz="0" w:space="0" w:color="auto"/>
                <w:right w:val="none" w:sz="0" w:space="0" w:color="auto"/>
              </w:divBdr>
            </w:div>
            <w:div w:id="1896506741">
              <w:marLeft w:val="0"/>
              <w:marRight w:val="0"/>
              <w:marTop w:val="0"/>
              <w:marBottom w:val="0"/>
              <w:divBdr>
                <w:top w:val="none" w:sz="0" w:space="0" w:color="auto"/>
                <w:left w:val="none" w:sz="0" w:space="0" w:color="auto"/>
                <w:bottom w:val="none" w:sz="0" w:space="0" w:color="auto"/>
                <w:right w:val="none" w:sz="0" w:space="0" w:color="auto"/>
              </w:divBdr>
            </w:div>
            <w:div w:id="1897616937">
              <w:marLeft w:val="0"/>
              <w:marRight w:val="0"/>
              <w:marTop w:val="0"/>
              <w:marBottom w:val="0"/>
              <w:divBdr>
                <w:top w:val="none" w:sz="0" w:space="0" w:color="auto"/>
                <w:left w:val="none" w:sz="0" w:space="0" w:color="auto"/>
                <w:bottom w:val="none" w:sz="0" w:space="0" w:color="auto"/>
                <w:right w:val="none" w:sz="0" w:space="0" w:color="auto"/>
              </w:divBdr>
            </w:div>
            <w:div w:id="1898085212">
              <w:marLeft w:val="0"/>
              <w:marRight w:val="0"/>
              <w:marTop w:val="0"/>
              <w:marBottom w:val="0"/>
              <w:divBdr>
                <w:top w:val="none" w:sz="0" w:space="0" w:color="auto"/>
                <w:left w:val="none" w:sz="0" w:space="0" w:color="auto"/>
                <w:bottom w:val="none" w:sz="0" w:space="0" w:color="auto"/>
                <w:right w:val="none" w:sz="0" w:space="0" w:color="auto"/>
              </w:divBdr>
            </w:div>
            <w:div w:id="1901939273">
              <w:marLeft w:val="0"/>
              <w:marRight w:val="0"/>
              <w:marTop w:val="0"/>
              <w:marBottom w:val="0"/>
              <w:divBdr>
                <w:top w:val="none" w:sz="0" w:space="0" w:color="auto"/>
                <w:left w:val="none" w:sz="0" w:space="0" w:color="auto"/>
                <w:bottom w:val="none" w:sz="0" w:space="0" w:color="auto"/>
                <w:right w:val="none" w:sz="0" w:space="0" w:color="auto"/>
              </w:divBdr>
            </w:div>
            <w:div w:id="1903638177">
              <w:marLeft w:val="0"/>
              <w:marRight w:val="0"/>
              <w:marTop w:val="0"/>
              <w:marBottom w:val="0"/>
              <w:divBdr>
                <w:top w:val="none" w:sz="0" w:space="0" w:color="auto"/>
                <w:left w:val="none" w:sz="0" w:space="0" w:color="auto"/>
                <w:bottom w:val="none" w:sz="0" w:space="0" w:color="auto"/>
                <w:right w:val="none" w:sz="0" w:space="0" w:color="auto"/>
              </w:divBdr>
            </w:div>
            <w:div w:id="1905748910">
              <w:marLeft w:val="0"/>
              <w:marRight w:val="0"/>
              <w:marTop w:val="0"/>
              <w:marBottom w:val="0"/>
              <w:divBdr>
                <w:top w:val="none" w:sz="0" w:space="0" w:color="auto"/>
                <w:left w:val="none" w:sz="0" w:space="0" w:color="auto"/>
                <w:bottom w:val="none" w:sz="0" w:space="0" w:color="auto"/>
                <w:right w:val="none" w:sz="0" w:space="0" w:color="auto"/>
              </w:divBdr>
            </w:div>
            <w:div w:id="1906064573">
              <w:marLeft w:val="0"/>
              <w:marRight w:val="0"/>
              <w:marTop w:val="0"/>
              <w:marBottom w:val="0"/>
              <w:divBdr>
                <w:top w:val="none" w:sz="0" w:space="0" w:color="auto"/>
                <w:left w:val="none" w:sz="0" w:space="0" w:color="auto"/>
                <w:bottom w:val="none" w:sz="0" w:space="0" w:color="auto"/>
                <w:right w:val="none" w:sz="0" w:space="0" w:color="auto"/>
              </w:divBdr>
            </w:div>
            <w:div w:id="1908487932">
              <w:marLeft w:val="0"/>
              <w:marRight w:val="0"/>
              <w:marTop w:val="0"/>
              <w:marBottom w:val="0"/>
              <w:divBdr>
                <w:top w:val="none" w:sz="0" w:space="0" w:color="auto"/>
                <w:left w:val="none" w:sz="0" w:space="0" w:color="auto"/>
                <w:bottom w:val="none" w:sz="0" w:space="0" w:color="auto"/>
                <w:right w:val="none" w:sz="0" w:space="0" w:color="auto"/>
              </w:divBdr>
            </w:div>
            <w:div w:id="1908683462">
              <w:marLeft w:val="0"/>
              <w:marRight w:val="0"/>
              <w:marTop w:val="0"/>
              <w:marBottom w:val="0"/>
              <w:divBdr>
                <w:top w:val="none" w:sz="0" w:space="0" w:color="auto"/>
                <w:left w:val="none" w:sz="0" w:space="0" w:color="auto"/>
                <w:bottom w:val="none" w:sz="0" w:space="0" w:color="auto"/>
                <w:right w:val="none" w:sz="0" w:space="0" w:color="auto"/>
              </w:divBdr>
            </w:div>
            <w:div w:id="1914657073">
              <w:marLeft w:val="0"/>
              <w:marRight w:val="0"/>
              <w:marTop w:val="0"/>
              <w:marBottom w:val="0"/>
              <w:divBdr>
                <w:top w:val="none" w:sz="0" w:space="0" w:color="auto"/>
                <w:left w:val="none" w:sz="0" w:space="0" w:color="auto"/>
                <w:bottom w:val="none" w:sz="0" w:space="0" w:color="auto"/>
                <w:right w:val="none" w:sz="0" w:space="0" w:color="auto"/>
              </w:divBdr>
            </w:div>
            <w:div w:id="1918126491">
              <w:marLeft w:val="0"/>
              <w:marRight w:val="0"/>
              <w:marTop w:val="0"/>
              <w:marBottom w:val="0"/>
              <w:divBdr>
                <w:top w:val="none" w:sz="0" w:space="0" w:color="auto"/>
                <w:left w:val="none" w:sz="0" w:space="0" w:color="auto"/>
                <w:bottom w:val="none" w:sz="0" w:space="0" w:color="auto"/>
                <w:right w:val="none" w:sz="0" w:space="0" w:color="auto"/>
              </w:divBdr>
            </w:div>
            <w:div w:id="1918632376">
              <w:marLeft w:val="0"/>
              <w:marRight w:val="0"/>
              <w:marTop w:val="0"/>
              <w:marBottom w:val="0"/>
              <w:divBdr>
                <w:top w:val="none" w:sz="0" w:space="0" w:color="auto"/>
                <w:left w:val="none" w:sz="0" w:space="0" w:color="auto"/>
                <w:bottom w:val="none" w:sz="0" w:space="0" w:color="auto"/>
                <w:right w:val="none" w:sz="0" w:space="0" w:color="auto"/>
              </w:divBdr>
            </w:div>
            <w:div w:id="1924678044">
              <w:marLeft w:val="0"/>
              <w:marRight w:val="0"/>
              <w:marTop w:val="0"/>
              <w:marBottom w:val="0"/>
              <w:divBdr>
                <w:top w:val="none" w:sz="0" w:space="0" w:color="auto"/>
                <w:left w:val="none" w:sz="0" w:space="0" w:color="auto"/>
                <w:bottom w:val="none" w:sz="0" w:space="0" w:color="auto"/>
                <w:right w:val="none" w:sz="0" w:space="0" w:color="auto"/>
              </w:divBdr>
            </w:div>
            <w:div w:id="1924948458">
              <w:marLeft w:val="0"/>
              <w:marRight w:val="0"/>
              <w:marTop w:val="0"/>
              <w:marBottom w:val="0"/>
              <w:divBdr>
                <w:top w:val="none" w:sz="0" w:space="0" w:color="auto"/>
                <w:left w:val="none" w:sz="0" w:space="0" w:color="auto"/>
                <w:bottom w:val="none" w:sz="0" w:space="0" w:color="auto"/>
                <w:right w:val="none" w:sz="0" w:space="0" w:color="auto"/>
              </w:divBdr>
            </w:div>
            <w:div w:id="1926571859">
              <w:marLeft w:val="0"/>
              <w:marRight w:val="0"/>
              <w:marTop w:val="0"/>
              <w:marBottom w:val="0"/>
              <w:divBdr>
                <w:top w:val="none" w:sz="0" w:space="0" w:color="auto"/>
                <w:left w:val="none" w:sz="0" w:space="0" w:color="auto"/>
                <w:bottom w:val="none" w:sz="0" w:space="0" w:color="auto"/>
                <w:right w:val="none" w:sz="0" w:space="0" w:color="auto"/>
              </w:divBdr>
            </w:div>
            <w:div w:id="1928803968">
              <w:marLeft w:val="0"/>
              <w:marRight w:val="0"/>
              <w:marTop w:val="0"/>
              <w:marBottom w:val="0"/>
              <w:divBdr>
                <w:top w:val="none" w:sz="0" w:space="0" w:color="auto"/>
                <w:left w:val="none" w:sz="0" w:space="0" w:color="auto"/>
                <w:bottom w:val="none" w:sz="0" w:space="0" w:color="auto"/>
                <w:right w:val="none" w:sz="0" w:space="0" w:color="auto"/>
              </w:divBdr>
            </w:div>
            <w:div w:id="1937252698">
              <w:marLeft w:val="0"/>
              <w:marRight w:val="0"/>
              <w:marTop w:val="0"/>
              <w:marBottom w:val="0"/>
              <w:divBdr>
                <w:top w:val="none" w:sz="0" w:space="0" w:color="auto"/>
                <w:left w:val="none" w:sz="0" w:space="0" w:color="auto"/>
                <w:bottom w:val="none" w:sz="0" w:space="0" w:color="auto"/>
                <w:right w:val="none" w:sz="0" w:space="0" w:color="auto"/>
              </w:divBdr>
            </w:div>
            <w:div w:id="1937706295">
              <w:marLeft w:val="0"/>
              <w:marRight w:val="0"/>
              <w:marTop w:val="0"/>
              <w:marBottom w:val="0"/>
              <w:divBdr>
                <w:top w:val="none" w:sz="0" w:space="0" w:color="auto"/>
                <w:left w:val="none" w:sz="0" w:space="0" w:color="auto"/>
                <w:bottom w:val="none" w:sz="0" w:space="0" w:color="auto"/>
                <w:right w:val="none" w:sz="0" w:space="0" w:color="auto"/>
              </w:divBdr>
            </w:div>
            <w:div w:id="1940218918">
              <w:marLeft w:val="0"/>
              <w:marRight w:val="0"/>
              <w:marTop w:val="0"/>
              <w:marBottom w:val="0"/>
              <w:divBdr>
                <w:top w:val="none" w:sz="0" w:space="0" w:color="auto"/>
                <w:left w:val="none" w:sz="0" w:space="0" w:color="auto"/>
                <w:bottom w:val="none" w:sz="0" w:space="0" w:color="auto"/>
                <w:right w:val="none" w:sz="0" w:space="0" w:color="auto"/>
              </w:divBdr>
            </w:div>
            <w:div w:id="1941647099">
              <w:marLeft w:val="0"/>
              <w:marRight w:val="0"/>
              <w:marTop w:val="0"/>
              <w:marBottom w:val="0"/>
              <w:divBdr>
                <w:top w:val="none" w:sz="0" w:space="0" w:color="auto"/>
                <w:left w:val="none" w:sz="0" w:space="0" w:color="auto"/>
                <w:bottom w:val="none" w:sz="0" w:space="0" w:color="auto"/>
                <w:right w:val="none" w:sz="0" w:space="0" w:color="auto"/>
              </w:divBdr>
            </w:div>
            <w:div w:id="1941840213">
              <w:marLeft w:val="0"/>
              <w:marRight w:val="0"/>
              <w:marTop w:val="0"/>
              <w:marBottom w:val="0"/>
              <w:divBdr>
                <w:top w:val="none" w:sz="0" w:space="0" w:color="auto"/>
                <w:left w:val="none" w:sz="0" w:space="0" w:color="auto"/>
                <w:bottom w:val="none" w:sz="0" w:space="0" w:color="auto"/>
                <w:right w:val="none" w:sz="0" w:space="0" w:color="auto"/>
              </w:divBdr>
            </w:div>
            <w:div w:id="1944143389">
              <w:marLeft w:val="0"/>
              <w:marRight w:val="0"/>
              <w:marTop w:val="0"/>
              <w:marBottom w:val="0"/>
              <w:divBdr>
                <w:top w:val="none" w:sz="0" w:space="0" w:color="auto"/>
                <w:left w:val="none" w:sz="0" w:space="0" w:color="auto"/>
                <w:bottom w:val="none" w:sz="0" w:space="0" w:color="auto"/>
                <w:right w:val="none" w:sz="0" w:space="0" w:color="auto"/>
              </w:divBdr>
            </w:div>
            <w:div w:id="1944260528">
              <w:marLeft w:val="0"/>
              <w:marRight w:val="0"/>
              <w:marTop w:val="0"/>
              <w:marBottom w:val="0"/>
              <w:divBdr>
                <w:top w:val="none" w:sz="0" w:space="0" w:color="auto"/>
                <w:left w:val="none" w:sz="0" w:space="0" w:color="auto"/>
                <w:bottom w:val="none" w:sz="0" w:space="0" w:color="auto"/>
                <w:right w:val="none" w:sz="0" w:space="0" w:color="auto"/>
              </w:divBdr>
            </w:div>
            <w:div w:id="1946189540">
              <w:marLeft w:val="0"/>
              <w:marRight w:val="0"/>
              <w:marTop w:val="0"/>
              <w:marBottom w:val="0"/>
              <w:divBdr>
                <w:top w:val="none" w:sz="0" w:space="0" w:color="auto"/>
                <w:left w:val="none" w:sz="0" w:space="0" w:color="auto"/>
                <w:bottom w:val="none" w:sz="0" w:space="0" w:color="auto"/>
                <w:right w:val="none" w:sz="0" w:space="0" w:color="auto"/>
              </w:divBdr>
            </w:div>
            <w:div w:id="1947612188">
              <w:marLeft w:val="0"/>
              <w:marRight w:val="0"/>
              <w:marTop w:val="0"/>
              <w:marBottom w:val="0"/>
              <w:divBdr>
                <w:top w:val="none" w:sz="0" w:space="0" w:color="auto"/>
                <w:left w:val="none" w:sz="0" w:space="0" w:color="auto"/>
                <w:bottom w:val="none" w:sz="0" w:space="0" w:color="auto"/>
                <w:right w:val="none" w:sz="0" w:space="0" w:color="auto"/>
              </w:divBdr>
            </w:div>
            <w:div w:id="1948348789">
              <w:marLeft w:val="0"/>
              <w:marRight w:val="0"/>
              <w:marTop w:val="0"/>
              <w:marBottom w:val="0"/>
              <w:divBdr>
                <w:top w:val="none" w:sz="0" w:space="0" w:color="auto"/>
                <w:left w:val="none" w:sz="0" w:space="0" w:color="auto"/>
                <w:bottom w:val="none" w:sz="0" w:space="0" w:color="auto"/>
                <w:right w:val="none" w:sz="0" w:space="0" w:color="auto"/>
              </w:divBdr>
            </w:div>
            <w:div w:id="1949655254">
              <w:marLeft w:val="0"/>
              <w:marRight w:val="0"/>
              <w:marTop w:val="0"/>
              <w:marBottom w:val="0"/>
              <w:divBdr>
                <w:top w:val="none" w:sz="0" w:space="0" w:color="auto"/>
                <w:left w:val="none" w:sz="0" w:space="0" w:color="auto"/>
                <w:bottom w:val="none" w:sz="0" w:space="0" w:color="auto"/>
                <w:right w:val="none" w:sz="0" w:space="0" w:color="auto"/>
              </w:divBdr>
            </w:div>
            <w:div w:id="1950307727">
              <w:marLeft w:val="0"/>
              <w:marRight w:val="0"/>
              <w:marTop w:val="0"/>
              <w:marBottom w:val="0"/>
              <w:divBdr>
                <w:top w:val="none" w:sz="0" w:space="0" w:color="auto"/>
                <w:left w:val="none" w:sz="0" w:space="0" w:color="auto"/>
                <w:bottom w:val="none" w:sz="0" w:space="0" w:color="auto"/>
                <w:right w:val="none" w:sz="0" w:space="0" w:color="auto"/>
              </w:divBdr>
            </w:div>
            <w:div w:id="1952394566">
              <w:marLeft w:val="0"/>
              <w:marRight w:val="0"/>
              <w:marTop w:val="0"/>
              <w:marBottom w:val="0"/>
              <w:divBdr>
                <w:top w:val="none" w:sz="0" w:space="0" w:color="auto"/>
                <w:left w:val="none" w:sz="0" w:space="0" w:color="auto"/>
                <w:bottom w:val="none" w:sz="0" w:space="0" w:color="auto"/>
                <w:right w:val="none" w:sz="0" w:space="0" w:color="auto"/>
              </w:divBdr>
            </w:div>
            <w:div w:id="1953898037">
              <w:marLeft w:val="0"/>
              <w:marRight w:val="0"/>
              <w:marTop w:val="0"/>
              <w:marBottom w:val="0"/>
              <w:divBdr>
                <w:top w:val="none" w:sz="0" w:space="0" w:color="auto"/>
                <w:left w:val="none" w:sz="0" w:space="0" w:color="auto"/>
                <w:bottom w:val="none" w:sz="0" w:space="0" w:color="auto"/>
                <w:right w:val="none" w:sz="0" w:space="0" w:color="auto"/>
              </w:divBdr>
            </w:div>
            <w:div w:id="1957708553">
              <w:marLeft w:val="0"/>
              <w:marRight w:val="0"/>
              <w:marTop w:val="0"/>
              <w:marBottom w:val="0"/>
              <w:divBdr>
                <w:top w:val="none" w:sz="0" w:space="0" w:color="auto"/>
                <w:left w:val="none" w:sz="0" w:space="0" w:color="auto"/>
                <w:bottom w:val="none" w:sz="0" w:space="0" w:color="auto"/>
                <w:right w:val="none" w:sz="0" w:space="0" w:color="auto"/>
              </w:divBdr>
            </w:div>
            <w:div w:id="1958826808">
              <w:marLeft w:val="0"/>
              <w:marRight w:val="0"/>
              <w:marTop w:val="0"/>
              <w:marBottom w:val="0"/>
              <w:divBdr>
                <w:top w:val="none" w:sz="0" w:space="0" w:color="auto"/>
                <w:left w:val="none" w:sz="0" w:space="0" w:color="auto"/>
                <w:bottom w:val="none" w:sz="0" w:space="0" w:color="auto"/>
                <w:right w:val="none" w:sz="0" w:space="0" w:color="auto"/>
              </w:divBdr>
            </w:div>
            <w:div w:id="1958833420">
              <w:marLeft w:val="0"/>
              <w:marRight w:val="0"/>
              <w:marTop w:val="0"/>
              <w:marBottom w:val="0"/>
              <w:divBdr>
                <w:top w:val="none" w:sz="0" w:space="0" w:color="auto"/>
                <w:left w:val="none" w:sz="0" w:space="0" w:color="auto"/>
                <w:bottom w:val="none" w:sz="0" w:space="0" w:color="auto"/>
                <w:right w:val="none" w:sz="0" w:space="0" w:color="auto"/>
              </w:divBdr>
            </w:div>
            <w:div w:id="1964967827">
              <w:marLeft w:val="0"/>
              <w:marRight w:val="0"/>
              <w:marTop w:val="0"/>
              <w:marBottom w:val="0"/>
              <w:divBdr>
                <w:top w:val="none" w:sz="0" w:space="0" w:color="auto"/>
                <w:left w:val="none" w:sz="0" w:space="0" w:color="auto"/>
                <w:bottom w:val="none" w:sz="0" w:space="0" w:color="auto"/>
                <w:right w:val="none" w:sz="0" w:space="0" w:color="auto"/>
              </w:divBdr>
            </w:div>
            <w:div w:id="1967421897">
              <w:marLeft w:val="0"/>
              <w:marRight w:val="0"/>
              <w:marTop w:val="0"/>
              <w:marBottom w:val="0"/>
              <w:divBdr>
                <w:top w:val="none" w:sz="0" w:space="0" w:color="auto"/>
                <w:left w:val="none" w:sz="0" w:space="0" w:color="auto"/>
                <w:bottom w:val="none" w:sz="0" w:space="0" w:color="auto"/>
                <w:right w:val="none" w:sz="0" w:space="0" w:color="auto"/>
              </w:divBdr>
            </w:div>
            <w:div w:id="1969357364">
              <w:marLeft w:val="0"/>
              <w:marRight w:val="0"/>
              <w:marTop w:val="0"/>
              <w:marBottom w:val="0"/>
              <w:divBdr>
                <w:top w:val="none" w:sz="0" w:space="0" w:color="auto"/>
                <w:left w:val="none" w:sz="0" w:space="0" w:color="auto"/>
                <w:bottom w:val="none" w:sz="0" w:space="0" w:color="auto"/>
                <w:right w:val="none" w:sz="0" w:space="0" w:color="auto"/>
              </w:divBdr>
            </w:div>
            <w:div w:id="1969704178">
              <w:marLeft w:val="0"/>
              <w:marRight w:val="0"/>
              <w:marTop w:val="0"/>
              <w:marBottom w:val="0"/>
              <w:divBdr>
                <w:top w:val="none" w:sz="0" w:space="0" w:color="auto"/>
                <w:left w:val="none" w:sz="0" w:space="0" w:color="auto"/>
                <w:bottom w:val="none" w:sz="0" w:space="0" w:color="auto"/>
                <w:right w:val="none" w:sz="0" w:space="0" w:color="auto"/>
              </w:divBdr>
            </w:div>
            <w:div w:id="1973711039">
              <w:marLeft w:val="0"/>
              <w:marRight w:val="0"/>
              <w:marTop w:val="0"/>
              <w:marBottom w:val="0"/>
              <w:divBdr>
                <w:top w:val="none" w:sz="0" w:space="0" w:color="auto"/>
                <w:left w:val="none" w:sz="0" w:space="0" w:color="auto"/>
                <w:bottom w:val="none" w:sz="0" w:space="0" w:color="auto"/>
                <w:right w:val="none" w:sz="0" w:space="0" w:color="auto"/>
              </w:divBdr>
            </w:div>
            <w:div w:id="1976525454">
              <w:marLeft w:val="0"/>
              <w:marRight w:val="0"/>
              <w:marTop w:val="0"/>
              <w:marBottom w:val="0"/>
              <w:divBdr>
                <w:top w:val="none" w:sz="0" w:space="0" w:color="auto"/>
                <w:left w:val="none" w:sz="0" w:space="0" w:color="auto"/>
                <w:bottom w:val="none" w:sz="0" w:space="0" w:color="auto"/>
                <w:right w:val="none" w:sz="0" w:space="0" w:color="auto"/>
              </w:divBdr>
            </w:div>
            <w:div w:id="1978799335">
              <w:marLeft w:val="0"/>
              <w:marRight w:val="0"/>
              <w:marTop w:val="0"/>
              <w:marBottom w:val="0"/>
              <w:divBdr>
                <w:top w:val="none" w:sz="0" w:space="0" w:color="auto"/>
                <w:left w:val="none" w:sz="0" w:space="0" w:color="auto"/>
                <w:bottom w:val="none" w:sz="0" w:space="0" w:color="auto"/>
                <w:right w:val="none" w:sz="0" w:space="0" w:color="auto"/>
              </w:divBdr>
            </w:div>
            <w:div w:id="1979145455">
              <w:marLeft w:val="0"/>
              <w:marRight w:val="0"/>
              <w:marTop w:val="0"/>
              <w:marBottom w:val="0"/>
              <w:divBdr>
                <w:top w:val="none" w:sz="0" w:space="0" w:color="auto"/>
                <w:left w:val="none" w:sz="0" w:space="0" w:color="auto"/>
                <w:bottom w:val="none" w:sz="0" w:space="0" w:color="auto"/>
                <w:right w:val="none" w:sz="0" w:space="0" w:color="auto"/>
              </w:divBdr>
            </w:div>
            <w:div w:id="1979457832">
              <w:marLeft w:val="0"/>
              <w:marRight w:val="0"/>
              <w:marTop w:val="0"/>
              <w:marBottom w:val="0"/>
              <w:divBdr>
                <w:top w:val="none" w:sz="0" w:space="0" w:color="auto"/>
                <w:left w:val="none" w:sz="0" w:space="0" w:color="auto"/>
                <w:bottom w:val="none" w:sz="0" w:space="0" w:color="auto"/>
                <w:right w:val="none" w:sz="0" w:space="0" w:color="auto"/>
              </w:divBdr>
            </w:div>
            <w:div w:id="1980381518">
              <w:marLeft w:val="0"/>
              <w:marRight w:val="0"/>
              <w:marTop w:val="0"/>
              <w:marBottom w:val="0"/>
              <w:divBdr>
                <w:top w:val="none" w:sz="0" w:space="0" w:color="auto"/>
                <w:left w:val="none" w:sz="0" w:space="0" w:color="auto"/>
                <w:bottom w:val="none" w:sz="0" w:space="0" w:color="auto"/>
                <w:right w:val="none" w:sz="0" w:space="0" w:color="auto"/>
              </w:divBdr>
            </w:div>
            <w:div w:id="1980961623">
              <w:marLeft w:val="0"/>
              <w:marRight w:val="0"/>
              <w:marTop w:val="0"/>
              <w:marBottom w:val="0"/>
              <w:divBdr>
                <w:top w:val="none" w:sz="0" w:space="0" w:color="auto"/>
                <w:left w:val="none" w:sz="0" w:space="0" w:color="auto"/>
                <w:bottom w:val="none" w:sz="0" w:space="0" w:color="auto"/>
                <w:right w:val="none" w:sz="0" w:space="0" w:color="auto"/>
              </w:divBdr>
            </w:div>
            <w:div w:id="1981958859">
              <w:marLeft w:val="0"/>
              <w:marRight w:val="0"/>
              <w:marTop w:val="0"/>
              <w:marBottom w:val="0"/>
              <w:divBdr>
                <w:top w:val="none" w:sz="0" w:space="0" w:color="auto"/>
                <w:left w:val="none" w:sz="0" w:space="0" w:color="auto"/>
                <w:bottom w:val="none" w:sz="0" w:space="0" w:color="auto"/>
                <w:right w:val="none" w:sz="0" w:space="0" w:color="auto"/>
              </w:divBdr>
            </w:div>
            <w:div w:id="1983346813">
              <w:marLeft w:val="0"/>
              <w:marRight w:val="0"/>
              <w:marTop w:val="0"/>
              <w:marBottom w:val="0"/>
              <w:divBdr>
                <w:top w:val="none" w:sz="0" w:space="0" w:color="auto"/>
                <w:left w:val="none" w:sz="0" w:space="0" w:color="auto"/>
                <w:bottom w:val="none" w:sz="0" w:space="0" w:color="auto"/>
                <w:right w:val="none" w:sz="0" w:space="0" w:color="auto"/>
              </w:divBdr>
            </w:div>
            <w:div w:id="1984501704">
              <w:marLeft w:val="0"/>
              <w:marRight w:val="0"/>
              <w:marTop w:val="0"/>
              <w:marBottom w:val="0"/>
              <w:divBdr>
                <w:top w:val="none" w:sz="0" w:space="0" w:color="auto"/>
                <w:left w:val="none" w:sz="0" w:space="0" w:color="auto"/>
                <w:bottom w:val="none" w:sz="0" w:space="0" w:color="auto"/>
                <w:right w:val="none" w:sz="0" w:space="0" w:color="auto"/>
              </w:divBdr>
            </w:div>
            <w:div w:id="1985966512">
              <w:marLeft w:val="0"/>
              <w:marRight w:val="0"/>
              <w:marTop w:val="0"/>
              <w:marBottom w:val="0"/>
              <w:divBdr>
                <w:top w:val="none" w:sz="0" w:space="0" w:color="auto"/>
                <w:left w:val="none" w:sz="0" w:space="0" w:color="auto"/>
                <w:bottom w:val="none" w:sz="0" w:space="0" w:color="auto"/>
                <w:right w:val="none" w:sz="0" w:space="0" w:color="auto"/>
              </w:divBdr>
            </w:div>
            <w:div w:id="1990593341">
              <w:marLeft w:val="0"/>
              <w:marRight w:val="0"/>
              <w:marTop w:val="0"/>
              <w:marBottom w:val="0"/>
              <w:divBdr>
                <w:top w:val="none" w:sz="0" w:space="0" w:color="auto"/>
                <w:left w:val="none" w:sz="0" w:space="0" w:color="auto"/>
                <w:bottom w:val="none" w:sz="0" w:space="0" w:color="auto"/>
                <w:right w:val="none" w:sz="0" w:space="0" w:color="auto"/>
              </w:divBdr>
            </w:div>
            <w:div w:id="1993637768">
              <w:marLeft w:val="0"/>
              <w:marRight w:val="0"/>
              <w:marTop w:val="0"/>
              <w:marBottom w:val="0"/>
              <w:divBdr>
                <w:top w:val="none" w:sz="0" w:space="0" w:color="auto"/>
                <w:left w:val="none" w:sz="0" w:space="0" w:color="auto"/>
                <w:bottom w:val="none" w:sz="0" w:space="0" w:color="auto"/>
                <w:right w:val="none" w:sz="0" w:space="0" w:color="auto"/>
              </w:divBdr>
            </w:div>
            <w:div w:id="1995715855">
              <w:marLeft w:val="0"/>
              <w:marRight w:val="0"/>
              <w:marTop w:val="0"/>
              <w:marBottom w:val="0"/>
              <w:divBdr>
                <w:top w:val="none" w:sz="0" w:space="0" w:color="auto"/>
                <w:left w:val="none" w:sz="0" w:space="0" w:color="auto"/>
                <w:bottom w:val="none" w:sz="0" w:space="0" w:color="auto"/>
                <w:right w:val="none" w:sz="0" w:space="0" w:color="auto"/>
              </w:divBdr>
            </w:div>
            <w:div w:id="2000307068">
              <w:marLeft w:val="0"/>
              <w:marRight w:val="0"/>
              <w:marTop w:val="0"/>
              <w:marBottom w:val="0"/>
              <w:divBdr>
                <w:top w:val="none" w:sz="0" w:space="0" w:color="auto"/>
                <w:left w:val="none" w:sz="0" w:space="0" w:color="auto"/>
                <w:bottom w:val="none" w:sz="0" w:space="0" w:color="auto"/>
                <w:right w:val="none" w:sz="0" w:space="0" w:color="auto"/>
              </w:divBdr>
            </w:div>
            <w:div w:id="2001229026">
              <w:marLeft w:val="0"/>
              <w:marRight w:val="0"/>
              <w:marTop w:val="0"/>
              <w:marBottom w:val="0"/>
              <w:divBdr>
                <w:top w:val="none" w:sz="0" w:space="0" w:color="auto"/>
                <w:left w:val="none" w:sz="0" w:space="0" w:color="auto"/>
                <w:bottom w:val="none" w:sz="0" w:space="0" w:color="auto"/>
                <w:right w:val="none" w:sz="0" w:space="0" w:color="auto"/>
              </w:divBdr>
            </w:div>
            <w:div w:id="2001273575">
              <w:marLeft w:val="0"/>
              <w:marRight w:val="0"/>
              <w:marTop w:val="0"/>
              <w:marBottom w:val="0"/>
              <w:divBdr>
                <w:top w:val="none" w:sz="0" w:space="0" w:color="auto"/>
                <w:left w:val="none" w:sz="0" w:space="0" w:color="auto"/>
                <w:bottom w:val="none" w:sz="0" w:space="0" w:color="auto"/>
                <w:right w:val="none" w:sz="0" w:space="0" w:color="auto"/>
              </w:divBdr>
            </w:div>
            <w:div w:id="2003196930">
              <w:marLeft w:val="0"/>
              <w:marRight w:val="0"/>
              <w:marTop w:val="0"/>
              <w:marBottom w:val="0"/>
              <w:divBdr>
                <w:top w:val="none" w:sz="0" w:space="0" w:color="auto"/>
                <w:left w:val="none" w:sz="0" w:space="0" w:color="auto"/>
                <w:bottom w:val="none" w:sz="0" w:space="0" w:color="auto"/>
                <w:right w:val="none" w:sz="0" w:space="0" w:color="auto"/>
              </w:divBdr>
            </w:div>
            <w:div w:id="2003390535">
              <w:marLeft w:val="0"/>
              <w:marRight w:val="0"/>
              <w:marTop w:val="0"/>
              <w:marBottom w:val="0"/>
              <w:divBdr>
                <w:top w:val="none" w:sz="0" w:space="0" w:color="auto"/>
                <w:left w:val="none" w:sz="0" w:space="0" w:color="auto"/>
                <w:bottom w:val="none" w:sz="0" w:space="0" w:color="auto"/>
                <w:right w:val="none" w:sz="0" w:space="0" w:color="auto"/>
              </w:divBdr>
            </w:div>
            <w:div w:id="2005476055">
              <w:marLeft w:val="0"/>
              <w:marRight w:val="0"/>
              <w:marTop w:val="0"/>
              <w:marBottom w:val="0"/>
              <w:divBdr>
                <w:top w:val="none" w:sz="0" w:space="0" w:color="auto"/>
                <w:left w:val="none" w:sz="0" w:space="0" w:color="auto"/>
                <w:bottom w:val="none" w:sz="0" w:space="0" w:color="auto"/>
                <w:right w:val="none" w:sz="0" w:space="0" w:color="auto"/>
              </w:divBdr>
            </w:div>
            <w:div w:id="2012829912">
              <w:marLeft w:val="0"/>
              <w:marRight w:val="0"/>
              <w:marTop w:val="0"/>
              <w:marBottom w:val="0"/>
              <w:divBdr>
                <w:top w:val="none" w:sz="0" w:space="0" w:color="auto"/>
                <w:left w:val="none" w:sz="0" w:space="0" w:color="auto"/>
                <w:bottom w:val="none" w:sz="0" w:space="0" w:color="auto"/>
                <w:right w:val="none" w:sz="0" w:space="0" w:color="auto"/>
              </w:divBdr>
            </w:div>
            <w:div w:id="2020548450">
              <w:marLeft w:val="0"/>
              <w:marRight w:val="0"/>
              <w:marTop w:val="0"/>
              <w:marBottom w:val="0"/>
              <w:divBdr>
                <w:top w:val="none" w:sz="0" w:space="0" w:color="auto"/>
                <w:left w:val="none" w:sz="0" w:space="0" w:color="auto"/>
                <w:bottom w:val="none" w:sz="0" w:space="0" w:color="auto"/>
                <w:right w:val="none" w:sz="0" w:space="0" w:color="auto"/>
              </w:divBdr>
            </w:div>
            <w:div w:id="2023318065">
              <w:marLeft w:val="0"/>
              <w:marRight w:val="0"/>
              <w:marTop w:val="0"/>
              <w:marBottom w:val="0"/>
              <w:divBdr>
                <w:top w:val="none" w:sz="0" w:space="0" w:color="auto"/>
                <w:left w:val="none" w:sz="0" w:space="0" w:color="auto"/>
                <w:bottom w:val="none" w:sz="0" w:space="0" w:color="auto"/>
                <w:right w:val="none" w:sz="0" w:space="0" w:color="auto"/>
              </w:divBdr>
            </w:div>
            <w:div w:id="2026398258">
              <w:marLeft w:val="0"/>
              <w:marRight w:val="0"/>
              <w:marTop w:val="0"/>
              <w:marBottom w:val="0"/>
              <w:divBdr>
                <w:top w:val="none" w:sz="0" w:space="0" w:color="auto"/>
                <w:left w:val="none" w:sz="0" w:space="0" w:color="auto"/>
                <w:bottom w:val="none" w:sz="0" w:space="0" w:color="auto"/>
                <w:right w:val="none" w:sz="0" w:space="0" w:color="auto"/>
              </w:divBdr>
            </w:div>
            <w:div w:id="2026710488">
              <w:marLeft w:val="0"/>
              <w:marRight w:val="0"/>
              <w:marTop w:val="0"/>
              <w:marBottom w:val="0"/>
              <w:divBdr>
                <w:top w:val="none" w:sz="0" w:space="0" w:color="auto"/>
                <w:left w:val="none" w:sz="0" w:space="0" w:color="auto"/>
                <w:bottom w:val="none" w:sz="0" w:space="0" w:color="auto"/>
                <w:right w:val="none" w:sz="0" w:space="0" w:color="auto"/>
              </w:divBdr>
            </w:div>
            <w:div w:id="2030792830">
              <w:marLeft w:val="0"/>
              <w:marRight w:val="0"/>
              <w:marTop w:val="0"/>
              <w:marBottom w:val="0"/>
              <w:divBdr>
                <w:top w:val="none" w:sz="0" w:space="0" w:color="auto"/>
                <w:left w:val="none" w:sz="0" w:space="0" w:color="auto"/>
                <w:bottom w:val="none" w:sz="0" w:space="0" w:color="auto"/>
                <w:right w:val="none" w:sz="0" w:space="0" w:color="auto"/>
              </w:divBdr>
            </w:div>
            <w:div w:id="2033414631">
              <w:marLeft w:val="0"/>
              <w:marRight w:val="0"/>
              <w:marTop w:val="0"/>
              <w:marBottom w:val="0"/>
              <w:divBdr>
                <w:top w:val="none" w:sz="0" w:space="0" w:color="auto"/>
                <w:left w:val="none" w:sz="0" w:space="0" w:color="auto"/>
                <w:bottom w:val="none" w:sz="0" w:space="0" w:color="auto"/>
                <w:right w:val="none" w:sz="0" w:space="0" w:color="auto"/>
              </w:divBdr>
            </w:div>
            <w:div w:id="2035501262">
              <w:marLeft w:val="0"/>
              <w:marRight w:val="0"/>
              <w:marTop w:val="0"/>
              <w:marBottom w:val="0"/>
              <w:divBdr>
                <w:top w:val="none" w:sz="0" w:space="0" w:color="auto"/>
                <w:left w:val="none" w:sz="0" w:space="0" w:color="auto"/>
                <w:bottom w:val="none" w:sz="0" w:space="0" w:color="auto"/>
                <w:right w:val="none" w:sz="0" w:space="0" w:color="auto"/>
              </w:divBdr>
            </w:div>
            <w:div w:id="2036615901">
              <w:marLeft w:val="0"/>
              <w:marRight w:val="0"/>
              <w:marTop w:val="0"/>
              <w:marBottom w:val="0"/>
              <w:divBdr>
                <w:top w:val="none" w:sz="0" w:space="0" w:color="auto"/>
                <w:left w:val="none" w:sz="0" w:space="0" w:color="auto"/>
                <w:bottom w:val="none" w:sz="0" w:space="0" w:color="auto"/>
                <w:right w:val="none" w:sz="0" w:space="0" w:color="auto"/>
              </w:divBdr>
            </w:div>
            <w:div w:id="2038004147">
              <w:marLeft w:val="0"/>
              <w:marRight w:val="0"/>
              <w:marTop w:val="0"/>
              <w:marBottom w:val="0"/>
              <w:divBdr>
                <w:top w:val="none" w:sz="0" w:space="0" w:color="auto"/>
                <w:left w:val="none" w:sz="0" w:space="0" w:color="auto"/>
                <w:bottom w:val="none" w:sz="0" w:space="0" w:color="auto"/>
                <w:right w:val="none" w:sz="0" w:space="0" w:color="auto"/>
              </w:divBdr>
            </w:div>
            <w:div w:id="2040007393">
              <w:marLeft w:val="0"/>
              <w:marRight w:val="0"/>
              <w:marTop w:val="0"/>
              <w:marBottom w:val="0"/>
              <w:divBdr>
                <w:top w:val="none" w:sz="0" w:space="0" w:color="auto"/>
                <w:left w:val="none" w:sz="0" w:space="0" w:color="auto"/>
                <w:bottom w:val="none" w:sz="0" w:space="0" w:color="auto"/>
                <w:right w:val="none" w:sz="0" w:space="0" w:color="auto"/>
              </w:divBdr>
            </w:div>
            <w:div w:id="2041662066">
              <w:marLeft w:val="0"/>
              <w:marRight w:val="0"/>
              <w:marTop w:val="0"/>
              <w:marBottom w:val="0"/>
              <w:divBdr>
                <w:top w:val="none" w:sz="0" w:space="0" w:color="auto"/>
                <w:left w:val="none" w:sz="0" w:space="0" w:color="auto"/>
                <w:bottom w:val="none" w:sz="0" w:space="0" w:color="auto"/>
                <w:right w:val="none" w:sz="0" w:space="0" w:color="auto"/>
              </w:divBdr>
            </w:div>
            <w:div w:id="2044011984">
              <w:marLeft w:val="0"/>
              <w:marRight w:val="0"/>
              <w:marTop w:val="0"/>
              <w:marBottom w:val="0"/>
              <w:divBdr>
                <w:top w:val="none" w:sz="0" w:space="0" w:color="auto"/>
                <w:left w:val="none" w:sz="0" w:space="0" w:color="auto"/>
                <w:bottom w:val="none" w:sz="0" w:space="0" w:color="auto"/>
                <w:right w:val="none" w:sz="0" w:space="0" w:color="auto"/>
              </w:divBdr>
            </w:div>
            <w:div w:id="2045254445">
              <w:marLeft w:val="0"/>
              <w:marRight w:val="0"/>
              <w:marTop w:val="0"/>
              <w:marBottom w:val="0"/>
              <w:divBdr>
                <w:top w:val="none" w:sz="0" w:space="0" w:color="auto"/>
                <w:left w:val="none" w:sz="0" w:space="0" w:color="auto"/>
                <w:bottom w:val="none" w:sz="0" w:space="0" w:color="auto"/>
                <w:right w:val="none" w:sz="0" w:space="0" w:color="auto"/>
              </w:divBdr>
            </w:div>
            <w:div w:id="2049647833">
              <w:marLeft w:val="0"/>
              <w:marRight w:val="0"/>
              <w:marTop w:val="0"/>
              <w:marBottom w:val="0"/>
              <w:divBdr>
                <w:top w:val="none" w:sz="0" w:space="0" w:color="auto"/>
                <w:left w:val="none" w:sz="0" w:space="0" w:color="auto"/>
                <w:bottom w:val="none" w:sz="0" w:space="0" w:color="auto"/>
                <w:right w:val="none" w:sz="0" w:space="0" w:color="auto"/>
              </w:divBdr>
            </w:div>
            <w:div w:id="2049791623">
              <w:marLeft w:val="0"/>
              <w:marRight w:val="0"/>
              <w:marTop w:val="0"/>
              <w:marBottom w:val="0"/>
              <w:divBdr>
                <w:top w:val="none" w:sz="0" w:space="0" w:color="auto"/>
                <w:left w:val="none" w:sz="0" w:space="0" w:color="auto"/>
                <w:bottom w:val="none" w:sz="0" w:space="0" w:color="auto"/>
                <w:right w:val="none" w:sz="0" w:space="0" w:color="auto"/>
              </w:divBdr>
            </w:div>
            <w:div w:id="2051146265">
              <w:marLeft w:val="0"/>
              <w:marRight w:val="0"/>
              <w:marTop w:val="0"/>
              <w:marBottom w:val="0"/>
              <w:divBdr>
                <w:top w:val="none" w:sz="0" w:space="0" w:color="auto"/>
                <w:left w:val="none" w:sz="0" w:space="0" w:color="auto"/>
                <w:bottom w:val="none" w:sz="0" w:space="0" w:color="auto"/>
                <w:right w:val="none" w:sz="0" w:space="0" w:color="auto"/>
              </w:divBdr>
            </w:div>
            <w:div w:id="2060548582">
              <w:marLeft w:val="0"/>
              <w:marRight w:val="0"/>
              <w:marTop w:val="0"/>
              <w:marBottom w:val="0"/>
              <w:divBdr>
                <w:top w:val="none" w:sz="0" w:space="0" w:color="auto"/>
                <w:left w:val="none" w:sz="0" w:space="0" w:color="auto"/>
                <w:bottom w:val="none" w:sz="0" w:space="0" w:color="auto"/>
                <w:right w:val="none" w:sz="0" w:space="0" w:color="auto"/>
              </w:divBdr>
            </w:div>
            <w:div w:id="2064986350">
              <w:marLeft w:val="0"/>
              <w:marRight w:val="0"/>
              <w:marTop w:val="0"/>
              <w:marBottom w:val="0"/>
              <w:divBdr>
                <w:top w:val="none" w:sz="0" w:space="0" w:color="auto"/>
                <w:left w:val="none" w:sz="0" w:space="0" w:color="auto"/>
                <w:bottom w:val="none" w:sz="0" w:space="0" w:color="auto"/>
                <w:right w:val="none" w:sz="0" w:space="0" w:color="auto"/>
              </w:divBdr>
            </w:div>
            <w:div w:id="2065172462">
              <w:marLeft w:val="0"/>
              <w:marRight w:val="0"/>
              <w:marTop w:val="0"/>
              <w:marBottom w:val="0"/>
              <w:divBdr>
                <w:top w:val="none" w:sz="0" w:space="0" w:color="auto"/>
                <w:left w:val="none" w:sz="0" w:space="0" w:color="auto"/>
                <w:bottom w:val="none" w:sz="0" w:space="0" w:color="auto"/>
                <w:right w:val="none" w:sz="0" w:space="0" w:color="auto"/>
              </w:divBdr>
            </w:div>
            <w:div w:id="2066248137">
              <w:marLeft w:val="0"/>
              <w:marRight w:val="0"/>
              <w:marTop w:val="0"/>
              <w:marBottom w:val="0"/>
              <w:divBdr>
                <w:top w:val="none" w:sz="0" w:space="0" w:color="auto"/>
                <w:left w:val="none" w:sz="0" w:space="0" w:color="auto"/>
                <w:bottom w:val="none" w:sz="0" w:space="0" w:color="auto"/>
                <w:right w:val="none" w:sz="0" w:space="0" w:color="auto"/>
              </w:divBdr>
            </w:div>
            <w:div w:id="2067022888">
              <w:marLeft w:val="0"/>
              <w:marRight w:val="0"/>
              <w:marTop w:val="0"/>
              <w:marBottom w:val="0"/>
              <w:divBdr>
                <w:top w:val="none" w:sz="0" w:space="0" w:color="auto"/>
                <w:left w:val="none" w:sz="0" w:space="0" w:color="auto"/>
                <w:bottom w:val="none" w:sz="0" w:space="0" w:color="auto"/>
                <w:right w:val="none" w:sz="0" w:space="0" w:color="auto"/>
              </w:divBdr>
            </w:div>
            <w:div w:id="2069720457">
              <w:marLeft w:val="0"/>
              <w:marRight w:val="0"/>
              <w:marTop w:val="0"/>
              <w:marBottom w:val="0"/>
              <w:divBdr>
                <w:top w:val="none" w:sz="0" w:space="0" w:color="auto"/>
                <w:left w:val="none" w:sz="0" w:space="0" w:color="auto"/>
                <w:bottom w:val="none" w:sz="0" w:space="0" w:color="auto"/>
                <w:right w:val="none" w:sz="0" w:space="0" w:color="auto"/>
              </w:divBdr>
            </w:div>
            <w:div w:id="2070108267">
              <w:marLeft w:val="0"/>
              <w:marRight w:val="0"/>
              <w:marTop w:val="0"/>
              <w:marBottom w:val="0"/>
              <w:divBdr>
                <w:top w:val="none" w:sz="0" w:space="0" w:color="auto"/>
                <w:left w:val="none" w:sz="0" w:space="0" w:color="auto"/>
                <w:bottom w:val="none" w:sz="0" w:space="0" w:color="auto"/>
                <w:right w:val="none" w:sz="0" w:space="0" w:color="auto"/>
              </w:divBdr>
            </w:div>
            <w:div w:id="2071076914">
              <w:marLeft w:val="0"/>
              <w:marRight w:val="0"/>
              <w:marTop w:val="0"/>
              <w:marBottom w:val="0"/>
              <w:divBdr>
                <w:top w:val="none" w:sz="0" w:space="0" w:color="auto"/>
                <w:left w:val="none" w:sz="0" w:space="0" w:color="auto"/>
                <w:bottom w:val="none" w:sz="0" w:space="0" w:color="auto"/>
                <w:right w:val="none" w:sz="0" w:space="0" w:color="auto"/>
              </w:divBdr>
            </w:div>
            <w:div w:id="2078505057">
              <w:marLeft w:val="0"/>
              <w:marRight w:val="0"/>
              <w:marTop w:val="0"/>
              <w:marBottom w:val="0"/>
              <w:divBdr>
                <w:top w:val="none" w:sz="0" w:space="0" w:color="auto"/>
                <w:left w:val="none" w:sz="0" w:space="0" w:color="auto"/>
                <w:bottom w:val="none" w:sz="0" w:space="0" w:color="auto"/>
                <w:right w:val="none" w:sz="0" w:space="0" w:color="auto"/>
              </w:divBdr>
            </w:div>
            <w:div w:id="2078550096">
              <w:marLeft w:val="0"/>
              <w:marRight w:val="0"/>
              <w:marTop w:val="0"/>
              <w:marBottom w:val="0"/>
              <w:divBdr>
                <w:top w:val="none" w:sz="0" w:space="0" w:color="auto"/>
                <w:left w:val="none" w:sz="0" w:space="0" w:color="auto"/>
                <w:bottom w:val="none" w:sz="0" w:space="0" w:color="auto"/>
                <w:right w:val="none" w:sz="0" w:space="0" w:color="auto"/>
              </w:divBdr>
            </w:div>
            <w:div w:id="2081832242">
              <w:marLeft w:val="0"/>
              <w:marRight w:val="0"/>
              <w:marTop w:val="0"/>
              <w:marBottom w:val="0"/>
              <w:divBdr>
                <w:top w:val="none" w:sz="0" w:space="0" w:color="auto"/>
                <w:left w:val="none" w:sz="0" w:space="0" w:color="auto"/>
                <w:bottom w:val="none" w:sz="0" w:space="0" w:color="auto"/>
                <w:right w:val="none" w:sz="0" w:space="0" w:color="auto"/>
              </w:divBdr>
            </w:div>
            <w:div w:id="2088263763">
              <w:marLeft w:val="0"/>
              <w:marRight w:val="0"/>
              <w:marTop w:val="0"/>
              <w:marBottom w:val="0"/>
              <w:divBdr>
                <w:top w:val="none" w:sz="0" w:space="0" w:color="auto"/>
                <w:left w:val="none" w:sz="0" w:space="0" w:color="auto"/>
                <w:bottom w:val="none" w:sz="0" w:space="0" w:color="auto"/>
                <w:right w:val="none" w:sz="0" w:space="0" w:color="auto"/>
              </w:divBdr>
            </w:div>
            <w:div w:id="2089114111">
              <w:marLeft w:val="0"/>
              <w:marRight w:val="0"/>
              <w:marTop w:val="0"/>
              <w:marBottom w:val="0"/>
              <w:divBdr>
                <w:top w:val="none" w:sz="0" w:space="0" w:color="auto"/>
                <w:left w:val="none" w:sz="0" w:space="0" w:color="auto"/>
                <w:bottom w:val="none" w:sz="0" w:space="0" w:color="auto"/>
                <w:right w:val="none" w:sz="0" w:space="0" w:color="auto"/>
              </w:divBdr>
            </w:div>
            <w:div w:id="2089189262">
              <w:marLeft w:val="0"/>
              <w:marRight w:val="0"/>
              <w:marTop w:val="0"/>
              <w:marBottom w:val="0"/>
              <w:divBdr>
                <w:top w:val="none" w:sz="0" w:space="0" w:color="auto"/>
                <w:left w:val="none" w:sz="0" w:space="0" w:color="auto"/>
                <w:bottom w:val="none" w:sz="0" w:space="0" w:color="auto"/>
                <w:right w:val="none" w:sz="0" w:space="0" w:color="auto"/>
              </w:divBdr>
            </w:div>
            <w:div w:id="2091123924">
              <w:marLeft w:val="0"/>
              <w:marRight w:val="0"/>
              <w:marTop w:val="0"/>
              <w:marBottom w:val="0"/>
              <w:divBdr>
                <w:top w:val="none" w:sz="0" w:space="0" w:color="auto"/>
                <w:left w:val="none" w:sz="0" w:space="0" w:color="auto"/>
                <w:bottom w:val="none" w:sz="0" w:space="0" w:color="auto"/>
                <w:right w:val="none" w:sz="0" w:space="0" w:color="auto"/>
              </w:divBdr>
            </w:div>
            <w:div w:id="2092042001">
              <w:marLeft w:val="0"/>
              <w:marRight w:val="0"/>
              <w:marTop w:val="0"/>
              <w:marBottom w:val="0"/>
              <w:divBdr>
                <w:top w:val="none" w:sz="0" w:space="0" w:color="auto"/>
                <w:left w:val="none" w:sz="0" w:space="0" w:color="auto"/>
                <w:bottom w:val="none" w:sz="0" w:space="0" w:color="auto"/>
                <w:right w:val="none" w:sz="0" w:space="0" w:color="auto"/>
              </w:divBdr>
            </w:div>
            <w:div w:id="2103643716">
              <w:marLeft w:val="0"/>
              <w:marRight w:val="0"/>
              <w:marTop w:val="0"/>
              <w:marBottom w:val="0"/>
              <w:divBdr>
                <w:top w:val="none" w:sz="0" w:space="0" w:color="auto"/>
                <w:left w:val="none" w:sz="0" w:space="0" w:color="auto"/>
                <w:bottom w:val="none" w:sz="0" w:space="0" w:color="auto"/>
                <w:right w:val="none" w:sz="0" w:space="0" w:color="auto"/>
              </w:divBdr>
            </w:div>
            <w:div w:id="2103648413">
              <w:marLeft w:val="0"/>
              <w:marRight w:val="0"/>
              <w:marTop w:val="0"/>
              <w:marBottom w:val="0"/>
              <w:divBdr>
                <w:top w:val="none" w:sz="0" w:space="0" w:color="auto"/>
                <w:left w:val="none" w:sz="0" w:space="0" w:color="auto"/>
                <w:bottom w:val="none" w:sz="0" w:space="0" w:color="auto"/>
                <w:right w:val="none" w:sz="0" w:space="0" w:color="auto"/>
              </w:divBdr>
            </w:div>
            <w:div w:id="2104644149">
              <w:marLeft w:val="0"/>
              <w:marRight w:val="0"/>
              <w:marTop w:val="0"/>
              <w:marBottom w:val="0"/>
              <w:divBdr>
                <w:top w:val="none" w:sz="0" w:space="0" w:color="auto"/>
                <w:left w:val="none" w:sz="0" w:space="0" w:color="auto"/>
                <w:bottom w:val="none" w:sz="0" w:space="0" w:color="auto"/>
                <w:right w:val="none" w:sz="0" w:space="0" w:color="auto"/>
              </w:divBdr>
            </w:div>
            <w:div w:id="2105371246">
              <w:marLeft w:val="0"/>
              <w:marRight w:val="0"/>
              <w:marTop w:val="0"/>
              <w:marBottom w:val="0"/>
              <w:divBdr>
                <w:top w:val="none" w:sz="0" w:space="0" w:color="auto"/>
                <w:left w:val="none" w:sz="0" w:space="0" w:color="auto"/>
                <w:bottom w:val="none" w:sz="0" w:space="0" w:color="auto"/>
                <w:right w:val="none" w:sz="0" w:space="0" w:color="auto"/>
              </w:divBdr>
            </w:div>
            <w:div w:id="2108771971">
              <w:marLeft w:val="0"/>
              <w:marRight w:val="0"/>
              <w:marTop w:val="0"/>
              <w:marBottom w:val="0"/>
              <w:divBdr>
                <w:top w:val="none" w:sz="0" w:space="0" w:color="auto"/>
                <w:left w:val="none" w:sz="0" w:space="0" w:color="auto"/>
                <w:bottom w:val="none" w:sz="0" w:space="0" w:color="auto"/>
                <w:right w:val="none" w:sz="0" w:space="0" w:color="auto"/>
              </w:divBdr>
            </w:div>
            <w:div w:id="2111310063">
              <w:marLeft w:val="0"/>
              <w:marRight w:val="0"/>
              <w:marTop w:val="0"/>
              <w:marBottom w:val="0"/>
              <w:divBdr>
                <w:top w:val="none" w:sz="0" w:space="0" w:color="auto"/>
                <w:left w:val="none" w:sz="0" w:space="0" w:color="auto"/>
                <w:bottom w:val="none" w:sz="0" w:space="0" w:color="auto"/>
                <w:right w:val="none" w:sz="0" w:space="0" w:color="auto"/>
              </w:divBdr>
            </w:div>
            <w:div w:id="2116363270">
              <w:marLeft w:val="0"/>
              <w:marRight w:val="0"/>
              <w:marTop w:val="0"/>
              <w:marBottom w:val="0"/>
              <w:divBdr>
                <w:top w:val="none" w:sz="0" w:space="0" w:color="auto"/>
                <w:left w:val="none" w:sz="0" w:space="0" w:color="auto"/>
                <w:bottom w:val="none" w:sz="0" w:space="0" w:color="auto"/>
                <w:right w:val="none" w:sz="0" w:space="0" w:color="auto"/>
              </w:divBdr>
            </w:div>
            <w:div w:id="2118135622">
              <w:marLeft w:val="0"/>
              <w:marRight w:val="0"/>
              <w:marTop w:val="0"/>
              <w:marBottom w:val="0"/>
              <w:divBdr>
                <w:top w:val="none" w:sz="0" w:space="0" w:color="auto"/>
                <w:left w:val="none" w:sz="0" w:space="0" w:color="auto"/>
                <w:bottom w:val="none" w:sz="0" w:space="0" w:color="auto"/>
                <w:right w:val="none" w:sz="0" w:space="0" w:color="auto"/>
              </w:divBdr>
            </w:div>
            <w:div w:id="2120953382">
              <w:marLeft w:val="0"/>
              <w:marRight w:val="0"/>
              <w:marTop w:val="0"/>
              <w:marBottom w:val="0"/>
              <w:divBdr>
                <w:top w:val="none" w:sz="0" w:space="0" w:color="auto"/>
                <w:left w:val="none" w:sz="0" w:space="0" w:color="auto"/>
                <w:bottom w:val="none" w:sz="0" w:space="0" w:color="auto"/>
                <w:right w:val="none" w:sz="0" w:space="0" w:color="auto"/>
              </w:divBdr>
            </w:div>
            <w:div w:id="2121754152">
              <w:marLeft w:val="0"/>
              <w:marRight w:val="0"/>
              <w:marTop w:val="0"/>
              <w:marBottom w:val="0"/>
              <w:divBdr>
                <w:top w:val="none" w:sz="0" w:space="0" w:color="auto"/>
                <w:left w:val="none" w:sz="0" w:space="0" w:color="auto"/>
                <w:bottom w:val="none" w:sz="0" w:space="0" w:color="auto"/>
                <w:right w:val="none" w:sz="0" w:space="0" w:color="auto"/>
              </w:divBdr>
            </w:div>
            <w:div w:id="2122528844">
              <w:marLeft w:val="0"/>
              <w:marRight w:val="0"/>
              <w:marTop w:val="0"/>
              <w:marBottom w:val="0"/>
              <w:divBdr>
                <w:top w:val="none" w:sz="0" w:space="0" w:color="auto"/>
                <w:left w:val="none" w:sz="0" w:space="0" w:color="auto"/>
                <w:bottom w:val="none" w:sz="0" w:space="0" w:color="auto"/>
                <w:right w:val="none" w:sz="0" w:space="0" w:color="auto"/>
              </w:divBdr>
            </w:div>
            <w:div w:id="2124689791">
              <w:marLeft w:val="0"/>
              <w:marRight w:val="0"/>
              <w:marTop w:val="0"/>
              <w:marBottom w:val="0"/>
              <w:divBdr>
                <w:top w:val="none" w:sz="0" w:space="0" w:color="auto"/>
                <w:left w:val="none" w:sz="0" w:space="0" w:color="auto"/>
                <w:bottom w:val="none" w:sz="0" w:space="0" w:color="auto"/>
                <w:right w:val="none" w:sz="0" w:space="0" w:color="auto"/>
              </w:divBdr>
            </w:div>
            <w:div w:id="2126776130">
              <w:marLeft w:val="0"/>
              <w:marRight w:val="0"/>
              <w:marTop w:val="0"/>
              <w:marBottom w:val="0"/>
              <w:divBdr>
                <w:top w:val="none" w:sz="0" w:space="0" w:color="auto"/>
                <w:left w:val="none" w:sz="0" w:space="0" w:color="auto"/>
                <w:bottom w:val="none" w:sz="0" w:space="0" w:color="auto"/>
                <w:right w:val="none" w:sz="0" w:space="0" w:color="auto"/>
              </w:divBdr>
            </w:div>
            <w:div w:id="2130930407">
              <w:marLeft w:val="0"/>
              <w:marRight w:val="0"/>
              <w:marTop w:val="0"/>
              <w:marBottom w:val="0"/>
              <w:divBdr>
                <w:top w:val="none" w:sz="0" w:space="0" w:color="auto"/>
                <w:left w:val="none" w:sz="0" w:space="0" w:color="auto"/>
                <w:bottom w:val="none" w:sz="0" w:space="0" w:color="auto"/>
                <w:right w:val="none" w:sz="0" w:space="0" w:color="auto"/>
              </w:divBdr>
            </w:div>
            <w:div w:id="2133136398">
              <w:marLeft w:val="0"/>
              <w:marRight w:val="0"/>
              <w:marTop w:val="0"/>
              <w:marBottom w:val="0"/>
              <w:divBdr>
                <w:top w:val="none" w:sz="0" w:space="0" w:color="auto"/>
                <w:left w:val="none" w:sz="0" w:space="0" w:color="auto"/>
                <w:bottom w:val="none" w:sz="0" w:space="0" w:color="auto"/>
                <w:right w:val="none" w:sz="0" w:space="0" w:color="auto"/>
              </w:divBdr>
            </w:div>
            <w:div w:id="2138183540">
              <w:marLeft w:val="0"/>
              <w:marRight w:val="0"/>
              <w:marTop w:val="0"/>
              <w:marBottom w:val="0"/>
              <w:divBdr>
                <w:top w:val="none" w:sz="0" w:space="0" w:color="auto"/>
                <w:left w:val="none" w:sz="0" w:space="0" w:color="auto"/>
                <w:bottom w:val="none" w:sz="0" w:space="0" w:color="auto"/>
                <w:right w:val="none" w:sz="0" w:space="0" w:color="auto"/>
              </w:divBdr>
            </w:div>
            <w:div w:id="21404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2348">
      <w:bodyDiv w:val="1"/>
      <w:marLeft w:val="0"/>
      <w:marRight w:val="0"/>
      <w:marTop w:val="0"/>
      <w:marBottom w:val="0"/>
      <w:divBdr>
        <w:top w:val="none" w:sz="0" w:space="0" w:color="auto"/>
        <w:left w:val="none" w:sz="0" w:space="0" w:color="auto"/>
        <w:bottom w:val="none" w:sz="0" w:space="0" w:color="auto"/>
        <w:right w:val="none" w:sz="0" w:space="0" w:color="auto"/>
      </w:divBdr>
      <w:divsChild>
        <w:div w:id="1293823867">
          <w:marLeft w:val="0"/>
          <w:marRight w:val="0"/>
          <w:marTop w:val="0"/>
          <w:marBottom w:val="0"/>
          <w:divBdr>
            <w:top w:val="none" w:sz="0" w:space="0" w:color="auto"/>
            <w:left w:val="none" w:sz="0" w:space="0" w:color="auto"/>
            <w:bottom w:val="none" w:sz="0" w:space="0" w:color="auto"/>
            <w:right w:val="none" w:sz="0" w:space="0" w:color="auto"/>
          </w:divBdr>
          <w:divsChild>
            <w:div w:id="17708618">
              <w:marLeft w:val="0"/>
              <w:marRight w:val="0"/>
              <w:marTop w:val="0"/>
              <w:marBottom w:val="0"/>
              <w:divBdr>
                <w:top w:val="none" w:sz="0" w:space="0" w:color="auto"/>
                <w:left w:val="none" w:sz="0" w:space="0" w:color="auto"/>
                <w:bottom w:val="none" w:sz="0" w:space="0" w:color="auto"/>
                <w:right w:val="none" w:sz="0" w:space="0" w:color="auto"/>
              </w:divBdr>
            </w:div>
            <w:div w:id="23098586">
              <w:marLeft w:val="0"/>
              <w:marRight w:val="0"/>
              <w:marTop w:val="0"/>
              <w:marBottom w:val="0"/>
              <w:divBdr>
                <w:top w:val="none" w:sz="0" w:space="0" w:color="auto"/>
                <w:left w:val="none" w:sz="0" w:space="0" w:color="auto"/>
                <w:bottom w:val="none" w:sz="0" w:space="0" w:color="auto"/>
                <w:right w:val="none" w:sz="0" w:space="0" w:color="auto"/>
              </w:divBdr>
            </w:div>
            <w:div w:id="44836445">
              <w:marLeft w:val="0"/>
              <w:marRight w:val="0"/>
              <w:marTop w:val="0"/>
              <w:marBottom w:val="0"/>
              <w:divBdr>
                <w:top w:val="none" w:sz="0" w:space="0" w:color="auto"/>
                <w:left w:val="none" w:sz="0" w:space="0" w:color="auto"/>
                <w:bottom w:val="none" w:sz="0" w:space="0" w:color="auto"/>
                <w:right w:val="none" w:sz="0" w:space="0" w:color="auto"/>
              </w:divBdr>
            </w:div>
            <w:div w:id="46805029">
              <w:marLeft w:val="0"/>
              <w:marRight w:val="0"/>
              <w:marTop w:val="0"/>
              <w:marBottom w:val="0"/>
              <w:divBdr>
                <w:top w:val="none" w:sz="0" w:space="0" w:color="auto"/>
                <w:left w:val="none" w:sz="0" w:space="0" w:color="auto"/>
                <w:bottom w:val="none" w:sz="0" w:space="0" w:color="auto"/>
                <w:right w:val="none" w:sz="0" w:space="0" w:color="auto"/>
              </w:divBdr>
            </w:div>
            <w:div w:id="60253370">
              <w:marLeft w:val="0"/>
              <w:marRight w:val="0"/>
              <w:marTop w:val="0"/>
              <w:marBottom w:val="0"/>
              <w:divBdr>
                <w:top w:val="none" w:sz="0" w:space="0" w:color="auto"/>
                <w:left w:val="none" w:sz="0" w:space="0" w:color="auto"/>
                <w:bottom w:val="none" w:sz="0" w:space="0" w:color="auto"/>
                <w:right w:val="none" w:sz="0" w:space="0" w:color="auto"/>
              </w:divBdr>
            </w:div>
            <w:div w:id="60908498">
              <w:marLeft w:val="0"/>
              <w:marRight w:val="0"/>
              <w:marTop w:val="0"/>
              <w:marBottom w:val="0"/>
              <w:divBdr>
                <w:top w:val="none" w:sz="0" w:space="0" w:color="auto"/>
                <w:left w:val="none" w:sz="0" w:space="0" w:color="auto"/>
                <w:bottom w:val="none" w:sz="0" w:space="0" w:color="auto"/>
                <w:right w:val="none" w:sz="0" w:space="0" w:color="auto"/>
              </w:divBdr>
            </w:div>
            <w:div w:id="73820677">
              <w:marLeft w:val="0"/>
              <w:marRight w:val="0"/>
              <w:marTop w:val="0"/>
              <w:marBottom w:val="0"/>
              <w:divBdr>
                <w:top w:val="none" w:sz="0" w:space="0" w:color="auto"/>
                <w:left w:val="none" w:sz="0" w:space="0" w:color="auto"/>
                <w:bottom w:val="none" w:sz="0" w:space="0" w:color="auto"/>
                <w:right w:val="none" w:sz="0" w:space="0" w:color="auto"/>
              </w:divBdr>
            </w:div>
            <w:div w:id="87314284">
              <w:marLeft w:val="0"/>
              <w:marRight w:val="0"/>
              <w:marTop w:val="0"/>
              <w:marBottom w:val="0"/>
              <w:divBdr>
                <w:top w:val="none" w:sz="0" w:space="0" w:color="auto"/>
                <w:left w:val="none" w:sz="0" w:space="0" w:color="auto"/>
                <w:bottom w:val="none" w:sz="0" w:space="0" w:color="auto"/>
                <w:right w:val="none" w:sz="0" w:space="0" w:color="auto"/>
              </w:divBdr>
            </w:div>
            <w:div w:id="90131496">
              <w:marLeft w:val="0"/>
              <w:marRight w:val="0"/>
              <w:marTop w:val="0"/>
              <w:marBottom w:val="0"/>
              <w:divBdr>
                <w:top w:val="none" w:sz="0" w:space="0" w:color="auto"/>
                <w:left w:val="none" w:sz="0" w:space="0" w:color="auto"/>
                <w:bottom w:val="none" w:sz="0" w:space="0" w:color="auto"/>
                <w:right w:val="none" w:sz="0" w:space="0" w:color="auto"/>
              </w:divBdr>
            </w:div>
            <w:div w:id="105199568">
              <w:marLeft w:val="0"/>
              <w:marRight w:val="0"/>
              <w:marTop w:val="0"/>
              <w:marBottom w:val="0"/>
              <w:divBdr>
                <w:top w:val="none" w:sz="0" w:space="0" w:color="auto"/>
                <w:left w:val="none" w:sz="0" w:space="0" w:color="auto"/>
                <w:bottom w:val="none" w:sz="0" w:space="0" w:color="auto"/>
                <w:right w:val="none" w:sz="0" w:space="0" w:color="auto"/>
              </w:divBdr>
            </w:div>
            <w:div w:id="119568334">
              <w:marLeft w:val="0"/>
              <w:marRight w:val="0"/>
              <w:marTop w:val="0"/>
              <w:marBottom w:val="0"/>
              <w:divBdr>
                <w:top w:val="none" w:sz="0" w:space="0" w:color="auto"/>
                <w:left w:val="none" w:sz="0" w:space="0" w:color="auto"/>
                <w:bottom w:val="none" w:sz="0" w:space="0" w:color="auto"/>
                <w:right w:val="none" w:sz="0" w:space="0" w:color="auto"/>
              </w:divBdr>
            </w:div>
            <w:div w:id="127481408">
              <w:marLeft w:val="0"/>
              <w:marRight w:val="0"/>
              <w:marTop w:val="0"/>
              <w:marBottom w:val="0"/>
              <w:divBdr>
                <w:top w:val="none" w:sz="0" w:space="0" w:color="auto"/>
                <w:left w:val="none" w:sz="0" w:space="0" w:color="auto"/>
                <w:bottom w:val="none" w:sz="0" w:space="0" w:color="auto"/>
                <w:right w:val="none" w:sz="0" w:space="0" w:color="auto"/>
              </w:divBdr>
            </w:div>
            <w:div w:id="136192010">
              <w:marLeft w:val="0"/>
              <w:marRight w:val="0"/>
              <w:marTop w:val="0"/>
              <w:marBottom w:val="0"/>
              <w:divBdr>
                <w:top w:val="none" w:sz="0" w:space="0" w:color="auto"/>
                <w:left w:val="none" w:sz="0" w:space="0" w:color="auto"/>
                <w:bottom w:val="none" w:sz="0" w:space="0" w:color="auto"/>
                <w:right w:val="none" w:sz="0" w:space="0" w:color="auto"/>
              </w:divBdr>
            </w:div>
            <w:div w:id="139199253">
              <w:marLeft w:val="0"/>
              <w:marRight w:val="0"/>
              <w:marTop w:val="0"/>
              <w:marBottom w:val="0"/>
              <w:divBdr>
                <w:top w:val="none" w:sz="0" w:space="0" w:color="auto"/>
                <w:left w:val="none" w:sz="0" w:space="0" w:color="auto"/>
                <w:bottom w:val="none" w:sz="0" w:space="0" w:color="auto"/>
                <w:right w:val="none" w:sz="0" w:space="0" w:color="auto"/>
              </w:divBdr>
            </w:div>
            <w:div w:id="149252681">
              <w:marLeft w:val="0"/>
              <w:marRight w:val="0"/>
              <w:marTop w:val="0"/>
              <w:marBottom w:val="0"/>
              <w:divBdr>
                <w:top w:val="none" w:sz="0" w:space="0" w:color="auto"/>
                <w:left w:val="none" w:sz="0" w:space="0" w:color="auto"/>
                <w:bottom w:val="none" w:sz="0" w:space="0" w:color="auto"/>
                <w:right w:val="none" w:sz="0" w:space="0" w:color="auto"/>
              </w:divBdr>
            </w:div>
            <w:div w:id="170992393">
              <w:marLeft w:val="0"/>
              <w:marRight w:val="0"/>
              <w:marTop w:val="0"/>
              <w:marBottom w:val="0"/>
              <w:divBdr>
                <w:top w:val="none" w:sz="0" w:space="0" w:color="auto"/>
                <w:left w:val="none" w:sz="0" w:space="0" w:color="auto"/>
                <w:bottom w:val="none" w:sz="0" w:space="0" w:color="auto"/>
                <w:right w:val="none" w:sz="0" w:space="0" w:color="auto"/>
              </w:divBdr>
            </w:div>
            <w:div w:id="201334150">
              <w:marLeft w:val="0"/>
              <w:marRight w:val="0"/>
              <w:marTop w:val="0"/>
              <w:marBottom w:val="0"/>
              <w:divBdr>
                <w:top w:val="none" w:sz="0" w:space="0" w:color="auto"/>
                <w:left w:val="none" w:sz="0" w:space="0" w:color="auto"/>
                <w:bottom w:val="none" w:sz="0" w:space="0" w:color="auto"/>
                <w:right w:val="none" w:sz="0" w:space="0" w:color="auto"/>
              </w:divBdr>
            </w:div>
            <w:div w:id="224071856">
              <w:marLeft w:val="0"/>
              <w:marRight w:val="0"/>
              <w:marTop w:val="0"/>
              <w:marBottom w:val="0"/>
              <w:divBdr>
                <w:top w:val="none" w:sz="0" w:space="0" w:color="auto"/>
                <w:left w:val="none" w:sz="0" w:space="0" w:color="auto"/>
                <w:bottom w:val="none" w:sz="0" w:space="0" w:color="auto"/>
                <w:right w:val="none" w:sz="0" w:space="0" w:color="auto"/>
              </w:divBdr>
            </w:div>
            <w:div w:id="243338909">
              <w:marLeft w:val="0"/>
              <w:marRight w:val="0"/>
              <w:marTop w:val="0"/>
              <w:marBottom w:val="0"/>
              <w:divBdr>
                <w:top w:val="none" w:sz="0" w:space="0" w:color="auto"/>
                <w:left w:val="none" w:sz="0" w:space="0" w:color="auto"/>
                <w:bottom w:val="none" w:sz="0" w:space="0" w:color="auto"/>
                <w:right w:val="none" w:sz="0" w:space="0" w:color="auto"/>
              </w:divBdr>
            </w:div>
            <w:div w:id="388311966">
              <w:marLeft w:val="0"/>
              <w:marRight w:val="0"/>
              <w:marTop w:val="0"/>
              <w:marBottom w:val="0"/>
              <w:divBdr>
                <w:top w:val="none" w:sz="0" w:space="0" w:color="auto"/>
                <w:left w:val="none" w:sz="0" w:space="0" w:color="auto"/>
                <w:bottom w:val="none" w:sz="0" w:space="0" w:color="auto"/>
                <w:right w:val="none" w:sz="0" w:space="0" w:color="auto"/>
              </w:divBdr>
            </w:div>
            <w:div w:id="403650376">
              <w:marLeft w:val="0"/>
              <w:marRight w:val="0"/>
              <w:marTop w:val="0"/>
              <w:marBottom w:val="0"/>
              <w:divBdr>
                <w:top w:val="none" w:sz="0" w:space="0" w:color="auto"/>
                <w:left w:val="none" w:sz="0" w:space="0" w:color="auto"/>
                <w:bottom w:val="none" w:sz="0" w:space="0" w:color="auto"/>
                <w:right w:val="none" w:sz="0" w:space="0" w:color="auto"/>
              </w:divBdr>
            </w:div>
            <w:div w:id="456795298">
              <w:marLeft w:val="0"/>
              <w:marRight w:val="0"/>
              <w:marTop w:val="0"/>
              <w:marBottom w:val="0"/>
              <w:divBdr>
                <w:top w:val="none" w:sz="0" w:space="0" w:color="auto"/>
                <w:left w:val="none" w:sz="0" w:space="0" w:color="auto"/>
                <w:bottom w:val="none" w:sz="0" w:space="0" w:color="auto"/>
                <w:right w:val="none" w:sz="0" w:space="0" w:color="auto"/>
              </w:divBdr>
            </w:div>
            <w:div w:id="477455300">
              <w:marLeft w:val="0"/>
              <w:marRight w:val="0"/>
              <w:marTop w:val="0"/>
              <w:marBottom w:val="0"/>
              <w:divBdr>
                <w:top w:val="none" w:sz="0" w:space="0" w:color="auto"/>
                <w:left w:val="none" w:sz="0" w:space="0" w:color="auto"/>
                <w:bottom w:val="none" w:sz="0" w:space="0" w:color="auto"/>
                <w:right w:val="none" w:sz="0" w:space="0" w:color="auto"/>
              </w:divBdr>
            </w:div>
            <w:div w:id="484322441">
              <w:marLeft w:val="0"/>
              <w:marRight w:val="0"/>
              <w:marTop w:val="0"/>
              <w:marBottom w:val="0"/>
              <w:divBdr>
                <w:top w:val="none" w:sz="0" w:space="0" w:color="auto"/>
                <w:left w:val="none" w:sz="0" w:space="0" w:color="auto"/>
                <w:bottom w:val="none" w:sz="0" w:space="0" w:color="auto"/>
                <w:right w:val="none" w:sz="0" w:space="0" w:color="auto"/>
              </w:divBdr>
            </w:div>
            <w:div w:id="501285334">
              <w:marLeft w:val="0"/>
              <w:marRight w:val="0"/>
              <w:marTop w:val="0"/>
              <w:marBottom w:val="0"/>
              <w:divBdr>
                <w:top w:val="none" w:sz="0" w:space="0" w:color="auto"/>
                <w:left w:val="none" w:sz="0" w:space="0" w:color="auto"/>
                <w:bottom w:val="none" w:sz="0" w:space="0" w:color="auto"/>
                <w:right w:val="none" w:sz="0" w:space="0" w:color="auto"/>
              </w:divBdr>
            </w:div>
            <w:div w:id="514619081">
              <w:marLeft w:val="0"/>
              <w:marRight w:val="0"/>
              <w:marTop w:val="0"/>
              <w:marBottom w:val="0"/>
              <w:divBdr>
                <w:top w:val="none" w:sz="0" w:space="0" w:color="auto"/>
                <w:left w:val="none" w:sz="0" w:space="0" w:color="auto"/>
                <w:bottom w:val="none" w:sz="0" w:space="0" w:color="auto"/>
                <w:right w:val="none" w:sz="0" w:space="0" w:color="auto"/>
              </w:divBdr>
            </w:div>
            <w:div w:id="519662496">
              <w:marLeft w:val="0"/>
              <w:marRight w:val="0"/>
              <w:marTop w:val="0"/>
              <w:marBottom w:val="0"/>
              <w:divBdr>
                <w:top w:val="none" w:sz="0" w:space="0" w:color="auto"/>
                <w:left w:val="none" w:sz="0" w:space="0" w:color="auto"/>
                <w:bottom w:val="none" w:sz="0" w:space="0" w:color="auto"/>
                <w:right w:val="none" w:sz="0" w:space="0" w:color="auto"/>
              </w:divBdr>
            </w:div>
            <w:div w:id="555312862">
              <w:marLeft w:val="0"/>
              <w:marRight w:val="0"/>
              <w:marTop w:val="0"/>
              <w:marBottom w:val="0"/>
              <w:divBdr>
                <w:top w:val="none" w:sz="0" w:space="0" w:color="auto"/>
                <w:left w:val="none" w:sz="0" w:space="0" w:color="auto"/>
                <w:bottom w:val="none" w:sz="0" w:space="0" w:color="auto"/>
                <w:right w:val="none" w:sz="0" w:space="0" w:color="auto"/>
              </w:divBdr>
            </w:div>
            <w:div w:id="571085428">
              <w:marLeft w:val="0"/>
              <w:marRight w:val="0"/>
              <w:marTop w:val="0"/>
              <w:marBottom w:val="0"/>
              <w:divBdr>
                <w:top w:val="none" w:sz="0" w:space="0" w:color="auto"/>
                <w:left w:val="none" w:sz="0" w:space="0" w:color="auto"/>
                <w:bottom w:val="none" w:sz="0" w:space="0" w:color="auto"/>
                <w:right w:val="none" w:sz="0" w:space="0" w:color="auto"/>
              </w:divBdr>
            </w:div>
            <w:div w:id="576475007">
              <w:marLeft w:val="0"/>
              <w:marRight w:val="0"/>
              <w:marTop w:val="0"/>
              <w:marBottom w:val="0"/>
              <w:divBdr>
                <w:top w:val="none" w:sz="0" w:space="0" w:color="auto"/>
                <w:left w:val="none" w:sz="0" w:space="0" w:color="auto"/>
                <w:bottom w:val="none" w:sz="0" w:space="0" w:color="auto"/>
                <w:right w:val="none" w:sz="0" w:space="0" w:color="auto"/>
              </w:divBdr>
            </w:div>
            <w:div w:id="674694189">
              <w:marLeft w:val="0"/>
              <w:marRight w:val="0"/>
              <w:marTop w:val="0"/>
              <w:marBottom w:val="0"/>
              <w:divBdr>
                <w:top w:val="none" w:sz="0" w:space="0" w:color="auto"/>
                <w:left w:val="none" w:sz="0" w:space="0" w:color="auto"/>
                <w:bottom w:val="none" w:sz="0" w:space="0" w:color="auto"/>
                <w:right w:val="none" w:sz="0" w:space="0" w:color="auto"/>
              </w:divBdr>
            </w:div>
            <w:div w:id="693843713">
              <w:marLeft w:val="0"/>
              <w:marRight w:val="0"/>
              <w:marTop w:val="0"/>
              <w:marBottom w:val="0"/>
              <w:divBdr>
                <w:top w:val="none" w:sz="0" w:space="0" w:color="auto"/>
                <w:left w:val="none" w:sz="0" w:space="0" w:color="auto"/>
                <w:bottom w:val="none" w:sz="0" w:space="0" w:color="auto"/>
                <w:right w:val="none" w:sz="0" w:space="0" w:color="auto"/>
              </w:divBdr>
            </w:div>
            <w:div w:id="700059822">
              <w:marLeft w:val="0"/>
              <w:marRight w:val="0"/>
              <w:marTop w:val="0"/>
              <w:marBottom w:val="0"/>
              <w:divBdr>
                <w:top w:val="none" w:sz="0" w:space="0" w:color="auto"/>
                <w:left w:val="none" w:sz="0" w:space="0" w:color="auto"/>
                <w:bottom w:val="none" w:sz="0" w:space="0" w:color="auto"/>
                <w:right w:val="none" w:sz="0" w:space="0" w:color="auto"/>
              </w:divBdr>
            </w:div>
            <w:div w:id="702942155">
              <w:marLeft w:val="0"/>
              <w:marRight w:val="0"/>
              <w:marTop w:val="0"/>
              <w:marBottom w:val="0"/>
              <w:divBdr>
                <w:top w:val="none" w:sz="0" w:space="0" w:color="auto"/>
                <w:left w:val="none" w:sz="0" w:space="0" w:color="auto"/>
                <w:bottom w:val="none" w:sz="0" w:space="0" w:color="auto"/>
                <w:right w:val="none" w:sz="0" w:space="0" w:color="auto"/>
              </w:divBdr>
            </w:div>
            <w:div w:id="707343464">
              <w:marLeft w:val="0"/>
              <w:marRight w:val="0"/>
              <w:marTop w:val="0"/>
              <w:marBottom w:val="0"/>
              <w:divBdr>
                <w:top w:val="none" w:sz="0" w:space="0" w:color="auto"/>
                <w:left w:val="none" w:sz="0" w:space="0" w:color="auto"/>
                <w:bottom w:val="none" w:sz="0" w:space="0" w:color="auto"/>
                <w:right w:val="none" w:sz="0" w:space="0" w:color="auto"/>
              </w:divBdr>
            </w:div>
            <w:div w:id="723719238">
              <w:marLeft w:val="0"/>
              <w:marRight w:val="0"/>
              <w:marTop w:val="0"/>
              <w:marBottom w:val="0"/>
              <w:divBdr>
                <w:top w:val="none" w:sz="0" w:space="0" w:color="auto"/>
                <w:left w:val="none" w:sz="0" w:space="0" w:color="auto"/>
                <w:bottom w:val="none" w:sz="0" w:space="0" w:color="auto"/>
                <w:right w:val="none" w:sz="0" w:space="0" w:color="auto"/>
              </w:divBdr>
            </w:div>
            <w:div w:id="733897667">
              <w:marLeft w:val="0"/>
              <w:marRight w:val="0"/>
              <w:marTop w:val="0"/>
              <w:marBottom w:val="0"/>
              <w:divBdr>
                <w:top w:val="none" w:sz="0" w:space="0" w:color="auto"/>
                <w:left w:val="none" w:sz="0" w:space="0" w:color="auto"/>
                <w:bottom w:val="none" w:sz="0" w:space="0" w:color="auto"/>
                <w:right w:val="none" w:sz="0" w:space="0" w:color="auto"/>
              </w:divBdr>
            </w:div>
            <w:div w:id="737554591">
              <w:marLeft w:val="0"/>
              <w:marRight w:val="0"/>
              <w:marTop w:val="0"/>
              <w:marBottom w:val="0"/>
              <w:divBdr>
                <w:top w:val="none" w:sz="0" w:space="0" w:color="auto"/>
                <w:left w:val="none" w:sz="0" w:space="0" w:color="auto"/>
                <w:bottom w:val="none" w:sz="0" w:space="0" w:color="auto"/>
                <w:right w:val="none" w:sz="0" w:space="0" w:color="auto"/>
              </w:divBdr>
            </w:div>
            <w:div w:id="786433614">
              <w:marLeft w:val="0"/>
              <w:marRight w:val="0"/>
              <w:marTop w:val="0"/>
              <w:marBottom w:val="0"/>
              <w:divBdr>
                <w:top w:val="none" w:sz="0" w:space="0" w:color="auto"/>
                <w:left w:val="none" w:sz="0" w:space="0" w:color="auto"/>
                <w:bottom w:val="none" w:sz="0" w:space="0" w:color="auto"/>
                <w:right w:val="none" w:sz="0" w:space="0" w:color="auto"/>
              </w:divBdr>
            </w:div>
            <w:div w:id="792990090">
              <w:marLeft w:val="0"/>
              <w:marRight w:val="0"/>
              <w:marTop w:val="0"/>
              <w:marBottom w:val="0"/>
              <w:divBdr>
                <w:top w:val="none" w:sz="0" w:space="0" w:color="auto"/>
                <w:left w:val="none" w:sz="0" w:space="0" w:color="auto"/>
                <w:bottom w:val="none" w:sz="0" w:space="0" w:color="auto"/>
                <w:right w:val="none" w:sz="0" w:space="0" w:color="auto"/>
              </w:divBdr>
            </w:div>
            <w:div w:id="793713754">
              <w:marLeft w:val="0"/>
              <w:marRight w:val="0"/>
              <w:marTop w:val="0"/>
              <w:marBottom w:val="0"/>
              <w:divBdr>
                <w:top w:val="none" w:sz="0" w:space="0" w:color="auto"/>
                <w:left w:val="none" w:sz="0" w:space="0" w:color="auto"/>
                <w:bottom w:val="none" w:sz="0" w:space="0" w:color="auto"/>
                <w:right w:val="none" w:sz="0" w:space="0" w:color="auto"/>
              </w:divBdr>
            </w:div>
            <w:div w:id="803350178">
              <w:marLeft w:val="0"/>
              <w:marRight w:val="0"/>
              <w:marTop w:val="0"/>
              <w:marBottom w:val="0"/>
              <w:divBdr>
                <w:top w:val="none" w:sz="0" w:space="0" w:color="auto"/>
                <w:left w:val="none" w:sz="0" w:space="0" w:color="auto"/>
                <w:bottom w:val="none" w:sz="0" w:space="0" w:color="auto"/>
                <w:right w:val="none" w:sz="0" w:space="0" w:color="auto"/>
              </w:divBdr>
            </w:div>
            <w:div w:id="804153866">
              <w:marLeft w:val="0"/>
              <w:marRight w:val="0"/>
              <w:marTop w:val="0"/>
              <w:marBottom w:val="0"/>
              <w:divBdr>
                <w:top w:val="none" w:sz="0" w:space="0" w:color="auto"/>
                <w:left w:val="none" w:sz="0" w:space="0" w:color="auto"/>
                <w:bottom w:val="none" w:sz="0" w:space="0" w:color="auto"/>
                <w:right w:val="none" w:sz="0" w:space="0" w:color="auto"/>
              </w:divBdr>
            </w:div>
            <w:div w:id="822938135">
              <w:marLeft w:val="0"/>
              <w:marRight w:val="0"/>
              <w:marTop w:val="0"/>
              <w:marBottom w:val="0"/>
              <w:divBdr>
                <w:top w:val="none" w:sz="0" w:space="0" w:color="auto"/>
                <w:left w:val="none" w:sz="0" w:space="0" w:color="auto"/>
                <w:bottom w:val="none" w:sz="0" w:space="0" w:color="auto"/>
                <w:right w:val="none" w:sz="0" w:space="0" w:color="auto"/>
              </w:divBdr>
            </w:div>
            <w:div w:id="839196601">
              <w:marLeft w:val="0"/>
              <w:marRight w:val="0"/>
              <w:marTop w:val="0"/>
              <w:marBottom w:val="0"/>
              <w:divBdr>
                <w:top w:val="none" w:sz="0" w:space="0" w:color="auto"/>
                <w:left w:val="none" w:sz="0" w:space="0" w:color="auto"/>
                <w:bottom w:val="none" w:sz="0" w:space="0" w:color="auto"/>
                <w:right w:val="none" w:sz="0" w:space="0" w:color="auto"/>
              </w:divBdr>
            </w:div>
            <w:div w:id="840195385">
              <w:marLeft w:val="0"/>
              <w:marRight w:val="0"/>
              <w:marTop w:val="0"/>
              <w:marBottom w:val="0"/>
              <w:divBdr>
                <w:top w:val="none" w:sz="0" w:space="0" w:color="auto"/>
                <w:left w:val="none" w:sz="0" w:space="0" w:color="auto"/>
                <w:bottom w:val="none" w:sz="0" w:space="0" w:color="auto"/>
                <w:right w:val="none" w:sz="0" w:space="0" w:color="auto"/>
              </w:divBdr>
            </w:div>
            <w:div w:id="845291182">
              <w:marLeft w:val="0"/>
              <w:marRight w:val="0"/>
              <w:marTop w:val="0"/>
              <w:marBottom w:val="0"/>
              <w:divBdr>
                <w:top w:val="none" w:sz="0" w:space="0" w:color="auto"/>
                <w:left w:val="none" w:sz="0" w:space="0" w:color="auto"/>
                <w:bottom w:val="none" w:sz="0" w:space="0" w:color="auto"/>
                <w:right w:val="none" w:sz="0" w:space="0" w:color="auto"/>
              </w:divBdr>
            </w:div>
            <w:div w:id="891579267">
              <w:marLeft w:val="0"/>
              <w:marRight w:val="0"/>
              <w:marTop w:val="0"/>
              <w:marBottom w:val="0"/>
              <w:divBdr>
                <w:top w:val="none" w:sz="0" w:space="0" w:color="auto"/>
                <w:left w:val="none" w:sz="0" w:space="0" w:color="auto"/>
                <w:bottom w:val="none" w:sz="0" w:space="0" w:color="auto"/>
                <w:right w:val="none" w:sz="0" w:space="0" w:color="auto"/>
              </w:divBdr>
            </w:div>
            <w:div w:id="902300230">
              <w:marLeft w:val="0"/>
              <w:marRight w:val="0"/>
              <w:marTop w:val="0"/>
              <w:marBottom w:val="0"/>
              <w:divBdr>
                <w:top w:val="none" w:sz="0" w:space="0" w:color="auto"/>
                <w:left w:val="none" w:sz="0" w:space="0" w:color="auto"/>
                <w:bottom w:val="none" w:sz="0" w:space="0" w:color="auto"/>
                <w:right w:val="none" w:sz="0" w:space="0" w:color="auto"/>
              </w:divBdr>
            </w:div>
            <w:div w:id="906185249">
              <w:marLeft w:val="0"/>
              <w:marRight w:val="0"/>
              <w:marTop w:val="0"/>
              <w:marBottom w:val="0"/>
              <w:divBdr>
                <w:top w:val="none" w:sz="0" w:space="0" w:color="auto"/>
                <w:left w:val="none" w:sz="0" w:space="0" w:color="auto"/>
                <w:bottom w:val="none" w:sz="0" w:space="0" w:color="auto"/>
                <w:right w:val="none" w:sz="0" w:space="0" w:color="auto"/>
              </w:divBdr>
            </w:div>
            <w:div w:id="916862509">
              <w:marLeft w:val="0"/>
              <w:marRight w:val="0"/>
              <w:marTop w:val="0"/>
              <w:marBottom w:val="0"/>
              <w:divBdr>
                <w:top w:val="none" w:sz="0" w:space="0" w:color="auto"/>
                <w:left w:val="none" w:sz="0" w:space="0" w:color="auto"/>
                <w:bottom w:val="none" w:sz="0" w:space="0" w:color="auto"/>
                <w:right w:val="none" w:sz="0" w:space="0" w:color="auto"/>
              </w:divBdr>
            </w:div>
            <w:div w:id="932782878">
              <w:marLeft w:val="0"/>
              <w:marRight w:val="0"/>
              <w:marTop w:val="0"/>
              <w:marBottom w:val="0"/>
              <w:divBdr>
                <w:top w:val="none" w:sz="0" w:space="0" w:color="auto"/>
                <w:left w:val="none" w:sz="0" w:space="0" w:color="auto"/>
                <w:bottom w:val="none" w:sz="0" w:space="0" w:color="auto"/>
                <w:right w:val="none" w:sz="0" w:space="0" w:color="auto"/>
              </w:divBdr>
            </w:div>
            <w:div w:id="961761883">
              <w:marLeft w:val="0"/>
              <w:marRight w:val="0"/>
              <w:marTop w:val="0"/>
              <w:marBottom w:val="0"/>
              <w:divBdr>
                <w:top w:val="none" w:sz="0" w:space="0" w:color="auto"/>
                <w:left w:val="none" w:sz="0" w:space="0" w:color="auto"/>
                <w:bottom w:val="none" w:sz="0" w:space="0" w:color="auto"/>
                <w:right w:val="none" w:sz="0" w:space="0" w:color="auto"/>
              </w:divBdr>
            </w:div>
            <w:div w:id="975140461">
              <w:marLeft w:val="0"/>
              <w:marRight w:val="0"/>
              <w:marTop w:val="0"/>
              <w:marBottom w:val="0"/>
              <w:divBdr>
                <w:top w:val="none" w:sz="0" w:space="0" w:color="auto"/>
                <w:left w:val="none" w:sz="0" w:space="0" w:color="auto"/>
                <w:bottom w:val="none" w:sz="0" w:space="0" w:color="auto"/>
                <w:right w:val="none" w:sz="0" w:space="0" w:color="auto"/>
              </w:divBdr>
            </w:div>
            <w:div w:id="983049683">
              <w:marLeft w:val="0"/>
              <w:marRight w:val="0"/>
              <w:marTop w:val="0"/>
              <w:marBottom w:val="0"/>
              <w:divBdr>
                <w:top w:val="none" w:sz="0" w:space="0" w:color="auto"/>
                <w:left w:val="none" w:sz="0" w:space="0" w:color="auto"/>
                <w:bottom w:val="none" w:sz="0" w:space="0" w:color="auto"/>
                <w:right w:val="none" w:sz="0" w:space="0" w:color="auto"/>
              </w:divBdr>
            </w:div>
            <w:div w:id="994914283">
              <w:marLeft w:val="0"/>
              <w:marRight w:val="0"/>
              <w:marTop w:val="0"/>
              <w:marBottom w:val="0"/>
              <w:divBdr>
                <w:top w:val="none" w:sz="0" w:space="0" w:color="auto"/>
                <w:left w:val="none" w:sz="0" w:space="0" w:color="auto"/>
                <w:bottom w:val="none" w:sz="0" w:space="0" w:color="auto"/>
                <w:right w:val="none" w:sz="0" w:space="0" w:color="auto"/>
              </w:divBdr>
            </w:div>
            <w:div w:id="1003052169">
              <w:marLeft w:val="0"/>
              <w:marRight w:val="0"/>
              <w:marTop w:val="0"/>
              <w:marBottom w:val="0"/>
              <w:divBdr>
                <w:top w:val="none" w:sz="0" w:space="0" w:color="auto"/>
                <w:left w:val="none" w:sz="0" w:space="0" w:color="auto"/>
                <w:bottom w:val="none" w:sz="0" w:space="0" w:color="auto"/>
                <w:right w:val="none" w:sz="0" w:space="0" w:color="auto"/>
              </w:divBdr>
            </w:div>
            <w:div w:id="1005322514">
              <w:marLeft w:val="0"/>
              <w:marRight w:val="0"/>
              <w:marTop w:val="0"/>
              <w:marBottom w:val="0"/>
              <w:divBdr>
                <w:top w:val="none" w:sz="0" w:space="0" w:color="auto"/>
                <w:left w:val="none" w:sz="0" w:space="0" w:color="auto"/>
                <w:bottom w:val="none" w:sz="0" w:space="0" w:color="auto"/>
                <w:right w:val="none" w:sz="0" w:space="0" w:color="auto"/>
              </w:divBdr>
            </w:div>
            <w:div w:id="1015300944">
              <w:marLeft w:val="0"/>
              <w:marRight w:val="0"/>
              <w:marTop w:val="0"/>
              <w:marBottom w:val="0"/>
              <w:divBdr>
                <w:top w:val="none" w:sz="0" w:space="0" w:color="auto"/>
                <w:left w:val="none" w:sz="0" w:space="0" w:color="auto"/>
                <w:bottom w:val="none" w:sz="0" w:space="0" w:color="auto"/>
                <w:right w:val="none" w:sz="0" w:space="0" w:color="auto"/>
              </w:divBdr>
            </w:div>
            <w:div w:id="1030570162">
              <w:marLeft w:val="0"/>
              <w:marRight w:val="0"/>
              <w:marTop w:val="0"/>
              <w:marBottom w:val="0"/>
              <w:divBdr>
                <w:top w:val="none" w:sz="0" w:space="0" w:color="auto"/>
                <w:left w:val="none" w:sz="0" w:space="0" w:color="auto"/>
                <w:bottom w:val="none" w:sz="0" w:space="0" w:color="auto"/>
                <w:right w:val="none" w:sz="0" w:space="0" w:color="auto"/>
              </w:divBdr>
            </w:div>
            <w:div w:id="1045105704">
              <w:marLeft w:val="0"/>
              <w:marRight w:val="0"/>
              <w:marTop w:val="0"/>
              <w:marBottom w:val="0"/>
              <w:divBdr>
                <w:top w:val="none" w:sz="0" w:space="0" w:color="auto"/>
                <w:left w:val="none" w:sz="0" w:space="0" w:color="auto"/>
                <w:bottom w:val="none" w:sz="0" w:space="0" w:color="auto"/>
                <w:right w:val="none" w:sz="0" w:space="0" w:color="auto"/>
              </w:divBdr>
            </w:div>
            <w:div w:id="1066104545">
              <w:marLeft w:val="0"/>
              <w:marRight w:val="0"/>
              <w:marTop w:val="0"/>
              <w:marBottom w:val="0"/>
              <w:divBdr>
                <w:top w:val="none" w:sz="0" w:space="0" w:color="auto"/>
                <w:left w:val="none" w:sz="0" w:space="0" w:color="auto"/>
                <w:bottom w:val="none" w:sz="0" w:space="0" w:color="auto"/>
                <w:right w:val="none" w:sz="0" w:space="0" w:color="auto"/>
              </w:divBdr>
            </w:div>
            <w:div w:id="1066805359">
              <w:marLeft w:val="0"/>
              <w:marRight w:val="0"/>
              <w:marTop w:val="0"/>
              <w:marBottom w:val="0"/>
              <w:divBdr>
                <w:top w:val="none" w:sz="0" w:space="0" w:color="auto"/>
                <w:left w:val="none" w:sz="0" w:space="0" w:color="auto"/>
                <w:bottom w:val="none" w:sz="0" w:space="0" w:color="auto"/>
                <w:right w:val="none" w:sz="0" w:space="0" w:color="auto"/>
              </w:divBdr>
            </w:div>
            <w:div w:id="1070426120">
              <w:marLeft w:val="0"/>
              <w:marRight w:val="0"/>
              <w:marTop w:val="0"/>
              <w:marBottom w:val="0"/>
              <w:divBdr>
                <w:top w:val="none" w:sz="0" w:space="0" w:color="auto"/>
                <w:left w:val="none" w:sz="0" w:space="0" w:color="auto"/>
                <w:bottom w:val="none" w:sz="0" w:space="0" w:color="auto"/>
                <w:right w:val="none" w:sz="0" w:space="0" w:color="auto"/>
              </w:divBdr>
            </w:div>
            <w:div w:id="1084915001">
              <w:marLeft w:val="0"/>
              <w:marRight w:val="0"/>
              <w:marTop w:val="0"/>
              <w:marBottom w:val="0"/>
              <w:divBdr>
                <w:top w:val="none" w:sz="0" w:space="0" w:color="auto"/>
                <w:left w:val="none" w:sz="0" w:space="0" w:color="auto"/>
                <w:bottom w:val="none" w:sz="0" w:space="0" w:color="auto"/>
                <w:right w:val="none" w:sz="0" w:space="0" w:color="auto"/>
              </w:divBdr>
            </w:div>
            <w:div w:id="1086657516">
              <w:marLeft w:val="0"/>
              <w:marRight w:val="0"/>
              <w:marTop w:val="0"/>
              <w:marBottom w:val="0"/>
              <w:divBdr>
                <w:top w:val="none" w:sz="0" w:space="0" w:color="auto"/>
                <w:left w:val="none" w:sz="0" w:space="0" w:color="auto"/>
                <w:bottom w:val="none" w:sz="0" w:space="0" w:color="auto"/>
                <w:right w:val="none" w:sz="0" w:space="0" w:color="auto"/>
              </w:divBdr>
            </w:div>
            <w:div w:id="1102457772">
              <w:marLeft w:val="0"/>
              <w:marRight w:val="0"/>
              <w:marTop w:val="0"/>
              <w:marBottom w:val="0"/>
              <w:divBdr>
                <w:top w:val="none" w:sz="0" w:space="0" w:color="auto"/>
                <w:left w:val="none" w:sz="0" w:space="0" w:color="auto"/>
                <w:bottom w:val="none" w:sz="0" w:space="0" w:color="auto"/>
                <w:right w:val="none" w:sz="0" w:space="0" w:color="auto"/>
              </w:divBdr>
            </w:div>
            <w:div w:id="1151559178">
              <w:marLeft w:val="0"/>
              <w:marRight w:val="0"/>
              <w:marTop w:val="0"/>
              <w:marBottom w:val="0"/>
              <w:divBdr>
                <w:top w:val="none" w:sz="0" w:space="0" w:color="auto"/>
                <w:left w:val="none" w:sz="0" w:space="0" w:color="auto"/>
                <w:bottom w:val="none" w:sz="0" w:space="0" w:color="auto"/>
                <w:right w:val="none" w:sz="0" w:space="0" w:color="auto"/>
              </w:divBdr>
            </w:div>
            <w:div w:id="1179154058">
              <w:marLeft w:val="0"/>
              <w:marRight w:val="0"/>
              <w:marTop w:val="0"/>
              <w:marBottom w:val="0"/>
              <w:divBdr>
                <w:top w:val="none" w:sz="0" w:space="0" w:color="auto"/>
                <w:left w:val="none" w:sz="0" w:space="0" w:color="auto"/>
                <w:bottom w:val="none" w:sz="0" w:space="0" w:color="auto"/>
                <w:right w:val="none" w:sz="0" w:space="0" w:color="auto"/>
              </w:divBdr>
            </w:div>
            <w:div w:id="1180657225">
              <w:marLeft w:val="0"/>
              <w:marRight w:val="0"/>
              <w:marTop w:val="0"/>
              <w:marBottom w:val="0"/>
              <w:divBdr>
                <w:top w:val="none" w:sz="0" w:space="0" w:color="auto"/>
                <w:left w:val="none" w:sz="0" w:space="0" w:color="auto"/>
                <w:bottom w:val="none" w:sz="0" w:space="0" w:color="auto"/>
                <w:right w:val="none" w:sz="0" w:space="0" w:color="auto"/>
              </w:divBdr>
            </w:div>
            <w:div w:id="1182360568">
              <w:marLeft w:val="0"/>
              <w:marRight w:val="0"/>
              <w:marTop w:val="0"/>
              <w:marBottom w:val="0"/>
              <w:divBdr>
                <w:top w:val="none" w:sz="0" w:space="0" w:color="auto"/>
                <w:left w:val="none" w:sz="0" w:space="0" w:color="auto"/>
                <w:bottom w:val="none" w:sz="0" w:space="0" w:color="auto"/>
                <w:right w:val="none" w:sz="0" w:space="0" w:color="auto"/>
              </w:divBdr>
            </w:div>
            <w:div w:id="1189904128">
              <w:marLeft w:val="0"/>
              <w:marRight w:val="0"/>
              <w:marTop w:val="0"/>
              <w:marBottom w:val="0"/>
              <w:divBdr>
                <w:top w:val="none" w:sz="0" w:space="0" w:color="auto"/>
                <w:left w:val="none" w:sz="0" w:space="0" w:color="auto"/>
                <w:bottom w:val="none" w:sz="0" w:space="0" w:color="auto"/>
                <w:right w:val="none" w:sz="0" w:space="0" w:color="auto"/>
              </w:divBdr>
            </w:div>
            <w:div w:id="1261568446">
              <w:marLeft w:val="0"/>
              <w:marRight w:val="0"/>
              <w:marTop w:val="0"/>
              <w:marBottom w:val="0"/>
              <w:divBdr>
                <w:top w:val="none" w:sz="0" w:space="0" w:color="auto"/>
                <w:left w:val="none" w:sz="0" w:space="0" w:color="auto"/>
                <w:bottom w:val="none" w:sz="0" w:space="0" w:color="auto"/>
                <w:right w:val="none" w:sz="0" w:space="0" w:color="auto"/>
              </w:divBdr>
            </w:div>
            <w:div w:id="1266958308">
              <w:marLeft w:val="0"/>
              <w:marRight w:val="0"/>
              <w:marTop w:val="0"/>
              <w:marBottom w:val="0"/>
              <w:divBdr>
                <w:top w:val="none" w:sz="0" w:space="0" w:color="auto"/>
                <w:left w:val="none" w:sz="0" w:space="0" w:color="auto"/>
                <w:bottom w:val="none" w:sz="0" w:space="0" w:color="auto"/>
                <w:right w:val="none" w:sz="0" w:space="0" w:color="auto"/>
              </w:divBdr>
            </w:div>
            <w:div w:id="1281916499">
              <w:marLeft w:val="0"/>
              <w:marRight w:val="0"/>
              <w:marTop w:val="0"/>
              <w:marBottom w:val="0"/>
              <w:divBdr>
                <w:top w:val="none" w:sz="0" w:space="0" w:color="auto"/>
                <w:left w:val="none" w:sz="0" w:space="0" w:color="auto"/>
                <w:bottom w:val="none" w:sz="0" w:space="0" w:color="auto"/>
                <w:right w:val="none" w:sz="0" w:space="0" w:color="auto"/>
              </w:divBdr>
            </w:div>
            <w:div w:id="1314721154">
              <w:marLeft w:val="0"/>
              <w:marRight w:val="0"/>
              <w:marTop w:val="0"/>
              <w:marBottom w:val="0"/>
              <w:divBdr>
                <w:top w:val="none" w:sz="0" w:space="0" w:color="auto"/>
                <w:left w:val="none" w:sz="0" w:space="0" w:color="auto"/>
                <w:bottom w:val="none" w:sz="0" w:space="0" w:color="auto"/>
                <w:right w:val="none" w:sz="0" w:space="0" w:color="auto"/>
              </w:divBdr>
            </w:div>
            <w:div w:id="1317491564">
              <w:marLeft w:val="0"/>
              <w:marRight w:val="0"/>
              <w:marTop w:val="0"/>
              <w:marBottom w:val="0"/>
              <w:divBdr>
                <w:top w:val="none" w:sz="0" w:space="0" w:color="auto"/>
                <w:left w:val="none" w:sz="0" w:space="0" w:color="auto"/>
                <w:bottom w:val="none" w:sz="0" w:space="0" w:color="auto"/>
                <w:right w:val="none" w:sz="0" w:space="0" w:color="auto"/>
              </w:divBdr>
            </w:div>
            <w:div w:id="1320888927">
              <w:marLeft w:val="0"/>
              <w:marRight w:val="0"/>
              <w:marTop w:val="0"/>
              <w:marBottom w:val="0"/>
              <w:divBdr>
                <w:top w:val="none" w:sz="0" w:space="0" w:color="auto"/>
                <w:left w:val="none" w:sz="0" w:space="0" w:color="auto"/>
                <w:bottom w:val="none" w:sz="0" w:space="0" w:color="auto"/>
                <w:right w:val="none" w:sz="0" w:space="0" w:color="auto"/>
              </w:divBdr>
            </w:div>
            <w:div w:id="1333096648">
              <w:marLeft w:val="0"/>
              <w:marRight w:val="0"/>
              <w:marTop w:val="0"/>
              <w:marBottom w:val="0"/>
              <w:divBdr>
                <w:top w:val="none" w:sz="0" w:space="0" w:color="auto"/>
                <w:left w:val="none" w:sz="0" w:space="0" w:color="auto"/>
                <w:bottom w:val="none" w:sz="0" w:space="0" w:color="auto"/>
                <w:right w:val="none" w:sz="0" w:space="0" w:color="auto"/>
              </w:divBdr>
            </w:div>
            <w:div w:id="1340352036">
              <w:marLeft w:val="0"/>
              <w:marRight w:val="0"/>
              <w:marTop w:val="0"/>
              <w:marBottom w:val="0"/>
              <w:divBdr>
                <w:top w:val="none" w:sz="0" w:space="0" w:color="auto"/>
                <w:left w:val="none" w:sz="0" w:space="0" w:color="auto"/>
                <w:bottom w:val="none" w:sz="0" w:space="0" w:color="auto"/>
                <w:right w:val="none" w:sz="0" w:space="0" w:color="auto"/>
              </w:divBdr>
            </w:div>
            <w:div w:id="1430547010">
              <w:marLeft w:val="0"/>
              <w:marRight w:val="0"/>
              <w:marTop w:val="0"/>
              <w:marBottom w:val="0"/>
              <w:divBdr>
                <w:top w:val="none" w:sz="0" w:space="0" w:color="auto"/>
                <w:left w:val="none" w:sz="0" w:space="0" w:color="auto"/>
                <w:bottom w:val="none" w:sz="0" w:space="0" w:color="auto"/>
                <w:right w:val="none" w:sz="0" w:space="0" w:color="auto"/>
              </w:divBdr>
            </w:div>
            <w:div w:id="1442534222">
              <w:marLeft w:val="0"/>
              <w:marRight w:val="0"/>
              <w:marTop w:val="0"/>
              <w:marBottom w:val="0"/>
              <w:divBdr>
                <w:top w:val="none" w:sz="0" w:space="0" w:color="auto"/>
                <w:left w:val="none" w:sz="0" w:space="0" w:color="auto"/>
                <w:bottom w:val="none" w:sz="0" w:space="0" w:color="auto"/>
                <w:right w:val="none" w:sz="0" w:space="0" w:color="auto"/>
              </w:divBdr>
            </w:div>
            <w:div w:id="1457336989">
              <w:marLeft w:val="0"/>
              <w:marRight w:val="0"/>
              <w:marTop w:val="0"/>
              <w:marBottom w:val="0"/>
              <w:divBdr>
                <w:top w:val="none" w:sz="0" w:space="0" w:color="auto"/>
                <w:left w:val="none" w:sz="0" w:space="0" w:color="auto"/>
                <w:bottom w:val="none" w:sz="0" w:space="0" w:color="auto"/>
                <w:right w:val="none" w:sz="0" w:space="0" w:color="auto"/>
              </w:divBdr>
            </w:div>
            <w:div w:id="1457680677">
              <w:marLeft w:val="0"/>
              <w:marRight w:val="0"/>
              <w:marTop w:val="0"/>
              <w:marBottom w:val="0"/>
              <w:divBdr>
                <w:top w:val="none" w:sz="0" w:space="0" w:color="auto"/>
                <w:left w:val="none" w:sz="0" w:space="0" w:color="auto"/>
                <w:bottom w:val="none" w:sz="0" w:space="0" w:color="auto"/>
                <w:right w:val="none" w:sz="0" w:space="0" w:color="auto"/>
              </w:divBdr>
            </w:div>
            <w:div w:id="1465389072">
              <w:marLeft w:val="0"/>
              <w:marRight w:val="0"/>
              <w:marTop w:val="0"/>
              <w:marBottom w:val="0"/>
              <w:divBdr>
                <w:top w:val="none" w:sz="0" w:space="0" w:color="auto"/>
                <w:left w:val="none" w:sz="0" w:space="0" w:color="auto"/>
                <w:bottom w:val="none" w:sz="0" w:space="0" w:color="auto"/>
                <w:right w:val="none" w:sz="0" w:space="0" w:color="auto"/>
              </w:divBdr>
            </w:div>
            <w:div w:id="1468474436">
              <w:marLeft w:val="0"/>
              <w:marRight w:val="0"/>
              <w:marTop w:val="0"/>
              <w:marBottom w:val="0"/>
              <w:divBdr>
                <w:top w:val="none" w:sz="0" w:space="0" w:color="auto"/>
                <w:left w:val="none" w:sz="0" w:space="0" w:color="auto"/>
                <w:bottom w:val="none" w:sz="0" w:space="0" w:color="auto"/>
                <w:right w:val="none" w:sz="0" w:space="0" w:color="auto"/>
              </w:divBdr>
            </w:div>
            <w:div w:id="1476945787">
              <w:marLeft w:val="0"/>
              <w:marRight w:val="0"/>
              <w:marTop w:val="0"/>
              <w:marBottom w:val="0"/>
              <w:divBdr>
                <w:top w:val="none" w:sz="0" w:space="0" w:color="auto"/>
                <w:left w:val="none" w:sz="0" w:space="0" w:color="auto"/>
                <w:bottom w:val="none" w:sz="0" w:space="0" w:color="auto"/>
                <w:right w:val="none" w:sz="0" w:space="0" w:color="auto"/>
              </w:divBdr>
            </w:div>
            <w:div w:id="1480531888">
              <w:marLeft w:val="0"/>
              <w:marRight w:val="0"/>
              <w:marTop w:val="0"/>
              <w:marBottom w:val="0"/>
              <w:divBdr>
                <w:top w:val="none" w:sz="0" w:space="0" w:color="auto"/>
                <w:left w:val="none" w:sz="0" w:space="0" w:color="auto"/>
                <w:bottom w:val="none" w:sz="0" w:space="0" w:color="auto"/>
                <w:right w:val="none" w:sz="0" w:space="0" w:color="auto"/>
              </w:divBdr>
            </w:div>
            <w:div w:id="1499928022">
              <w:marLeft w:val="0"/>
              <w:marRight w:val="0"/>
              <w:marTop w:val="0"/>
              <w:marBottom w:val="0"/>
              <w:divBdr>
                <w:top w:val="none" w:sz="0" w:space="0" w:color="auto"/>
                <w:left w:val="none" w:sz="0" w:space="0" w:color="auto"/>
                <w:bottom w:val="none" w:sz="0" w:space="0" w:color="auto"/>
                <w:right w:val="none" w:sz="0" w:space="0" w:color="auto"/>
              </w:divBdr>
            </w:div>
            <w:div w:id="1503085196">
              <w:marLeft w:val="0"/>
              <w:marRight w:val="0"/>
              <w:marTop w:val="0"/>
              <w:marBottom w:val="0"/>
              <w:divBdr>
                <w:top w:val="none" w:sz="0" w:space="0" w:color="auto"/>
                <w:left w:val="none" w:sz="0" w:space="0" w:color="auto"/>
                <w:bottom w:val="none" w:sz="0" w:space="0" w:color="auto"/>
                <w:right w:val="none" w:sz="0" w:space="0" w:color="auto"/>
              </w:divBdr>
            </w:div>
            <w:div w:id="1514493908">
              <w:marLeft w:val="0"/>
              <w:marRight w:val="0"/>
              <w:marTop w:val="0"/>
              <w:marBottom w:val="0"/>
              <w:divBdr>
                <w:top w:val="none" w:sz="0" w:space="0" w:color="auto"/>
                <w:left w:val="none" w:sz="0" w:space="0" w:color="auto"/>
                <w:bottom w:val="none" w:sz="0" w:space="0" w:color="auto"/>
                <w:right w:val="none" w:sz="0" w:space="0" w:color="auto"/>
              </w:divBdr>
            </w:div>
            <w:div w:id="1527282895">
              <w:marLeft w:val="0"/>
              <w:marRight w:val="0"/>
              <w:marTop w:val="0"/>
              <w:marBottom w:val="0"/>
              <w:divBdr>
                <w:top w:val="none" w:sz="0" w:space="0" w:color="auto"/>
                <w:left w:val="none" w:sz="0" w:space="0" w:color="auto"/>
                <w:bottom w:val="none" w:sz="0" w:space="0" w:color="auto"/>
                <w:right w:val="none" w:sz="0" w:space="0" w:color="auto"/>
              </w:divBdr>
            </w:div>
            <w:div w:id="1533568243">
              <w:marLeft w:val="0"/>
              <w:marRight w:val="0"/>
              <w:marTop w:val="0"/>
              <w:marBottom w:val="0"/>
              <w:divBdr>
                <w:top w:val="none" w:sz="0" w:space="0" w:color="auto"/>
                <w:left w:val="none" w:sz="0" w:space="0" w:color="auto"/>
                <w:bottom w:val="none" w:sz="0" w:space="0" w:color="auto"/>
                <w:right w:val="none" w:sz="0" w:space="0" w:color="auto"/>
              </w:divBdr>
            </w:div>
            <w:div w:id="1563055654">
              <w:marLeft w:val="0"/>
              <w:marRight w:val="0"/>
              <w:marTop w:val="0"/>
              <w:marBottom w:val="0"/>
              <w:divBdr>
                <w:top w:val="none" w:sz="0" w:space="0" w:color="auto"/>
                <w:left w:val="none" w:sz="0" w:space="0" w:color="auto"/>
                <w:bottom w:val="none" w:sz="0" w:space="0" w:color="auto"/>
                <w:right w:val="none" w:sz="0" w:space="0" w:color="auto"/>
              </w:divBdr>
            </w:div>
            <w:div w:id="1576739761">
              <w:marLeft w:val="0"/>
              <w:marRight w:val="0"/>
              <w:marTop w:val="0"/>
              <w:marBottom w:val="0"/>
              <w:divBdr>
                <w:top w:val="none" w:sz="0" w:space="0" w:color="auto"/>
                <w:left w:val="none" w:sz="0" w:space="0" w:color="auto"/>
                <w:bottom w:val="none" w:sz="0" w:space="0" w:color="auto"/>
                <w:right w:val="none" w:sz="0" w:space="0" w:color="auto"/>
              </w:divBdr>
            </w:div>
            <w:div w:id="1609894601">
              <w:marLeft w:val="0"/>
              <w:marRight w:val="0"/>
              <w:marTop w:val="0"/>
              <w:marBottom w:val="0"/>
              <w:divBdr>
                <w:top w:val="none" w:sz="0" w:space="0" w:color="auto"/>
                <w:left w:val="none" w:sz="0" w:space="0" w:color="auto"/>
                <w:bottom w:val="none" w:sz="0" w:space="0" w:color="auto"/>
                <w:right w:val="none" w:sz="0" w:space="0" w:color="auto"/>
              </w:divBdr>
            </w:div>
            <w:div w:id="1615988746">
              <w:marLeft w:val="0"/>
              <w:marRight w:val="0"/>
              <w:marTop w:val="0"/>
              <w:marBottom w:val="0"/>
              <w:divBdr>
                <w:top w:val="none" w:sz="0" w:space="0" w:color="auto"/>
                <w:left w:val="none" w:sz="0" w:space="0" w:color="auto"/>
                <w:bottom w:val="none" w:sz="0" w:space="0" w:color="auto"/>
                <w:right w:val="none" w:sz="0" w:space="0" w:color="auto"/>
              </w:divBdr>
            </w:div>
            <w:div w:id="1616055422">
              <w:marLeft w:val="0"/>
              <w:marRight w:val="0"/>
              <w:marTop w:val="0"/>
              <w:marBottom w:val="0"/>
              <w:divBdr>
                <w:top w:val="none" w:sz="0" w:space="0" w:color="auto"/>
                <w:left w:val="none" w:sz="0" w:space="0" w:color="auto"/>
                <w:bottom w:val="none" w:sz="0" w:space="0" w:color="auto"/>
                <w:right w:val="none" w:sz="0" w:space="0" w:color="auto"/>
              </w:divBdr>
            </w:div>
            <w:div w:id="1623152008">
              <w:marLeft w:val="0"/>
              <w:marRight w:val="0"/>
              <w:marTop w:val="0"/>
              <w:marBottom w:val="0"/>
              <w:divBdr>
                <w:top w:val="none" w:sz="0" w:space="0" w:color="auto"/>
                <w:left w:val="none" w:sz="0" w:space="0" w:color="auto"/>
                <w:bottom w:val="none" w:sz="0" w:space="0" w:color="auto"/>
                <w:right w:val="none" w:sz="0" w:space="0" w:color="auto"/>
              </w:divBdr>
            </w:div>
            <w:div w:id="1650548368">
              <w:marLeft w:val="0"/>
              <w:marRight w:val="0"/>
              <w:marTop w:val="0"/>
              <w:marBottom w:val="0"/>
              <w:divBdr>
                <w:top w:val="none" w:sz="0" w:space="0" w:color="auto"/>
                <w:left w:val="none" w:sz="0" w:space="0" w:color="auto"/>
                <w:bottom w:val="none" w:sz="0" w:space="0" w:color="auto"/>
                <w:right w:val="none" w:sz="0" w:space="0" w:color="auto"/>
              </w:divBdr>
            </w:div>
            <w:div w:id="1664821846">
              <w:marLeft w:val="0"/>
              <w:marRight w:val="0"/>
              <w:marTop w:val="0"/>
              <w:marBottom w:val="0"/>
              <w:divBdr>
                <w:top w:val="none" w:sz="0" w:space="0" w:color="auto"/>
                <w:left w:val="none" w:sz="0" w:space="0" w:color="auto"/>
                <w:bottom w:val="none" w:sz="0" w:space="0" w:color="auto"/>
                <w:right w:val="none" w:sz="0" w:space="0" w:color="auto"/>
              </w:divBdr>
            </w:div>
            <w:div w:id="1702393412">
              <w:marLeft w:val="0"/>
              <w:marRight w:val="0"/>
              <w:marTop w:val="0"/>
              <w:marBottom w:val="0"/>
              <w:divBdr>
                <w:top w:val="none" w:sz="0" w:space="0" w:color="auto"/>
                <w:left w:val="none" w:sz="0" w:space="0" w:color="auto"/>
                <w:bottom w:val="none" w:sz="0" w:space="0" w:color="auto"/>
                <w:right w:val="none" w:sz="0" w:space="0" w:color="auto"/>
              </w:divBdr>
            </w:div>
            <w:div w:id="1713580570">
              <w:marLeft w:val="0"/>
              <w:marRight w:val="0"/>
              <w:marTop w:val="0"/>
              <w:marBottom w:val="0"/>
              <w:divBdr>
                <w:top w:val="none" w:sz="0" w:space="0" w:color="auto"/>
                <w:left w:val="none" w:sz="0" w:space="0" w:color="auto"/>
                <w:bottom w:val="none" w:sz="0" w:space="0" w:color="auto"/>
                <w:right w:val="none" w:sz="0" w:space="0" w:color="auto"/>
              </w:divBdr>
            </w:div>
            <w:div w:id="1716345544">
              <w:marLeft w:val="0"/>
              <w:marRight w:val="0"/>
              <w:marTop w:val="0"/>
              <w:marBottom w:val="0"/>
              <w:divBdr>
                <w:top w:val="none" w:sz="0" w:space="0" w:color="auto"/>
                <w:left w:val="none" w:sz="0" w:space="0" w:color="auto"/>
                <w:bottom w:val="none" w:sz="0" w:space="0" w:color="auto"/>
                <w:right w:val="none" w:sz="0" w:space="0" w:color="auto"/>
              </w:divBdr>
            </w:div>
            <w:div w:id="1735007429">
              <w:marLeft w:val="0"/>
              <w:marRight w:val="0"/>
              <w:marTop w:val="0"/>
              <w:marBottom w:val="0"/>
              <w:divBdr>
                <w:top w:val="none" w:sz="0" w:space="0" w:color="auto"/>
                <w:left w:val="none" w:sz="0" w:space="0" w:color="auto"/>
                <w:bottom w:val="none" w:sz="0" w:space="0" w:color="auto"/>
                <w:right w:val="none" w:sz="0" w:space="0" w:color="auto"/>
              </w:divBdr>
            </w:div>
            <w:div w:id="1790390504">
              <w:marLeft w:val="0"/>
              <w:marRight w:val="0"/>
              <w:marTop w:val="0"/>
              <w:marBottom w:val="0"/>
              <w:divBdr>
                <w:top w:val="none" w:sz="0" w:space="0" w:color="auto"/>
                <w:left w:val="none" w:sz="0" w:space="0" w:color="auto"/>
                <w:bottom w:val="none" w:sz="0" w:space="0" w:color="auto"/>
                <w:right w:val="none" w:sz="0" w:space="0" w:color="auto"/>
              </w:divBdr>
            </w:div>
            <w:div w:id="1801455759">
              <w:marLeft w:val="0"/>
              <w:marRight w:val="0"/>
              <w:marTop w:val="0"/>
              <w:marBottom w:val="0"/>
              <w:divBdr>
                <w:top w:val="none" w:sz="0" w:space="0" w:color="auto"/>
                <w:left w:val="none" w:sz="0" w:space="0" w:color="auto"/>
                <w:bottom w:val="none" w:sz="0" w:space="0" w:color="auto"/>
                <w:right w:val="none" w:sz="0" w:space="0" w:color="auto"/>
              </w:divBdr>
            </w:div>
            <w:div w:id="1801803690">
              <w:marLeft w:val="0"/>
              <w:marRight w:val="0"/>
              <w:marTop w:val="0"/>
              <w:marBottom w:val="0"/>
              <w:divBdr>
                <w:top w:val="none" w:sz="0" w:space="0" w:color="auto"/>
                <w:left w:val="none" w:sz="0" w:space="0" w:color="auto"/>
                <w:bottom w:val="none" w:sz="0" w:space="0" w:color="auto"/>
                <w:right w:val="none" w:sz="0" w:space="0" w:color="auto"/>
              </w:divBdr>
            </w:div>
            <w:div w:id="1832990570">
              <w:marLeft w:val="0"/>
              <w:marRight w:val="0"/>
              <w:marTop w:val="0"/>
              <w:marBottom w:val="0"/>
              <w:divBdr>
                <w:top w:val="none" w:sz="0" w:space="0" w:color="auto"/>
                <w:left w:val="none" w:sz="0" w:space="0" w:color="auto"/>
                <w:bottom w:val="none" w:sz="0" w:space="0" w:color="auto"/>
                <w:right w:val="none" w:sz="0" w:space="0" w:color="auto"/>
              </w:divBdr>
            </w:div>
            <w:div w:id="1841892803">
              <w:marLeft w:val="0"/>
              <w:marRight w:val="0"/>
              <w:marTop w:val="0"/>
              <w:marBottom w:val="0"/>
              <w:divBdr>
                <w:top w:val="none" w:sz="0" w:space="0" w:color="auto"/>
                <w:left w:val="none" w:sz="0" w:space="0" w:color="auto"/>
                <w:bottom w:val="none" w:sz="0" w:space="0" w:color="auto"/>
                <w:right w:val="none" w:sz="0" w:space="0" w:color="auto"/>
              </w:divBdr>
            </w:div>
            <w:div w:id="1860509995">
              <w:marLeft w:val="0"/>
              <w:marRight w:val="0"/>
              <w:marTop w:val="0"/>
              <w:marBottom w:val="0"/>
              <w:divBdr>
                <w:top w:val="none" w:sz="0" w:space="0" w:color="auto"/>
                <w:left w:val="none" w:sz="0" w:space="0" w:color="auto"/>
                <w:bottom w:val="none" w:sz="0" w:space="0" w:color="auto"/>
                <w:right w:val="none" w:sz="0" w:space="0" w:color="auto"/>
              </w:divBdr>
            </w:div>
            <w:div w:id="1882208659">
              <w:marLeft w:val="0"/>
              <w:marRight w:val="0"/>
              <w:marTop w:val="0"/>
              <w:marBottom w:val="0"/>
              <w:divBdr>
                <w:top w:val="none" w:sz="0" w:space="0" w:color="auto"/>
                <w:left w:val="none" w:sz="0" w:space="0" w:color="auto"/>
                <w:bottom w:val="none" w:sz="0" w:space="0" w:color="auto"/>
                <w:right w:val="none" w:sz="0" w:space="0" w:color="auto"/>
              </w:divBdr>
            </w:div>
            <w:div w:id="1919828787">
              <w:marLeft w:val="0"/>
              <w:marRight w:val="0"/>
              <w:marTop w:val="0"/>
              <w:marBottom w:val="0"/>
              <w:divBdr>
                <w:top w:val="none" w:sz="0" w:space="0" w:color="auto"/>
                <w:left w:val="none" w:sz="0" w:space="0" w:color="auto"/>
                <w:bottom w:val="none" w:sz="0" w:space="0" w:color="auto"/>
                <w:right w:val="none" w:sz="0" w:space="0" w:color="auto"/>
              </w:divBdr>
            </w:div>
            <w:div w:id="1920483986">
              <w:marLeft w:val="0"/>
              <w:marRight w:val="0"/>
              <w:marTop w:val="0"/>
              <w:marBottom w:val="0"/>
              <w:divBdr>
                <w:top w:val="none" w:sz="0" w:space="0" w:color="auto"/>
                <w:left w:val="none" w:sz="0" w:space="0" w:color="auto"/>
                <w:bottom w:val="none" w:sz="0" w:space="0" w:color="auto"/>
                <w:right w:val="none" w:sz="0" w:space="0" w:color="auto"/>
              </w:divBdr>
            </w:div>
            <w:div w:id="1941524655">
              <w:marLeft w:val="0"/>
              <w:marRight w:val="0"/>
              <w:marTop w:val="0"/>
              <w:marBottom w:val="0"/>
              <w:divBdr>
                <w:top w:val="none" w:sz="0" w:space="0" w:color="auto"/>
                <w:left w:val="none" w:sz="0" w:space="0" w:color="auto"/>
                <w:bottom w:val="none" w:sz="0" w:space="0" w:color="auto"/>
                <w:right w:val="none" w:sz="0" w:space="0" w:color="auto"/>
              </w:divBdr>
            </w:div>
            <w:div w:id="1961184705">
              <w:marLeft w:val="0"/>
              <w:marRight w:val="0"/>
              <w:marTop w:val="0"/>
              <w:marBottom w:val="0"/>
              <w:divBdr>
                <w:top w:val="none" w:sz="0" w:space="0" w:color="auto"/>
                <w:left w:val="none" w:sz="0" w:space="0" w:color="auto"/>
                <w:bottom w:val="none" w:sz="0" w:space="0" w:color="auto"/>
                <w:right w:val="none" w:sz="0" w:space="0" w:color="auto"/>
              </w:divBdr>
            </w:div>
            <w:div w:id="1979606813">
              <w:marLeft w:val="0"/>
              <w:marRight w:val="0"/>
              <w:marTop w:val="0"/>
              <w:marBottom w:val="0"/>
              <w:divBdr>
                <w:top w:val="none" w:sz="0" w:space="0" w:color="auto"/>
                <w:left w:val="none" w:sz="0" w:space="0" w:color="auto"/>
                <w:bottom w:val="none" w:sz="0" w:space="0" w:color="auto"/>
                <w:right w:val="none" w:sz="0" w:space="0" w:color="auto"/>
              </w:divBdr>
            </w:div>
            <w:div w:id="1989673676">
              <w:marLeft w:val="0"/>
              <w:marRight w:val="0"/>
              <w:marTop w:val="0"/>
              <w:marBottom w:val="0"/>
              <w:divBdr>
                <w:top w:val="none" w:sz="0" w:space="0" w:color="auto"/>
                <w:left w:val="none" w:sz="0" w:space="0" w:color="auto"/>
                <w:bottom w:val="none" w:sz="0" w:space="0" w:color="auto"/>
                <w:right w:val="none" w:sz="0" w:space="0" w:color="auto"/>
              </w:divBdr>
            </w:div>
            <w:div w:id="2011329799">
              <w:marLeft w:val="0"/>
              <w:marRight w:val="0"/>
              <w:marTop w:val="0"/>
              <w:marBottom w:val="0"/>
              <w:divBdr>
                <w:top w:val="none" w:sz="0" w:space="0" w:color="auto"/>
                <w:left w:val="none" w:sz="0" w:space="0" w:color="auto"/>
                <w:bottom w:val="none" w:sz="0" w:space="0" w:color="auto"/>
                <w:right w:val="none" w:sz="0" w:space="0" w:color="auto"/>
              </w:divBdr>
            </w:div>
            <w:div w:id="2028091203">
              <w:marLeft w:val="0"/>
              <w:marRight w:val="0"/>
              <w:marTop w:val="0"/>
              <w:marBottom w:val="0"/>
              <w:divBdr>
                <w:top w:val="none" w:sz="0" w:space="0" w:color="auto"/>
                <w:left w:val="none" w:sz="0" w:space="0" w:color="auto"/>
                <w:bottom w:val="none" w:sz="0" w:space="0" w:color="auto"/>
                <w:right w:val="none" w:sz="0" w:space="0" w:color="auto"/>
              </w:divBdr>
            </w:div>
            <w:div w:id="2066102407">
              <w:marLeft w:val="0"/>
              <w:marRight w:val="0"/>
              <w:marTop w:val="0"/>
              <w:marBottom w:val="0"/>
              <w:divBdr>
                <w:top w:val="none" w:sz="0" w:space="0" w:color="auto"/>
                <w:left w:val="none" w:sz="0" w:space="0" w:color="auto"/>
                <w:bottom w:val="none" w:sz="0" w:space="0" w:color="auto"/>
                <w:right w:val="none" w:sz="0" w:space="0" w:color="auto"/>
              </w:divBdr>
            </w:div>
            <w:div w:id="2071927138">
              <w:marLeft w:val="0"/>
              <w:marRight w:val="0"/>
              <w:marTop w:val="0"/>
              <w:marBottom w:val="0"/>
              <w:divBdr>
                <w:top w:val="none" w:sz="0" w:space="0" w:color="auto"/>
                <w:left w:val="none" w:sz="0" w:space="0" w:color="auto"/>
                <w:bottom w:val="none" w:sz="0" w:space="0" w:color="auto"/>
                <w:right w:val="none" w:sz="0" w:space="0" w:color="auto"/>
              </w:divBdr>
            </w:div>
            <w:div w:id="2087413782">
              <w:marLeft w:val="0"/>
              <w:marRight w:val="0"/>
              <w:marTop w:val="0"/>
              <w:marBottom w:val="0"/>
              <w:divBdr>
                <w:top w:val="none" w:sz="0" w:space="0" w:color="auto"/>
                <w:left w:val="none" w:sz="0" w:space="0" w:color="auto"/>
                <w:bottom w:val="none" w:sz="0" w:space="0" w:color="auto"/>
                <w:right w:val="none" w:sz="0" w:space="0" w:color="auto"/>
              </w:divBdr>
            </w:div>
            <w:div w:id="2091653975">
              <w:marLeft w:val="0"/>
              <w:marRight w:val="0"/>
              <w:marTop w:val="0"/>
              <w:marBottom w:val="0"/>
              <w:divBdr>
                <w:top w:val="none" w:sz="0" w:space="0" w:color="auto"/>
                <w:left w:val="none" w:sz="0" w:space="0" w:color="auto"/>
                <w:bottom w:val="none" w:sz="0" w:space="0" w:color="auto"/>
                <w:right w:val="none" w:sz="0" w:space="0" w:color="auto"/>
              </w:divBdr>
            </w:div>
            <w:div w:id="2117208592">
              <w:marLeft w:val="0"/>
              <w:marRight w:val="0"/>
              <w:marTop w:val="0"/>
              <w:marBottom w:val="0"/>
              <w:divBdr>
                <w:top w:val="none" w:sz="0" w:space="0" w:color="auto"/>
                <w:left w:val="none" w:sz="0" w:space="0" w:color="auto"/>
                <w:bottom w:val="none" w:sz="0" w:space="0" w:color="auto"/>
                <w:right w:val="none" w:sz="0" w:space="0" w:color="auto"/>
              </w:divBdr>
            </w:div>
            <w:div w:id="2128962986">
              <w:marLeft w:val="0"/>
              <w:marRight w:val="0"/>
              <w:marTop w:val="0"/>
              <w:marBottom w:val="0"/>
              <w:divBdr>
                <w:top w:val="none" w:sz="0" w:space="0" w:color="auto"/>
                <w:left w:val="none" w:sz="0" w:space="0" w:color="auto"/>
                <w:bottom w:val="none" w:sz="0" w:space="0" w:color="auto"/>
                <w:right w:val="none" w:sz="0" w:space="0" w:color="auto"/>
              </w:divBdr>
            </w:div>
            <w:div w:id="2129934035">
              <w:marLeft w:val="0"/>
              <w:marRight w:val="0"/>
              <w:marTop w:val="0"/>
              <w:marBottom w:val="0"/>
              <w:divBdr>
                <w:top w:val="none" w:sz="0" w:space="0" w:color="auto"/>
                <w:left w:val="none" w:sz="0" w:space="0" w:color="auto"/>
                <w:bottom w:val="none" w:sz="0" w:space="0" w:color="auto"/>
                <w:right w:val="none" w:sz="0" w:space="0" w:color="auto"/>
              </w:divBdr>
            </w:div>
            <w:div w:id="2130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444">
      <w:bodyDiv w:val="1"/>
      <w:marLeft w:val="0"/>
      <w:marRight w:val="0"/>
      <w:marTop w:val="0"/>
      <w:marBottom w:val="0"/>
      <w:divBdr>
        <w:top w:val="none" w:sz="0" w:space="0" w:color="auto"/>
        <w:left w:val="none" w:sz="0" w:space="0" w:color="auto"/>
        <w:bottom w:val="none" w:sz="0" w:space="0" w:color="auto"/>
        <w:right w:val="none" w:sz="0" w:space="0" w:color="auto"/>
      </w:divBdr>
      <w:divsChild>
        <w:div w:id="1600915180">
          <w:marLeft w:val="0"/>
          <w:marRight w:val="0"/>
          <w:marTop w:val="0"/>
          <w:marBottom w:val="0"/>
          <w:divBdr>
            <w:top w:val="none" w:sz="0" w:space="0" w:color="auto"/>
            <w:left w:val="none" w:sz="0" w:space="0" w:color="auto"/>
            <w:bottom w:val="none" w:sz="0" w:space="0" w:color="auto"/>
            <w:right w:val="none" w:sz="0" w:space="0" w:color="auto"/>
          </w:divBdr>
          <w:divsChild>
            <w:div w:id="3214200">
              <w:marLeft w:val="0"/>
              <w:marRight w:val="0"/>
              <w:marTop w:val="0"/>
              <w:marBottom w:val="0"/>
              <w:divBdr>
                <w:top w:val="none" w:sz="0" w:space="0" w:color="auto"/>
                <w:left w:val="none" w:sz="0" w:space="0" w:color="auto"/>
                <w:bottom w:val="none" w:sz="0" w:space="0" w:color="auto"/>
                <w:right w:val="none" w:sz="0" w:space="0" w:color="auto"/>
              </w:divBdr>
            </w:div>
            <w:div w:id="8457520">
              <w:marLeft w:val="0"/>
              <w:marRight w:val="0"/>
              <w:marTop w:val="0"/>
              <w:marBottom w:val="0"/>
              <w:divBdr>
                <w:top w:val="none" w:sz="0" w:space="0" w:color="auto"/>
                <w:left w:val="none" w:sz="0" w:space="0" w:color="auto"/>
                <w:bottom w:val="none" w:sz="0" w:space="0" w:color="auto"/>
                <w:right w:val="none" w:sz="0" w:space="0" w:color="auto"/>
              </w:divBdr>
            </w:div>
            <w:div w:id="18090270">
              <w:marLeft w:val="0"/>
              <w:marRight w:val="0"/>
              <w:marTop w:val="0"/>
              <w:marBottom w:val="0"/>
              <w:divBdr>
                <w:top w:val="none" w:sz="0" w:space="0" w:color="auto"/>
                <w:left w:val="none" w:sz="0" w:space="0" w:color="auto"/>
                <w:bottom w:val="none" w:sz="0" w:space="0" w:color="auto"/>
                <w:right w:val="none" w:sz="0" w:space="0" w:color="auto"/>
              </w:divBdr>
            </w:div>
            <w:div w:id="27147675">
              <w:marLeft w:val="0"/>
              <w:marRight w:val="0"/>
              <w:marTop w:val="0"/>
              <w:marBottom w:val="0"/>
              <w:divBdr>
                <w:top w:val="none" w:sz="0" w:space="0" w:color="auto"/>
                <w:left w:val="none" w:sz="0" w:space="0" w:color="auto"/>
                <w:bottom w:val="none" w:sz="0" w:space="0" w:color="auto"/>
                <w:right w:val="none" w:sz="0" w:space="0" w:color="auto"/>
              </w:divBdr>
            </w:div>
            <w:div w:id="31272101">
              <w:marLeft w:val="0"/>
              <w:marRight w:val="0"/>
              <w:marTop w:val="0"/>
              <w:marBottom w:val="0"/>
              <w:divBdr>
                <w:top w:val="none" w:sz="0" w:space="0" w:color="auto"/>
                <w:left w:val="none" w:sz="0" w:space="0" w:color="auto"/>
                <w:bottom w:val="none" w:sz="0" w:space="0" w:color="auto"/>
                <w:right w:val="none" w:sz="0" w:space="0" w:color="auto"/>
              </w:divBdr>
            </w:div>
            <w:div w:id="35082595">
              <w:marLeft w:val="0"/>
              <w:marRight w:val="0"/>
              <w:marTop w:val="0"/>
              <w:marBottom w:val="0"/>
              <w:divBdr>
                <w:top w:val="none" w:sz="0" w:space="0" w:color="auto"/>
                <w:left w:val="none" w:sz="0" w:space="0" w:color="auto"/>
                <w:bottom w:val="none" w:sz="0" w:space="0" w:color="auto"/>
                <w:right w:val="none" w:sz="0" w:space="0" w:color="auto"/>
              </w:divBdr>
            </w:div>
            <w:div w:id="38668758">
              <w:marLeft w:val="0"/>
              <w:marRight w:val="0"/>
              <w:marTop w:val="0"/>
              <w:marBottom w:val="0"/>
              <w:divBdr>
                <w:top w:val="none" w:sz="0" w:space="0" w:color="auto"/>
                <w:left w:val="none" w:sz="0" w:space="0" w:color="auto"/>
                <w:bottom w:val="none" w:sz="0" w:space="0" w:color="auto"/>
                <w:right w:val="none" w:sz="0" w:space="0" w:color="auto"/>
              </w:divBdr>
            </w:div>
            <w:div w:id="40056492">
              <w:marLeft w:val="0"/>
              <w:marRight w:val="0"/>
              <w:marTop w:val="0"/>
              <w:marBottom w:val="0"/>
              <w:divBdr>
                <w:top w:val="none" w:sz="0" w:space="0" w:color="auto"/>
                <w:left w:val="none" w:sz="0" w:space="0" w:color="auto"/>
                <w:bottom w:val="none" w:sz="0" w:space="0" w:color="auto"/>
                <w:right w:val="none" w:sz="0" w:space="0" w:color="auto"/>
              </w:divBdr>
            </w:div>
            <w:div w:id="40174207">
              <w:marLeft w:val="0"/>
              <w:marRight w:val="0"/>
              <w:marTop w:val="0"/>
              <w:marBottom w:val="0"/>
              <w:divBdr>
                <w:top w:val="none" w:sz="0" w:space="0" w:color="auto"/>
                <w:left w:val="none" w:sz="0" w:space="0" w:color="auto"/>
                <w:bottom w:val="none" w:sz="0" w:space="0" w:color="auto"/>
                <w:right w:val="none" w:sz="0" w:space="0" w:color="auto"/>
              </w:divBdr>
            </w:div>
            <w:div w:id="42560408">
              <w:marLeft w:val="0"/>
              <w:marRight w:val="0"/>
              <w:marTop w:val="0"/>
              <w:marBottom w:val="0"/>
              <w:divBdr>
                <w:top w:val="none" w:sz="0" w:space="0" w:color="auto"/>
                <w:left w:val="none" w:sz="0" w:space="0" w:color="auto"/>
                <w:bottom w:val="none" w:sz="0" w:space="0" w:color="auto"/>
                <w:right w:val="none" w:sz="0" w:space="0" w:color="auto"/>
              </w:divBdr>
            </w:div>
            <w:div w:id="43069655">
              <w:marLeft w:val="0"/>
              <w:marRight w:val="0"/>
              <w:marTop w:val="0"/>
              <w:marBottom w:val="0"/>
              <w:divBdr>
                <w:top w:val="none" w:sz="0" w:space="0" w:color="auto"/>
                <w:left w:val="none" w:sz="0" w:space="0" w:color="auto"/>
                <w:bottom w:val="none" w:sz="0" w:space="0" w:color="auto"/>
                <w:right w:val="none" w:sz="0" w:space="0" w:color="auto"/>
              </w:divBdr>
            </w:div>
            <w:div w:id="54084004">
              <w:marLeft w:val="0"/>
              <w:marRight w:val="0"/>
              <w:marTop w:val="0"/>
              <w:marBottom w:val="0"/>
              <w:divBdr>
                <w:top w:val="none" w:sz="0" w:space="0" w:color="auto"/>
                <w:left w:val="none" w:sz="0" w:space="0" w:color="auto"/>
                <w:bottom w:val="none" w:sz="0" w:space="0" w:color="auto"/>
                <w:right w:val="none" w:sz="0" w:space="0" w:color="auto"/>
              </w:divBdr>
            </w:div>
            <w:div w:id="54668265">
              <w:marLeft w:val="0"/>
              <w:marRight w:val="0"/>
              <w:marTop w:val="0"/>
              <w:marBottom w:val="0"/>
              <w:divBdr>
                <w:top w:val="none" w:sz="0" w:space="0" w:color="auto"/>
                <w:left w:val="none" w:sz="0" w:space="0" w:color="auto"/>
                <w:bottom w:val="none" w:sz="0" w:space="0" w:color="auto"/>
                <w:right w:val="none" w:sz="0" w:space="0" w:color="auto"/>
              </w:divBdr>
            </w:div>
            <w:div w:id="59406332">
              <w:marLeft w:val="0"/>
              <w:marRight w:val="0"/>
              <w:marTop w:val="0"/>
              <w:marBottom w:val="0"/>
              <w:divBdr>
                <w:top w:val="none" w:sz="0" w:space="0" w:color="auto"/>
                <w:left w:val="none" w:sz="0" w:space="0" w:color="auto"/>
                <w:bottom w:val="none" w:sz="0" w:space="0" w:color="auto"/>
                <w:right w:val="none" w:sz="0" w:space="0" w:color="auto"/>
              </w:divBdr>
            </w:div>
            <w:div w:id="65223537">
              <w:marLeft w:val="0"/>
              <w:marRight w:val="0"/>
              <w:marTop w:val="0"/>
              <w:marBottom w:val="0"/>
              <w:divBdr>
                <w:top w:val="none" w:sz="0" w:space="0" w:color="auto"/>
                <w:left w:val="none" w:sz="0" w:space="0" w:color="auto"/>
                <w:bottom w:val="none" w:sz="0" w:space="0" w:color="auto"/>
                <w:right w:val="none" w:sz="0" w:space="0" w:color="auto"/>
              </w:divBdr>
            </w:div>
            <w:div w:id="74790337">
              <w:marLeft w:val="0"/>
              <w:marRight w:val="0"/>
              <w:marTop w:val="0"/>
              <w:marBottom w:val="0"/>
              <w:divBdr>
                <w:top w:val="none" w:sz="0" w:space="0" w:color="auto"/>
                <w:left w:val="none" w:sz="0" w:space="0" w:color="auto"/>
                <w:bottom w:val="none" w:sz="0" w:space="0" w:color="auto"/>
                <w:right w:val="none" w:sz="0" w:space="0" w:color="auto"/>
              </w:divBdr>
            </w:div>
            <w:div w:id="76677712">
              <w:marLeft w:val="0"/>
              <w:marRight w:val="0"/>
              <w:marTop w:val="0"/>
              <w:marBottom w:val="0"/>
              <w:divBdr>
                <w:top w:val="none" w:sz="0" w:space="0" w:color="auto"/>
                <w:left w:val="none" w:sz="0" w:space="0" w:color="auto"/>
                <w:bottom w:val="none" w:sz="0" w:space="0" w:color="auto"/>
                <w:right w:val="none" w:sz="0" w:space="0" w:color="auto"/>
              </w:divBdr>
            </w:div>
            <w:div w:id="91513247">
              <w:marLeft w:val="0"/>
              <w:marRight w:val="0"/>
              <w:marTop w:val="0"/>
              <w:marBottom w:val="0"/>
              <w:divBdr>
                <w:top w:val="none" w:sz="0" w:space="0" w:color="auto"/>
                <w:left w:val="none" w:sz="0" w:space="0" w:color="auto"/>
                <w:bottom w:val="none" w:sz="0" w:space="0" w:color="auto"/>
                <w:right w:val="none" w:sz="0" w:space="0" w:color="auto"/>
              </w:divBdr>
            </w:div>
            <w:div w:id="92013575">
              <w:marLeft w:val="0"/>
              <w:marRight w:val="0"/>
              <w:marTop w:val="0"/>
              <w:marBottom w:val="0"/>
              <w:divBdr>
                <w:top w:val="none" w:sz="0" w:space="0" w:color="auto"/>
                <w:left w:val="none" w:sz="0" w:space="0" w:color="auto"/>
                <w:bottom w:val="none" w:sz="0" w:space="0" w:color="auto"/>
                <w:right w:val="none" w:sz="0" w:space="0" w:color="auto"/>
              </w:divBdr>
            </w:div>
            <w:div w:id="95906006">
              <w:marLeft w:val="0"/>
              <w:marRight w:val="0"/>
              <w:marTop w:val="0"/>
              <w:marBottom w:val="0"/>
              <w:divBdr>
                <w:top w:val="none" w:sz="0" w:space="0" w:color="auto"/>
                <w:left w:val="none" w:sz="0" w:space="0" w:color="auto"/>
                <w:bottom w:val="none" w:sz="0" w:space="0" w:color="auto"/>
                <w:right w:val="none" w:sz="0" w:space="0" w:color="auto"/>
              </w:divBdr>
            </w:div>
            <w:div w:id="103890937">
              <w:marLeft w:val="0"/>
              <w:marRight w:val="0"/>
              <w:marTop w:val="0"/>
              <w:marBottom w:val="0"/>
              <w:divBdr>
                <w:top w:val="none" w:sz="0" w:space="0" w:color="auto"/>
                <w:left w:val="none" w:sz="0" w:space="0" w:color="auto"/>
                <w:bottom w:val="none" w:sz="0" w:space="0" w:color="auto"/>
                <w:right w:val="none" w:sz="0" w:space="0" w:color="auto"/>
              </w:divBdr>
            </w:div>
            <w:div w:id="105731362">
              <w:marLeft w:val="0"/>
              <w:marRight w:val="0"/>
              <w:marTop w:val="0"/>
              <w:marBottom w:val="0"/>
              <w:divBdr>
                <w:top w:val="none" w:sz="0" w:space="0" w:color="auto"/>
                <w:left w:val="none" w:sz="0" w:space="0" w:color="auto"/>
                <w:bottom w:val="none" w:sz="0" w:space="0" w:color="auto"/>
                <w:right w:val="none" w:sz="0" w:space="0" w:color="auto"/>
              </w:divBdr>
            </w:div>
            <w:div w:id="109250095">
              <w:marLeft w:val="0"/>
              <w:marRight w:val="0"/>
              <w:marTop w:val="0"/>
              <w:marBottom w:val="0"/>
              <w:divBdr>
                <w:top w:val="none" w:sz="0" w:space="0" w:color="auto"/>
                <w:left w:val="none" w:sz="0" w:space="0" w:color="auto"/>
                <w:bottom w:val="none" w:sz="0" w:space="0" w:color="auto"/>
                <w:right w:val="none" w:sz="0" w:space="0" w:color="auto"/>
              </w:divBdr>
            </w:div>
            <w:div w:id="109521946">
              <w:marLeft w:val="0"/>
              <w:marRight w:val="0"/>
              <w:marTop w:val="0"/>
              <w:marBottom w:val="0"/>
              <w:divBdr>
                <w:top w:val="none" w:sz="0" w:space="0" w:color="auto"/>
                <w:left w:val="none" w:sz="0" w:space="0" w:color="auto"/>
                <w:bottom w:val="none" w:sz="0" w:space="0" w:color="auto"/>
                <w:right w:val="none" w:sz="0" w:space="0" w:color="auto"/>
              </w:divBdr>
            </w:div>
            <w:div w:id="110173333">
              <w:marLeft w:val="0"/>
              <w:marRight w:val="0"/>
              <w:marTop w:val="0"/>
              <w:marBottom w:val="0"/>
              <w:divBdr>
                <w:top w:val="none" w:sz="0" w:space="0" w:color="auto"/>
                <w:left w:val="none" w:sz="0" w:space="0" w:color="auto"/>
                <w:bottom w:val="none" w:sz="0" w:space="0" w:color="auto"/>
                <w:right w:val="none" w:sz="0" w:space="0" w:color="auto"/>
              </w:divBdr>
            </w:div>
            <w:div w:id="115635954">
              <w:marLeft w:val="0"/>
              <w:marRight w:val="0"/>
              <w:marTop w:val="0"/>
              <w:marBottom w:val="0"/>
              <w:divBdr>
                <w:top w:val="none" w:sz="0" w:space="0" w:color="auto"/>
                <w:left w:val="none" w:sz="0" w:space="0" w:color="auto"/>
                <w:bottom w:val="none" w:sz="0" w:space="0" w:color="auto"/>
                <w:right w:val="none" w:sz="0" w:space="0" w:color="auto"/>
              </w:divBdr>
            </w:div>
            <w:div w:id="127550384">
              <w:marLeft w:val="0"/>
              <w:marRight w:val="0"/>
              <w:marTop w:val="0"/>
              <w:marBottom w:val="0"/>
              <w:divBdr>
                <w:top w:val="none" w:sz="0" w:space="0" w:color="auto"/>
                <w:left w:val="none" w:sz="0" w:space="0" w:color="auto"/>
                <w:bottom w:val="none" w:sz="0" w:space="0" w:color="auto"/>
                <w:right w:val="none" w:sz="0" w:space="0" w:color="auto"/>
              </w:divBdr>
            </w:div>
            <w:div w:id="137964593">
              <w:marLeft w:val="0"/>
              <w:marRight w:val="0"/>
              <w:marTop w:val="0"/>
              <w:marBottom w:val="0"/>
              <w:divBdr>
                <w:top w:val="none" w:sz="0" w:space="0" w:color="auto"/>
                <w:left w:val="none" w:sz="0" w:space="0" w:color="auto"/>
                <w:bottom w:val="none" w:sz="0" w:space="0" w:color="auto"/>
                <w:right w:val="none" w:sz="0" w:space="0" w:color="auto"/>
              </w:divBdr>
            </w:div>
            <w:div w:id="140276509">
              <w:marLeft w:val="0"/>
              <w:marRight w:val="0"/>
              <w:marTop w:val="0"/>
              <w:marBottom w:val="0"/>
              <w:divBdr>
                <w:top w:val="none" w:sz="0" w:space="0" w:color="auto"/>
                <w:left w:val="none" w:sz="0" w:space="0" w:color="auto"/>
                <w:bottom w:val="none" w:sz="0" w:space="0" w:color="auto"/>
                <w:right w:val="none" w:sz="0" w:space="0" w:color="auto"/>
              </w:divBdr>
            </w:div>
            <w:div w:id="147870965">
              <w:marLeft w:val="0"/>
              <w:marRight w:val="0"/>
              <w:marTop w:val="0"/>
              <w:marBottom w:val="0"/>
              <w:divBdr>
                <w:top w:val="none" w:sz="0" w:space="0" w:color="auto"/>
                <w:left w:val="none" w:sz="0" w:space="0" w:color="auto"/>
                <w:bottom w:val="none" w:sz="0" w:space="0" w:color="auto"/>
                <w:right w:val="none" w:sz="0" w:space="0" w:color="auto"/>
              </w:divBdr>
            </w:div>
            <w:div w:id="150409935">
              <w:marLeft w:val="0"/>
              <w:marRight w:val="0"/>
              <w:marTop w:val="0"/>
              <w:marBottom w:val="0"/>
              <w:divBdr>
                <w:top w:val="none" w:sz="0" w:space="0" w:color="auto"/>
                <w:left w:val="none" w:sz="0" w:space="0" w:color="auto"/>
                <w:bottom w:val="none" w:sz="0" w:space="0" w:color="auto"/>
                <w:right w:val="none" w:sz="0" w:space="0" w:color="auto"/>
              </w:divBdr>
            </w:div>
            <w:div w:id="159391969">
              <w:marLeft w:val="0"/>
              <w:marRight w:val="0"/>
              <w:marTop w:val="0"/>
              <w:marBottom w:val="0"/>
              <w:divBdr>
                <w:top w:val="none" w:sz="0" w:space="0" w:color="auto"/>
                <w:left w:val="none" w:sz="0" w:space="0" w:color="auto"/>
                <w:bottom w:val="none" w:sz="0" w:space="0" w:color="auto"/>
                <w:right w:val="none" w:sz="0" w:space="0" w:color="auto"/>
              </w:divBdr>
            </w:div>
            <w:div w:id="167015762">
              <w:marLeft w:val="0"/>
              <w:marRight w:val="0"/>
              <w:marTop w:val="0"/>
              <w:marBottom w:val="0"/>
              <w:divBdr>
                <w:top w:val="none" w:sz="0" w:space="0" w:color="auto"/>
                <w:left w:val="none" w:sz="0" w:space="0" w:color="auto"/>
                <w:bottom w:val="none" w:sz="0" w:space="0" w:color="auto"/>
                <w:right w:val="none" w:sz="0" w:space="0" w:color="auto"/>
              </w:divBdr>
            </w:div>
            <w:div w:id="170147447">
              <w:marLeft w:val="0"/>
              <w:marRight w:val="0"/>
              <w:marTop w:val="0"/>
              <w:marBottom w:val="0"/>
              <w:divBdr>
                <w:top w:val="none" w:sz="0" w:space="0" w:color="auto"/>
                <w:left w:val="none" w:sz="0" w:space="0" w:color="auto"/>
                <w:bottom w:val="none" w:sz="0" w:space="0" w:color="auto"/>
                <w:right w:val="none" w:sz="0" w:space="0" w:color="auto"/>
              </w:divBdr>
            </w:div>
            <w:div w:id="185408196">
              <w:marLeft w:val="0"/>
              <w:marRight w:val="0"/>
              <w:marTop w:val="0"/>
              <w:marBottom w:val="0"/>
              <w:divBdr>
                <w:top w:val="none" w:sz="0" w:space="0" w:color="auto"/>
                <w:left w:val="none" w:sz="0" w:space="0" w:color="auto"/>
                <w:bottom w:val="none" w:sz="0" w:space="0" w:color="auto"/>
                <w:right w:val="none" w:sz="0" w:space="0" w:color="auto"/>
              </w:divBdr>
            </w:div>
            <w:div w:id="196234215">
              <w:marLeft w:val="0"/>
              <w:marRight w:val="0"/>
              <w:marTop w:val="0"/>
              <w:marBottom w:val="0"/>
              <w:divBdr>
                <w:top w:val="none" w:sz="0" w:space="0" w:color="auto"/>
                <w:left w:val="none" w:sz="0" w:space="0" w:color="auto"/>
                <w:bottom w:val="none" w:sz="0" w:space="0" w:color="auto"/>
                <w:right w:val="none" w:sz="0" w:space="0" w:color="auto"/>
              </w:divBdr>
            </w:div>
            <w:div w:id="196937531">
              <w:marLeft w:val="0"/>
              <w:marRight w:val="0"/>
              <w:marTop w:val="0"/>
              <w:marBottom w:val="0"/>
              <w:divBdr>
                <w:top w:val="none" w:sz="0" w:space="0" w:color="auto"/>
                <w:left w:val="none" w:sz="0" w:space="0" w:color="auto"/>
                <w:bottom w:val="none" w:sz="0" w:space="0" w:color="auto"/>
                <w:right w:val="none" w:sz="0" w:space="0" w:color="auto"/>
              </w:divBdr>
            </w:div>
            <w:div w:id="198081645">
              <w:marLeft w:val="0"/>
              <w:marRight w:val="0"/>
              <w:marTop w:val="0"/>
              <w:marBottom w:val="0"/>
              <w:divBdr>
                <w:top w:val="none" w:sz="0" w:space="0" w:color="auto"/>
                <w:left w:val="none" w:sz="0" w:space="0" w:color="auto"/>
                <w:bottom w:val="none" w:sz="0" w:space="0" w:color="auto"/>
                <w:right w:val="none" w:sz="0" w:space="0" w:color="auto"/>
              </w:divBdr>
            </w:div>
            <w:div w:id="204297615">
              <w:marLeft w:val="0"/>
              <w:marRight w:val="0"/>
              <w:marTop w:val="0"/>
              <w:marBottom w:val="0"/>
              <w:divBdr>
                <w:top w:val="none" w:sz="0" w:space="0" w:color="auto"/>
                <w:left w:val="none" w:sz="0" w:space="0" w:color="auto"/>
                <w:bottom w:val="none" w:sz="0" w:space="0" w:color="auto"/>
                <w:right w:val="none" w:sz="0" w:space="0" w:color="auto"/>
              </w:divBdr>
            </w:div>
            <w:div w:id="213736814">
              <w:marLeft w:val="0"/>
              <w:marRight w:val="0"/>
              <w:marTop w:val="0"/>
              <w:marBottom w:val="0"/>
              <w:divBdr>
                <w:top w:val="none" w:sz="0" w:space="0" w:color="auto"/>
                <w:left w:val="none" w:sz="0" w:space="0" w:color="auto"/>
                <w:bottom w:val="none" w:sz="0" w:space="0" w:color="auto"/>
                <w:right w:val="none" w:sz="0" w:space="0" w:color="auto"/>
              </w:divBdr>
            </w:div>
            <w:div w:id="214238956">
              <w:marLeft w:val="0"/>
              <w:marRight w:val="0"/>
              <w:marTop w:val="0"/>
              <w:marBottom w:val="0"/>
              <w:divBdr>
                <w:top w:val="none" w:sz="0" w:space="0" w:color="auto"/>
                <w:left w:val="none" w:sz="0" w:space="0" w:color="auto"/>
                <w:bottom w:val="none" w:sz="0" w:space="0" w:color="auto"/>
                <w:right w:val="none" w:sz="0" w:space="0" w:color="auto"/>
              </w:divBdr>
            </w:div>
            <w:div w:id="215509411">
              <w:marLeft w:val="0"/>
              <w:marRight w:val="0"/>
              <w:marTop w:val="0"/>
              <w:marBottom w:val="0"/>
              <w:divBdr>
                <w:top w:val="none" w:sz="0" w:space="0" w:color="auto"/>
                <w:left w:val="none" w:sz="0" w:space="0" w:color="auto"/>
                <w:bottom w:val="none" w:sz="0" w:space="0" w:color="auto"/>
                <w:right w:val="none" w:sz="0" w:space="0" w:color="auto"/>
              </w:divBdr>
            </w:div>
            <w:div w:id="220096528">
              <w:marLeft w:val="0"/>
              <w:marRight w:val="0"/>
              <w:marTop w:val="0"/>
              <w:marBottom w:val="0"/>
              <w:divBdr>
                <w:top w:val="none" w:sz="0" w:space="0" w:color="auto"/>
                <w:left w:val="none" w:sz="0" w:space="0" w:color="auto"/>
                <w:bottom w:val="none" w:sz="0" w:space="0" w:color="auto"/>
                <w:right w:val="none" w:sz="0" w:space="0" w:color="auto"/>
              </w:divBdr>
            </w:div>
            <w:div w:id="220292717">
              <w:marLeft w:val="0"/>
              <w:marRight w:val="0"/>
              <w:marTop w:val="0"/>
              <w:marBottom w:val="0"/>
              <w:divBdr>
                <w:top w:val="none" w:sz="0" w:space="0" w:color="auto"/>
                <w:left w:val="none" w:sz="0" w:space="0" w:color="auto"/>
                <w:bottom w:val="none" w:sz="0" w:space="0" w:color="auto"/>
                <w:right w:val="none" w:sz="0" w:space="0" w:color="auto"/>
              </w:divBdr>
            </w:div>
            <w:div w:id="241182951">
              <w:marLeft w:val="0"/>
              <w:marRight w:val="0"/>
              <w:marTop w:val="0"/>
              <w:marBottom w:val="0"/>
              <w:divBdr>
                <w:top w:val="none" w:sz="0" w:space="0" w:color="auto"/>
                <w:left w:val="none" w:sz="0" w:space="0" w:color="auto"/>
                <w:bottom w:val="none" w:sz="0" w:space="0" w:color="auto"/>
                <w:right w:val="none" w:sz="0" w:space="0" w:color="auto"/>
              </w:divBdr>
            </w:div>
            <w:div w:id="250088048">
              <w:marLeft w:val="0"/>
              <w:marRight w:val="0"/>
              <w:marTop w:val="0"/>
              <w:marBottom w:val="0"/>
              <w:divBdr>
                <w:top w:val="none" w:sz="0" w:space="0" w:color="auto"/>
                <w:left w:val="none" w:sz="0" w:space="0" w:color="auto"/>
                <w:bottom w:val="none" w:sz="0" w:space="0" w:color="auto"/>
                <w:right w:val="none" w:sz="0" w:space="0" w:color="auto"/>
              </w:divBdr>
            </w:div>
            <w:div w:id="258103421">
              <w:marLeft w:val="0"/>
              <w:marRight w:val="0"/>
              <w:marTop w:val="0"/>
              <w:marBottom w:val="0"/>
              <w:divBdr>
                <w:top w:val="none" w:sz="0" w:space="0" w:color="auto"/>
                <w:left w:val="none" w:sz="0" w:space="0" w:color="auto"/>
                <w:bottom w:val="none" w:sz="0" w:space="0" w:color="auto"/>
                <w:right w:val="none" w:sz="0" w:space="0" w:color="auto"/>
              </w:divBdr>
            </w:div>
            <w:div w:id="262153428">
              <w:marLeft w:val="0"/>
              <w:marRight w:val="0"/>
              <w:marTop w:val="0"/>
              <w:marBottom w:val="0"/>
              <w:divBdr>
                <w:top w:val="none" w:sz="0" w:space="0" w:color="auto"/>
                <w:left w:val="none" w:sz="0" w:space="0" w:color="auto"/>
                <w:bottom w:val="none" w:sz="0" w:space="0" w:color="auto"/>
                <w:right w:val="none" w:sz="0" w:space="0" w:color="auto"/>
              </w:divBdr>
            </w:div>
            <w:div w:id="272371854">
              <w:marLeft w:val="0"/>
              <w:marRight w:val="0"/>
              <w:marTop w:val="0"/>
              <w:marBottom w:val="0"/>
              <w:divBdr>
                <w:top w:val="none" w:sz="0" w:space="0" w:color="auto"/>
                <w:left w:val="none" w:sz="0" w:space="0" w:color="auto"/>
                <w:bottom w:val="none" w:sz="0" w:space="0" w:color="auto"/>
                <w:right w:val="none" w:sz="0" w:space="0" w:color="auto"/>
              </w:divBdr>
            </w:div>
            <w:div w:id="283926221">
              <w:marLeft w:val="0"/>
              <w:marRight w:val="0"/>
              <w:marTop w:val="0"/>
              <w:marBottom w:val="0"/>
              <w:divBdr>
                <w:top w:val="none" w:sz="0" w:space="0" w:color="auto"/>
                <w:left w:val="none" w:sz="0" w:space="0" w:color="auto"/>
                <w:bottom w:val="none" w:sz="0" w:space="0" w:color="auto"/>
                <w:right w:val="none" w:sz="0" w:space="0" w:color="auto"/>
              </w:divBdr>
            </w:div>
            <w:div w:id="287668031">
              <w:marLeft w:val="0"/>
              <w:marRight w:val="0"/>
              <w:marTop w:val="0"/>
              <w:marBottom w:val="0"/>
              <w:divBdr>
                <w:top w:val="none" w:sz="0" w:space="0" w:color="auto"/>
                <w:left w:val="none" w:sz="0" w:space="0" w:color="auto"/>
                <w:bottom w:val="none" w:sz="0" w:space="0" w:color="auto"/>
                <w:right w:val="none" w:sz="0" w:space="0" w:color="auto"/>
              </w:divBdr>
            </w:div>
            <w:div w:id="294213150">
              <w:marLeft w:val="0"/>
              <w:marRight w:val="0"/>
              <w:marTop w:val="0"/>
              <w:marBottom w:val="0"/>
              <w:divBdr>
                <w:top w:val="none" w:sz="0" w:space="0" w:color="auto"/>
                <w:left w:val="none" w:sz="0" w:space="0" w:color="auto"/>
                <w:bottom w:val="none" w:sz="0" w:space="0" w:color="auto"/>
                <w:right w:val="none" w:sz="0" w:space="0" w:color="auto"/>
              </w:divBdr>
            </w:div>
            <w:div w:id="315844416">
              <w:marLeft w:val="0"/>
              <w:marRight w:val="0"/>
              <w:marTop w:val="0"/>
              <w:marBottom w:val="0"/>
              <w:divBdr>
                <w:top w:val="none" w:sz="0" w:space="0" w:color="auto"/>
                <w:left w:val="none" w:sz="0" w:space="0" w:color="auto"/>
                <w:bottom w:val="none" w:sz="0" w:space="0" w:color="auto"/>
                <w:right w:val="none" w:sz="0" w:space="0" w:color="auto"/>
              </w:divBdr>
            </w:div>
            <w:div w:id="319507121">
              <w:marLeft w:val="0"/>
              <w:marRight w:val="0"/>
              <w:marTop w:val="0"/>
              <w:marBottom w:val="0"/>
              <w:divBdr>
                <w:top w:val="none" w:sz="0" w:space="0" w:color="auto"/>
                <w:left w:val="none" w:sz="0" w:space="0" w:color="auto"/>
                <w:bottom w:val="none" w:sz="0" w:space="0" w:color="auto"/>
                <w:right w:val="none" w:sz="0" w:space="0" w:color="auto"/>
              </w:divBdr>
            </w:div>
            <w:div w:id="337388724">
              <w:marLeft w:val="0"/>
              <w:marRight w:val="0"/>
              <w:marTop w:val="0"/>
              <w:marBottom w:val="0"/>
              <w:divBdr>
                <w:top w:val="none" w:sz="0" w:space="0" w:color="auto"/>
                <w:left w:val="none" w:sz="0" w:space="0" w:color="auto"/>
                <w:bottom w:val="none" w:sz="0" w:space="0" w:color="auto"/>
                <w:right w:val="none" w:sz="0" w:space="0" w:color="auto"/>
              </w:divBdr>
            </w:div>
            <w:div w:id="338118853">
              <w:marLeft w:val="0"/>
              <w:marRight w:val="0"/>
              <w:marTop w:val="0"/>
              <w:marBottom w:val="0"/>
              <w:divBdr>
                <w:top w:val="none" w:sz="0" w:space="0" w:color="auto"/>
                <w:left w:val="none" w:sz="0" w:space="0" w:color="auto"/>
                <w:bottom w:val="none" w:sz="0" w:space="0" w:color="auto"/>
                <w:right w:val="none" w:sz="0" w:space="0" w:color="auto"/>
              </w:divBdr>
            </w:div>
            <w:div w:id="352658124">
              <w:marLeft w:val="0"/>
              <w:marRight w:val="0"/>
              <w:marTop w:val="0"/>
              <w:marBottom w:val="0"/>
              <w:divBdr>
                <w:top w:val="none" w:sz="0" w:space="0" w:color="auto"/>
                <w:left w:val="none" w:sz="0" w:space="0" w:color="auto"/>
                <w:bottom w:val="none" w:sz="0" w:space="0" w:color="auto"/>
                <w:right w:val="none" w:sz="0" w:space="0" w:color="auto"/>
              </w:divBdr>
            </w:div>
            <w:div w:id="352733629">
              <w:marLeft w:val="0"/>
              <w:marRight w:val="0"/>
              <w:marTop w:val="0"/>
              <w:marBottom w:val="0"/>
              <w:divBdr>
                <w:top w:val="none" w:sz="0" w:space="0" w:color="auto"/>
                <w:left w:val="none" w:sz="0" w:space="0" w:color="auto"/>
                <w:bottom w:val="none" w:sz="0" w:space="0" w:color="auto"/>
                <w:right w:val="none" w:sz="0" w:space="0" w:color="auto"/>
              </w:divBdr>
            </w:div>
            <w:div w:id="354425351">
              <w:marLeft w:val="0"/>
              <w:marRight w:val="0"/>
              <w:marTop w:val="0"/>
              <w:marBottom w:val="0"/>
              <w:divBdr>
                <w:top w:val="none" w:sz="0" w:space="0" w:color="auto"/>
                <w:left w:val="none" w:sz="0" w:space="0" w:color="auto"/>
                <w:bottom w:val="none" w:sz="0" w:space="0" w:color="auto"/>
                <w:right w:val="none" w:sz="0" w:space="0" w:color="auto"/>
              </w:divBdr>
            </w:div>
            <w:div w:id="370344180">
              <w:marLeft w:val="0"/>
              <w:marRight w:val="0"/>
              <w:marTop w:val="0"/>
              <w:marBottom w:val="0"/>
              <w:divBdr>
                <w:top w:val="none" w:sz="0" w:space="0" w:color="auto"/>
                <w:left w:val="none" w:sz="0" w:space="0" w:color="auto"/>
                <w:bottom w:val="none" w:sz="0" w:space="0" w:color="auto"/>
                <w:right w:val="none" w:sz="0" w:space="0" w:color="auto"/>
              </w:divBdr>
            </w:div>
            <w:div w:id="373695476">
              <w:marLeft w:val="0"/>
              <w:marRight w:val="0"/>
              <w:marTop w:val="0"/>
              <w:marBottom w:val="0"/>
              <w:divBdr>
                <w:top w:val="none" w:sz="0" w:space="0" w:color="auto"/>
                <w:left w:val="none" w:sz="0" w:space="0" w:color="auto"/>
                <w:bottom w:val="none" w:sz="0" w:space="0" w:color="auto"/>
                <w:right w:val="none" w:sz="0" w:space="0" w:color="auto"/>
              </w:divBdr>
            </w:div>
            <w:div w:id="378289411">
              <w:marLeft w:val="0"/>
              <w:marRight w:val="0"/>
              <w:marTop w:val="0"/>
              <w:marBottom w:val="0"/>
              <w:divBdr>
                <w:top w:val="none" w:sz="0" w:space="0" w:color="auto"/>
                <w:left w:val="none" w:sz="0" w:space="0" w:color="auto"/>
                <w:bottom w:val="none" w:sz="0" w:space="0" w:color="auto"/>
                <w:right w:val="none" w:sz="0" w:space="0" w:color="auto"/>
              </w:divBdr>
            </w:div>
            <w:div w:id="385883786">
              <w:marLeft w:val="0"/>
              <w:marRight w:val="0"/>
              <w:marTop w:val="0"/>
              <w:marBottom w:val="0"/>
              <w:divBdr>
                <w:top w:val="none" w:sz="0" w:space="0" w:color="auto"/>
                <w:left w:val="none" w:sz="0" w:space="0" w:color="auto"/>
                <w:bottom w:val="none" w:sz="0" w:space="0" w:color="auto"/>
                <w:right w:val="none" w:sz="0" w:space="0" w:color="auto"/>
              </w:divBdr>
            </w:div>
            <w:div w:id="400559852">
              <w:marLeft w:val="0"/>
              <w:marRight w:val="0"/>
              <w:marTop w:val="0"/>
              <w:marBottom w:val="0"/>
              <w:divBdr>
                <w:top w:val="none" w:sz="0" w:space="0" w:color="auto"/>
                <w:left w:val="none" w:sz="0" w:space="0" w:color="auto"/>
                <w:bottom w:val="none" w:sz="0" w:space="0" w:color="auto"/>
                <w:right w:val="none" w:sz="0" w:space="0" w:color="auto"/>
              </w:divBdr>
            </w:div>
            <w:div w:id="401637322">
              <w:marLeft w:val="0"/>
              <w:marRight w:val="0"/>
              <w:marTop w:val="0"/>
              <w:marBottom w:val="0"/>
              <w:divBdr>
                <w:top w:val="none" w:sz="0" w:space="0" w:color="auto"/>
                <w:left w:val="none" w:sz="0" w:space="0" w:color="auto"/>
                <w:bottom w:val="none" w:sz="0" w:space="0" w:color="auto"/>
                <w:right w:val="none" w:sz="0" w:space="0" w:color="auto"/>
              </w:divBdr>
            </w:div>
            <w:div w:id="404112105">
              <w:marLeft w:val="0"/>
              <w:marRight w:val="0"/>
              <w:marTop w:val="0"/>
              <w:marBottom w:val="0"/>
              <w:divBdr>
                <w:top w:val="none" w:sz="0" w:space="0" w:color="auto"/>
                <w:left w:val="none" w:sz="0" w:space="0" w:color="auto"/>
                <w:bottom w:val="none" w:sz="0" w:space="0" w:color="auto"/>
                <w:right w:val="none" w:sz="0" w:space="0" w:color="auto"/>
              </w:divBdr>
            </w:div>
            <w:div w:id="411926057">
              <w:marLeft w:val="0"/>
              <w:marRight w:val="0"/>
              <w:marTop w:val="0"/>
              <w:marBottom w:val="0"/>
              <w:divBdr>
                <w:top w:val="none" w:sz="0" w:space="0" w:color="auto"/>
                <w:left w:val="none" w:sz="0" w:space="0" w:color="auto"/>
                <w:bottom w:val="none" w:sz="0" w:space="0" w:color="auto"/>
                <w:right w:val="none" w:sz="0" w:space="0" w:color="auto"/>
              </w:divBdr>
            </w:div>
            <w:div w:id="416631417">
              <w:marLeft w:val="0"/>
              <w:marRight w:val="0"/>
              <w:marTop w:val="0"/>
              <w:marBottom w:val="0"/>
              <w:divBdr>
                <w:top w:val="none" w:sz="0" w:space="0" w:color="auto"/>
                <w:left w:val="none" w:sz="0" w:space="0" w:color="auto"/>
                <w:bottom w:val="none" w:sz="0" w:space="0" w:color="auto"/>
                <w:right w:val="none" w:sz="0" w:space="0" w:color="auto"/>
              </w:divBdr>
            </w:div>
            <w:div w:id="426653954">
              <w:marLeft w:val="0"/>
              <w:marRight w:val="0"/>
              <w:marTop w:val="0"/>
              <w:marBottom w:val="0"/>
              <w:divBdr>
                <w:top w:val="none" w:sz="0" w:space="0" w:color="auto"/>
                <w:left w:val="none" w:sz="0" w:space="0" w:color="auto"/>
                <w:bottom w:val="none" w:sz="0" w:space="0" w:color="auto"/>
                <w:right w:val="none" w:sz="0" w:space="0" w:color="auto"/>
              </w:divBdr>
            </w:div>
            <w:div w:id="436027911">
              <w:marLeft w:val="0"/>
              <w:marRight w:val="0"/>
              <w:marTop w:val="0"/>
              <w:marBottom w:val="0"/>
              <w:divBdr>
                <w:top w:val="none" w:sz="0" w:space="0" w:color="auto"/>
                <w:left w:val="none" w:sz="0" w:space="0" w:color="auto"/>
                <w:bottom w:val="none" w:sz="0" w:space="0" w:color="auto"/>
                <w:right w:val="none" w:sz="0" w:space="0" w:color="auto"/>
              </w:divBdr>
            </w:div>
            <w:div w:id="436750374">
              <w:marLeft w:val="0"/>
              <w:marRight w:val="0"/>
              <w:marTop w:val="0"/>
              <w:marBottom w:val="0"/>
              <w:divBdr>
                <w:top w:val="none" w:sz="0" w:space="0" w:color="auto"/>
                <w:left w:val="none" w:sz="0" w:space="0" w:color="auto"/>
                <w:bottom w:val="none" w:sz="0" w:space="0" w:color="auto"/>
                <w:right w:val="none" w:sz="0" w:space="0" w:color="auto"/>
              </w:divBdr>
            </w:div>
            <w:div w:id="437071273">
              <w:marLeft w:val="0"/>
              <w:marRight w:val="0"/>
              <w:marTop w:val="0"/>
              <w:marBottom w:val="0"/>
              <w:divBdr>
                <w:top w:val="none" w:sz="0" w:space="0" w:color="auto"/>
                <w:left w:val="none" w:sz="0" w:space="0" w:color="auto"/>
                <w:bottom w:val="none" w:sz="0" w:space="0" w:color="auto"/>
                <w:right w:val="none" w:sz="0" w:space="0" w:color="auto"/>
              </w:divBdr>
            </w:div>
            <w:div w:id="441417714">
              <w:marLeft w:val="0"/>
              <w:marRight w:val="0"/>
              <w:marTop w:val="0"/>
              <w:marBottom w:val="0"/>
              <w:divBdr>
                <w:top w:val="none" w:sz="0" w:space="0" w:color="auto"/>
                <w:left w:val="none" w:sz="0" w:space="0" w:color="auto"/>
                <w:bottom w:val="none" w:sz="0" w:space="0" w:color="auto"/>
                <w:right w:val="none" w:sz="0" w:space="0" w:color="auto"/>
              </w:divBdr>
            </w:div>
            <w:div w:id="449861603">
              <w:marLeft w:val="0"/>
              <w:marRight w:val="0"/>
              <w:marTop w:val="0"/>
              <w:marBottom w:val="0"/>
              <w:divBdr>
                <w:top w:val="none" w:sz="0" w:space="0" w:color="auto"/>
                <w:left w:val="none" w:sz="0" w:space="0" w:color="auto"/>
                <w:bottom w:val="none" w:sz="0" w:space="0" w:color="auto"/>
                <w:right w:val="none" w:sz="0" w:space="0" w:color="auto"/>
              </w:divBdr>
            </w:div>
            <w:div w:id="458501060">
              <w:marLeft w:val="0"/>
              <w:marRight w:val="0"/>
              <w:marTop w:val="0"/>
              <w:marBottom w:val="0"/>
              <w:divBdr>
                <w:top w:val="none" w:sz="0" w:space="0" w:color="auto"/>
                <w:left w:val="none" w:sz="0" w:space="0" w:color="auto"/>
                <w:bottom w:val="none" w:sz="0" w:space="0" w:color="auto"/>
                <w:right w:val="none" w:sz="0" w:space="0" w:color="auto"/>
              </w:divBdr>
            </w:div>
            <w:div w:id="458768320">
              <w:marLeft w:val="0"/>
              <w:marRight w:val="0"/>
              <w:marTop w:val="0"/>
              <w:marBottom w:val="0"/>
              <w:divBdr>
                <w:top w:val="none" w:sz="0" w:space="0" w:color="auto"/>
                <w:left w:val="none" w:sz="0" w:space="0" w:color="auto"/>
                <w:bottom w:val="none" w:sz="0" w:space="0" w:color="auto"/>
                <w:right w:val="none" w:sz="0" w:space="0" w:color="auto"/>
              </w:divBdr>
            </w:div>
            <w:div w:id="461769043">
              <w:marLeft w:val="0"/>
              <w:marRight w:val="0"/>
              <w:marTop w:val="0"/>
              <w:marBottom w:val="0"/>
              <w:divBdr>
                <w:top w:val="none" w:sz="0" w:space="0" w:color="auto"/>
                <w:left w:val="none" w:sz="0" w:space="0" w:color="auto"/>
                <w:bottom w:val="none" w:sz="0" w:space="0" w:color="auto"/>
                <w:right w:val="none" w:sz="0" w:space="0" w:color="auto"/>
              </w:divBdr>
            </w:div>
            <w:div w:id="471673414">
              <w:marLeft w:val="0"/>
              <w:marRight w:val="0"/>
              <w:marTop w:val="0"/>
              <w:marBottom w:val="0"/>
              <w:divBdr>
                <w:top w:val="none" w:sz="0" w:space="0" w:color="auto"/>
                <w:left w:val="none" w:sz="0" w:space="0" w:color="auto"/>
                <w:bottom w:val="none" w:sz="0" w:space="0" w:color="auto"/>
                <w:right w:val="none" w:sz="0" w:space="0" w:color="auto"/>
              </w:divBdr>
            </w:div>
            <w:div w:id="471866603">
              <w:marLeft w:val="0"/>
              <w:marRight w:val="0"/>
              <w:marTop w:val="0"/>
              <w:marBottom w:val="0"/>
              <w:divBdr>
                <w:top w:val="none" w:sz="0" w:space="0" w:color="auto"/>
                <w:left w:val="none" w:sz="0" w:space="0" w:color="auto"/>
                <w:bottom w:val="none" w:sz="0" w:space="0" w:color="auto"/>
                <w:right w:val="none" w:sz="0" w:space="0" w:color="auto"/>
              </w:divBdr>
            </w:div>
            <w:div w:id="476266390">
              <w:marLeft w:val="0"/>
              <w:marRight w:val="0"/>
              <w:marTop w:val="0"/>
              <w:marBottom w:val="0"/>
              <w:divBdr>
                <w:top w:val="none" w:sz="0" w:space="0" w:color="auto"/>
                <w:left w:val="none" w:sz="0" w:space="0" w:color="auto"/>
                <w:bottom w:val="none" w:sz="0" w:space="0" w:color="auto"/>
                <w:right w:val="none" w:sz="0" w:space="0" w:color="auto"/>
              </w:divBdr>
            </w:div>
            <w:div w:id="480658145">
              <w:marLeft w:val="0"/>
              <w:marRight w:val="0"/>
              <w:marTop w:val="0"/>
              <w:marBottom w:val="0"/>
              <w:divBdr>
                <w:top w:val="none" w:sz="0" w:space="0" w:color="auto"/>
                <w:left w:val="none" w:sz="0" w:space="0" w:color="auto"/>
                <w:bottom w:val="none" w:sz="0" w:space="0" w:color="auto"/>
                <w:right w:val="none" w:sz="0" w:space="0" w:color="auto"/>
              </w:divBdr>
            </w:div>
            <w:div w:id="484442691">
              <w:marLeft w:val="0"/>
              <w:marRight w:val="0"/>
              <w:marTop w:val="0"/>
              <w:marBottom w:val="0"/>
              <w:divBdr>
                <w:top w:val="none" w:sz="0" w:space="0" w:color="auto"/>
                <w:left w:val="none" w:sz="0" w:space="0" w:color="auto"/>
                <w:bottom w:val="none" w:sz="0" w:space="0" w:color="auto"/>
                <w:right w:val="none" w:sz="0" w:space="0" w:color="auto"/>
              </w:divBdr>
            </w:div>
            <w:div w:id="486288892">
              <w:marLeft w:val="0"/>
              <w:marRight w:val="0"/>
              <w:marTop w:val="0"/>
              <w:marBottom w:val="0"/>
              <w:divBdr>
                <w:top w:val="none" w:sz="0" w:space="0" w:color="auto"/>
                <w:left w:val="none" w:sz="0" w:space="0" w:color="auto"/>
                <w:bottom w:val="none" w:sz="0" w:space="0" w:color="auto"/>
                <w:right w:val="none" w:sz="0" w:space="0" w:color="auto"/>
              </w:divBdr>
            </w:div>
            <w:div w:id="493574218">
              <w:marLeft w:val="0"/>
              <w:marRight w:val="0"/>
              <w:marTop w:val="0"/>
              <w:marBottom w:val="0"/>
              <w:divBdr>
                <w:top w:val="none" w:sz="0" w:space="0" w:color="auto"/>
                <w:left w:val="none" w:sz="0" w:space="0" w:color="auto"/>
                <w:bottom w:val="none" w:sz="0" w:space="0" w:color="auto"/>
                <w:right w:val="none" w:sz="0" w:space="0" w:color="auto"/>
              </w:divBdr>
            </w:div>
            <w:div w:id="499733627">
              <w:marLeft w:val="0"/>
              <w:marRight w:val="0"/>
              <w:marTop w:val="0"/>
              <w:marBottom w:val="0"/>
              <w:divBdr>
                <w:top w:val="none" w:sz="0" w:space="0" w:color="auto"/>
                <w:left w:val="none" w:sz="0" w:space="0" w:color="auto"/>
                <w:bottom w:val="none" w:sz="0" w:space="0" w:color="auto"/>
                <w:right w:val="none" w:sz="0" w:space="0" w:color="auto"/>
              </w:divBdr>
            </w:div>
            <w:div w:id="503665085">
              <w:marLeft w:val="0"/>
              <w:marRight w:val="0"/>
              <w:marTop w:val="0"/>
              <w:marBottom w:val="0"/>
              <w:divBdr>
                <w:top w:val="none" w:sz="0" w:space="0" w:color="auto"/>
                <w:left w:val="none" w:sz="0" w:space="0" w:color="auto"/>
                <w:bottom w:val="none" w:sz="0" w:space="0" w:color="auto"/>
                <w:right w:val="none" w:sz="0" w:space="0" w:color="auto"/>
              </w:divBdr>
            </w:div>
            <w:div w:id="507908720">
              <w:marLeft w:val="0"/>
              <w:marRight w:val="0"/>
              <w:marTop w:val="0"/>
              <w:marBottom w:val="0"/>
              <w:divBdr>
                <w:top w:val="none" w:sz="0" w:space="0" w:color="auto"/>
                <w:left w:val="none" w:sz="0" w:space="0" w:color="auto"/>
                <w:bottom w:val="none" w:sz="0" w:space="0" w:color="auto"/>
                <w:right w:val="none" w:sz="0" w:space="0" w:color="auto"/>
              </w:divBdr>
            </w:div>
            <w:div w:id="526411947">
              <w:marLeft w:val="0"/>
              <w:marRight w:val="0"/>
              <w:marTop w:val="0"/>
              <w:marBottom w:val="0"/>
              <w:divBdr>
                <w:top w:val="none" w:sz="0" w:space="0" w:color="auto"/>
                <w:left w:val="none" w:sz="0" w:space="0" w:color="auto"/>
                <w:bottom w:val="none" w:sz="0" w:space="0" w:color="auto"/>
                <w:right w:val="none" w:sz="0" w:space="0" w:color="auto"/>
              </w:divBdr>
            </w:div>
            <w:div w:id="529877563">
              <w:marLeft w:val="0"/>
              <w:marRight w:val="0"/>
              <w:marTop w:val="0"/>
              <w:marBottom w:val="0"/>
              <w:divBdr>
                <w:top w:val="none" w:sz="0" w:space="0" w:color="auto"/>
                <w:left w:val="none" w:sz="0" w:space="0" w:color="auto"/>
                <w:bottom w:val="none" w:sz="0" w:space="0" w:color="auto"/>
                <w:right w:val="none" w:sz="0" w:space="0" w:color="auto"/>
              </w:divBdr>
            </w:div>
            <w:div w:id="536503237">
              <w:marLeft w:val="0"/>
              <w:marRight w:val="0"/>
              <w:marTop w:val="0"/>
              <w:marBottom w:val="0"/>
              <w:divBdr>
                <w:top w:val="none" w:sz="0" w:space="0" w:color="auto"/>
                <w:left w:val="none" w:sz="0" w:space="0" w:color="auto"/>
                <w:bottom w:val="none" w:sz="0" w:space="0" w:color="auto"/>
                <w:right w:val="none" w:sz="0" w:space="0" w:color="auto"/>
              </w:divBdr>
            </w:div>
            <w:div w:id="547955971">
              <w:marLeft w:val="0"/>
              <w:marRight w:val="0"/>
              <w:marTop w:val="0"/>
              <w:marBottom w:val="0"/>
              <w:divBdr>
                <w:top w:val="none" w:sz="0" w:space="0" w:color="auto"/>
                <w:left w:val="none" w:sz="0" w:space="0" w:color="auto"/>
                <w:bottom w:val="none" w:sz="0" w:space="0" w:color="auto"/>
                <w:right w:val="none" w:sz="0" w:space="0" w:color="auto"/>
              </w:divBdr>
            </w:div>
            <w:div w:id="549271709">
              <w:marLeft w:val="0"/>
              <w:marRight w:val="0"/>
              <w:marTop w:val="0"/>
              <w:marBottom w:val="0"/>
              <w:divBdr>
                <w:top w:val="none" w:sz="0" w:space="0" w:color="auto"/>
                <w:left w:val="none" w:sz="0" w:space="0" w:color="auto"/>
                <w:bottom w:val="none" w:sz="0" w:space="0" w:color="auto"/>
                <w:right w:val="none" w:sz="0" w:space="0" w:color="auto"/>
              </w:divBdr>
            </w:div>
            <w:div w:id="562063938">
              <w:marLeft w:val="0"/>
              <w:marRight w:val="0"/>
              <w:marTop w:val="0"/>
              <w:marBottom w:val="0"/>
              <w:divBdr>
                <w:top w:val="none" w:sz="0" w:space="0" w:color="auto"/>
                <w:left w:val="none" w:sz="0" w:space="0" w:color="auto"/>
                <w:bottom w:val="none" w:sz="0" w:space="0" w:color="auto"/>
                <w:right w:val="none" w:sz="0" w:space="0" w:color="auto"/>
              </w:divBdr>
            </w:div>
            <w:div w:id="562253492">
              <w:marLeft w:val="0"/>
              <w:marRight w:val="0"/>
              <w:marTop w:val="0"/>
              <w:marBottom w:val="0"/>
              <w:divBdr>
                <w:top w:val="none" w:sz="0" w:space="0" w:color="auto"/>
                <w:left w:val="none" w:sz="0" w:space="0" w:color="auto"/>
                <w:bottom w:val="none" w:sz="0" w:space="0" w:color="auto"/>
                <w:right w:val="none" w:sz="0" w:space="0" w:color="auto"/>
              </w:divBdr>
            </w:div>
            <w:div w:id="563445670">
              <w:marLeft w:val="0"/>
              <w:marRight w:val="0"/>
              <w:marTop w:val="0"/>
              <w:marBottom w:val="0"/>
              <w:divBdr>
                <w:top w:val="none" w:sz="0" w:space="0" w:color="auto"/>
                <w:left w:val="none" w:sz="0" w:space="0" w:color="auto"/>
                <w:bottom w:val="none" w:sz="0" w:space="0" w:color="auto"/>
                <w:right w:val="none" w:sz="0" w:space="0" w:color="auto"/>
              </w:divBdr>
            </w:div>
            <w:div w:id="571235819">
              <w:marLeft w:val="0"/>
              <w:marRight w:val="0"/>
              <w:marTop w:val="0"/>
              <w:marBottom w:val="0"/>
              <w:divBdr>
                <w:top w:val="none" w:sz="0" w:space="0" w:color="auto"/>
                <w:left w:val="none" w:sz="0" w:space="0" w:color="auto"/>
                <w:bottom w:val="none" w:sz="0" w:space="0" w:color="auto"/>
                <w:right w:val="none" w:sz="0" w:space="0" w:color="auto"/>
              </w:divBdr>
            </w:div>
            <w:div w:id="581260265">
              <w:marLeft w:val="0"/>
              <w:marRight w:val="0"/>
              <w:marTop w:val="0"/>
              <w:marBottom w:val="0"/>
              <w:divBdr>
                <w:top w:val="none" w:sz="0" w:space="0" w:color="auto"/>
                <w:left w:val="none" w:sz="0" w:space="0" w:color="auto"/>
                <w:bottom w:val="none" w:sz="0" w:space="0" w:color="auto"/>
                <w:right w:val="none" w:sz="0" w:space="0" w:color="auto"/>
              </w:divBdr>
            </w:div>
            <w:div w:id="583683194">
              <w:marLeft w:val="0"/>
              <w:marRight w:val="0"/>
              <w:marTop w:val="0"/>
              <w:marBottom w:val="0"/>
              <w:divBdr>
                <w:top w:val="none" w:sz="0" w:space="0" w:color="auto"/>
                <w:left w:val="none" w:sz="0" w:space="0" w:color="auto"/>
                <w:bottom w:val="none" w:sz="0" w:space="0" w:color="auto"/>
                <w:right w:val="none" w:sz="0" w:space="0" w:color="auto"/>
              </w:divBdr>
            </w:div>
            <w:div w:id="587158874">
              <w:marLeft w:val="0"/>
              <w:marRight w:val="0"/>
              <w:marTop w:val="0"/>
              <w:marBottom w:val="0"/>
              <w:divBdr>
                <w:top w:val="none" w:sz="0" w:space="0" w:color="auto"/>
                <w:left w:val="none" w:sz="0" w:space="0" w:color="auto"/>
                <w:bottom w:val="none" w:sz="0" w:space="0" w:color="auto"/>
                <w:right w:val="none" w:sz="0" w:space="0" w:color="auto"/>
              </w:divBdr>
            </w:div>
            <w:div w:id="589778221">
              <w:marLeft w:val="0"/>
              <w:marRight w:val="0"/>
              <w:marTop w:val="0"/>
              <w:marBottom w:val="0"/>
              <w:divBdr>
                <w:top w:val="none" w:sz="0" w:space="0" w:color="auto"/>
                <w:left w:val="none" w:sz="0" w:space="0" w:color="auto"/>
                <w:bottom w:val="none" w:sz="0" w:space="0" w:color="auto"/>
                <w:right w:val="none" w:sz="0" w:space="0" w:color="auto"/>
              </w:divBdr>
            </w:div>
            <w:div w:id="600801228">
              <w:marLeft w:val="0"/>
              <w:marRight w:val="0"/>
              <w:marTop w:val="0"/>
              <w:marBottom w:val="0"/>
              <w:divBdr>
                <w:top w:val="none" w:sz="0" w:space="0" w:color="auto"/>
                <w:left w:val="none" w:sz="0" w:space="0" w:color="auto"/>
                <w:bottom w:val="none" w:sz="0" w:space="0" w:color="auto"/>
                <w:right w:val="none" w:sz="0" w:space="0" w:color="auto"/>
              </w:divBdr>
            </w:div>
            <w:div w:id="602687879">
              <w:marLeft w:val="0"/>
              <w:marRight w:val="0"/>
              <w:marTop w:val="0"/>
              <w:marBottom w:val="0"/>
              <w:divBdr>
                <w:top w:val="none" w:sz="0" w:space="0" w:color="auto"/>
                <w:left w:val="none" w:sz="0" w:space="0" w:color="auto"/>
                <w:bottom w:val="none" w:sz="0" w:space="0" w:color="auto"/>
                <w:right w:val="none" w:sz="0" w:space="0" w:color="auto"/>
              </w:divBdr>
            </w:div>
            <w:div w:id="604265452">
              <w:marLeft w:val="0"/>
              <w:marRight w:val="0"/>
              <w:marTop w:val="0"/>
              <w:marBottom w:val="0"/>
              <w:divBdr>
                <w:top w:val="none" w:sz="0" w:space="0" w:color="auto"/>
                <w:left w:val="none" w:sz="0" w:space="0" w:color="auto"/>
                <w:bottom w:val="none" w:sz="0" w:space="0" w:color="auto"/>
                <w:right w:val="none" w:sz="0" w:space="0" w:color="auto"/>
              </w:divBdr>
            </w:div>
            <w:div w:id="610479308">
              <w:marLeft w:val="0"/>
              <w:marRight w:val="0"/>
              <w:marTop w:val="0"/>
              <w:marBottom w:val="0"/>
              <w:divBdr>
                <w:top w:val="none" w:sz="0" w:space="0" w:color="auto"/>
                <w:left w:val="none" w:sz="0" w:space="0" w:color="auto"/>
                <w:bottom w:val="none" w:sz="0" w:space="0" w:color="auto"/>
                <w:right w:val="none" w:sz="0" w:space="0" w:color="auto"/>
              </w:divBdr>
            </w:div>
            <w:div w:id="615648065">
              <w:marLeft w:val="0"/>
              <w:marRight w:val="0"/>
              <w:marTop w:val="0"/>
              <w:marBottom w:val="0"/>
              <w:divBdr>
                <w:top w:val="none" w:sz="0" w:space="0" w:color="auto"/>
                <w:left w:val="none" w:sz="0" w:space="0" w:color="auto"/>
                <w:bottom w:val="none" w:sz="0" w:space="0" w:color="auto"/>
                <w:right w:val="none" w:sz="0" w:space="0" w:color="auto"/>
              </w:divBdr>
            </w:div>
            <w:div w:id="620956711">
              <w:marLeft w:val="0"/>
              <w:marRight w:val="0"/>
              <w:marTop w:val="0"/>
              <w:marBottom w:val="0"/>
              <w:divBdr>
                <w:top w:val="none" w:sz="0" w:space="0" w:color="auto"/>
                <w:left w:val="none" w:sz="0" w:space="0" w:color="auto"/>
                <w:bottom w:val="none" w:sz="0" w:space="0" w:color="auto"/>
                <w:right w:val="none" w:sz="0" w:space="0" w:color="auto"/>
              </w:divBdr>
            </w:div>
            <w:div w:id="630288625">
              <w:marLeft w:val="0"/>
              <w:marRight w:val="0"/>
              <w:marTop w:val="0"/>
              <w:marBottom w:val="0"/>
              <w:divBdr>
                <w:top w:val="none" w:sz="0" w:space="0" w:color="auto"/>
                <w:left w:val="none" w:sz="0" w:space="0" w:color="auto"/>
                <w:bottom w:val="none" w:sz="0" w:space="0" w:color="auto"/>
                <w:right w:val="none" w:sz="0" w:space="0" w:color="auto"/>
              </w:divBdr>
            </w:div>
            <w:div w:id="654651982">
              <w:marLeft w:val="0"/>
              <w:marRight w:val="0"/>
              <w:marTop w:val="0"/>
              <w:marBottom w:val="0"/>
              <w:divBdr>
                <w:top w:val="none" w:sz="0" w:space="0" w:color="auto"/>
                <w:left w:val="none" w:sz="0" w:space="0" w:color="auto"/>
                <w:bottom w:val="none" w:sz="0" w:space="0" w:color="auto"/>
                <w:right w:val="none" w:sz="0" w:space="0" w:color="auto"/>
              </w:divBdr>
            </w:div>
            <w:div w:id="656301857">
              <w:marLeft w:val="0"/>
              <w:marRight w:val="0"/>
              <w:marTop w:val="0"/>
              <w:marBottom w:val="0"/>
              <w:divBdr>
                <w:top w:val="none" w:sz="0" w:space="0" w:color="auto"/>
                <w:left w:val="none" w:sz="0" w:space="0" w:color="auto"/>
                <w:bottom w:val="none" w:sz="0" w:space="0" w:color="auto"/>
                <w:right w:val="none" w:sz="0" w:space="0" w:color="auto"/>
              </w:divBdr>
            </w:div>
            <w:div w:id="659624107">
              <w:marLeft w:val="0"/>
              <w:marRight w:val="0"/>
              <w:marTop w:val="0"/>
              <w:marBottom w:val="0"/>
              <w:divBdr>
                <w:top w:val="none" w:sz="0" w:space="0" w:color="auto"/>
                <w:left w:val="none" w:sz="0" w:space="0" w:color="auto"/>
                <w:bottom w:val="none" w:sz="0" w:space="0" w:color="auto"/>
                <w:right w:val="none" w:sz="0" w:space="0" w:color="auto"/>
              </w:divBdr>
            </w:div>
            <w:div w:id="664941041">
              <w:marLeft w:val="0"/>
              <w:marRight w:val="0"/>
              <w:marTop w:val="0"/>
              <w:marBottom w:val="0"/>
              <w:divBdr>
                <w:top w:val="none" w:sz="0" w:space="0" w:color="auto"/>
                <w:left w:val="none" w:sz="0" w:space="0" w:color="auto"/>
                <w:bottom w:val="none" w:sz="0" w:space="0" w:color="auto"/>
                <w:right w:val="none" w:sz="0" w:space="0" w:color="auto"/>
              </w:divBdr>
            </w:div>
            <w:div w:id="668673009">
              <w:marLeft w:val="0"/>
              <w:marRight w:val="0"/>
              <w:marTop w:val="0"/>
              <w:marBottom w:val="0"/>
              <w:divBdr>
                <w:top w:val="none" w:sz="0" w:space="0" w:color="auto"/>
                <w:left w:val="none" w:sz="0" w:space="0" w:color="auto"/>
                <w:bottom w:val="none" w:sz="0" w:space="0" w:color="auto"/>
                <w:right w:val="none" w:sz="0" w:space="0" w:color="auto"/>
              </w:divBdr>
            </w:div>
            <w:div w:id="672882283">
              <w:marLeft w:val="0"/>
              <w:marRight w:val="0"/>
              <w:marTop w:val="0"/>
              <w:marBottom w:val="0"/>
              <w:divBdr>
                <w:top w:val="none" w:sz="0" w:space="0" w:color="auto"/>
                <w:left w:val="none" w:sz="0" w:space="0" w:color="auto"/>
                <w:bottom w:val="none" w:sz="0" w:space="0" w:color="auto"/>
                <w:right w:val="none" w:sz="0" w:space="0" w:color="auto"/>
              </w:divBdr>
            </w:div>
            <w:div w:id="685057013">
              <w:marLeft w:val="0"/>
              <w:marRight w:val="0"/>
              <w:marTop w:val="0"/>
              <w:marBottom w:val="0"/>
              <w:divBdr>
                <w:top w:val="none" w:sz="0" w:space="0" w:color="auto"/>
                <w:left w:val="none" w:sz="0" w:space="0" w:color="auto"/>
                <w:bottom w:val="none" w:sz="0" w:space="0" w:color="auto"/>
                <w:right w:val="none" w:sz="0" w:space="0" w:color="auto"/>
              </w:divBdr>
            </w:div>
            <w:div w:id="686324491">
              <w:marLeft w:val="0"/>
              <w:marRight w:val="0"/>
              <w:marTop w:val="0"/>
              <w:marBottom w:val="0"/>
              <w:divBdr>
                <w:top w:val="none" w:sz="0" w:space="0" w:color="auto"/>
                <w:left w:val="none" w:sz="0" w:space="0" w:color="auto"/>
                <w:bottom w:val="none" w:sz="0" w:space="0" w:color="auto"/>
                <w:right w:val="none" w:sz="0" w:space="0" w:color="auto"/>
              </w:divBdr>
            </w:div>
            <w:div w:id="687294090">
              <w:marLeft w:val="0"/>
              <w:marRight w:val="0"/>
              <w:marTop w:val="0"/>
              <w:marBottom w:val="0"/>
              <w:divBdr>
                <w:top w:val="none" w:sz="0" w:space="0" w:color="auto"/>
                <w:left w:val="none" w:sz="0" w:space="0" w:color="auto"/>
                <w:bottom w:val="none" w:sz="0" w:space="0" w:color="auto"/>
                <w:right w:val="none" w:sz="0" w:space="0" w:color="auto"/>
              </w:divBdr>
            </w:div>
            <w:div w:id="689645111">
              <w:marLeft w:val="0"/>
              <w:marRight w:val="0"/>
              <w:marTop w:val="0"/>
              <w:marBottom w:val="0"/>
              <w:divBdr>
                <w:top w:val="none" w:sz="0" w:space="0" w:color="auto"/>
                <w:left w:val="none" w:sz="0" w:space="0" w:color="auto"/>
                <w:bottom w:val="none" w:sz="0" w:space="0" w:color="auto"/>
                <w:right w:val="none" w:sz="0" w:space="0" w:color="auto"/>
              </w:divBdr>
            </w:div>
            <w:div w:id="703097962">
              <w:marLeft w:val="0"/>
              <w:marRight w:val="0"/>
              <w:marTop w:val="0"/>
              <w:marBottom w:val="0"/>
              <w:divBdr>
                <w:top w:val="none" w:sz="0" w:space="0" w:color="auto"/>
                <w:left w:val="none" w:sz="0" w:space="0" w:color="auto"/>
                <w:bottom w:val="none" w:sz="0" w:space="0" w:color="auto"/>
                <w:right w:val="none" w:sz="0" w:space="0" w:color="auto"/>
              </w:divBdr>
            </w:div>
            <w:div w:id="704528258">
              <w:marLeft w:val="0"/>
              <w:marRight w:val="0"/>
              <w:marTop w:val="0"/>
              <w:marBottom w:val="0"/>
              <w:divBdr>
                <w:top w:val="none" w:sz="0" w:space="0" w:color="auto"/>
                <w:left w:val="none" w:sz="0" w:space="0" w:color="auto"/>
                <w:bottom w:val="none" w:sz="0" w:space="0" w:color="auto"/>
                <w:right w:val="none" w:sz="0" w:space="0" w:color="auto"/>
              </w:divBdr>
            </w:div>
            <w:div w:id="719862842">
              <w:marLeft w:val="0"/>
              <w:marRight w:val="0"/>
              <w:marTop w:val="0"/>
              <w:marBottom w:val="0"/>
              <w:divBdr>
                <w:top w:val="none" w:sz="0" w:space="0" w:color="auto"/>
                <w:left w:val="none" w:sz="0" w:space="0" w:color="auto"/>
                <w:bottom w:val="none" w:sz="0" w:space="0" w:color="auto"/>
                <w:right w:val="none" w:sz="0" w:space="0" w:color="auto"/>
              </w:divBdr>
            </w:div>
            <w:div w:id="734205583">
              <w:marLeft w:val="0"/>
              <w:marRight w:val="0"/>
              <w:marTop w:val="0"/>
              <w:marBottom w:val="0"/>
              <w:divBdr>
                <w:top w:val="none" w:sz="0" w:space="0" w:color="auto"/>
                <w:left w:val="none" w:sz="0" w:space="0" w:color="auto"/>
                <w:bottom w:val="none" w:sz="0" w:space="0" w:color="auto"/>
                <w:right w:val="none" w:sz="0" w:space="0" w:color="auto"/>
              </w:divBdr>
            </w:div>
            <w:div w:id="735277738">
              <w:marLeft w:val="0"/>
              <w:marRight w:val="0"/>
              <w:marTop w:val="0"/>
              <w:marBottom w:val="0"/>
              <w:divBdr>
                <w:top w:val="none" w:sz="0" w:space="0" w:color="auto"/>
                <w:left w:val="none" w:sz="0" w:space="0" w:color="auto"/>
                <w:bottom w:val="none" w:sz="0" w:space="0" w:color="auto"/>
                <w:right w:val="none" w:sz="0" w:space="0" w:color="auto"/>
              </w:divBdr>
            </w:div>
            <w:div w:id="739912210">
              <w:marLeft w:val="0"/>
              <w:marRight w:val="0"/>
              <w:marTop w:val="0"/>
              <w:marBottom w:val="0"/>
              <w:divBdr>
                <w:top w:val="none" w:sz="0" w:space="0" w:color="auto"/>
                <w:left w:val="none" w:sz="0" w:space="0" w:color="auto"/>
                <w:bottom w:val="none" w:sz="0" w:space="0" w:color="auto"/>
                <w:right w:val="none" w:sz="0" w:space="0" w:color="auto"/>
              </w:divBdr>
            </w:div>
            <w:div w:id="742678235">
              <w:marLeft w:val="0"/>
              <w:marRight w:val="0"/>
              <w:marTop w:val="0"/>
              <w:marBottom w:val="0"/>
              <w:divBdr>
                <w:top w:val="none" w:sz="0" w:space="0" w:color="auto"/>
                <w:left w:val="none" w:sz="0" w:space="0" w:color="auto"/>
                <w:bottom w:val="none" w:sz="0" w:space="0" w:color="auto"/>
                <w:right w:val="none" w:sz="0" w:space="0" w:color="auto"/>
              </w:divBdr>
            </w:div>
            <w:div w:id="742992968">
              <w:marLeft w:val="0"/>
              <w:marRight w:val="0"/>
              <w:marTop w:val="0"/>
              <w:marBottom w:val="0"/>
              <w:divBdr>
                <w:top w:val="none" w:sz="0" w:space="0" w:color="auto"/>
                <w:left w:val="none" w:sz="0" w:space="0" w:color="auto"/>
                <w:bottom w:val="none" w:sz="0" w:space="0" w:color="auto"/>
                <w:right w:val="none" w:sz="0" w:space="0" w:color="auto"/>
              </w:divBdr>
            </w:div>
            <w:div w:id="743575695">
              <w:marLeft w:val="0"/>
              <w:marRight w:val="0"/>
              <w:marTop w:val="0"/>
              <w:marBottom w:val="0"/>
              <w:divBdr>
                <w:top w:val="none" w:sz="0" w:space="0" w:color="auto"/>
                <w:left w:val="none" w:sz="0" w:space="0" w:color="auto"/>
                <w:bottom w:val="none" w:sz="0" w:space="0" w:color="auto"/>
                <w:right w:val="none" w:sz="0" w:space="0" w:color="auto"/>
              </w:divBdr>
            </w:div>
            <w:div w:id="755250297">
              <w:marLeft w:val="0"/>
              <w:marRight w:val="0"/>
              <w:marTop w:val="0"/>
              <w:marBottom w:val="0"/>
              <w:divBdr>
                <w:top w:val="none" w:sz="0" w:space="0" w:color="auto"/>
                <w:left w:val="none" w:sz="0" w:space="0" w:color="auto"/>
                <w:bottom w:val="none" w:sz="0" w:space="0" w:color="auto"/>
                <w:right w:val="none" w:sz="0" w:space="0" w:color="auto"/>
              </w:divBdr>
            </w:div>
            <w:div w:id="765686756">
              <w:marLeft w:val="0"/>
              <w:marRight w:val="0"/>
              <w:marTop w:val="0"/>
              <w:marBottom w:val="0"/>
              <w:divBdr>
                <w:top w:val="none" w:sz="0" w:space="0" w:color="auto"/>
                <w:left w:val="none" w:sz="0" w:space="0" w:color="auto"/>
                <w:bottom w:val="none" w:sz="0" w:space="0" w:color="auto"/>
                <w:right w:val="none" w:sz="0" w:space="0" w:color="auto"/>
              </w:divBdr>
            </w:div>
            <w:div w:id="765807479">
              <w:marLeft w:val="0"/>
              <w:marRight w:val="0"/>
              <w:marTop w:val="0"/>
              <w:marBottom w:val="0"/>
              <w:divBdr>
                <w:top w:val="none" w:sz="0" w:space="0" w:color="auto"/>
                <w:left w:val="none" w:sz="0" w:space="0" w:color="auto"/>
                <w:bottom w:val="none" w:sz="0" w:space="0" w:color="auto"/>
                <w:right w:val="none" w:sz="0" w:space="0" w:color="auto"/>
              </w:divBdr>
            </w:div>
            <w:div w:id="771243212">
              <w:marLeft w:val="0"/>
              <w:marRight w:val="0"/>
              <w:marTop w:val="0"/>
              <w:marBottom w:val="0"/>
              <w:divBdr>
                <w:top w:val="none" w:sz="0" w:space="0" w:color="auto"/>
                <w:left w:val="none" w:sz="0" w:space="0" w:color="auto"/>
                <w:bottom w:val="none" w:sz="0" w:space="0" w:color="auto"/>
                <w:right w:val="none" w:sz="0" w:space="0" w:color="auto"/>
              </w:divBdr>
            </w:div>
            <w:div w:id="771508349">
              <w:marLeft w:val="0"/>
              <w:marRight w:val="0"/>
              <w:marTop w:val="0"/>
              <w:marBottom w:val="0"/>
              <w:divBdr>
                <w:top w:val="none" w:sz="0" w:space="0" w:color="auto"/>
                <w:left w:val="none" w:sz="0" w:space="0" w:color="auto"/>
                <w:bottom w:val="none" w:sz="0" w:space="0" w:color="auto"/>
                <w:right w:val="none" w:sz="0" w:space="0" w:color="auto"/>
              </w:divBdr>
            </w:div>
            <w:div w:id="772749917">
              <w:marLeft w:val="0"/>
              <w:marRight w:val="0"/>
              <w:marTop w:val="0"/>
              <w:marBottom w:val="0"/>
              <w:divBdr>
                <w:top w:val="none" w:sz="0" w:space="0" w:color="auto"/>
                <w:left w:val="none" w:sz="0" w:space="0" w:color="auto"/>
                <w:bottom w:val="none" w:sz="0" w:space="0" w:color="auto"/>
                <w:right w:val="none" w:sz="0" w:space="0" w:color="auto"/>
              </w:divBdr>
            </w:div>
            <w:div w:id="790169977">
              <w:marLeft w:val="0"/>
              <w:marRight w:val="0"/>
              <w:marTop w:val="0"/>
              <w:marBottom w:val="0"/>
              <w:divBdr>
                <w:top w:val="none" w:sz="0" w:space="0" w:color="auto"/>
                <w:left w:val="none" w:sz="0" w:space="0" w:color="auto"/>
                <w:bottom w:val="none" w:sz="0" w:space="0" w:color="auto"/>
                <w:right w:val="none" w:sz="0" w:space="0" w:color="auto"/>
              </w:divBdr>
            </w:div>
            <w:div w:id="799808418">
              <w:marLeft w:val="0"/>
              <w:marRight w:val="0"/>
              <w:marTop w:val="0"/>
              <w:marBottom w:val="0"/>
              <w:divBdr>
                <w:top w:val="none" w:sz="0" w:space="0" w:color="auto"/>
                <w:left w:val="none" w:sz="0" w:space="0" w:color="auto"/>
                <w:bottom w:val="none" w:sz="0" w:space="0" w:color="auto"/>
                <w:right w:val="none" w:sz="0" w:space="0" w:color="auto"/>
              </w:divBdr>
            </w:div>
            <w:div w:id="804542401">
              <w:marLeft w:val="0"/>
              <w:marRight w:val="0"/>
              <w:marTop w:val="0"/>
              <w:marBottom w:val="0"/>
              <w:divBdr>
                <w:top w:val="none" w:sz="0" w:space="0" w:color="auto"/>
                <w:left w:val="none" w:sz="0" w:space="0" w:color="auto"/>
                <w:bottom w:val="none" w:sz="0" w:space="0" w:color="auto"/>
                <w:right w:val="none" w:sz="0" w:space="0" w:color="auto"/>
              </w:divBdr>
            </w:div>
            <w:div w:id="812328880">
              <w:marLeft w:val="0"/>
              <w:marRight w:val="0"/>
              <w:marTop w:val="0"/>
              <w:marBottom w:val="0"/>
              <w:divBdr>
                <w:top w:val="none" w:sz="0" w:space="0" w:color="auto"/>
                <w:left w:val="none" w:sz="0" w:space="0" w:color="auto"/>
                <w:bottom w:val="none" w:sz="0" w:space="0" w:color="auto"/>
                <w:right w:val="none" w:sz="0" w:space="0" w:color="auto"/>
              </w:divBdr>
            </w:div>
            <w:div w:id="816532247">
              <w:marLeft w:val="0"/>
              <w:marRight w:val="0"/>
              <w:marTop w:val="0"/>
              <w:marBottom w:val="0"/>
              <w:divBdr>
                <w:top w:val="none" w:sz="0" w:space="0" w:color="auto"/>
                <w:left w:val="none" w:sz="0" w:space="0" w:color="auto"/>
                <w:bottom w:val="none" w:sz="0" w:space="0" w:color="auto"/>
                <w:right w:val="none" w:sz="0" w:space="0" w:color="auto"/>
              </w:divBdr>
            </w:div>
            <w:div w:id="828787833">
              <w:marLeft w:val="0"/>
              <w:marRight w:val="0"/>
              <w:marTop w:val="0"/>
              <w:marBottom w:val="0"/>
              <w:divBdr>
                <w:top w:val="none" w:sz="0" w:space="0" w:color="auto"/>
                <w:left w:val="none" w:sz="0" w:space="0" w:color="auto"/>
                <w:bottom w:val="none" w:sz="0" w:space="0" w:color="auto"/>
                <w:right w:val="none" w:sz="0" w:space="0" w:color="auto"/>
              </w:divBdr>
            </w:div>
            <w:div w:id="841434197">
              <w:marLeft w:val="0"/>
              <w:marRight w:val="0"/>
              <w:marTop w:val="0"/>
              <w:marBottom w:val="0"/>
              <w:divBdr>
                <w:top w:val="none" w:sz="0" w:space="0" w:color="auto"/>
                <w:left w:val="none" w:sz="0" w:space="0" w:color="auto"/>
                <w:bottom w:val="none" w:sz="0" w:space="0" w:color="auto"/>
                <w:right w:val="none" w:sz="0" w:space="0" w:color="auto"/>
              </w:divBdr>
            </w:div>
            <w:div w:id="856622330">
              <w:marLeft w:val="0"/>
              <w:marRight w:val="0"/>
              <w:marTop w:val="0"/>
              <w:marBottom w:val="0"/>
              <w:divBdr>
                <w:top w:val="none" w:sz="0" w:space="0" w:color="auto"/>
                <w:left w:val="none" w:sz="0" w:space="0" w:color="auto"/>
                <w:bottom w:val="none" w:sz="0" w:space="0" w:color="auto"/>
                <w:right w:val="none" w:sz="0" w:space="0" w:color="auto"/>
              </w:divBdr>
            </w:div>
            <w:div w:id="864172216">
              <w:marLeft w:val="0"/>
              <w:marRight w:val="0"/>
              <w:marTop w:val="0"/>
              <w:marBottom w:val="0"/>
              <w:divBdr>
                <w:top w:val="none" w:sz="0" w:space="0" w:color="auto"/>
                <w:left w:val="none" w:sz="0" w:space="0" w:color="auto"/>
                <w:bottom w:val="none" w:sz="0" w:space="0" w:color="auto"/>
                <w:right w:val="none" w:sz="0" w:space="0" w:color="auto"/>
              </w:divBdr>
            </w:div>
            <w:div w:id="880897781">
              <w:marLeft w:val="0"/>
              <w:marRight w:val="0"/>
              <w:marTop w:val="0"/>
              <w:marBottom w:val="0"/>
              <w:divBdr>
                <w:top w:val="none" w:sz="0" w:space="0" w:color="auto"/>
                <w:left w:val="none" w:sz="0" w:space="0" w:color="auto"/>
                <w:bottom w:val="none" w:sz="0" w:space="0" w:color="auto"/>
                <w:right w:val="none" w:sz="0" w:space="0" w:color="auto"/>
              </w:divBdr>
            </w:div>
            <w:div w:id="885529093">
              <w:marLeft w:val="0"/>
              <w:marRight w:val="0"/>
              <w:marTop w:val="0"/>
              <w:marBottom w:val="0"/>
              <w:divBdr>
                <w:top w:val="none" w:sz="0" w:space="0" w:color="auto"/>
                <w:left w:val="none" w:sz="0" w:space="0" w:color="auto"/>
                <w:bottom w:val="none" w:sz="0" w:space="0" w:color="auto"/>
                <w:right w:val="none" w:sz="0" w:space="0" w:color="auto"/>
              </w:divBdr>
            </w:div>
            <w:div w:id="891112484">
              <w:marLeft w:val="0"/>
              <w:marRight w:val="0"/>
              <w:marTop w:val="0"/>
              <w:marBottom w:val="0"/>
              <w:divBdr>
                <w:top w:val="none" w:sz="0" w:space="0" w:color="auto"/>
                <w:left w:val="none" w:sz="0" w:space="0" w:color="auto"/>
                <w:bottom w:val="none" w:sz="0" w:space="0" w:color="auto"/>
                <w:right w:val="none" w:sz="0" w:space="0" w:color="auto"/>
              </w:divBdr>
            </w:div>
            <w:div w:id="891618649">
              <w:marLeft w:val="0"/>
              <w:marRight w:val="0"/>
              <w:marTop w:val="0"/>
              <w:marBottom w:val="0"/>
              <w:divBdr>
                <w:top w:val="none" w:sz="0" w:space="0" w:color="auto"/>
                <w:left w:val="none" w:sz="0" w:space="0" w:color="auto"/>
                <w:bottom w:val="none" w:sz="0" w:space="0" w:color="auto"/>
                <w:right w:val="none" w:sz="0" w:space="0" w:color="auto"/>
              </w:divBdr>
            </w:div>
            <w:div w:id="900403407">
              <w:marLeft w:val="0"/>
              <w:marRight w:val="0"/>
              <w:marTop w:val="0"/>
              <w:marBottom w:val="0"/>
              <w:divBdr>
                <w:top w:val="none" w:sz="0" w:space="0" w:color="auto"/>
                <w:left w:val="none" w:sz="0" w:space="0" w:color="auto"/>
                <w:bottom w:val="none" w:sz="0" w:space="0" w:color="auto"/>
                <w:right w:val="none" w:sz="0" w:space="0" w:color="auto"/>
              </w:divBdr>
            </w:div>
            <w:div w:id="905146348">
              <w:marLeft w:val="0"/>
              <w:marRight w:val="0"/>
              <w:marTop w:val="0"/>
              <w:marBottom w:val="0"/>
              <w:divBdr>
                <w:top w:val="none" w:sz="0" w:space="0" w:color="auto"/>
                <w:left w:val="none" w:sz="0" w:space="0" w:color="auto"/>
                <w:bottom w:val="none" w:sz="0" w:space="0" w:color="auto"/>
                <w:right w:val="none" w:sz="0" w:space="0" w:color="auto"/>
              </w:divBdr>
            </w:div>
            <w:div w:id="931355345">
              <w:marLeft w:val="0"/>
              <w:marRight w:val="0"/>
              <w:marTop w:val="0"/>
              <w:marBottom w:val="0"/>
              <w:divBdr>
                <w:top w:val="none" w:sz="0" w:space="0" w:color="auto"/>
                <w:left w:val="none" w:sz="0" w:space="0" w:color="auto"/>
                <w:bottom w:val="none" w:sz="0" w:space="0" w:color="auto"/>
                <w:right w:val="none" w:sz="0" w:space="0" w:color="auto"/>
              </w:divBdr>
            </w:div>
            <w:div w:id="970356839">
              <w:marLeft w:val="0"/>
              <w:marRight w:val="0"/>
              <w:marTop w:val="0"/>
              <w:marBottom w:val="0"/>
              <w:divBdr>
                <w:top w:val="none" w:sz="0" w:space="0" w:color="auto"/>
                <w:left w:val="none" w:sz="0" w:space="0" w:color="auto"/>
                <w:bottom w:val="none" w:sz="0" w:space="0" w:color="auto"/>
                <w:right w:val="none" w:sz="0" w:space="0" w:color="auto"/>
              </w:divBdr>
            </w:div>
            <w:div w:id="976031624">
              <w:marLeft w:val="0"/>
              <w:marRight w:val="0"/>
              <w:marTop w:val="0"/>
              <w:marBottom w:val="0"/>
              <w:divBdr>
                <w:top w:val="none" w:sz="0" w:space="0" w:color="auto"/>
                <w:left w:val="none" w:sz="0" w:space="0" w:color="auto"/>
                <w:bottom w:val="none" w:sz="0" w:space="0" w:color="auto"/>
                <w:right w:val="none" w:sz="0" w:space="0" w:color="auto"/>
              </w:divBdr>
            </w:div>
            <w:div w:id="981422322">
              <w:marLeft w:val="0"/>
              <w:marRight w:val="0"/>
              <w:marTop w:val="0"/>
              <w:marBottom w:val="0"/>
              <w:divBdr>
                <w:top w:val="none" w:sz="0" w:space="0" w:color="auto"/>
                <w:left w:val="none" w:sz="0" w:space="0" w:color="auto"/>
                <w:bottom w:val="none" w:sz="0" w:space="0" w:color="auto"/>
                <w:right w:val="none" w:sz="0" w:space="0" w:color="auto"/>
              </w:divBdr>
            </w:div>
            <w:div w:id="984696298">
              <w:marLeft w:val="0"/>
              <w:marRight w:val="0"/>
              <w:marTop w:val="0"/>
              <w:marBottom w:val="0"/>
              <w:divBdr>
                <w:top w:val="none" w:sz="0" w:space="0" w:color="auto"/>
                <w:left w:val="none" w:sz="0" w:space="0" w:color="auto"/>
                <w:bottom w:val="none" w:sz="0" w:space="0" w:color="auto"/>
                <w:right w:val="none" w:sz="0" w:space="0" w:color="auto"/>
              </w:divBdr>
            </w:div>
            <w:div w:id="986593989">
              <w:marLeft w:val="0"/>
              <w:marRight w:val="0"/>
              <w:marTop w:val="0"/>
              <w:marBottom w:val="0"/>
              <w:divBdr>
                <w:top w:val="none" w:sz="0" w:space="0" w:color="auto"/>
                <w:left w:val="none" w:sz="0" w:space="0" w:color="auto"/>
                <w:bottom w:val="none" w:sz="0" w:space="0" w:color="auto"/>
                <w:right w:val="none" w:sz="0" w:space="0" w:color="auto"/>
              </w:divBdr>
            </w:div>
            <w:div w:id="996959007">
              <w:marLeft w:val="0"/>
              <w:marRight w:val="0"/>
              <w:marTop w:val="0"/>
              <w:marBottom w:val="0"/>
              <w:divBdr>
                <w:top w:val="none" w:sz="0" w:space="0" w:color="auto"/>
                <w:left w:val="none" w:sz="0" w:space="0" w:color="auto"/>
                <w:bottom w:val="none" w:sz="0" w:space="0" w:color="auto"/>
                <w:right w:val="none" w:sz="0" w:space="0" w:color="auto"/>
              </w:divBdr>
            </w:div>
            <w:div w:id="1003627492">
              <w:marLeft w:val="0"/>
              <w:marRight w:val="0"/>
              <w:marTop w:val="0"/>
              <w:marBottom w:val="0"/>
              <w:divBdr>
                <w:top w:val="none" w:sz="0" w:space="0" w:color="auto"/>
                <w:left w:val="none" w:sz="0" w:space="0" w:color="auto"/>
                <w:bottom w:val="none" w:sz="0" w:space="0" w:color="auto"/>
                <w:right w:val="none" w:sz="0" w:space="0" w:color="auto"/>
              </w:divBdr>
            </w:div>
            <w:div w:id="1011175530">
              <w:marLeft w:val="0"/>
              <w:marRight w:val="0"/>
              <w:marTop w:val="0"/>
              <w:marBottom w:val="0"/>
              <w:divBdr>
                <w:top w:val="none" w:sz="0" w:space="0" w:color="auto"/>
                <w:left w:val="none" w:sz="0" w:space="0" w:color="auto"/>
                <w:bottom w:val="none" w:sz="0" w:space="0" w:color="auto"/>
                <w:right w:val="none" w:sz="0" w:space="0" w:color="auto"/>
              </w:divBdr>
            </w:div>
            <w:div w:id="1020274411">
              <w:marLeft w:val="0"/>
              <w:marRight w:val="0"/>
              <w:marTop w:val="0"/>
              <w:marBottom w:val="0"/>
              <w:divBdr>
                <w:top w:val="none" w:sz="0" w:space="0" w:color="auto"/>
                <w:left w:val="none" w:sz="0" w:space="0" w:color="auto"/>
                <w:bottom w:val="none" w:sz="0" w:space="0" w:color="auto"/>
                <w:right w:val="none" w:sz="0" w:space="0" w:color="auto"/>
              </w:divBdr>
            </w:div>
            <w:div w:id="1022363923">
              <w:marLeft w:val="0"/>
              <w:marRight w:val="0"/>
              <w:marTop w:val="0"/>
              <w:marBottom w:val="0"/>
              <w:divBdr>
                <w:top w:val="none" w:sz="0" w:space="0" w:color="auto"/>
                <w:left w:val="none" w:sz="0" w:space="0" w:color="auto"/>
                <w:bottom w:val="none" w:sz="0" w:space="0" w:color="auto"/>
                <w:right w:val="none" w:sz="0" w:space="0" w:color="auto"/>
              </w:divBdr>
            </w:div>
            <w:div w:id="1029377840">
              <w:marLeft w:val="0"/>
              <w:marRight w:val="0"/>
              <w:marTop w:val="0"/>
              <w:marBottom w:val="0"/>
              <w:divBdr>
                <w:top w:val="none" w:sz="0" w:space="0" w:color="auto"/>
                <w:left w:val="none" w:sz="0" w:space="0" w:color="auto"/>
                <w:bottom w:val="none" w:sz="0" w:space="0" w:color="auto"/>
                <w:right w:val="none" w:sz="0" w:space="0" w:color="auto"/>
              </w:divBdr>
            </w:div>
            <w:div w:id="1033729891">
              <w:marLeft w:val="0"/>
              <w:marRight w:val="0"/>
              <w:marTop w:val="0"/>
              <w:marBottom w:val="0"/>
              <w:divBdr>
                <w:top w:val="none" w:sz="0" w:space="0" w:color="auto"/>
                <w:left w:val="none" w:sz="0" w:space="0" w:color="auto"/>
                <w:bottom w:val="none" w:sz="0" w:space="0" w:color="auto"/>
                <w:right w:val="none" w:sz="0" w:space="0" w:color="auto"/>
              </w:divBdr>
            </w:div>
            <w:div w:id="1043603746">
              <w:marLeft w:val="0"/>
              <w:marRight w:val="0"/>
              <w:marTop w:val="0"/>
              <w:marBottom w:val="0"/>
              <w:divBdr>
                <w:top w:val="none" w:sz="0" w:space="0" w:color="auto"/>
                <w:left w:val="none" w:sz="0" w:space="0" w:color="auto"/>
                <w:bottom w:val="none" w:sz="0" w:space="0" w:color="auto"/>
                <w:right w:val="none" w:sz="0" w:space="0" w:color="auto"/>
              </w:divBdr>
            </w:div>
            <w:div w:id="1046560574">
              <w:marLeft w:val="0"/>
              <w:marRight w:val="0"/>
              <w:marTop w:val="0"/>
              <w:marBottom w:val="0"/>
              <w:divBdr>
                <w:top w:val="none" w:sz="0" w:space="0" w:color="auto"/>
                <w:left w:val="none" w:sz="0" w:space="0" w:color="auto"/>
                <w:bottom w:val="none" w:sz="0" w:space="0" w:color="auto"/>
                <w:right w:val="none" w:sz="0" w:space="0" w:color="auto"/>
              </w:divBdr>
            </w:div>
            <w:div w:id="1048384729">
              <w:marLeft w:val="0"/>
              <w:marRight w:val="0"/>
              <w:marTop w:val="0"/>
              <w:marBottom w:val="0"/>
              <w:divBdr>
                <w:top w:val="none" w:sz="0" w:space="0" w:color="auto"/>
                <w:left w:val="none" w:sz="0" w:space="0" w:color="auto"/>
                <w:bottom w:val="none" w:sz="0" w:space="0" w:color="auto"/>
                <w:right w:val="none" w:sz="0" w:space="0" w:color="auto"/>
              </w:divBdr>
            </w:div>
            <w:div w:id="1051615658">
              <w:marLeft w:val="0"/>
              <w:marRight w:val="0"/>
              <w:marTop w:val="0"/>
              <w:marBottom w:val="0"/>
              <w:divBdr>
                <w:top w:val="none" w:sz="0" w:space="0" w:color="auto"/>
                <w:left w:val="none" w:sz="0" w:space="0" w:color="auto"/>
                <w:bottom w:val="none" w:sz="0" w:space="0" w:color="auto"/>
                <w:right w:val="none" w:sz="0" w:space="0" w:color="auto"/>
              </w:divBdr>
            </w:div>
            <w:div w:id="1058553925">
              <w:marLeft w:val="0"/>
              <w:marRight w:val="0"/>
              <w:marTop w:val="0"/>
              <w:marBottom w:val="0"/>
              <w:divBdr>
                <w:top w:val="none" w:sz="0" w:space="0" w:color="auto"/>
                <w:left w:val="none" w:sz="0" w:space="0" w:color="auto"/>
                <w:bottom w:val="none" w:sz="0" w:space="0" w:color="auto"/>
                <w:right w:val="none" w:sz="0" w:space="0" w:color="auto"/>
              </w:divBdr>
            </w:div>
            <w:div w:id="1074162824">
              <w:marLeft w:val="0"/>
              <w:marRight w:val="0"/>
              <w:marTop w:val="0"/>
              <w:marBottom w:val="0"/>
              <w:divBdr>
                <w:top w:val="none" w:sz="0" w:space="0" w:color="auto"/>
                <w:left w:val="none" w:sz="0" w:space="0" w:color="auto"/>
                <w:bottom w:val="none" w:sz="0" w:space="0" w:color="auto"/>
                <w:right w:val="none" w:sz="0" w:space="0" w:color="auto"/>
              </w:divBdr>
            </w:div>
            <w:div w:id="1075200375">
              <w:marLeft w:val="0"/>
              <w:marRight w:val="0"/>
              <w:marTop w:val="0"/>
              <w:marBottom w:val="0"/>
              <w:divBdr>
                <w:top w:val="none" w:sz="0" w:space="0" w:color="auto"/>
                <w:left w:val="none" w:sz="0" w:space="0" w:color="auto"/>
                <w:bottom w:val="none" w:sz="0" w:space="0" w:color="auto"/>
                <w:right w:val="none" w:sz="0" w:space="0" w:color="auto"/>
              </w:divBdr>
            </w:div>
            <w:div w:id="1079789651">
              <w:marLeft w:val="0"/>
              <w:marRight w:val="0"/>
              <w:marTop w:val="0"/>
              <w:marBottom w:val="0"/>
              <w:divBdr>
                <w:top w:val="none" w:sz="0" w:space="0" w:color="auto"/>
                <w:left w:val="none" w:sz="0" w:space="0" w:color="auto"/>
                <w:bottom w:val="none" w:sz="0" w:space="0" w:color="auto"/>
                <w:right w:val="none" w:sz="0" w:space="0" w:color="auto"/>
              </w:divBdr>
            </w:div>
            <w:div w:id="1087506809">
              <w:marLeft w:val="0"/>
              <w:marRight w:val="0"/>
              <w:marTop w:val="0"/>
              <w:marBottom w:val="0"/>
              <w:divBdr>
                <w:top w:val="none" w:sz="0" w:space="0" w:color="auto"/>
                <w:left w:val="none" w:sz="0" w:space="0" w:color="auto"/>
                <w:bottom w:val="none" w:sz="0" w:space="0" w:color="auto"/>
                <w:right w:val="none" w:sz="0" w:space="0" w:color="auto"/>
              </w:divBdr>
            </w:div>
            <w:div w:id="1099985704">
              <w:marLeft w:val="0"/>
              <w:marRight w:val="0"/>
              <w:marTop w:val="0"/>
              <w:marBottom w:val="0"/>
              <w:divBdr>
                <w:top w:val="none" w:sz="0" w:space="0" w:color="auto"/>
                <w:left w:val="none" w:sz="0" w:space="0" w:color="auto"/>
                <w:bottom w:val="none" w:sz="0" w:space="0" w:color="auto"/>
                <w:right w:val="none" w:sz="0" w:space="0" w:color="auto"/>
              </w:divBdr>
            </w:div>
            <w:div w:id="1101339938">
              <w:marLeft w:val="0"/>
              <w:marRight w:val="0"/>
              <w:marTop w:val="0"/>
              <w:marBottom w:val="0"/>
              <w:divBdr>
                <w:top w:val="none" w:sz="0" w:space="0" w:color="auto"/>
                <w:left w:val="none" w:sz="0" w:space="0" w:color="auto"/>
                <w:bottom w:val="none" w:sz="0" w:space="0" w:color="auto"/>
                <w:right w:val="none" w:sz="0" w:space="0" w:color="auto"/>
              </w:divBdr>
            </w:div>
            <w:div w:id="1108817964">
              <w:marLeft w:val="0"/>
              <w:marRight w:val="0"/>
              <w:marTop w:val="0"/>
              <w:marBottom w:val="0"/>
              <w:divBdr>
                <w:top w:val="none" w:sz="0" w:space="0" w:color="auto"/>
                <w:left w:val="none" w:sz="0" w:space="0" w:color="auto"/>
                <w:bottom w:val="none" w:sz="0" w:space="0" w:color="auto"/>
                <w:right w:val="none" w:sz="0" w:space="0" w:color="auto"/>
              </w:divBdr>
            </w:div>
            <w:div w:id="1110783580">
              <w:marLeft w:val="0"/>
              <w:marRight w:val="0"/>
              <w:marTop w:val="0"/>
              <w:marBottom w:val="0"/>
              <w:divBdr>
                <w:top w:val="none" w:sz="0" w:space="0" w:color="auto"/>
                <w:left w:val="none" w:sz="0" w:space="0" w:color="auto"/>
                <w:bottom w:val="none" w:sz="0" w:space="0" w:color="auto"/>
                <w:right w:val="none" w:sz="0" w:space="0" w:color="auto"/>
              </w:divBdr>
            </w:div>
            <w:div w:id="1111826821">
              <w:marLeft w:val="0"/>
              <w:marRight w:val="0"/>
              <w:marTop w:val="0"/>
              <w:marBottom w:val="0"/>
              <w:divBdr>
                <w:top w:val="none" w:sz="0" w:space="0" w:color="auto"/>
                <w:left w:val="none" w:sz="0" w:space="0" w:color="auto"/>
                <w:bottom w:val="none" w:sz="0" w:space="0" w:color="auto"/>
                <w:right w:val="none" w:sz="0" w:space="0" w:color="auto"/>
              </w:divBdr>
            </w:div>
            <w:div w:id="1116220569">
              <w:marLeft w:val="0"/>
              <w:marRight w:val="0"/>
              <w:marTop w:val="0"/>
              <w:marBottom w:val="0"/>
              <w:divBdr>
                <w:top w:val="none" w:sz="0" w:space="0" w:color="auto"/>
                <w:left w:val="none" w:sz="0" w:space="0" w:color="auto"/>
                <w:bottom w:val="none" w:sz="0" w:space="0" w:color="auto"/>
                <w:right w:val="none" w:sz="0" w:space="0" w:color="auto"/>
              </w:divBdr>
            </w:div>
            <w:div w:id="1125932402">
              <w:marLeft w:val="0"/>
              <w:marRight w:val="0"/>
              <w:marTop w:val="0"/>
              <w:marBottom w:val="0"/>
              <w:divBdr>
                <w:top w:val="none" w:sz="0" w:space="0" w:color="auto"/>
                <w:left w:val="none" w:sz="0" w:space="0" w:color="auto"/>
                <w:bottom w:val="none" w:sz="0" w:space="0" w:color="auto"/>
                <w:right w:val="none" w:sz="0" w:space="0" w:color="auto"/>
              </w:divBdr>
            </w:div>
            <w:div w:id="1128355604">
              <w:marLeft w:val="0"/>
              <w:marRight w:val="0"/>
              <w:marTop w:val="0"/>
              <w:marBottom w:val="0"/>
              <w:divBdr>
                <w:top w:val="none" w:sz="0" w:space="0" w:color="auto"/>
                <w:left w:val="none" w:sz="0" w:space="0" w:color="auto"/>
                <w:bottom w:val="none" w:sz="0" w:space="0" w:color="auto"/>
                <w:right w:val="none" w:sz="0" w:space="0" w:color="auto"/>
              </w:divBdr>
            </w:div>
            <w:div w:id="1132819727">
              <w:marLeft w:val="0"/>
              <w:marRight w:val="0"/>
              <w:marTop w:val="0"/>
              <w:marBottom w:val="0"/>
              <w:divBdr>
                <w:top w:val="none" w:sz="0" w:space="0" w:color="auto"/>
                <w:left w:val="none" w:sz="0" w:space="0" w:color="auto"/>
                <w:bottom w:val="none" w:sz="0" w:space="0" w:color="auto"/>
                <w:right w:val="none" w:sz="0" w:space="0" w:color="auto"/>
              </w:divBdr>
            </w:div>
            <w:div w:id="1143817547">
              <w:marLeft w:val="0"/>
              <w:marRight w:val="0"/>
              <w:marTop w:val="0"/>
              <w:marBottom w:val="0"/>
              <w:divBdr>
                <w:top w:val="none" w:sz="0" w:space="0" w:color="auto"/>
                <w:left w:val="none" w:sz="0" w:space="0" w:color="auto"/>
                <w:bottom w:val="none" w:sz="0" w:space="0" w:color="auto"/>
                <w:right w:val="none" w:sz="0" w:space="0" w:color="auto"/>
              </w:divBdr>
            </w:div>
            <w:div w:id="1144735765">
              <w:marLeft w:val="0"/>
              <w:marRight w:val="0"/>
              <w:marTop w:val="0"/>
              <w:marBottom w:val="0"/>
              <w:divBdr>
                <w:top w:val="none" w:sz="0" w:space="0" w:color="auto"/>
                <w:left w:val="none" w:sz="0" w:space="0" w:color="auto"/>
                <w:bottom w:val="none" w:sz="0" w:space="0" w:color="auto"/>
                <w:right w:val="none" w:sz="0" w:space="0" w:color="auto"/>
              </w:divBdr>
            </w:div>
            <w:div w:id="1147278178">
              <w:marLeft w:val="0"/>
              <w:marRight w:val="0"/>
              <w:marTop w:val="0"/>
              <w:marBottom w:val="0"/>
              <w:divBdr>
                <w:top w:val="none" w:sz="0" w:space="0" w:color="auto"/>
                <w:left w:val="none" w:sz="0" w:space="0" w:color="auto"/>
                <w:bottom w:val="none" w:sz="0" w:space="0" w:color="auto"/>
                <w:right w:val="none" w:sz="0" w:space="0" w:color="auto"/>
              </w:divBdr>
            </w:div>
            <w:div w:id="1148860960">
              <w:marLeft w:val="0"/>
              <w:marRight w:val="0"/>
              <w:marTop w:val="0"/>
              <w:marBottom w:val="0"/>
              <w:divBdr>
                <w:top w:val="none" w:sz="0" w:space="0" w:color="auto"/>
                <w:left w:val="none" w:sz="0" w:space="0" w:color="auto"/>
                <w:bottom w:val="none" w:sz="0" w:space="0" w:color="auto"/>
                <w:right w:val="none" w:sz="0" w:space="0" w:color="auto"/>
              </w:divBdr>
            </w:div>
            <w:div w:id="1182860679">
              <w:marLeft w:val="0"/>
              <w:marRight w:val="0"/>
              <w:marTop w:val="0"/>
              <w:marBottom w:val="0"/>
              <w:divBdr>
                <w:top w:val="none" w:sz="0" w:space="0" w:color="auto"/>
                <w:left w:val="none" w:sz="0" w:space="0" w:color="auto"/>
                <w:bottom w:val="none" w:sz="0" w:space="0" w:color="auto"/>
                <w:right w:val="none" w:sz="0" w:space="0" w:color="auto"/>
              </w:divBdr>
            </w:div>
            <w:div w:id="1186168357">
              <w:marLeft w:val="0"/>
              <w:marRight w:val="0"/>
              <w:marTop w:val="0"/>
              <w:marBottom w:val="0"/>
              <w:divBdr>
                <w:top w:val="none" w:sz="0" w:space="0" w:color="auto"/>
                <w:left w:val="none" w:sz="0" w:space="0" w:color="auto"/>
                <w:bottom w:val="none" w:sz="0" w:space="0" w:color="auto"/>
                <w:right w:val="none" w:sz="0" w:space="0" w:color="auto"/>
              </w:divBdr>
            </w:div>
            <w:div w:id="1189561172">
              <w:marLeft w:val="0"/>
              <w:marRight w:val="0"/>
              <w:marTop w:val="0"/>
              <w:marBottom w:val="0"/>
              <w:divBdr>
                <w:top w:val="none" w:sz="0" w:space="0" w:color="auto"/>
                <w:left w:val="none" w:sz="0" w:space="0" w:color="auto"/>
                <w:bottom w:val="none" w:sz="0" w:space="0" w:color="auto"/>
                <w:right w:val="none" w:sz="0" w:space="0" w:color="auto"/>
              </w:divBdr>
            </w:div>
            <w:div w:id="1208371662">
              <w:marLeft w:val="0"/>
              <w:marRight w:val="0"/>
              <w:marTop w:val="0"/>
              <w:marBottom w:val="0"/>
              <w:divBdr>
                <w:top w:val="none" w:sz="0" w:space="0" w:color="auto"/>
                <w:left w:val="none" w:sz="0" w:space="0" w:color="auto"/>
                <w:bottom w:val="none" w:sz="0" w:space="0" w:color="auto"/>
                <w:right w:val="none" w:sz="0" w:space="0" w:color="auto"/>
              </w:divBdr>
            </w:div>
            <w:div w:id="1214852722">
              <w:marLeft w:val="0"/>
              <w:marRight w:val="0"/>
              <w:marTop w:val="0"/>
              <w:marBottom w:val="0"/>
              <w:divBdr>
                <w:top w:val="none" w:sz="0" w:space="0" w:color="auto"/>
                <w:left w:val="none" w:sz="0" w:space="0" w:color="auto"/>
                <w:bottom w:val="none" w:sz="0" w:space="0" w:color="auto"/>
                <w:right w:val="none" w:sz="0" w:space="0" w:color="auto"/>
              </w:divBdr>
            </w:div>
            <w:div w:id="1216046756">
              <w:marLeft w:val="0"/>
              <w:marRight w:val="0"/>
              <w:marTop w:val="0"/>
              <w:marBottom w:val="0"/>
              <w:divBdr>
                <w:top w:val="none" w:sz="0" w:space="0" w:color="auto"/>
                <w:left w:val="none" w:sz="0" w:space="0" w:color="auto"/>
                <w:bottom w:val="none" w:sz="0" w:space="0" w:color="auto"/>
                <w:right w:val="none" w:sz="0" w:space="0" w:color="auto"/>
              </w:divBdr>
            </w:div>
            <w:div w:id="1218011847">
              <w:marLeft w:val="0"/>
              <w:marRight w:val="0"/>
              <w:marTop w:val="0"/>
              <w:marBottom w:val="0"/>
              <w:divBdr>
                <w:top w:val="none" w:sz="0" w:space="0" w:color="auto"/>
                <w:left w:val="none" w:sz="0" w:space="0" w:color="auto"/>
                <w:bottom w:val="none" w:sz="0" w:space="0" w:color="auto"/>
                <w:right w:val="none" w:sz="0" w:space="0" w:color="auto"/>
              </w:divBdr>
            </w:div>
            <w:div w:id="1235625039">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1242637009">
              <w:marLeft w:val="0"/>
              <w:marRight w:val="0"/>
              <w:marTop w:val="0"/>
              <w:marBottom w:val="0"/>
              <w:divBdr>
                <w:top w:val="none" w:sz="0" w:space="0" w:color="auto"/>
                <w:left w:val="none" w:sz="0" w:space="0" w:color="auto"/>
                <w:bottom w:val="none" w:sz="0" w:space="0" w:color="auto"/>
                <w:right w:val="none" w:sz="0" w:space="0" w:color="auto"/>
              </w:divBdr>
            </w:div>
            <w:div w:id="1271206379">
              <w:marLeft w:val="0"/>
              <w:marRight w:val="0"/>
              <w:marTop w:val="0"/>
              <w:marBottom w:val="0"/>
              <w:divBdr>
                <w:top w:val="none" w:sz="0" w:space="0" w:color="auto"/>
                <w:left w:val="none" w:sz="0" w:space="0" w:color="auto"/>
                <w:bottom w:val="none" w:sz="0" w:space="0" w:color="auto"/>
                <w:right w:val="none" w:sz="0" w:space="0" w:color="auto"/>
              </w:divBdr>
            </w:div>
            <w:div w:id="1276332088">
              <w:marLeft w:val="0"/>
              <w:marRight w:val="0"/>
              <w:marTop w:val="0"/>
              <w:marBottom w:val="0"/>
              <w:divBdr>
                <w:top w:val="none" w:sz="0" w:space="0" w:color="auto"/>
                <w:left w:val="none" w:sz="0" w:space="0" w:color="auto"/>
                <w:bottom w:val="none" w:sz="0" w:space="0" w:color="auto"/>
                <w:right w:val="none" w:sz="0" w:space="0" w:color="auto"/>
              </w:divBdr>
            </w:div>
            <w:div w:id="1281376364">
              <w:marLeft w:val="0"/>
              <w:marRight w:val="0"/>
              <w:marTop w:val="0"/>
              <w:marBottom w:val="0"/>
              <w:divBdr>
                <w:top w:val="none" w:sz="0" w:space="0" w:color="auto"/>
                <w:left w:val="none" w:sz="0" w:space="0" w:color="auto"/>
                <w:bottom w:val="none" w:sz="0" w:space="0" w:color="auto"/>
                <w:right w:val="none" w:sz="0" w:space="0" w:color="auto"/>
              </w:divBdr>
            </w:div>
            <w:div w:id="1283732219">
              <w:marLeft w:val="0"/>
              <w:marRight w:val="0"/>
              <w:marTop w:val="0"/>
              <w:marBottom w:val="0"/>
              <w:divBdr>
                <w:top w:val="none" w:sz="0" w:space="0" w:color="auto"/>
                <w:left w:val="none" w:sz="0" w:space="0" w:color="auto"/>
                <w:bottom w:val="none" w:sz="0" w:space="0" w:color="auto"/>
                <w:right w:val="none" w:sz="0" w:space="0" w:color="auto"/>
              </w:divBdr>
            </w:div>
            <w:div w:id="1286814485">
              <w:marLeft w:val="0"/>
              <w:marRight w:val="0"/>
              <w:marTop w:val="0"/>
              <w:marBottom w:val="0"/>
              <w:divBdr>
                <w:top w:val="none" w:sz="0" w:space="0" w:color="auto"/>
                <w:left w:val="none" w:sz="0" w:space="0" w:color="auto"/>
                <w:bottom w:val="none" w:sz="0" w:space="0" w:color="auto"/>
                <w:right w:val="none" w:sz="0" w:space="0" w:color="auto"/>
              </w:divBdr>
            </w:div>
            <w:div w:id="1298952613">
              <w:marLeft w:val="0"/>
              <w:marRight w:val="0"/>
              <w:marTop w:val="0"/>
              <w:marBottom w:val="0"/>
              <w:divBdr>
                <w:top w:val="none" w:sz="0" w:space="0" w:color="auto"/>
                <w:left w:val="none" w:sz="0" w:space="0" w:color="auto"/>
                <w:bottom w:val="none" w:sz="0" w:space="0" w:color="auto"/>
                <w:right w:val="none" w:sz="0" w:space="0" w:color="auto"/>
              </w:divBdr>
            </w:div>
            <w:div w:id="1314260010">
              <w:marLeft w:val="0"/>
              <w:marRight w:val="0"/>
              <w:marTop w:val="0"/>
              <w:marBottom w:val="0"/>
              <w:divBdr>
                <w:top w:val="none" w:sz="0" w:space="0" w:color="auto"/>
                <w:left w:val="none" w:sz="0" w:space="0" w:color="auto"/>
                <w:bottom w:val="none" w:sz="0" w:space="0" w:color="auto"/>
                <w:right w:val="none" w:sz="0" w:space="0" w:color="auto"/>
              </w:divBdr>
            </w:div>
            <w:div w:id="1315993228">
              <w:marLeft w:val="0"/>
              <w:marRight w:val="0"/>
              <w:marTop w:val="0"/>
              <w:marBottom w:val="0"/>
              <w:divBdr>
                <w:top w:val="none" w:sz="0" w:space="0" w:color="auto"/>
                <w:left w:val="none" w:sz="0" w:space="0" w:color="auto"/>
                <w:bottom w:val="none" w:sz="0" w:space="0" w:color="auto"/>
                <w:right w:val="none" w:sz="0" w:space="0" w:color="auto"/>
              </w:divBdr>
            </w:div>
            <w:div w:id="1319260842">
              <w:marLeft w:val="0"/>
              <w:marRight w:val="0"/>
              <w:marTop w:val="0"/>
              <w:marBottom w:val="0"/>
              <w:divBdr>
                <w:top w:val="none" w:sz="0" w:space="0" w:color="auto"/>
                <w:left w:val="none" w:sz="0" w:space="0" w:color="auto"/>
                <w:bottom w:val="none" w:sz="0" w:space="0" w:color="auto"/>
                <w:right w:val="none" w:sz="0" w:space="0" w:color="auto"/>
              </w:divBdr>
            </w:div>
            <w:div w:id="1324353463">
              <w:marLeft w:val="0"/>
              <w:marRight w:val="0"/>
              <w:marTop w:val="0"/>
              <w:marBottom w:val="0"/>
              <w:divBdr>
                <w:top w:val="none" w:sz="0" w:space="0" w:color="auto"/>
                <w:left w:val="none" w:sz="0" w:space="0" w:color="auto"/>
                <w:bottom w:val="none" w:sz="0" w:space="0" w:color="auto"/>
                <w:right w:val="none" w:sz="0" w:space="0" w:color="auto"/>
              </w:divBdr>
            </w:div>
            <w:div w:id="1327904651">
              <w:marLeft w:val="0"/>
              <w:marRight w:val="0"/>
              <w:marTop w:val="0"/>
              <w:marBottom w:val="0"/>
              <w:divBdr>
                <w:top w:val="none" w:sz="0" w:space="0" w:color="auto"/>
                <w:left w:val="none" w:sz="0" w:space="0" w:color="auto"/>
                <w:bottom w:val="none" w:sz="0" w:space="0" w:color="auto"/>
                <w:right w:val="none" w:sz="0" w:space="0" w:color="auto"/>
              </w:divBdr>
            </w:div>
            <w:div w:id="1332369753">
              <w:marLeft w:val="0"/>
              <w:marRight w:val="0"/>
              <w:marTop w:val="0"/>
              <w:marBottom w:val="0"/>
              <w:divBdr>
                <w:top w:val="none" w:sz="0" w:space="0" w:color="auto"/>
                <w:left w:val="none" w:sz="0" w:space="0" w:color="auto"/>
                <w:bottom w:val="none" w:sz="0" w:space="0" w:color="auto"/>
                <w:right w:val="none" w:sz="0" w:space="0" w:color="auto"/>
              </w:divBdr>
            </w:div>
            <w:div w:id="1342244560">
              <w:marLeft w:val="0"/>
              <w:marRight w:val="0"/>
              <w:marTop w:val="0"/>
              <w:marBottom w:val="0"/>
              <w:divBdr>
                <w:top w:val="none" w:sz="0" w:space="0" w:color="auto"/>
                <w:left w:val="none" w:sz="0" w:space="0" w:color="auto"/>
                <w:bottom w:val="none" w:sz="0" w:space="0" w:color="auto"/>
                <w:right w:val="none" w:sz="0" w:space="0" w:color="auto"/>
              </w:divBdr>
            </w:div>
            <w:div w:id="1354111043">
              <w:marLeft w:val="0"/>
              <w:marRight w:val="0"/>
              <w:marTop w:val="0"/>
              <w:marBottom w:val="0"/>
              <w:divBdr>
                <w:top w:val="none" w:sz="0" w:space="0" w:color="auto"/>
                <w:left w:val="none" w:sz="0" w:space="0" w:color="auto"/>
                <w:bottom w:val="none" w:sz="0" w:space="0" w:color="auto"/>
                <w:right w:val="none" w:sz="0" w:space="0" w:color="auto"/>
              </w:divBdr>
            </w:div>
            <w:div w:id="1356538059">
              <w:marLeft w:val="0"/>
              <w:marRight w:val="0"/>
              <w:marTop w:val="0"/>
              <w:marBottom w:val="0"/>
              <w:divBdr>
                <w:top w:val="none" w:sz="0" w:space="0" w:color="auto"/>
                <w:left w:val="none" w:sz="0" w:space="0" w:color="auto"/>
                <w:bottom w:val="none" w:sz="0" w:space="0" w:color="auto"/>
                <w:right w:val="none" w:sz="0" w:space="0" w:color="auto"/>
              </w:divBdr>
            </w:div>
            <w:div w:id="1358892791">
              <w:marLeft w:val="0"/>
              <w:marRight w:val="0"/>
              <w:marTop w:val="0"/>
              <w:marBottom w:val="0"/>
              <w:divBdr>
                <w:top w:val="none" w:sz="0" w:space="0" w:color="auto"/>
                <w:left w:val="none" w:sz="0" w:space="0" w:color="auto"/>
                <w:bottom w:val="none" w:sz="0" w:space="0" w:color="auto"/>
                <w:right w:val="none" w:sz="0" w:space="0" w:color="auto"/>
              </w:divBdr>
            </w:div>
            <w:div w:id="1367755478">
              <w:marLeft w:val="0"/>
              <w:marRight w:val="0"/>
              <w:marTop w:val="0"/>
              <w:marBottom w:val="0"/>
              <w:divBdr>
                <w:top w:val="none" w:sz="0" w:space="0" w:color="auto"/>
                <w:left w:val="none" w:sz="0" w:space="0" w:color="auto"/>
                <w:bottom w:val="none" w:sz="0" w:space="0" w:color="auto"/>
                <w:right w:val="none" w:sz="0" w:space="0" w:color="auto"/>
              </w:divBdr>
            </w:div>
            <w:div w:id="1376854570">
              <w:marLeft w:val="0"/>
              <w:marRight w:val="0"/>
              <w:marTop w:val="0"/>
              <w:marBottom w:val="0"/>
              <w:divBdr>
                <w:top w:val="none" w:sz="0" w:space="0" w:color="auto"/>
                <w:left w:val="none" w:sz="0" w:space="0" w:color="auto"/>
                <w:bottom w:val="none" w:sz="0" w:space="0" w:color="auto"/>
                <w:right w:val="none" w:sz="0" w:space="0" w:color="auto"/>
              </w:divBdr>
            </w:div>
            <w:div w:id="1382899985">
              <w:marLeft w:val="0"/>
              <w:marRight w:val="0"/>
              <w:marTop w:val="0"/>
              <w:marBottom w:val="0"/>
              <w:divBdr>
                <w:top w:val="none" w:sz="0" w:space="0" w:color="auto"/>
                <w:left w:val="none" w:sz="0" w:space="0" w:color="auto"/>
                <w:bottom w:val="none" w:sz="0" w:space="0" w:color="auto"/>
                <w:right w:val="none" w:sz="0" w:space="0" w:color="auto"/>
              </w:divBdr>
            </w:div>
            <w:div w:id="1384451880">
              <w:marLeft w:val="0"/>
              <w:marRight w:val="0"/>
              <w:marTop w:val="0"/>
              <w:marBottom w:val="0"/>
              <w:divBdr>
                <w:top w:val="none" w:sz="0" w:space="0" w:color="auto"/>
                <w:left w:val="none" w:sz="0" w:space="0" w:color="auto"/>
                <w:bottom w:val="none" w:sz="0" w:space="0" w:color="auto"/>
                <w:right w:val="none" w:sz="0" w:space="0" w:color="auto"/>
              </w:divBdr>
            </w:div>
            <w:div w:id="1397317300">
              <w:marLeft w:val="0"/>
              <w:marRight w:val="0"/>
              <w:marTop w:val="0"/>
              <w:marBottom w:val="0"/>
              <w:divBdr>
                <w:top w:val="none" w:sz="0" w:space="0" w:color="auto"/>
                <w:left w:val="none" w:sz="0" w:space="0" w:color="auto"/>
                <w:bottom w:val="none" w:sz="0" w:space="0" w:color="auto"/>
                <w:right w:val="none" w:sz="0" w:space="0" w:color="auto"/>
              </w:divBdr>
            </w:div>
            <w:div w:id="1403912221">
              <w:marLeft w:val="0"/>
              <w:marRight w:val="0"/>
              <w:marTop w:val="0"/>
              <w:marBottom w:val="0"/>
              <w:divBdr>
                <w:top w:val="none" w:sz="0" w:space="0" w:color="auto"/>
                <w:left w:val="none" w:sz="0" w:space="0" w:color="auto"/>
                <w:bottom w:val="none" w:sz="0" w:space="0" w:color="auto"/>
                <w:right w:val="none" w:sz="0" w:space="0" w:color="auto"/>
              </w:divBdr>
            </w:div>
            <w:div w:id="1416199033">
              <w:marLeft w:val="0"/>
              <w:marRight w:val="0"/>
              <w:marTop w:val="0"/>
              <w:marBottom w:val="0"/>
              <w:divBdr>
                <w:top w:val="none" w:sz="0" w:space="0" w:color="auto"/>
                <w:left w:val="none" w:sz="0" w:space="0" w:color="auto"/>
                <w:bottom w:val="none" w:sz="0" w:space="0" w:color="auto"/>
                <w:right w:val="none" w:sz="0" w:space="0" w:color="auto"/>
              </w:divBdr>
            </w:div>
            <w:div w:id="1429619648">
              <w:marLeft w:val="0"/>
              <w:marRight w:val="0"/>
              <w:marTop w:val="0"/>
              <w:marBottom w:val="0"/>
              <w:divBdr>
                <w:top w:val="none" w:sz="0" w:space="0" w:color="auto"/>
                <w:left w:val="none" w:sz="0" w:space="0" w:color="auto"/>
                <w:bottom w:val="none" w:sz="0" w:space="0" w:color="auto"/>
                <w:right w:val="none" w:sz="0" w:space="0" w:color="auto"/>
              </w:divBdr>
            </w:div>
            <w:div w:id="1431927982">
              <w:marLeft w:val="0"/>
              <w:marRight w:val="0"/>
              <w:marTop w:val="0"/>
              <w:marBottom w:val="0"/>
              <w:divBdr>
                <w:top w:val="none" w:sz="0" w:space="0" w:color="auto"/>
                <w:left w:val="none" w:sz="0" w:space="0" w:color="auto"/>
                <w:bottom w:val="none" w:sz="0" w:space="0" w:color="auto"/>
                <w:right w:val="none" w:sz="0" w:space="0" w:color="auto"/>
              </w:divBdr>
            </w:div>
            <w:div w:id="1434008506">
              <w:marLeft w:val="0"/>
              <w:marRight w:val="0"/>
              <w:marTop w:val="0"/>
              <w:marBottom w:val="0"/>
              <w:divBdr>
                <w:top w:val="none" w:sz="0" w:space="0" w:color="auto"/>
                <w:left w:val="none" w:sz="0" w:space="0" w:color="auto"/>
                <w:bottom w:val="none" w:sz="0" w:space="0" w:color="auto"/>
                <w:right w:val="none" w:sz="0" w:space="0" w:color="auto"/>
              </w:divBdr>
            </w:div>
            <w:div w:id="1438714428">
              <w:marLeft w:val="0"/>
              <w:marRight w:val="0"/>
              <w:marTop w:val="0"/>
              <w:marBottom w:val="0"/>
              <w:divBdr>
                <w:top w:val="none" w:sz="0" w:space="0" w:color="auto"/>
                <w:left w:val="none" w:sz="0" w:space="0" w:color="auto"/>
                <w:bottom w:val="none" w:sz="0" w:space="0" w:color="auto"/>
                <w:right w:val="none" w:sz="0" w:space="0" w:color="auto"/>
              </w:divBdr>
            </w:div>
            <w:div w:id="1470245243">
              <w:marLeft w:val="0"/>
              <w:marRight w:val="0"/>
              <w:marTop w:val="0"/>
              <w:marBottom w:val="0"/>
              <w:divBdr>
                <w:top w:val="none" w:sz="0" w:space="0" w:color="auto"/>
                <w:left w:val="none" w:sz="0" w:space="0" w:color="auto"/>
                <w:bottom w:val="none" w:sz="0" w:space="0" w:color="auto"/>
                <w:right w:val="none" w:sz="0" w:space="0" w:color="auto"/>
              </w:divBdr>
            </w:div>
            <w:div w:id="1474133960">
              <w:marLeft w:val="0"/>
              <w:marRight w:val="0"/>
              <w:marTop w:val="0"/>
              <w:marBottom w:val="0"/>
              <w:divBdr>
                <w:top w:val="none" w:sz="0" w:space="0" w:color="auto"/>
                <w:left w:val="none" w:sz="0" w:space="0" w:color="auto"/>
                <w:bottom w:val="none" w:sz="0" w:space="0" w:color="auto"/>
                <w:right w:val="none" w:sz="0" w:space="0" w:color="auto"/>
              </w:divBdr>
            </w:div>
            <w:div w:id="1480151243">
              <w:marLeft w:val="0"/>
              <w:marRight w:val="0"/>
              <w:marTop w:val="0"/>
              <w:marBottom w:val="0"/>
              <w:divBdr>
                <w:top w:val="none" w:sz="0" w:space="0" w:color="auto"/>
                <w:left w:val="none" w:sz="0" w:space="0" w:color="auto"/>
                <w:bottom w:val="none" w:sz="0" w:space="0" w:color="auto"/>
                <w:right w:val="none" w:sz="0" w:space="0" w:color="auto"/>
              </w:divBdr>
            </w:div>
            <w:div w:id="1481845792">
              <w:marLeft w:val="0"/>
              <w:marRight w:val="0"/>
              <w:marTop w:val="0"/>
              <w:marBottom w:val="0"/>
              <w:divBdr>
                <w:top w:val="none" w:sz="0" w:space="0" w:color="auto"/>
                <w:left w:val="none" w:sz="0" w:space="0" w:color="auto"/>
                <w:bottom w:val="none" w:sz="0" w:space="0" w:color="auto"/>
                <w:right w:val="none" w:sz="0" w:space="0" w:color="auto"/>
              </w:divBdr>
            </w:div>
            <w:div w:id="1485658300">
              <w:marLeft w:val="0"/>
              <w:marRight w:val="0"/>
              <w:marTop w:val="0"/>
              <w:marBottom w:val="0"/>
              <w:divBdr>
                <w:top w:val="none" w:sz="0" w:space="0" w:color="auto"/>
                <w:left w:val="none" w:sz="0" w:space="0" w:color="auto"/>
                <w:bottom w:val="none" w:sz="0" w:space="0" w:color="auto"/>
                <w:right w:val="none" w:sz="0" w:space="0" w:color="auto"/>
              </w:divBdr>
            </w:div>
            <w:div w:id="1489665982">
              <w:marLeft w:val="0"/>
              <w:marRight w:val="0"/>
              <w:marTop w:val="0"/>
              <w:marBottom w:val="0"/>
              <w:divBdr>
                <w:top w:val="none" w:sz="0" w:space="0" w:color="auto"/>
                <w:left w:val="none" w:sz="0" w:space="0" w:color="auto"/>
                <w:bottom w:val="none" w:sz="0" w:space="0" w:color="auto"/>
                <w:right w:val="none" w:sz="0" w:space="0" w:color="auto"/>
              </w:divBdr>
            </w:div>
            <w:div w:id="1490056195">
              <w:marLeft w:val="0"/>
              <w:marRight w:val="0"/>
              <w:marTop w:val="0"/>
              <w:marBottom w:val="0"/>
              <w:divBdr>
                <w:top w:val="none" w:sz="0" w:space="0" w:color="auto"/>
                <w:left w:val="none" w:sz="0" w:space="0" w:color="auto"/>
                <w:bottom w:val="none" w:sz="0" w:space="0" w:color="auto"/>
                <w:right w:val="none" w:sz="0" w:space="0" w:color="auto"/>
              </w:divBdr>
            </w:div>
            <w:div w:id="1491628812">
              <w:marLeft w:val="0"/>
              <w:marRight w:val="0"/>
              <w:marTop w:val="0"/>
              <w:marBottom w:val="0"/>
              <w:divBdr>
                <w:top w:val="none" w:sz="0" w:space="0" w:color="auto"/>
                <w:left w:val="none" w:sz="0" w:space="0" w:color="auto"/>
                <w:bottom w:val="none" w:sz="0" w:space="0" w:color="auto"/>
                <w:right w:val="none" w:sz="0" w:space="0" w:color="auto"/>
              </w:divBdr>
            </w:div>
            <w:div w:id="1493376440">
              <w:marLeft w:val="0"/>
              <w:marRight w:val="0"/>
              <w:marTop w:val="0"/>
              <w:marBottom w:val="0"/>
              <w:divBdr>
                <w:top w:val="none" w:sz="0" w:space="0" w:color="auto"/>
                <w:left w:val="none" w:sz="0" w:space="0" w:color="auto"/>
                <w:bottom w:val="none" w:sz="0" w:space="0" w:color="auto"/>
                <w:right w:val="none" w:sz="0" w:space="0" w:color="auto"/>
              </w:divBdr>
            </w:div>
            <w:div w:id="1501700072">
              <w:marLeft w:val="0"/>
              <w:marRight w:val="0"/>
              <w:marTop w:val="0"/>
              <w:marBottom w:val="0"/>
              <w:divBdr>
                <w:top w:val="none" w:sz="0" w:space="0" w:color="auto"/>
                <w:left w:val="none" w:sz="0" w:space="0" w:color="auto"/>
                <w:bottom w:val="none" w:sz="0" w:space="0" w:color="auto"/>
                <w:right w:val="none" w:sz="0" w:space="0" w:color="auto"/>
              </w:divBdr>
            </w:div>
            <w:div w:id="1504399250">
              <w:marLeft w:val="0"/>
              <w:marRight w:val="0"/>
              <w:marTop w:val="0"/>
              <w:marBottom w:val="0"/>
              <w:divBdr>
                <w:top w:val="none" w:sz="0" w:space="0" w:color="auto"/>
                <w:left w:val="none" w:sz="0" w:space="0" w:color="auto"/>
                <w:bottom w:val="none" w:sz="0" w:space="0" w:color="auto"/>
                <w:right w:val="none" w:sz="0" w:space="0" w:color="auto"/>
              </w:divBdr>
            </w:div>
            <w:div w:id="1514146584">
              <w:marLeft w:val="0"/>
              <w:marRight w:val="0"/>
              <w:marTop w:val="0"/>
              <w:marBottom w:val="0"/>
              <w:divBdr>
                <w:top w:val="none" w:sz="0" w:space="0" w:color="auto"/>
                <w:left w:val="none" w:sz="0" w:space="0" w:color="auto"/>
                <w:bottom w:val="none" w:sz="0" w:space="0" w:color="auto"/>
                <w:right w:val="none" w:sz="0" w:space="0" w:color="auto"/>
              </w:divBdr>
            </w:div>
            <w:div w:id="1515726447">
              <w:marLeft w:val="0"/>
              <w:marRight w:val="0"/>
              <w:marTop w:val="0"/>
              <w:marBottom w:val="0"/>
              <w:divBdr>
                <w:top w:val="none" w:sz="0" w:space="0" w:color="auto"/>
                <w:left w:val="none" w:sz="0" w:space="0" w:color="auto"/>
                <w:bottom w:val="none" w:sz="0" w:space="0" w:color="auto"/>
                <w:right w:val="none" w:sz="0" w:space="0" w:color="auto"/>
              </w:divBdr>
            </w:div>
            <w:div w:id="1517575124">
              <w:marLeft w:val="0"/>
              <w:marRight w:val="0"/>
              <w:marTop w:val="0"/>
              <w:marBottom w:val="0"/>
              <w:divBdr>
                <w:top w:val="none" w:sz="0" w:space="0" w:color="auto"/>
                <w:left w:val="none" w:sz="0" w:space="0" w:color="auto"/>
                <w:bottom w:val="none" w:sz="0" w:space="0" w:color="auto"/>
                <w:right w:val="none" w:sz="0" w:space="0" w:color="auto"/>
              </w:divBdr>
            </w:div>
            <w:div w:id="1528639178">
              <w:marLeft w:val="0"/>
              <w:marRight w:val="0"/>
              <w:marTop w:val="0"/>
              <w:marBottom w:val="0"/>
              <w:divBdr>
                <w:top w:val="none" w:sz="0" w:space="0" w:color="auto"/>
                <w:left w:val="none" w:sz="0" w:space="0" w:color="auto"/>
                <w:bottom w:val="none" w:sz="0" w:space="0" w:color="auto"/>
                <w:right w:val="none" w:sz="0" w:space="0" w:color="auto"/>
              </w:divBdr>
            </w:div>
            <w:div w:id="1529635789">
              <w:marLeft w:val="0"/>
              <w:marRight w:val="0"/>
              <w:marTop w:val="0"/>
              <w:marBottom w:val="0"/>
              <w:divBdr>
                <w:top w:val="none" w:sz="0" w:space="0" w:color="auto"/>
                <w:left w:val="none" w:sz="0" w:space="0" w:color="auto"/>
                <w:bottom w:val="none" w:sz="0" w:space="0" w:color="auto"/>
                <w:right w:val="none" w:sz="0" w:space="0" w:color="auto"/>
              </w:divBdr>
            </w:div>
            <w:div w:id="1534657634">
              <w:marLeft w:val="0"/>
              <w:marRight w:val="0"/>
              <w:marTop w:val="0"/>
              <w:marBottom w:val="0"/>
              <w:divBdr>
                <w:top w:val="none" w:sz="0" w:space="0" w:color="auto"/>
                <w:left w:val="none" w:sz="0" w:space="0" w:color="auto"/>
                <w:bottom w:val="none" w:sz="0" w:space="0" w:color="auto"/>
                <w:right w:val="none" w:sz="0" w:space="0" w:color="auto"/>
              </w:divBdr>
            </w:div>
            <w:div w:id="1538808744">
              <w:marLeft w:val="0"/>
              <w:marRight w:val="0"/>
              <w:marTop w:val="0"/>
              <w:marBottom w:val="0"/>
              <w:divBdr>
                <w:top w:val="none" w:sz="0" w:space="0" w:color="auto"/>
                <w:left w:val="none" w:sz="0" w:space="0" w:color="auto"/>
                <w:bottom w:val="none" w:sz="0" w:space="0" w:color="auto"/>
                <w:right w:val="none" w:sz="0" w:space="0" w:color="auto"/>
              </w:divBdr>
            </w:div>
            <w:div w:id="1542159754">
              <w:marLeft w:val="0"/>
              <w:marRight w:val="0"/>
              <w:marTop w:val="0"/>
              <w:marBottom w:val="0"/>
              <w:divBdr>
                <w:top w:val="none" w:sz="0" w:space="0" w:color="auto"/>
                <w:left w:val="none" w:sz="0" w:space="0" w:color="auto"/>
                <w:bottom w:val="none" w:sz="0" w:space="0" w:color="auto"/>
                <w:right w:val="none" w:sz="0" w:space="0" w:color="auto"/>
              </w:divBdr>
            </w:div>
            <w:div w:id="1542479417">
              <w:marLeft w:val="0"/>
              <w:marRight w:val="0"/>
              <w:marTop w:val="0"/>
              <w:marBottom w:val="0"/>
              <w:divBdr>
                <w:top w:val="none" w:sz="0" w:space="0" w:color="auto"/>
                <w:left w:val="none" w:sz="0" w:space="0" w:color="auto"/>
                <w:bottom w:val="none" w:sz="0" w:space="0" w:color="auto"/>
                <w:right w:val="none" w:sz="0" w:space="0" w:color="auto"/>
              </w:divBdr>
            </w:div>
            <w:div w:id="1551501229">
              <w:marLeft w:val="0"/>
              <w:marRight w:val="0"/>
              <w:marTop w:val="0"/>
              <w:marBottom w:val="0"/>
              <w:divBdr>
                <w:top w:val="none" w:sz="0" w:space="0" w:color="auto"/>
                <w:left w:val="none" w:sz="0" w:space="0" w:color="auto"/>
                <w:bottom w:val="none" w:sz="0" w:space="0" w:color="auto"/>
                <w:right w:val="none" w:sz="0" w:space="0" w:color="auto"/>
              </w:divBdr>
            </w:div>
            <w:div w:id="1552381946">
              <w:marLeft w:val="0"/>
              <w:marRight w:val="0"/>
              <w:marTop w:val="0"/>
              <w:marBottom w:val="0"/>
              <w:divBdr>
                <w:top w:val="none" w:sz="0" w:space="0" w:color="auto"/>
                <w:left w:val="none" w:sz="0" w:space="0" w:color="auto"/>
                <w:bottom w:val="none" w:sz="0" w:space="0" w:color="auto"/>
                <w:right w:val="none" w:sz="0" w:space="0" w:color="auto"/>
              </w:divBdr>
            </w:div>
            <w:div w:id="1559900594">
              <w:marLeft w:val="0"/>
              <w:marRight w:val="0"/>
              <w:marTop w:val="0"/>
              <w:marBottom w:val="0"/>
              <w:divBdr>
                <w:top w:val="none" w:sz="0" w:space="0" w:color="auto"/>
                <w:left w:val="none" w:sz="0" w:space="0" w:color="auto"/>
                <w:bottom w:val="none" w:sz="0" w:space="0" w:color="auto"/>
                <w:right w:val="none" w:sz="0" w:space="0" w:color="auto"/>
              </w:divBdr>
            </w:div>
            <w:div w:id="1561668424">
              <w:marLeft w:val="0"/>
              <w:marRight w:val="0"/>
              <w:marTop w:val="0"/>
              <w:marBottom w:val="0"/>
              <w:divBdr>
                <w:top w:val="none" w:sz="0" w:space="0" w:color="auto"/>
                <w:left w:val="none" w:sz="0" w:space="0" w:color="auto"/>
                <w:bottom w:val="none" w:sz="0" w:space="0" w:color="auto"/>
                <w:right w:val="none" w:sz="0" w:space="0" w:color="auto"/>
              </w:divBdr>
            </w:div>
            <w:div w:id="1562789869">
              <w:marLeft w:val="0"/>
              <w:marRight w:val="0"/>
              <w:marTop w:val="0"/>
              <w:marBottom w:val="0"/>
              <w:divBdr>
                <w:top w:val="none" w:sz="0" w:space="0" w:color="auto"/>
                <w:left w:val="none" w:sz="0" w:space="0" w:color="auto"/>
                <w:bottom w:val="none" w:sz="0" w:space="0" w:color="auto"/>
                <w:right w:val="none" w:sz="0" w:space="0" w:color="auto"/>
              </w:divBdr>
            </w:div>
            <w:div w:id="1565022474">
              <w:marLeft w:val="0"/>
              <w:marRight w:val="0"/>
              <w:marTop w:val="0"/>
              <w:marBottom w:val="0"/>
              <w:divBdr>
                <w:top w:val="none" w:sz="0" w:space="0" w:color="auto"/>
                <w:left w:val="none" w:sz="0" w:space="0" w:color="auto"/>
                <w:bottom w:val="none" w:sz="0" w:space="0" w:color="auto"/>
                <w:right w:val="none" w:sz="0" w:space="0" w:color="auto"/>
              </w:divBdr>
            </w:div>
            <w:div w:id="1578586271">
              <w:marLeft w:val="0"/>
              <w:marRight w:val="0"/>
              <w:marTop w:val="0"/>
              <w:marBottom w:val="0"/>
              <w:divBdr>
                <w:top w:val="none" w:sz="0" w:space="0" w:color="auto"/>
                <w:left w:val="none" w:sz="0" w:space="0" w:color="auto"/>
                <w:bottom w:val="none" w:sz="0" w:space="0" w:color="auto"/>
                <w:right w:val="none" w:sz="0" w:space="0" w:color="auto"/>
              </w:divBdr>
            </w:div>
            <w:div w:id="1586649692">
              <w:marLeft w:val="0"/>
              <w:marRight w:val="0"/>
              <w:marTop w:val="0"/>
              <w:marBottom w:val="0"/>
              <w:divBdr>
                <w:top w:val="none" w:sz="0" w:space="0" w:color="auto"/>
                <w:left w:val="none" w:sz="0" w:space="0" w:color="auto"/>
                <w:bottom w:val="none" w:sz="0" w:space="0" w:color="auto"/>
                <w:right w:val="none" w:sz="0" w:space="0" w:color="auto"/>
              </w:divBdr>
            </w:div>
            <w:div w:id="1603609291">
              <w:marLeft w:val="0"/>
              <w:marRight w:val="0"/>
              <w:marTop w:val="0"/>
              <w:marBottom w:val="0"/>
              <w:divBdr>
                <w:top w:val="none" w:sz="0" w:space="0" w:color="auto"/>
                <w:left w:val="none" w:sz="0" w:space="0" w:color="auto"/>
                <w:bottom w:val="none" w:sz="0" w:space="0" w:color="auto"/>
                <w:right w:val="none" w:sz="0" w:space="0" w:color="auto"/>
              </w:divBdr>
            </w:div>
            <w:div w:id="1604607258">
              <w:marLeft w:val="0"/>
              <w:marRight w:val="0"/>
              <w:marTop w:val="0"/>
              <w:marBottom w:val="0"/>
              <w:divBdr>
                <w:top w:val="none" w:sz="0" w:space="0" w:color="auto"/>
                <w:left w:val="none" w:sz="0" w:space="0" w:color="auto"/>
                <w:bottom w:val="none" w:sz="0" w:space="0" w:color="auto"/>
                <w:right w:val="none" w:sz="0" w:space="0" w:color="auto"/>
              </w:divBdr>
            </w:div>
            <w:div w:id="1617518483">
              <w:marLeft w:val="0"/>
              <w:marRight w:val="0"/>
              <w:marTop w:val="0"/>
              <w:marBottom w:val="0"/>
              <w:divBdr>
                <w:top w:val="none" w:sz="0" w:space="0" w:color="auto"/>
                <w:left w:val="none" w:sz="0" w:space="0" w:color="auto"/>
                <w:bottom w:val="none" w:sz="0" w:space="0" w:color="auto"/>
                <w:right w:val="none" w:sz="0" w:space="0" w:color="auto"/>
              </w:divBdr>
            </w:div>
            <w:div w:id="1618944060">
              <w:marLeft w:val="0"/>
              <w:marRight w:val="0"/>
              <w:marTop w:val="0"/>
              <w:marBottom w:val="0"/>
              <w:divBdr>
                <w:top w:val="none" w:sz="0" w:space="0" w:color="auto"/>
                <w:left w:val="none" w:sz="0" w:space="0" w:color="auto"/>
                <w:bottom w:val="none" w:sz="0" w:space="0" w:color="auto"/>
                <w:right w:val="none" w:sz="0" w:space="0" w:color="auto"/>
              </w:divBdr>
            </w:div>
            <w:div w:id="1628388630">
              <w:marLeft w:val="0"/>
              <w:marRight w:val="0"/>
              <w:marTop w:val="0"/>
              <w:marBottom w:val="0"/>
              <w:divBdr>
                <w:top w:val="none" w:sz="0" w:space="0" w:color="auto"/>
                <w:left w:val="none" w:sz="0" w:space="0" w:color="auto"/>
                <w:bottom w:val="none" w:sz="0" w:space="0" w:color="auto"/>
                <w:right w:val="none" w:sz="0" w:space="0" w:color="auto"/>
              </w:divBdr>
            </w:div>
            <w:div w:id="1648826475">
              <w:marLeft w:val="0"/>
              <w:marRight w:val="0"/>
              <w:marTop w:val="0"/>
              <w:marBottom w:val="0"/>
              <w:divBdr>
                <w:top w:val="none" w:sz="0" w:space="0" w:color="auto"/>
                <w:left w:val="none" w:sz="0" w:space="0" w:color="auto"/>
                <w:bottom w:val="none" w:sz="0" w:space="0" w:color="auto"/>
                <w:right w:val="none" w:sz="0" w:space="0" w:color="auto"/>
              </w:divBdr>
            </w:div>
            <w:div w:id="1651011990">
              <w:marLeft w:val="0"/>
              <w:marRight w:val="0"/>
              <w:marTop w:val="0"/>
              <w:marBottom w:val="0"/>
              <w:divBdr>
                <w:top w:val="none" w:sz="0" w:space="0" w:color="auto"/>
                <w:left w:val="none" w:sz="0" w:space="0" w:color="auto"/>
                <w:bottom w:val="none" w:sz="0" w:space="0" w:color="auto"/>
                <w:right w:val="none" w:sz="0" w:space="0" w:color="auto"/>
              </w:divBdr>
            </w:div>
            <w:div w:id="1651863921">
              <w:marLeft w:val="0"/>
              <w:marRight w:val="0"/>
              <w:marTop w:val="0"/>
              <w:marBottom w:val="0"/>
              <w:divBdr>
                <w:top w:val="none" w:sz="0" w:space="0" w:color="auto"/>
                <w:left w:val="none" w:sz="0" w:space="0" w:color="auto"/>
                <w:bottom w:val="none" w:sz="0" w:space="0" w:color="auto"/>
                <w:right w:val="none" w:sz="0" w:space="0" w:color="auto"/>
              </w:divBdr>
            </w:div>
            <w:div w:id="1668287532">
              <w:marLeft w:val="0"/>
              <w:marRight w:val="0"/>
              <w:marTop w:val="0"/>
              <w:marBottom w:val="0"/>
              <w:divBdr>
                <w:top w:val="none" w:sz="0" w:space="0" w:color="auto"/>
                <w:left w:val="none" w:sz="0" w:space="0" w:color="auto"/>
                <w:bottom w:val="none" w:sz="0" w:space="0" w:color="auto"/>
                <w:right w:val="none" w:sz="0" w:space="0" w:color="auto"/>
              </w:divBdr>
            </w:div>
            <w:div w:id="1680232981">
              <w:marLeft w:val="0"/>
              <w:marRight w:val="0"/>
              <w:marTop w:val="0"/>
              <w:marBottom w:val="0"/>
              <w:divBdr>
                <w:top w:val="none" w:sz="0" w:space="0" w:color="auto"/>
                <w:left w:val="none" w:sz="0" w:space="0" w:color="auto"/>
                <w:bottom w:val="none" w:sz="0" w:space="0" w:color="auto"/>
                <w:right w:val="none" w:sz="0" w:space="0" w:color="auto"/>
              </w:divBdr>
            </w:div>
            <w:div w:id="1681279292">
              <w:marLeft w:val="0"/>
              <w:marRight w:val="0"/>
              <w:marTop w:val="0"/>
              <w:marBottom w:val="0"/>
              <w:divBdr>
                <w:top w:val="none" w:sz="0" w:space="0" w:color="auto"/>
                <w:left w:val="none" w:sz="0" w:space="0" w:color="auto"/>
                <w:bottom w:val="none" w:sz="0" w:space="0" w:color="auto"/>
                <w:right w:val="none" w:sz="0" w:space="0" w:color="auto"/>
              </w:divBdr>
            </w:div>
            <w:div w:id="1681927307">
              <w:marLeft w:val="0"/>
              <w:marRight w:val="0"/>
              <w:marTop w:val="0"/>
              <w:marBottom w:val="0"/>
              <w:divBdr>
                <w:top w:val="none" w:sz="0" w:space="0" w:color="auto"/>
                <w:left w:val="none" w:sz="0" w:space="0" w:color="auto"/>
                <w:bottom w:val="none" w:sz="0" w:space="0" w:color="auto"/>
                <w:right w:val="none" w:sz="0" w:space="0" w:color="auto"/>
              </w:divBdr>
            </w:div>
            <w:div w:id="1696804378">
              <w:marLeft w:val="0"/>
              <w:marRight w:val="0"/>
              <w:marTop w:val="0"/>
              <w:marBottom w:val="0"/>
              <w:divBdr>
                <w:top w:val="none" w:sz="0" w:space="0" w:color="auto"/>
                <w:left w:val="none" w:sz="0" w:space="0" w:color="auto"/>
                <w:bottom w:val="none" w:sz="0" w:space="0" w:color="auto"/>
                <w:right w:val="none" w:sz="0" w:space="0" w:color="auto"/>
              </w:divBdr>
            </w:div>
            <w:div w:id="1701394285">
              <w:marLeft w:val="0"/>
              <w:marRight w:val="0"/>
              <w:marTop w:val="0"/>
              <w:marBottom w:val="0"/>
              <w:divBdr>
                <w:top w:val="none" w:sz="0" w:space="0" w:color="auto"/>
                <w:left w:val="none" w:sz="0" w:space="0" w:color="auto"/>
                <w:bottom w:val="none" w:sz="0" w:space="0" w:color="auto"/>
                <w:right w:val="none" w:sz="0" w:space="0" w:color="auto"/>
              </w:divBdr>
            </w:div>
            <w:div w:id="1706641295">
              <w:marLeft w:val="0"/>
              <w:marRight w:val="0"/>
              <w:marTop w:val="0"/>
              <w:marBottom w:val="0"/>
              <w:divBdr>
                <w:top w:val="none" w:sz="0" w:space="0" w:color="auto"/>
                <w:left w:val="none" w:sz="0" w:space="0" w:color="auto"/>
                <w:bottom w:val="none" w:sz="0" w:space="0" w:color="auto"/>
                <w:right w:val="none" w:sz="0" w:space="0" w:color="auto"/>
              </w:divBdr>
            </w:div>
            <w:div w:id="1715810681">
              <w:marLeft w:val="0"/>
              <w:marRight w:val="0"/>
              <w:marTop w:val="0"/>
              <w:marBottom w:val="0"/>
              <w:divBdr>
                <w:top w:val="none" w:sz="0" w:space="0" w:color="auto"/>
                <w:left w:val="none" w:sz="0" w:space="0" w:color="auto"/>
                <w:bottom w:val="none" w:sz="0" w:space="0" w:color="auto"/>
                <w:right w:val="none" w:sz="0" w:space="0" w:color="auto"/>
              </w:divBdr>
            </w:div>
            <w:div w:id="1722973299">
              <w:marLeft w:val="0"/>
              <w:marRight w:val="0"/>
              <w:marTop w:val="0"/>
              <w:marBottom w:val="0"/>
              <w:divBdr>
                <w:top w:val="none" w:sz="0" w:space="0" w:color="auto"/>
                <w:left w:val="none" w:sz="0" w:space="0" w:color="auto"/>
                <w:bottom w:val="none" w:sz="0" w:space="0" w:color="auto"/>
                <w:right w:val="none" w:sz="0" w:space="0" w:color="auto"/>
              </w:divBdr>
            </w:div>
            <w:div w:id="1733189699">
              <w:marLeft w:val="0"/>
              <w:marRight w:val="0"/>
              <w:marTop w:val="0"/>
              <w:marBottom w:val="0"/>
              <w:divBdr>
                <w:top w:val="none" w:sz="0" w:space="0" w:color="auto"/>
                <w:left w:val="none" w:sz="0" w:space="0" w:color="auto"/>
                <w:bottom w:val="none" w:sz="0" w:space="0" w:color="auto"/>
                <w:right w:val="none" w:sz="0" w:space="0" w:color="auto"/>
              </w:divBdr>
            </w:div>
            <w:div w:id="1746486501">
              <w:marLeft w:val="0"/>
              <w:marRight w:val="0"/>
              <w:marTop w:val="0"/>
              <w:marBottom w:val="0"/>
              <w:divBdr>
                <w:top w:val="none" w:sz="0" w:space="0" w:color="auto"/>
                <w:left w:val="none" w:sz="0" w:space="0" w:color="auto"/>
                <w:bottom w:val="none" w:sz="0" w:space="0" w:color="auto"/>
                <w:right w:val="none" w:sz="0" w:space="0" w:color="auto"/>
              </w:divBdr>
            </w:div>
            <w:div w:id="1746535499">
              <w:marLeft w:val="0"/>
              <w:marRight w:val="0"/>
              <w:marTop w:val="0"/>
              <w:marBottom w:val="0"/>
              <w:divBdr>
                <w:top w:val="none" w:sz="0" w:space="0" w:color="auto"/>
                <w:left w:val="none" w:sz="0" w:space="0" w:color="auto"/>
                <w:bottom w:val="none" w:sz="0" w:space="0" w:color="auto"/>
                <w:right w:val="none" w:sz="0" w:space="0" w:color="auto"/>
              </w:divBdr>
            </w:div>
            <w:div w:id="1747527953">
              <w:marLeft w:val="0"/>
              <w:marRight w:val="0"/>
              <w:marTop w:val="0"/>
              <w:marBottom w:val="0"/>
              <w:divBdr>
                <w:top w:val="none" w:sz="0" w:space="0" w:color="auto"/>
                <w:left w:val="none" w:sz="0" w:space="0" w:color="auto"/>
                <w:bottom w:val="none" w:sz="0" w:space="0" w:color="auto"/>
                <w:right w:val="none" w:sz="0" w:space="0" w:color="auto"/>
              </w:divBdr>
            </w:div>
            <w:div w:id="1748189207">
              <w:marLeft w:val="0"/>
              <w:marRight w:val="0"/>
              <w:marTop w:val="0"/>
              <w:marBottom w:val="0"/>
              <w:divBdr>
                <w:top w:val="none" w:sz="0" w:space="0" w:color="auto"/>
                <w:left w:val="none" w:sz="0" w:space="0" w:color="auto"/>
                <w:bottom w:val="none" w:sz="0" w:space="0" w:color="auto"/>
                <w:right w:val="none" w:sz="0" w:space="0" w:color="auto"/>
              </w:divBdr>
            </w:div>
            <w:div w:id="1752309457">
              <w:marLeft w:val="0"/>
              <w:marRight w:val="0"/>
              <w:marTop w:val="0"/>
              <w:marBottom w:val="0"/>
              <w:divBdr>
                <w:top w:val="none" w:sz="0" w:space="0" w:color="auto"/>
                <w:left w:val="none" w:sz="0" w:space="0" w:color="auto"/>
                <w:bottom w:val="none" w:sz="0" w:space="0" w:color="auto"/>
                <w:right w:val="none" w:sz="0" w:space="0" w:color="auto"/>
              </w:divBdr>
            </w:div>
            <w:div w:id="1756707575">
              <w:marLeft w:val="0"/>
              <w:marRight w:val="0"/>
              <w:marTop w:val="0"/>
              <w:marBottom w:val="0"/>
              <w:divBdr>
                <w:top w:val="none" w:sz="0" w:space="0" w:color="auto"/>
                <w:left w:val="none" w:sz="0" w:space="0" w:color="auto"/>
                <w:bottom w:val="none" w:sz="0" w:space="0" w:color="auto"/>
                <w:right w:val="none" w:sz="0" w:space="0" w:color="auto"/>
              </w:divBdr>
            </w:div>
            <w:div w:id="1757021759">
              <w:marLeft w:val="0"/>
              <w:marRight w:val="0"/>
              <w:marTop w:val="0"/>
              <w:marBottom w:val="0"/>
              <w:divBdr>
                <w:top w:val="none" w:sz="0" w:space="0" w:color="auto"/>
                <w:left w:val="none" w:sz="0" w:space="0" w:color="auto"/>
                <w:bottom w:val="none" w:sz="0" w:space="0" w:color="auto"/>
                <w:right w:val="none" w:sz="0" w:space="0" w:color="auto"/>
              </w:divBdr>
            </w:div>
            <w:div w:id="1765492043">
              <w:marLeft w:val="0"/>
              <w:marRight w:val="0"/>
              <w:marTop w:val="0"/>
              <w:marBottom w:val="0"/>
              <w:divBdr>
                <w:top w:val="none" w:sz="0" w:space="0" w:color="auto"/>
                <w:left w:val="none" w:sz="0" w:space="0" w:color="auto"/>
                <w:bottom w:val="none" w:sz="0" w:space="0" w:color="auto"/>
                <w:right w:val="none" w:sz="0" w:space="0" w:color="auto"/>
              </w:divBdr>
            </w:div>
            <w:div w:id="1781484432">
              <w:marLeft w:val="0"/>
              <w:marRight w:val="0"/>
              <w:marTop w:val="0"/>
              <w:marBottom w:val="0"/>
              <w:divBdr>
                <w:top w:val="none" w:sz="0" w:space="0" w:color="auto"/>
                <w:left w:val="none" w:sz="0" w:space="0" w:color="auto"/>
                <w:bottom w:val="none" w:sz="0" w:space="0" w:color="auto"/>
                <w:right w:val="none" w:sz="0" w:space="0" w:color="auto"/>
              </w:divBdr>
            </w:div>
            <w:div w:id="1782256800">
              <w:marLeft w:val="0"/>
              <w:marRight w:val="0"/>
              <w:marTop w:val="0"/>
              <w:marBottom w:val="0"/>
              <w:divBdr>
                <w:top w:val="none" w:sz="0" w:space="0" w:color="auto"/>
                <w:left w:val="none" w:sz="0" w:space="0" w:color="auto"/>
                <w:bottom w:val="none" w:sz="0" w:space="0" w:color="auto"/>
                <w:right w:val="none" w:sz="0" w:space="0" w:color="auto"/>
              </w:divBdr>
            </w:div>
            <w:div w:id="1782260366">
              <w:marLeft w:val="0"/>
              <w:marRight w:val="0"/>
              <w:marTop w:val="0"/>
              <w:marBottom w:val="0"/>
              <w:divBdr>
                <w:top w:val="none" w:sz="0" w:space="0" w:color="auto"/>
                <w:left w:val="none" w:sz="0" w:space="0" w:color="auto"/>
                <w:bottom w:val="none" w:sz="0" w:space="0" w:color="auto"/>
                <w:right w:val="none" w:sz="0" w:space="0" w:color="auto"/>
              </w:divBdr>
            </w:div>
            <w:div w:id="1794251585">
              <w:marLeft w:val="0"/>
              <w:marRight w:val="0"/>
              <w:marTop w:val="0"/>
              <w:marBottom w:val="0"/>
              <w:divBdr>
                <w:top w:val="none" w:sz="0" w:space="0" w:color="auto"/>
                <w:left w:val="none" w:sz="0" w:space="0" w:color="auto"/>
                <w:bottom w:val="none" w:sz="0" w:space="0" w:color="auto"/>
                <w:right w:val="none" w:sz="0" w:space="0" w:color="auto"/>
              </w:divBdr>
            </w:div>
            <w:div w:id="1797286798">
              <w:marLeft w:val="0"/>
              <w:marRight w:val="0"/>
              <w:marTop w:val="0"/>
              <w:marBottom w:val="0"/>
              <w:divBdr>
                <w:top w:val="none" w:sz="0" w:space="0" w:color="auto"/>
                <w:left w:val="none" w:sz="0" w:space="0" w:color="auto"/>
                <w:bottom w:val="none" w:sz="0" w:space="0" w:color="auto"/>
                <w:right w:val="none" w:sz="0" w:space="0" w:color="auto"/>
              </w:divBdr>
            </w:div>
            <w:div w:id="1801485719">
              <w:marLeft w:val="0"/>
              <w:marRight w:val="0"/>
              <w:marTop w:val="0"/>
              <w:marBottom w:val="0"/>
              <w:divBdr>
                <w:top w:val="none" w:sz="0" w:space="0" w:color="auto"/>
                <w:left w:val="none" w:sz="0" w:space="0" w:color="auto"/>
                <w:bottom w:val="none" w:sz="0" w:space="0" w:color="auto"/>
                <w:right w:val="none" w:sz="0" w:space="0" w:color="auto"/>
              </w:divBdr>
            </w:div>
            <w:div w:id="1802073182">
              <w:marLeft w:val="0"/>
              <w:marRight w:val="0"/>
              <w:marTop w:val="0"/>
              <w:marBottom w:val="0"/>
              <w:divBdr>
                <w:top w:val="none" w:sz="0" w:space="0" w:color="auto"/>
                <w:left w:val="none" w:sz="0" w:space="0" w:color="auto"/>
                <w:bottom w:val="none" w:sz="0" w:space="0" w:color="auto"/>
                <w:right w:val="none" w:sz="0" w:space="0" w:color="auto"/>
              </w:divBdr>
            </w:div>
            <w:div w:id="1814180156">
              <w:marLeft w:val="0"/>
              <w:marRight w:val="0"/>
              <w:marTop w:val="0"/>
              <w:marBottom w:val="0"/>
              <w:divBdr>
                <w:top w:val="none" w:sz="0" w:space="0" w:color="auto"/>
                <w:left w:val="none" w:sz="0" w:space="0" w:color="auto"/>
                <w:bottom w:val="none" w:sz="0" w:space="0" w:color="auto"/>
                <w:right w:val="none" w:sz="0" w:space="0" w:color="auto"/>
              </w:divBdr>
            </w:div>
            <w:div w:id="1817457659">
              <w:marLeft w:val="0"/>
              <w:marRight w:val="0"/>
              <w:marTop w:val="0"/>
              <w:marBottom w:val="0"/>
              <w:divBdr>
                <w:top w:val="none" w:sz="0" w:space="0" w:color="auto"/>
                <w:left w:val="none" w:sz="0" w:space="0" w:color="auto"/>
                <w:bottom w:val="none" w:sz="0" w:space="0" w:color="auto"/>
                <w:right w:val="none" w:sz="0" w:space="0" w:color="auto"/>
              </w:divBdr>
            </w:div>
            <w:div w:id="1818451996">
              <w:marLeft w:val="0"/>
              <w:marRight w:val="0"/>
              <w:marTop w:val="0"/>
              <w:marBottom w:val="0"/>
              <w:divBdr>
                <w:top w:val="none" w:sz="0" w:space="0" w:color="auto"/>
                <w:left w:val="none" w:sz="0" w:space="0" w:color="auto"/>
                <w:bottom w:val="none" w:sz="0" w:space="0" w:color="auto"/>
                <w:right w:val="none" w:sz="0" w:space="0" w:color="auto"/>
              </w:divBdr>
            </w:div>
            <w:div w:id="1821725399">
              <w:marLeft w:val="0"/>
              <w:marRight w:val="0"/>
              <w:marTop w:val="0"/>
              <w:marBottom w:val="0"/>
              <w:divBdr>
                <w:top w:val="none" w:sz="0" w:space="0" w:color="auto"/>
                <w:left w:val="none" w:sz="0" w:space="0" w:color="auto"/>
                <w:bottom w:val="none" w:sz="0" w:space="0" w:color="auto"/>
                <w:right w:val="none" w:sz="0" w:space="0" w:color="auto"/>
              </w:divBdr>
            </w:div>
            <w:div w:id="1824812309">
              <w:marLeft w:val="0"/>
              <w:marRight w:val="0"/>
              <w:marTop w:val="0"/>
              <w:marBottom w:val="0"/>
              <w:divBdr>
                <w:top w:val="none" w:sz="0" w:space="0" w:color="auto"/>
                <w:left w:val="none" w:sz="0" w:space="0" w:color="auto"/>
                <w:bottom w:val="none" w:sz="0" w:space="0" w:color="auto"/>
                <w:right w:val="none" w:sz="0" w:space="0" w:color="auto"/>
              </w:divBdr>
            </w:div>
            <w:div w:id="1832326528">
              <w:marLeft w:val="0"/>
              <w:marRight w:val="0"/>
              <w:marTop w:val="0"/>
              <w:marBottom w:val="0"/>
              <w:divBdr>
                <w:top w:val="none" w:sz="0" w:space="0" w:color="auto"/>
                <w:left w:val="none" w:sz="0" w:space="0" w:color="auto"/>
                <w:bottom w:val="none" w:sz="0" w:space="0" w:color="auto"/>
                <w:right w:val="none" w:sz="0" w:space="0" w:color="auto"/>
              </w:divBdr>
            </w:div>
            <w:div w:id="1838230644">
              <w:marLeft w:val="0"/>
              <w:marRight w:val="0"/>
              <w:marTop w:val="0"/>
              <w:marBottom w:val="0"/>
              <w:divBdr>
                <w:top w:val="none" w:sz="0" w:space="0" w:color="auto"/>
                <w:left w:val="none" w:sz="0" w:space="0" w:color="auto"/>
                <w:bottom w:val="none" w:sz="0" w:space="0" w:color="auto"/>
                <w:right w:val="none" w:sz="0" w:space="0" w:color="auto"/>
              </w:divBdr>
            </w:div>
            <w:div w:id="1839924713">
              <w:marLeft w:val="0"/>
              <w:marRight w:val="0"/>
              <w:marTop w:val="0"/>
              <w:marBottom w:val="0"/>
              <w:divBdr>
                <w:top w:val="none" w:sz="0" w:space="0" w:color="auto"/>
                <w:left w:val="none" w:sz="0" w:space="0" w:color="auto"/>
                <w:bottom w:val="none" w:sz="0" w:space="0" w:color="auto"/>
                <w:right w:val="none" w:sz="0" w:space="0" w:color="auto"/>
              </w:divBdr>
            </w:div>
            <w:div w:id="1841697373">
              <w:marLeft w:val="0"/>
              <w:marRight w:val="0"/>
              <w:marTop w:val="0"/>
              <w:marBottom w:val="0"/>
              <w:divBdr>
                <w:top w:val="none" w:sz="0" w:space="0" w:color="auto"/>
                <w:left w:val="none" w:sz="0" w:space="0" w:color="auto"/>
                <w:bottom w:val="none" w:sz="0" w:space="0" w:color="auto"/>
                <w:right w:val="none" w:sz="0" w:space="0" w:color="auto"/>
              </w:divBdr>
            </w:div>
            <w:div w:id="1844516117">
              <w:marLeft w:val="0"/>
              <w:marRight w:val="0"/>
              <w:marTop w:val="0"/>
              <w:marBottom w:val="0"/>
              <w:divBdr>
                <w:top w:val="none" w:sz="0" w:space="0" w:color="auto"/>
                <w:left w:val="none" w:sz="0" w:space="0" w:color="auto"/>
                <w:bottom w:val="none" w:sz="0" w:space="0" w:color="auto"/>
                <w:right w:val="none" w:sz="0" w:space="0" w:color="auto"/>
              </w:divBdr>
            </w:div>
            <w:div w:id="1848641178">
              <w:marLeft w:val="0"/>
              <w:marRight w:val="0"/>
              <w:marTop w:val="0"/>
              <w:marBottom w:val="0"/>
              <w:divBdr>
                <w:top w:val="none" w:sz="0" w:space="0" w:color="auto"/>
                <w:left w:val="none" w:sz="0" w:space="0" w:color="auto"/>
                <w:bottom w:val="none" w:sz="0" w:space="0" w:color="auto"/>
                <w:right w:val="none" w:sz="0" w:space="0" w:color="auto"/>
              </w:divBdr>
            </w:div>
            <w:div w:id="1856266254">
              <w:marLeft w:val="0"/>
              <w:marRight w:val="0"/>
              <w:marTop w:val="0"/>
              <w:marBottom w:val="0"/>
              <w:divBdr>
                <w:top w:val="none" w:sz="0" w:space="0" w:color="auto"/>
                <w:left w:val="none" w:sz="0" w:space="0" w:color="auto"/>
                <w:bottom w:val="none" w:sz="0" w:space="0" w:color="auto"/>
                <w:right w:val="none" w:sz="0" w:space="0" w:color="auto"/>
              </w:divBdr>
            </w:div>
            <w:div w:id="1856381433">
              <w:marLeft w:val="0"/>
              <w:marRight w:val="0"/>
              <w:marTop w:val="0"/>
              <w:marBottom w:val="0"/>
              <w:divBdr>
                <w:top w:val="none" w:sz="0" w:space="0" w:color="auto"/>
                <w:left w:val="none" w:sz="0" w:space="0" w:color="auto"/>
                <w:bottom w:val="none" w:sz="0" w:space="0" w:color="auto"/>
                <w:right w:val="none" w:sz="0" w:space="0" w:color="auto"/>
              </w:divBdr>
            </w:div>
            <w:div w:id="1857771129">
              <w:marLeft w:val="0"/>
              <w:marRight w:val="0"/>
              <w:marTop w:val="0"/>
              <w:marBottom w:val="0"/>
              <w:divBdr>
                <w:top w:val="none" w:sz="0" w:space="0" w:color="auto"/>
                <w:left w:val="none" w:sz="0" w:space="0" w:color="auto"/>
                <w:bottom w:val="none" w:sz="0" w:space="0" w:color="auto"/>
                <w:right w:val="none" w:sz="0" w:space="0" w:color="auto"/>
              </w:divBdr>
            </w:div>
            <w:div w:id="1867402297">
              <w:marLeft w:val="0"/>
              <w:marRight w:val="0"/>
              <w:marTop w:val="0"/>
              <w:marBottom w:val="0"/>
              <w:divBdr>
                <w:top w:val="none" w:sz="0" w:space="0" w:color="auto"/>
                <w:left w:val="none" w:sz="0" w:space="0" w:color="auto"/>
                <w:bottom w:val="none" w:sz="0" w:space="0" w:color="auto"/>
                <w:right w:val="none" w:sz="0" w:space="0" w:color="auto"/>
              </w:divBdr>
            </w:div>
            <w:div w:id="1870221609">
              <w:marLeft w:val="0"/>
              <w:marRight w:val="0"/>
              <w:marTop w:val="0"/>
              <w:marBottom w:val="0"/>
              <w:divBdr>
                <w:top w:val="none" w:sz="0" w:space="0" w:color="auto"/>
                <w:left w:val="none" w:sz="0" w:space="0" w:color="auto"/>
                <w:bottom w:val="none" w:sz="0" w:space="0" w:color="auto"/>
                <w:right w:val="none" w:sz="0" w:space="0" w:color="auto"/>
              </w:divBdr>
            </w:div>
            <w:div w:id="1875775955">
              <w:marLeft w:val="0"/>
              <w:marRight w:val="0"/>
              <w:marTop w:val="0"/>
              <w:marBottom w:val="0"/>
              <w:divBdr>
                <w:top w:val="none" w:sz="0" w:space="0" w:color="auto"/>
                <w:left w:val="none" w:sz="0" w:space="0" w:color="auto"/>
                <w:bottom w:val="none" w:sz="0" w:space="0" w:color="auto"/>
                <w:right w:val="none" w:sz="0" w:space="0" w:color="auto"/>
              </w:divBdr>
            </w:div>
            <w:div w:id="1885410985">
              <w:marLeft w:val="0"/>
              <w:marRight w:val="0"/>
              <w:marTop w:val="0"/>
              <w:marBottom w:val="0"/>
              <w:divBdr>
                <w:top w:val="none" w:sz="0" w:space="0" w:color="auto"/>
                <w:left w:val="none" w:sz="0" w:space="0" w:color="auto"/>
                <w:bottom w:val="none" w:sz="0" w:space="0" w:color="auto"/>
                <w:right w:val="none" w:sz="0" w:space="0" w:color="auto"/>
              </w:divBdr>
            </w:div>
            <w:div w:id="1887641216">
              <w:marLeft w:val="0"/>
              <w:marRight w:val="0"/>
              <w:marTop w:val="0"/>
              <w:marBottom w:val="0"/>
              <w:divBdr>
                <w:top w:val="none" w:sz="0" w:space="0" w:color="auto"/>
                <w:left w:val="none" w:sz="0" w:space="0" w:color="auto"/>
                <w:bottom w:val="none" w:sz="0" w:space="0" w:color="auto"/>
                <w:right w:val="none" w:sz="0" w:space="0" w:color="auto"/>
              </w:divBdr>
            </w:div>
            <w:div w:id="1907448929">
              <w:marLeft w:val="0"/>
              <w:marRight w:val="0"/>
              <w:marTop w:val="0"/>
              <w:marBottom w:val="0"/>
              <w:divBdr>
                <w:top w:val="none" w:sz="0" w:space="0" w:color="auto"/>
                <w:left w:val="none" w:sz="0" w:space="0" w:color="auto"/>
                <w:bottom w:val="none" w:sz="0" w:space="0" w:color="auto"/>
                <w:right w:val="none" w:sz="0" w:space="0" w:color="auto"/>
              </w:divBdr>
            </w:div>
            <w:div w:id="1909194917">
              <w:marLeft w:val="0"/>
              <w:marRight w:val="0"/>
              <w:marTop w:val="0"/>
              <w:marBottom w:val="0"/>
              <w:divBdr>
                <w:top w:val="none" w:sz="0" w:space="0" w:color="auto"/>
                <w:left w:val="none" w:sz="0" w:space="0" w:color="auto"/>
                <w:bottom w:val="none" w:sz="0" w:space="0" w:color="auto"/>
                <w:right w:val="none" w:sz="0" w:space="0" w:color="auto"/>
              </w:divBdr>
            </w:div>
            <w:div w:id="1911839598">
              <w:marLeft w:val="0"/>
              <w:marRight w:val="0"/>
              <w:marTop w:val="0"/>
              <w:marBottom w:val="0"/>
              <w:divBdr>
                <w:top w:val="none" w:sz="0" w:space="0" w:color="auto"/>
                <w:left w:val="none" w:sz="0" w:space="0" w:color="auto"/>
                <w:bottom w:val="none" w:sz="0" w:space="0" w:color="auto"/>
                <w:right w:val="none" w:sz="0" w:space="0" w:color="auto"/>
              </w:divBdr>
            </w:div>
            <w:div w:id="1917666753">
              <w:marLeft w:val="0"/>
              <w:marRight w:val="0"/>
              <w:marTop w:val="0"/>
              <w:marBottom w:val="0"/>
              <w:divBdr>
                <w:top w:val="none" w:sz="0" w:space="0" w:color="auto"/>
                <w:left w:val="none" w:sz="0" w:space="0" w:color="auto"/>
                <w:bottom w:val="none" w:sz="0" w:space="0" w:color="auto"/>
                <w:right w:val="none" w:sz="0" w:space="0" w:color="auto"/>
              </w:divBdr>
            </w:div>
            <w:div w:id="1922910602">
              <w:marLeft w:val="0"/>
              <w:marRight w:val="0"/>
              <w:marTop w:val="0"/>
              <w:marBottom w:val="0"/>
              <w:divBdr>
                <w:top w:val="none" w:sz="0" w:space="0" w:color="auto"/>
                <w:left w:val="none" w:sz="0" w:space="0" w:color="auto"/>
                <w:bottom w:val="none" w:sz="0" w:space="0" w:color="auto"/>
                <w:right w:val="none" w:sz="0" w:space="0" w:color="auto"/>
              </w:divBdr>
            </w:div>
            <w:div w:id="1929726299">
              <w:marLeft w:val="0"/>
              <w:marRight w:val="0"/>
              <w:marTop w:val="0"/>
              <w:marBottom w:val="0"/>
              <w:divBdr>
                <w:top w:val="none" w:sz="0" w:space="0" w:color="auto"/>
                <w:left w:val="none" w:sz="0" w:space="0" w:color="auto"/>
                <w:bottom w:val="none" w:sz="0" w:space="0" w:color="auto"/>
                <w:right w:val="none" w:sz="0" w:space="0" w:color="auto"/>
              </w:divBdr>
            </w:div>
            <w:div w:id="1932933898">
              <w:marLeft w:val="0"/>
              <w:marRight w:val="0"/>
              <w:marTop w:val="0"/>
              <w:marBottom w:val="0"/>
              <w:divBdr>
                <w:top w:val="none" w:sz="0" w:space="0" w:color="auto"/>
                <w:left w:val="none" w:sz="0" w:space="0" w:color="auto"/>
                <w:bottom w:val="none" w:sz="0" w:space="0" w:color="auto"/>
                <w:right w:val="none" w:sz="0" w:space="0" w:color="auto"/>
              </w:divBdr>
            </w:div>
            <w:div w:id="1935089929">
              <w:marLeft w:val="0"/>
              <w:marRight w:val="0"/>
              <w:marTop w:val="0"/>
              <w:marBottom w:val="0"/>
              <w:divBdr>
                <w:top w:val="none" w:sz="0" w:space="0" w:color="auto"/>
                <w:left w:val="none" w:sz="0" w:space="0" w:color="auto"/>
                <w:bottom w:val="none" w:sz="0" w:space="0" w:color="auto"/>
                <w:right w:val="none" w:sz="0" w:space="0" w:color="auto"/>
              </w:divBdr>
            </w:div>
            <w:div w:id="1938253033">
              <w:marLeft w:val="0"/>
              <w:marRight w:val="0"/>
              <w:marTop w:val="0"/>
              <w:marBottom w:val="0"/>
              <w:divBdr>
                <w:top w:val="none" w:sz="0" w:space="0" w:color="auto"/>
                <w:left w:val="none" w:sz="0" w:space="0" w:color="auto"/>
                <w:bottom w:val="none" w:sz="0" w:space="0" w:color="auto"/>
                <w:right w:val="none" w:sz="0" w:space="0" w:color="auto"/>
              </w:divBdr>
            </w:div>
            <w:div w:id="1939407633">
              <w:marLeft w:val="0"/>
              <w:marRight w:val="0"/>
              <w:marTop w:val="0"/>
              <w:marBottom w:val="0"/>
              <w:divBdr>
                <w:top w:val="none" w:sz="0" w:space="0" w:color="auto"/>
                <w:left w:val="none" w:sz="0" w:space="0" w:color="auto"/>
                <w:bottom w:val="none" w:sz="0" w:space="0" w:color="auto"/>
                <w:right w:val="none" w:sz="0" w:space="0" w:color="auto"/>
              </w:divBdr>
            </w:div>
            <w:div w:id="1940798748">
              <w:marLeft w:val="0"/>
              <w:marRight w:val="0"/>
              <w:marTop w:val="0"/>
              <w:marBottom w:val="0"/>
              <w:divBdr>
                <w:top w:val="none" w:sz="0" w:space="0" w:color="auto"/>
                <w:left w:val="none" w:sz="0" w:space="0" w:color="auto"/>
                <w:bottom w:val="none" w:sz="0" w:space="0" w:color="auto"/>
                <w:right w:val="none" w:sz="0" w:space="0" w:color="auto"/>
              </w:divBdr>
            </w:div>
            <w:div w:id="1943798895">
              <w:marLeft w:val="0"/>
              <w:marRight w:val="0"/>
              <w:marTop w:val="0"/>
              <w:marBottom w:val="0"/>
              <w:divBdr>
                <w:top w:val="none" w:sz="0" w:space="0" w:color="auto"/>
                <w:left w:val="none" w:sz="0" w:space="0" w:color="auto"/>
                <w:bottom w:val="none" w:sz="0" w:space="0" w:color="auto"/>
                <w:right w:val="none" w:sz="0" w:space="0" w:color="auto"/>
              </w:divBdr>
            </w:div>
            <w:div w:id="1945116892">
              <w:marLeft w:val="0"/>
              <w:marRight w:val="0"/>
              <w:marTop w:val="0"/>
              <w:marBottom w:val="0"/>
              <w:divBdr>
                <w:top w:val="none" w:sz="0" w:space="0" w:color="auto"/>
                <w:left w:val="none" w:sz="0" w:space="0" w:color="auto"/>
                <w:bottom w:val="none" w:sz="0" w:space="0" w:color="auto"/>
                <w:right w:val="none" w:sz="0" w:space="0" w:color="auto"/>
              </w:divBdr>
            </w:div>
            <w:div w:id="1949582165">
              <w:marLeft w:val="0"/>
              <w:marRight w:val="0"/>
              <w:marTop w:val="0"/>
              <w:marBottom w:val="0"/>
              <w:divBdr>
                <w:top w:val="none" w:sz="0" w:space="0" w:color="auto"/>
                <w:left w:val="none" w:sz="0" w:space="0" w:color="auto"/>
                <w:bottom w:val="none" w:sz="0" w:space="0" w:color="auto"/>
                <w:right w:val="none" w:sz="0" w:space="0" w:color="auto"/>
              </w:divBdr>
            </w:div>
            <w:div w:id="1959216535">
              <w:marLeft w:val="0"/>
              <w:marRight w:val="0"/>
              <w:marTop w:val="0"/>
              <w:marBottom w:val="0"/>
              <w:divBdr>
                <w:top w:val="none" w:sz="0" w:space="0" w:color="auto"/>
                <w:left w:val="none" w:sz="0" w:space="0" w:color="auto"/>
                <w:bottom w:val="none" w:sz="0" w:space="0" w:color="auto"/>
                <w:right w:val="none" w:sz="0" w:space="0" w:color="auto"/>
              </w:divBdr>
            </w:div>
            <w:div w:id="1959484040">
              <w:marLeft w:val="0"/>
              <w:marRight w:val="0"/>
              <w:marTop w:val="0"/>
              <w:marBottom w:val="0"/>
              <w:divBdr>
                <w:top w:val="none" w:sz="0" w:space="0" w:color="auto"/>
                <w:left w:val="none" w:sz="0" w:space="0" w:color="auto"/>
                <w:bottom w:val="none" w:sz="0" w:space="0" w:color="auto"/>
                <w:right w:val="none" w:sz="0" w:space="0" w:color="auto"/>
              </w:divBdr>
            </w:div>
            <w:div w:id="1966036670">
              <w:marLeft w:val="0"/>
              <w:marRight w:val="0"/>
              <w:marTop w:val="0"/>
              <w:marBottom w:val="0"/>
              <w:divBdr>
                <w:top w:val="none" w:sz="0" w:space="0" w:color="auto"/>
                <w:left w:val="none" w:sz="0" w:space="0" w:color="auto"/>
                <w:bottom w:val="none" w:sz="0" w:space="0" w:color="auto"/>
                <w:right w:val="none" w:sz="0" w:space="0" w:color="auto"/>
              </w:divBdr>
            </w:div>
            <w:div w:id="1971666942">
              <w:marLeft w:val="0"/>
              <w:marRight w:val="0"/>
              <w:marTop w:val="0"/>
              <w:marBottom w:val="0"/>
              <w:divBdr>
                <w:top w:val="none" w:sz="0" w:space="0" w:color="auto"/>
                <w:left w:val="none" w:sz="0" w:space="0" w:color="auto"/>
                <w:bottom w:val="none" w:sz="0" w:space="0" w:color="auto"/>
                <w:right w:val="none" w:sz="0" w:space="0" w:color="auto"/>
              </w:divBdr>
            </w:div>
            <w:div w:id="1974406259">
              <w:marLeft w:val="0"/>
              <w:marRight w:val="0"/>
              <w:marTop w:val="0"/>
              <w:marBottom w:val="0"/>
              <w:divBdr>
                <w:top w:val="none" w:sz="0" w:space="0" w:color="auto"/>
                <w:left w:val="none" w:sz="0" w:space="0" w:color="auto"/>
                <w:bottom w:val="none" w:sz="0" w:space="0" w:color="auto"/>
                <w:right w:val="none" w:sz="0" w:space="0" w:color="auto"/>
              </w:divBdr>
            </w:div>
            <w:div w:id="1976712022">
              <w:marLeft w:val="0"/>
              <w:marRight w:val="0"/>
              <w:marTop w:val="0"/>
              <w:marBottom w:val="0"/>
              <w:divBdr>
                <w:top w:val="none" w:sz="0" w:space="0" w:color="auto"/>
                <w:left w:val="none" w:sz="0" w:space="0" w:color="auto"/>
                <w:bottom w:val="none" w:sz="0" w:space="0" w:color="auto"/>
                <w:right w:val="none" w:sz="0" w:space="0" w:color="auto"/>
              </w:divBdr>
            </w:div>
            <w:div w:id="1981885139">
              <w:marLeft w:val="0"/>
              <w:marRight w:val="0"/>
              <w:marTop w:val="0"/>
              <w:marBottom w:val="0"/>
              <w:divBdr>
                <w:top w:val="none" w:sz="0" w:space="0" w:color="auto"/>
                <w:left w:val="none" w:sz="0" w:space="0" w:color="auto"/>
                <w:bottom w:val="none" w:sz="0" w:space="0" w:color="auto"/>
                <w:right w:val="none" w:sz="0" w:space="0" w:color="auto"/>
              </w:divBdr>
            </w:div>
            <w:div w:id="1984889026">
              <w:marLeft w:val="0"/>
              <w:marRight w:val="0"/>
              <w:marTop w:val="0"/>
              <w:marBottom w:val="0"/>
              <w:divBdr>
                <w:top w:val="none" w:sz="0" w:space="0" w:color="auto"/>
                <w:left w:val="none" w:sz="0" w:space="0" w:color="auto"/>
                <w:bottom w:val="none" w:sz="0" w:space="0" w:color="auto"/>
                <w:right w:val="none" w:sz="0" w:space="0" w:color="auto"/>
              </w:divBdr>
            </w:div>
            <w:div w:id="2000964228">
              <w:marLeft w:val="0"/>
              <w:marRight w:val="0"/>
              <w:marTop w:val="0"/>
              <w:marBottom w:val="0"/>
              <w:divBdr>
                <w:top w:val="none" w:sz="0" w:space="0" w:color="auto"/>
                <w:left w:val="none" w:sz="0" w:space="0" w:color="auto"/>
                <w:bottom w:val="none" w:sz="0" w:space="0" w:color="auto"/>
                <w:right w:val="none" w:sz="0" w:space="0" w:color="auto"/>
              </w:divBdr>
            </w:div>
            <w:div w:id="2002614237">
              <w:marLeft w:val="0"/>
              <w:marRight w:val="0"/>
              <w:marTop w:val="0"/>
              <w:marBottom w:val="0"/>
              <w:divBdr>
                <w:top w:val="none" w:sz="0" w:space="0" w:color="auto"/>
                <w:left w:val="none" w:sz="0" w:space="0" w:color="auto"/>
                <w:bottom w:val="none" w:sz="0" w:space="0" w:color="auto"/>
                <w:right w:val="none" w:sz="0" w:space="0" w:color="auto"/>
              </w:divBdr>
            </w:div>
            <w:div w:id="2010329858">
              <w:marLeft w:val="0"/>
              <w:marRight w:val="0"/>
              <w:marTop w:val="0"/>
              <w:marBottom w:val="0"/>
              <w:divBdr>
                <w:top w:val="none" w:sz="0" w:space="0" w:color="auto"/>
                <w:left w:val="none" w:sz="0" w:space="0" w:color="auto"/>
                <w:bottom w:val="none" w:sz="0" w:space="0" w:color="auto"/>
                <w:right w:val="none" w:sz="0" w:space="0" w:color="auto"/>
              </w:divBdr>
            </w:div>
            <w:div w:id="2014138448">
              <w:marLeft w:val="0"/>
              <w:marRight w:val="0"/>
              <w:marTop w:val="0"/>
              <w:marBottom w:val="0"/>
              <w:divBdr>
                <w:top w:val="none" w:sz="0" w:space="0" w:color="auto"/>
                <w:left w:val="none" w:sz="0" w:space="0" w:color="auto"/>
                <w:bottom w:val="none" w:sz="0" w:space="0" w:color="auto"/>
                <w:right w:val="none" w:sz="0" w:space="0" w:color="auto"/>
              </w:divBdr>
            </w:div>
            <w:div w:id="2019846031">
              <w:marLeft w:val="0"/>
              <w:marRight w:val="0"/>
              <w:marTop w:val="0"/>
              <w:marBottom w:val="0"/>
              <w:divBdr>
                <w:top w:val="none" w:sz="0" w:space="0" w:color="auto"/>
                <w:left w:val="none" w:sz="0" w:space="0" w:color="auto"/>
                <w:bottom w:val="none" w:sz="0" w:space="0" w:color="auto"/>
                <w:right w:val="none" w:sz="0" w:space="0" w:color="auto"/>
              </w:divBdr>
            </w:div>
            <w:div w:id="2021852160">
              <w:marLeft w:val="0"/>
              <w:marRight w:val="0"/>
              <w:marTop w:val="0"/>
              <w:marBottom w:val="0"/>
              <w:divBdr>
                <w:top w:val="none" w:sz="0" w:space="0" w:color="auto"/>
                <w:left w:val="none" w:sz="0" w:space="0" w:color="auto"/>
                <w:bottom w:val="none" w:sz="0" w:space="0" w:color="auto"/>
                <w:right w:val="none" w:sz="0" w:space="0" w:color="auto"/>
              </w:divBdr>
            </w:div>
            <w:div w:id="2022393182">
              <w:marLeft w:val="0"/>
              <w:marRight w:val="0"/>
              <w:marTop w:val="0"/>
              <w:marBottom w:val="0"/>
              <w:divBdr>
                <w:top w:val="none" w:sz="0" w:space="0" w:color="auto"/>
                <w:left w:val="none" w:sz="0" w:space="0" w:color="auto"/>
                <w:bottom w:val="none" w:sz="0" w:space="0" w:color="auto"/>
                <w:right w:val="none" w:sz="0" w:space="0" w:color="auto"/>
              </w:divBdr>
            </w:div>
            <w:div w:id="2029020538">
              <w:marLeft w:val="0"/>
              <w:marRight w:val="0"/>
              <w:marTop w:val="0"/>
              <w:marBottom w:val="0"/>
              <w:divBdr>
                <w:top w:val="none" w:sz="0" w:space="0" w:color="auto"/>
                <w:left w:val="none" w:sz="0" w:space="0" w:color="auto"/>
                <w:bottom w:val="none" w:sz="0" w:space="0" w:color="auto"/>
                <w:right w:val="none" w:sz="0" w:space="0" w:color="auto"/>
              </w:divBdr>
            </w:div>
            <w:div w:id="2035837746">
              <w:marLeft w:val="0"/>
              <w:marRight w:val="0"/>
              <w:marTop w:val="0"/>
              <w:marBottom w:val="0"/>
              <w:divBdr>
                <w:top w:val="none" w:sz="0" w:space="0" w:color="auto"/>
                <w:left w:val="none" w:sz="0" w:space="0" w:color="auto"/>
                <w:bottom w:val="none" w:sz="0" w:space="0" w:color="auto"/>
                <w:right w:val="none" w:sz="0" w:space="0" w:color="auto"/>
              </w:divBdr>
            </w:div>
            <w:div w:id="2037808383">
              <w:marLeft w:val="0"/>
              <w:marRight w:val="0"/>
              <w:marTop w:val="0"/>
              <w:marBottom w:val="0"/>
              <w:divBdr>
                <w:top w:val="none" w:sz="0" w:space="0" w:color="auto"/>
                <w:left w:val="none" w:sz="0" w:space="0" w:color="auto"/>
                <w:bottom w:val="none" w:sz="0" w:space="0" w:color="auto"/>
                <w:right w:val="none" w:sz="0" w:space="0" w:color="auto"/>
              </w:divBdr>
            </w:div>
            <w:div w:id="2038194480">
              <w:marLeft w:val="0"/>
              <w:marRight w:val="0"/>
              <w:marTop w:val="0"/>
              <w:marBottom w:val="0"/>
              <w:divBdr>
                <w:top w:val="none" w:sz="0" w:space="0" w:color="auto"/>
                <w:left w:val="none" w:sz="0" w:space="0" w:color="auto"/>
                <w:bottom w:val="none" w:sz="0" w:space="0" w:color="auto"/>
                <w:right w:val="none" w:sz="0" w:space="0" w:color="auto"/>
              </w:divBdr>
            </w:div>
            <w:div w:id="2056079424">
              <w:marLeft w:val="0"/>
              <w:marRight w:val="0"/>
              <w:marTop w:val="0"/>
              <w:marBottom w:val="0"/>
              <w:divBdr>
                <w:top w:val="none" w:sz="0" w:space="0" w:color="auto"/>
                <w:left w:val="none" w:sz="0" w:space="0" w:color="auto"/>
                <w:bottom w:val="none" w:sz="0" w:space="0" w:color="auto"/>
                <w:right w:val="none" w:sz="0" w:space="0" w:color="auto"/>
              </w:divBdr>
            </w:div>
            <w:div w:id="2060474817">
              <w:marLeft w:val="0"/>
              <w:marRight w:val="0"/>
              <w:marTop w:val="0"/>
              <w:marBottom w:val="0"/>
              <w:divBdr>
                <w:top w:val="none" w:sz="0" w:space="0" w:color="auto"/>
                <w:left w:val="none" w:sz="0" w:space="0" w:color="auto"/>
                <w:bottom w:val="none" w:sz="0" w:space="0" w:color="auto"/>
                <w:right w:val="none" w:sz="0" w:space="0" w:color="auto"/>
              </w:divBdr>
            </w:div>
            <w:div w:id="2064717391">
              <w:marLeft w:val="0"/>
              <w:marRight w:val="0"/>
              <w:marTop w:val="0"/>
              <w:marBottom w:val="0"/>
              <w:divBdr>
                <w:top w:val="none" w:sz="0" w:space="0" w:color="auto"/>
                <w:left w:val="none" w:sz="0" w:space="0" w:color="auto"/>
                <w:bottom w:val="none" w:sz="0" w:space="0" w:color="auto"/>
                <w:right w:val="none" w:sz="0" w:space="0" w:color="auto"/>
              </w:divBdr>
            </w:div>
            <w:div w:id="2078892847">
              <w:marLeft w:val="0"/>
              <w:marRight w:val="0"/>
              <w:marTop w:val="0"/>
              <w:marBottom w:val="0"/>
              <w:divBdr>
                <w:top w:val="none" w:sz="0" w:space="0" w:color="auto"/>
                <w:left w:val="none" w:sz="0" w:space="0" w:color="auto"/>
                <w:bottom w:val="none" w:sz="0" w:space="0" w:color="auto"/>
                <w:right w:val="none" w:sz="0" w:space="0" w:color="auto"/>
              </w:divBdr>
            </w:div>
            <w:div w:id="2080901977">
              <w:marLeft w:val="0"/>
              <w:marRight w:val="0"/>
              <w:marTop w:val="0"/>
              <w:marBottom w:val="0"/>
              <w:divBdr>
                <w:top w:val="none" w:sz="0" w:space="0" w:color="auto"/>
                <w:left w:val="none" w:sz="0" w:space="0" w:color="auto"/>
                <w:bottom w:val="none" w:sz="0" w:space="0" w:color="auto"/>
                <w:right w:val="none" w:sz="0" w:space="0" w:color="auto"/>
              </w:divBdr>
            </w:div>
            <w:div w:id="2083676946">
              <w:marLeft w:val="0"/>
              <w:marRight w:val="0"/>
              <w:marTop w:val="0"/>
              <w:marBottom w:val="0"/>
              <w:divBdr>
                <w:top w:val="none" w:sz="0" w:space="0" w:color="auto"/>
                <w:left w:val="none" w:sz="0" w:space="0" w:color="auto"/>
                <w:bottom w:val="none" w:sz="0" w:space="0" w:color="auto"/>
                <w:right w:val="none" w:sz="0" w:space="0" w:color="auto"/>
              </w:divBdr>
            </w:div>
            <w:div w:id="2084911333">
              <w:marLeft w:val="0"/>
              <w:marRight w:val="0"/>
              <w:marTop w:val="0"/>
              <w:marBottom w:val="0"/>
              <w:divBdr>
                <w:top w:val="none" w:sz="0" w:space="0" w:color="auto"/>
                <w:left w:val="none" w:sz="0" w:space="0" w:color="auto"/>
                <w:bottom w:val="none" w:sz="0" w:space="0" w:color="auto"/>
                <w:right w:val="none" w:sz="0" w:space="0" w:color="auto"/>
              </w:divBdr>
            </w:div>
            <w:div w:id="2096706083">
              <w:marLeft w:val="0"/>
              <w:marRight w:val="0"/>
              <w:marTop w:val="0"/>
              <w:marBottom w:val="0"/>
              <w:divBdr>
                <w:top w:val="none" w:sz="0" w:space="0" w:color="auto"/>
                <w:left w:val="none" w:sz="0" w:space="0" w:color="auto"/>
                <w:bottom w:val="none" w:sz="0" w:space="0" w:color="auto"/>
                <w:right w:val="none" w:sz="0" w:space="0" w:color="auto"/>
              </w:divBdr>
            </w:div>
            <w:div w:id="2097901095">
              <w:marLeft w:val="0"/>
              <w:marRight w:val="0"/>
              <w:marTop w:val="0"/>
              <w:marBottom w:val="0"/>
              <w:divBdr>
                <w:top w:val="none" w:sz="0" w:space="0" w:color="auto"/>
                <w:left w:val="none" w:sz="0" w:space="0" w:color="auto"/>
                <w:bottom w:val="none" w:sz="0" w:space="0" w:color="auto"/>
                <w:right w:val="none" w:sz="0" w:space="0" w:color="auto"/>
              </w:divBdr>
            </w:div>
            <w:div w:id="2099060468">
              <w:marLeft w:val="0"/>
              <w:marRight w:val="0"/>
              <w:marTop w:val="0"/>
              <w:marBottom w:val="0"/>
              <w:divBdr>
                <w:top w:val="none" w:sz="0" w:space="0" w:color="auto"/>
                <w:left w:val="none" w:sz="0" w:space="0" w:color="auto"/>
                <w:bottom w:val="none" w:sz="0" w:space="0" w:color="auto"/>
                <w:right w:val="none" w:sz="0" w:space="0" w:color="auto"/>
              </w:divBdr>
            </w:div>
            <w:div w:id="2111274309">
              <w:marLeft w:val="0"/>
              <w:marRight w:val="0"/>
              <w:marTop w:val="0"/>
              <w:marBottom w:val="0"/>
              <w:divBdr>
                <w:top w:val="none" w:sz="0" w:space="0" w:color="auto"/>
                <w:left w:val="none" w:sz="0" w:space="0" w:color="auto"/>
                <w:bottom w:val="none" w:sz="0" w:space="0" w:color="auto"/>
                <w:right w:val="none" w:sz="0" w:space="0" w:color="auto"/>
              </w:divBdr>
            </w:div>
            <w:div w:id="2111314383">
              <w:marLeft w:val="0"/>
              <w:marRight w:val="0"/>
              <w:marTop w:val="0"/>
              <w:marBottom w:val="0"/>
              <w:divBdr>
                <w:top w:val="none" w:sz="0" w:space="0" w:color="auto"/>
                <w:left w:val="none" w:sz="0" w:space="0" w:color="auto"/>
                <w:bottom w:val="none" w:sz="0" w:space="0" w:color="auto"/>
                <w:right w:val="none" w:sz="0" w:space="0" w:color="auto"/>
              </w:divBdr>
            </w:div>
            <w:div w:id="2125072461">
              <w:marLeft w:val="0"/>
              <w:marRight w:val="0"/>
              <w:marTop w:val="0"/>
              <w:marBottom w:val="0"/>
              <w:divBdr>
                <w:top w:val="none" w:sz="0" w:space="0" w:color="auto"/>
                <w:left w:val="none" w:sz="0" w:space="0" w:color="auto"/>
                <w:bottom w:val="none" w:sz="0" w:space="0" w:color="auto"/>
                <w:right w:val="none" w:sz="0" w:space="0" w:color="auto"/>
              </w:divBdr>
            </w:div>
            <w:div w:id="2135514575">
              <w:marLeft w:val="0"/>
              <w:marRight w:val="0"/>
              <w:marTop w:val="0"/>
              <w:marBottom w:val="0"/>
              <w:divBdr>
                <w:top w:val="none" w:sz="0" w:space="0" w:color="auto"/>
                <w:left w:val="none" w:sz="0" w:space="0" w:color="auto"/>
                <w:bottom w:val="none" w:sz="0" w:space="0" w:color="auto"/>
                <w:right w:val="none" w:sz="0" w:space="0" w:color="auto"/>
              </w:divBdr>
            </w:div>
            <w:div w:id="2136869485">
              <w:marLeft w:val="0"/>
              <w:marRight w:val="0"/>
              <w:marTop w:val="0"/>
              <w:marBottom w:val="0"/>
              <w:divBdr>
                <w:top w:val="none" w:sz="0" w:space="0" w:color="auto"/>
                <w:left w:val="none" w:sz="0" w:space="0" w:color="auto"/>
                <w:bottom w:val="none" w:sz="0" w:space="0" w:color="auto"/>
                <w:right w:val="none" w:sz="0" w:space="0" w:color="auto"/>
              </w:divBdr>
            </w:div>
            <w:div w:id="21400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4807">
      <w:bodyDiv w:val="1"/>
      <w:marLeft w:val="0"/>
      <w:marRight w:val="0"/>
      <w:marTop w:val="0"/>
      <w:marBottom w:val="0"/>
      <w:divBdr>
        <w:top w:val="none" w:sz="0" w:space="0" w:color="auto"/>
        <w:left w:val="none" w:sz="0" w:space="0" w:color="auto"/>
        <w:bottom w:val="none" w:sz="0" w:space="0" w:color="auto"/>
        <w:right w:val="none" w:sz="0" w:space="0" w:color="auto"/>
      </w:divBdr>
      <w:divsChild>
        <w:div w:id="1752003190">
          <w:marLeft w:val="0"/>
          <w:marRight w:val="0"/>
          <w:marTop w:val="0"/>
          <w:marBottom w:val="0"/>
          <w:divBdr>
            <w:top w:val="none" w:sz="0" w:space="0" w:color="auto"/>
            <w:left w:val="none" w:sz="0" w:space="0" w:color="auto"/>
            <w:bottom w:val="none" w:sz="0" w:space="0" w:color="auto"/>
            <w:right w:val="none" w:sz="0" w:space="0" w:color="auto"/>
          </w:divBdr>
          <w:divsChild>
            <w:div w:id="2633537">
              <w:marLeft w:val="0"/>
              <w:marRight w:val="0"/>
              <w:marTop w:val="0"/>
              <w:marBottom w:val="0"/>
              <w:divBdr>
                <w:top w:val="none" w:sz="0" w:space="0" w:color="auto"/>
                <w:left w:val="none" w:sz="0" w:space="0" w:color="auto"/>
                <w:bottom w:val="none" w:sz="0" w:space="0" w:color="auto"/>
                <w:right w:val="none" w:sz="0" w:space="0" w:color="auto"/>
              </w:divBdr>
            </w:div>
            <w:div w:id="8455765">
              <w:marLeft w:val="0"/>
              <w:marRight w:val="0"/>
              <w:marTop w:val="0"/>
              <w:marBottom w:val="0"/>
              <w:divBdr>
                <w:top w:val="none" w:sz="0" w:space="0" w:color="auto"/>
                <w:left w:val="none" w:sz="0" w:space="0" w:color="auto"/>
                <w:bottom w:val="none" w:sz="0" w:space="0" w:color="auto"/>
                <w:right w:val="none" w:sz="0" w:space="0" w:color="auto"/>
              </w:divBdr>
            </w:div>
            <w:div w:id="15885587">
              <w:marLeft w:val="0"/>
              <w:marRight w:val="0"/>
              <w:marTop w:val="0"/>
              <w:marBottom w:val="0"/>
              <w:divBdr>
                <w:top w:val="none" w:sz="0" w:space="0" w:color="auto"/>
                <w:left w:val="none" w:sz="0" w:space="0" w:color="auto"/>
                <w:bottom w:val="none" w:sz="0" w:space="0" w:color="auto"/>
                <w:right w:val="none" w:sz="0" w:space="0" w:color="auto"/>
              </w:divBdr>
            </w:div>
            <w:div w:id="18625375">
              <w:marLeft w:val="0"/>
              <w:marRight w:val="0"/>
              <w:marTop w:val="0"/>
              <w:marBottom w:val="0"/>
              <w:divBdr>
                <w:top w:val="none" w:sz="0" w:space="0" w:color="auto"/>
                <w:left w:val="none" w:sz="0" w:space="0" w:color="auto"/>
                <w:bottom w:val="none" w:sz="0" w:space="0" w:color="auto"/>
                <w:right w:val="none" w:sz="0" w:space="0" w:color="auto"/>
              </w:divBdr>
            </w:div>
            <w:div w:id="27535581">
              <w:marLeft w:val="0"/>
              <w:marRight w:val="0"/>
              <w:marTop w:val="0"/>
              <w:marBottom w:val="0"/>
              <w:divBdr>
                <w:top w:val="none" w:sz="0" w:space="0" w:color="auto"/>
                <w:left w:val="none" w:sz="0" w:space="0" w:color="auto"/>
                <w:bottom w:val="none" w:sz="0" w:space="0" w:color="auto"/>
                <w:right w:val="none" w:sz="0" w:space="0" w:color="auto"/>
              </w:divBdr>
            </w:div>
            <w:div w:id="30111356">
              <w:marLeft w:val="0"/>
              <w:marRight w:val="0"/>
              <w:marTop w:val="0"/>
              <w:marBottom w:val="0"/>
              <w:divBdr>
                <w:top w:val="none" w:sz="0" w:space="0" w:color="auto"/>
                <w:left w:val="none" w:sz="0" w:space="0" w:color="auto"/>
                <w:bottom w:val="none" w:sz="0" w:space="0" w:color="auto"/>
                <w:right w:val="none" w:sz="0" w:space="0" w:color="auto"/>
              </w:divBdr>
            </w:div>
            <w:div w:id="38941715">
              <w:marLeft w:val="0"/>
              <w:marRight w:val="0"/>
              <w:marTop w:val="0"/>
              <w:marBottom w:val="0"/>
              <w:divBdr>
                <w:top w:val="none" w:sz="0" w:space="0" w:color="auto"/>
                <w:left w:val="none" w:sz="0" w:space="0" w:color="auto"/>
                <w:bottom w:val="none" w:sz="0" w:space="0" w:color="auto"/>
                <w:right w:val="none" w:sz="0" w:space="0" w:color="auto"/>
              </w:divBdr>
            </w:div>
            <w:div w:id="48263169">
              <w:marLeft w:val="0"/>
              <w:marRight w:val="0"/>
              <w:marTop w:val="0"/>
              <w:marBottom w:val="0"/>
              <w:divBdr>
                <w:top w:val="none" w:sz="0" w:space="0" w:color="auto"/>
                <w:left w:val="none" w:sz="0" w:space="0" w:color="auto"/>
                <w:bottom w:val="none" w:sz="0" w:space="0" w:color="auto"/>
                <w:right w:val="none" w:sz="0" w:space="0" w:color="auto"/>
              </w:divBdr>
            </w:div>
            <w:div w:id="52824284">
              <w:marLeft w:val="0"/>
              <w:marRight w:val="0"/>
              <w:marTop w:val="0"/>
              <w:marBottom w:val="0"/>
              <w:divBdr>
                <w:top w:val="none" w:sz="0" w:space="0" w:color="auto"/>
                <w:left w:val="none" w:sz="0" w:space="0" w:color="auto"/>
                <w:bottom w:val="none" w:sz="0" w:space="0" w:color="auto"/>
                <w:right w:val="none" w:sz="0" w:space="0" w:color="auto"/>
              </w:divBdr>
            </w:div>
            <w:div w:id="57868640">
              <w:marLeft w:val="0"/>
              <w:marRight w:val="0"/>
              <w:marTop w:val="0"/>
              <w:marBottom w:val="0"/>
              <w:divBdr>
                <w:top w:val="none" w:sz="0" w:space="0" w:color="auto"/>
                <w:left w:val="none" w:sz="0" w:space="0" w:color="auto"/>
                <w:bottom w:val="none" w:sz="0" w:space="0" w:color="auto"/>
                <w:right w:val="none" w:sz="0" w:space="0" w:color="auto"/>
              </w:divBdr>
            </w:div>
            <w:div w:id="58556366">
              <w:marLeft w:val="0"/>
              <w:marRight w:val="0"/>
              <w:marTop w:val="0"/>
              <w:marBottom w:val="0"/>
              <w:divBdr>
                <w:top w:val="none" w:sz="0" w:space="0" w:color="auto"/>
                <w:left w:val="none" w:sz="0" w:space="0" w:color="auto"/>
                <w:bottom w:val="none" w:sz="0" w:space="0" w:color="auto"/>
                <w:right w:val="none" w:sz="0" w:space="0" w:color="auto"/>
              </w:divBdr>
            </w:div>
            <w:div w:id="59524999">
              <w:marLeft w:val="0"/>
              <w:marRight w:val="0"/>
              <w:marTop w:val="0"/>
              <w:marBottom w:val="0"/>
              <w:divBdr>
                <w:top w:val="none" w:sz="0" w:space="0" w:color="auto"/>
                <w:left w:val="none" w:sz="0" w:space="0" w:color="auto"/>
                <w:bottom w:val="none" w:sz="0" w:space="0" w:color="auto"/>
                <w:right w:val="none" w:sz="0" w:space="0" w:color="auto"/>
              </w:divBdr>
            </w:div>
            <w:div w:id="71318139">
              <w:marLeft w:val="0"/>
              <w:marRight w:val="0"/>
              <w:marTop w:val="0"/>
              <w:marBottom w:val="0"/>
              <w:divBdr>
                <w:top w:val="none" w:sz="0" w:space="0" w:color="auto"/>
                <w:left w:val="none" w:sz="0" w:space="0" w:color="auto"/>
                <w:bottom w:val="none" w:sz="0" w:space="0" w:color="auto"/>
                <w:right w:val="none" w:sz="0" w:space="0" w:color="auto"/>
              </w:divBdr>
            </w:div>
            <w:div w:id="83117947">
              <w:marLeft w:val="0"/>
              <w:marRight w:val="0"/>
              <w:marTop w:val="0"/>
              <w:marBottom w:val="0"/>
              <w:divBdr>
                <w:top w:val="none" w:sz="0" w:space="0" w:color="auto"/>
                <w:left w:val="none" w:sz="0" w:space="0" w:color="auto"/>
                <w:bottom w:val="none" w:sz="0" w:space="0" w:color="auto"/>
                <w:right w:val="none" w:sz="0" w:space="0" w:color="auto"/>
              </w:divBdr>
            </w:div>
            <w:div w:id="86198676">
              <w:marLeft w:val="0"/>
              <w:marRight w:val="0"/>
              <w:marTop w:val="0"/>
              <w:marBottom w:val="0"/>
              <w:divBdr>
                <w:top w:val="none" w:sz="0" w:space="0" w:color="auto"/>
                <w:left w:val="none" w:sz="0" w:space="0" w:color="auto"/>
                <w:bottom w:val="none" w:sz="0" w:space="0" w:color="auto"/>
                <w:right w:val="none" w:sz="0" w:space="0" w:color="auto"/>
              </w:divBdr>
            </w:div>
            <w:div w:id="95030742">
              <w:marLeft w:val="0"/>
              <w:marRight w:val="0"/>
              <w:marTop w:val="0"/>
              <w:marBottom w:val="0"/>
              <w:divBdr>
                <w:top w:val="none" w:sz="0" w:space="0" w:color="auto"/>
                <w:left w:val="none" w:sz="0" w:space="0" w:color="auto"/>
                <w:bottom w:val="none" w:sz="0" w:space="0" w:color="auto"/>
                <w:right w:val="none" w:sz="0" w:space="0" w:color="auto"/>
              </w:divBdr>
            </w:div>
            <w:div w:id="98569666">
              <w:marLeft w:val="0"/>
              <w:marRight w:val="0"/>
              <w:marTop w:val="0"/>
              <w:marBottom w:val="0"/>
              <w:divBdr>
                <w:top w:val="none" w:sz="0" w:space="0" w:color="auto"/>
                <w:left w:val="none" w:sz="0" w:space="0" w:color="auto"/>
                <w:bottom w:val="none" w:sz="0" w:space="0" w:color="auto"/>
                <w:right w:val="none" w:sz="0" w:space="0" w:color="auto"/>
              </w:divBdr>
            </w:div>
            <w:div w:id="105127848">
              <w:marLeft w:val="0"/>
              <w:marRight w:val="0"/>
              <w:marTop w:val="0"/>
              <w:marBottom w:val="0"/>
              <w:divBdr>
                <w:top w:val="none" w:sz="0" w:space="0" w:color="auto"/>
                <w:left w:val="none" w:sz="0" w:space="0" w:color="auto"/>
                <w:bottom w:val="none" w:sz="0" w:space="0" w:color="auto"/>
                <w:right w:val="none" w:sz="0" w:space="0" w:color="auto"/>
              </w:divBdr>
            </w:div>
            <w:div w:id="108671821">
              <w:marLeft w:val="0"/>
              <w:marRight w:val="0"/>
              <w:marTop w:val="0"/>
              <w:marBottom w:val="0"/>
              <w:divBdr>
                <w:top w:val="none" w:sz="0" w:space="0" w:color="auto"/>
                <w:left w:val="none" w:sz="0" w:space="0" w:color="auto"/>
                <w:bottom w:val="none" w:sz="0" w:space="0" w:color="auto"/>
                <w:right w:val="none" w:sz="0" w:space="0" w:color="auto"/>
              </w:divBdr>
            </w:div>
            <w:div w:id="114908718">
              <w:marLeft w:val="0"/>
              <w:marRight w:val="0"/>
              <w:marTop w:val="0"/>
              <w:marBottom w:val="0"/>
              <w:divBdr>
                <w:top w:val="none" w:sz="0" w:space="0" w:color="auto"/>
                <w:left w:val="none" w:sz="0" w:space="0" w:color="auto"/>
                <w:bottom w:val="none" w:sz="0" w:space="0" w:color="auto"/>
                <w:right w:val="none" w:sz="0" w:space="0" w:color="auto"/>
              </w:divBdr>
            </w:div>
            <w:div w:id="133644723">
              <w:marLeft w:val="0"/>
              <w:marRight w:val="0"/>
              <w:marTop w:val="0"/>
              <w:marBottom w:val="0"/>
              <w:divBdr>
                <w:top w:val="none" w:sz="0" w:space="0" w:color="auto"/>
                <w:left w:val="none" w:sz="0" w:space="0" w:color="auto"/>
                <w:bottom w:val="none" w:sz="0" w:space="0" w:color="auto"/>
                <w:right w:val="none" w:sz="0" w:space="0" w:color="auto"/>
              </w:divBdr>
            </w:div>
            <w:div w:id="133957582">
              <w:marLeft w:val="0"/>
              <w:marRight w:val="0"/>
              <w:marTop w:val="0"/>
              <w:marBottom w:val="0"/>
              <w:divBdr>
                <w:top w:val="none" w:sz="0" w:space="0" w:color="auto"/>
                <w:left w:val="none" w:sz="0" w:space="0" w:color="auto"/>
                <w:bottom w:val="none" w:sz="0" w:space="0" w:color="auto"/>
                <w:right w:val="none" w:sz="0" w:space="0" w:color="auto"/>
              </w:divBdr>
            </w:div>
            <w:div w:id="134954563">
              <w:marLeft w:val="0"/>
              <w:marRight w:val="0"/>
              <w:marTop w:val="0"/>
              <w:marBottom w:val="0"/>
              <w:divBdr>
                <w:top w:val="none" w:sz="0" w:space="0" w:color="auto"/>
                <w:left w:val="none" w:sz="0" w:space="0" w:color="auto"/>
                <w:bottom w:val="none" w:sz="0" w:space="0" w:color="auto"/>
                <w:right w:val="none" w:sz="0" w:space="0" w:color="auto"/>
              </w:divBdr>
            </w:div>
            <w:div w:id="144706749">
              <w:marLeft w:val="0"/>
              <w:marRight w:val="0"/>
              <w:marTop w:val="0"/>
              <w:marBottom w:val="0"/>
              <w:divBdr>
                <w:top w:val="none" w:sz="0" w:space="0" w:color="auto"/>
                <w:left w:val="none" w:sz="0" w:space="0" w:color="auto"/>
                <w:bottom w:val="none" w:sz="0" w:space="0" w:color="auto"/>
                <w:right w:val="none" w:sz="0" w:space="0" w:color="auto"/>
              </w:divBdr>
            </w:div>
            <w:div w:id="144784882">
              <w:marLeft w:val="0"/>
              <w:marRight w:val="0"/>
              <w:marTop w:val="0"/>
              <w:marBottom w:val="0"/>
              <w:divBdr>
                <w:top w:val="none" w:sz="0" w:space="0" w:color="auto"/>
                <w:left w:val="none" w:sz="0" w:space="0" w:color="auto"/>
                <w:bottom w:val="none" w:sz="0" w:space="0" w:color="auto"/>
                <w:right w:val="none" w:sz="0" w:space="0" w:color="auto"/>
              </w:divBdr>
            </w:div>
            <w:div w:id="145823131">
              <w:marLeft w:val="0"/>
              <w:marRight w:val="0"/>
              <w:marTop w:val="0"/>
              <w:marBottom w:val="0"/>
              <w:divBdr>
                <w:top w:val="none" w:sz="0" w:space="0" w:color="auto"/>
                <w:left w:val="none" w:sz="0" w:space="0" w:color="auto"/>
                <w:bottom w:val="none" w:sz="0" w:space="0" w:color="auto"/>
                <w:right w:val="none" w:sz="0" w:space="0" w:color="auto"/>
              </w:divBdr>
            </w:div>
            <w:div w:id="169217285">
              <w:marLeft w:val="0"/>
              <w:marRight w:val="0"/>
              <w:marTop w:val="0"/>
              <w:marBottom w:val="0"/>
              <w:divBdr>
                <w:top w:val="none" w:sz="0" w:space="0" w:color="auto"/>
                <w:left w:val="none" w:sz="0" w:space="0" w:color="auto"/>
                <w:bottom w:val="none" w:sz="0" w:space="0" w:color="auto"/>
                <w:right w:val="none" w:sz="0" w:space="0" w:color="auto"/>
              </w:divBdr>
            </w:div>
            <w:div w:id="173542269">
              <w:marLeft w:val="0"/>
              <w:marRight w:val="0"/>
              <w:marTop w:val="0"/>
              <w:marBottom w:val="0"/>
              <w:divBdr>
                <w:top w:val="none" w:sz="0" w:space="0" w:color="auto"/>
                <w:left w:val="none" w:sz="0" w:space="0" w:color="auto"/>
                <w:bottom w:val="none" w:sz="0" w:space="0" w:color="auto"/>
                <w:right w:val="none" w:sz="0" w:space="0" w:color="auto"/>
              </w:divBdr>
            </w:div>
            <w:div w:id="179123901">
              <w:marLeft w:val="0"/>
              <w:marRight w:val="0"/>
              <w:marTop w:val="0"/>
              <w:marBottom w:val="0"/>
              <w:divBdr>
                <w:top w:val="none" w:sz="0" w:space="0" w:color="auto"/>
                <w:left w:val="none" w:sz="0" w:space="0" w:color="auto"/>
                <w:bottom w:val="none" w:sz="0" w:space="0" w:color="auto"/>
                <w:right w:val="none" w:sz="0" w:space="0" w:color="auto"/>
              </w:divBdr>
            </w:div>
            <w:div w:id="183522412">
              <w:marLeft w:val="0"/>
              <w:marRight w:val="0"/>
              <w:marTop w:val="0"/>
              <w:marBottom w:val="0"/>
              <w:divBdr>
                <w:top w:val="none" w:sz="0" w:space="0" w:color="auto"/>
                <w:left w:val="none" w:sz="0" w:space="0" w:color="auto"/>
                <w:bottom w:val="none" w:sz="0" w:space="0" w:color="auto"/>
                <w:right w:val="none" w:sz="0" w:space="0" w:color="auto"/>
              </w:divBdr>
            </w:div>
            <w:div w:id="184903683">
              <w:marLeft w:val="0"/>
              <w:marRight w:val="0"/>
              <w:marTop w:val="0"/>
              <w:marBottom w:val="0"/>
              <w:divBdr>
                <w:top w:val="none" w:sz="0" w:space="0" w:color="auto"/>
                <w:left w:val="none" w:sz="0" w:space="0" w:color="auto"/>
                <w:bottom w:val="none" w:sz="0" w:space="0" w:color="auto"/>
                <w:right w:val="none" w:sz="0" w:space="0" w:color="auto"/>
              </w:divBdr>
            </w:div>
            <w:div w:id="190076390">
              <w:marLeft w:val="0"/>
              <w:marRight w:val="0"/>
              <w:marTop w:val="0"/>
              <w:marBottom w:val="0"/>
              <w:divBdr>
                <w:top w:val="none" w:sz="0" w:space="0" w:color="auto"/>
                <w:left w:val="none" w:sz="0" w:space="0" w:color="auto"/>
                <w:bottom w:val="none" w:sz="0" w:space="0" w:color="auto"/>
                <w:right w:val="none" w:sz="0" w:space="0" w:color="auto"/>
              </w:divBdr>
            </w:div>
            <w:div w:id="225529052">
              <w:marLeft w:val="0"/>
              <w:marRight w:val="0"/>
              <w:marTop w:val="0"/>
              <w:marBottom w:val="0"/>
              <w:divBdr>
                <w:top w:val="none" w:sz="0" w:space="0" w:color="auto"/>
                <w:left w:val="none" w:sz="0" w:space="0" w:color="auto"/>
                <w:bottom w:val="none" w:sz="0" w:space="0" w:color="auto"/>
                <w:right w:val="none" w:sz="0" w:space="0" w:color="auto"/>
              </w:divBdr>
            </w:div>
            <w:div w:id="239025344">
              <w:marLeft w:val="0"/>
              <w:marRight w:val="0"/>
              <w:marTop w:val="0"/>
              <w:marBottom w:val="0"/>
              <w:divBdr>
                <w:top w:val="none" w:sz="0" w:space="0" w:color="auto"/>
                <w:left w:val="none" w:sz="0" w:space="0" w:color="auto"/>
                <w:bottom w:val="none" w:sz="0" w:space="0" w:color="auto"/>
                <w:right w:val="none" w:sz="0" w:space="0" w:color="auto"/>
              </w:divBdr>
            </w:div>
            <w:div w:id="239801758">
              <w:marLeft w:val="0"/>
              <w:marRight w:val="0"/>
              <w:marTop w:val="0"/>
              <w:marBottom w:val="0"/>
              <w:divBdr>
                <w:top w:val="none" w:sz="0" w:space="0" w:color="auto"/>
                <w:left w:val="none" w:sz="0" w:space="0" w:color="auto"/>
                <w:bottom w:val="none" w:sz="0" w:space="0" w:color="auto"/>
                <w:right w:val="none" w:sz="0" w:space="0" w:color="auto"/>
              </w:divBdr>
            </w:div>
            <w:div w:id="239872064">
              <w:marLeft w:val="0"/>
              <w:marRight w:val="0"/>
              <w:marTop w:val="0"/>
              <w:marBottom w:val="0"/>
              <w:divBdr>
                <w:top w:val="none" w:sz="0" w:space="0" w:color="auto"/>
                <w:left w:val="none" w:sz="0" w:space="0" w:color="auto"/>
                <w:bottom w:val="none" w:sz="0" w:space="0" w:color="auto"/>
                <w:right w:val="none" w:sz="0" w:space="0" w:color="auto"/>
              </w:divBdr>
            </w:div>
            <w:div w:id="242566236">
              <w:marLeft w:val="0"/>
              <w:marRight w:val="0"/>
              <w:marTop w:val="0"/>
              <w:marBottom w:val="0"/>
              <w:divBdr>
                <w:top w:val="none" w:sz="0" w:space="0" w:color="auto"/>
                <w:left w:val="none" w:sz="0" w:space="0" w:color="auto"/>
                <w:bottom w:val="none" w:sz="0" w:space="0" w:color="auto"/>
                <w:right w:val="none" w:sz="0" w:space="0" w:color="auto"/>
              </w:divBdr>
            </w:div>
            <w:div w:id="244456270">
              <w:marLeft w:val="0"/>
              <w:marRight w:val="0"/>
              <w:marTop w:val="0"/>
              <w:marBottom w:val="0"/>
              <w:divBdr>
                <w:top w:val="none" w:sz="0" w:space="0" w:color="auto"/>
                <w:left w:val="none" w:sz="0" w:space="0" w:color="auto"/>
                <w:bottom w:val="none" w:sz="0" w:space="0" w:color="auto"/>
                <w:right w:val="none" w:sz="0" w:space="0" w:color="auto"/>
              </w:divBdr>
            </w:div>
            <w:div w:id="250820027">
              <w:marLeft w:val="0"/>
              <w:marRight w:val="0"/>
              <w:marTop w:val="0"/>
              <w:marBottom w:val="0"/>
              <w:divBdr>
                <w:top w:val="none" w:sz="0" w:space="0" w:color="auto"/>
                <w:left w:val="none" w:sz="0" w:space="0" w:color="auto"/>
                <w:bottom w:val="none" w:sz="0" w:space="0" w:color="auto"/>
                <w:right w:val="none" w:sz="0" w:space="0" w:color="auto"/>
              </w:divBdr>
            </w:div>
            <w:div w:id="256057186">
              <w:marLeft w:val="0"/>
              <w:marRight w:val="0"/>
              <w:marTop w:val="0"/>
              <w:marBottom w:val="0"/>
              <w:divBdr>
                <w:top w:val="none" w:sz="0" w:space="0" w:color="auto"/>
                <w:left w:val="none" w:sz="0" w:space="0" w:color="auto"/>
                <w:bottom w:val="none" w:sz="0" w:space="0" w:color="auto"/>
                <w:right w:val="none" w:sz="0" w:space="0" w:color="auto"/>
              </w:divBdr>
            </w:div>
            <w:div w:id="266274930">
              <w:marLeft w:val="0"/>
              <w:marRight w:val="0"/>
              <w:marTop w:val="0"/>
              <w:marBottom w:val="0"/>
              <w:divBdr>
                <w:top w:val="none" w:sz="0" w:space="0" w:color="auto"/>
                <w:left w:val="none" w:sz="0" w:space="0" w:color="auto"/>
                <w:bottom w:val="none" w:sz="0" w:space="0" w:color="auto"/>
                <w:right w:val="none" w:sz="0" w:space="0" w:color="auto"/>
              </w:divBdr>
            </w:div>
            <w:div w:id="266812836">
              <w:marLeft w:val="0"/>
              <w:marRight w:val="0"/>
              <w:marTop w:val="0"/>
              <w:marBottom w:val="0"/>
              <w:divBdr>
                <w:top w:val="none" w:sz="0" w:space="0" w:color="auto"/>
                <w:left w:val="none" w:sz="0" w:space="0" w:color="auto"/>
                <w:bottom w:val="none" w:sz="0" w:space="0" w:color="auto"/>
                <w:right w:val="none" w:sz="0" w:space="0" w:color="auto"/>
              </w:divBdr>
            </w:div>
            <w:div w:id="279147528">
              <w:marLeft w:val="0"/>
              <w:marRight w:val="0"/>
              <w:marTop w:val="0"/>
              <w:marBottom w:val="0"/>
              <w:divBdr>
                <w:top w:val="none" w:sz="0" w:space="0" w:color="auto"/>
                <w:left w:val="none" w:sz="0" w:space="0" w:color="auto"/>
                <w:bottom w:val="none" w:sz="0" w:space="0" w:color="auto"/>
                <w:right w:val="none" w:sz="0" w:space="0" w:color="auto"/>
              </w:divBdr>
            </w:div>
            <w:div w:id="279185880">
              <w:marLeft w:val="0"/>
              <w:marRight w:val="0"/>
              <w:marTop w:val="0"/>
              <w:marBottom w:val="0"/>
              <w:divBdr>
                <w:top w:val="none" w:sz="0" w:space="0" w:color="auto"/>
                <w:left w:val="none" w:sz="0" w:space="0" w:color="auto"/>
                <w:bottom w:val="none" w:sz="0" w:space="0" w:color="auto"/>
                <w:right w:val="none" w:sz="0" w:space="0" w:color="auto"/>
              </w:divBdr>
            </w:div>
            <w:div w:id="282201483">
              <w:marLeft w:val="0"/>
              <w:marRight w:val="0"/>
              <w:marTop w:val="0"/>
              <w:marBottom w:val="0"/>
              <w:divBdr>
                <w:top w:val="none" w:sz="0" w:space="0" w:color="auto"/>
                <w:left w:val="none" w:sz="0" w:space="0" w:color="auto"/>
                <w:bottom w:val="none" w:sz="0" w:space="0" w:color="auto"/>
                <w:right w:val="none" w:sz="0" w:space="0" w:color="auto"/>
              </w:divBdr>
            </w:div>
            <w:div w:id="286736321">
              <w:marLeft w:val="0"/>
              <w:marRight w:val="0"/>
              <w:marTop w:val="0"/>
              <w:marBottom w:val="0"/>
              <w:divBdr>
                <w:top w:val="none" w:sz="0" w:space="0" w:color="auto"/>
                <w:left w:val="none" w:sz="0" w:space="0" w:color="auto"/>
                <w:bottom w:val="none" w:sz="0" w:space="0" w:color="auto"/>
                <w:right w:val="none" w:sz="0" w:space="0" w:color="auto"/>
              </w:divBdr>
            </w:div>
            <w:div w:id="287858380">
              <w:marLeft w:val="0"/>
              <w:marRight w:val="0"/>
              <w:marTop w:val="0"/>
              <w:marBottom w:val="0"/>
              <w:divBdr>
                <w:top w:val="none" w:sz="0" w:space="0" w:color="auto"/>
                <w:left w:val="none" w:sz="0" w:space="0" w:color="auto"/>
                <w:bottom w:val="none" w:sz="0" w:space="0" w:color="auto"/>
                <w:right w:val="none" w:sz="0" w:space="0" w:color="auto"/>
              </w:divBdr>
            </w:div>
            <w:div w:id="290944720">
              <w:marLeft w:val="0"/>
              <w:marRight w:val="0"/>
              <w:marTop w:val="0"/>
              <w:marBottom w:val="0"/>
              <w:divBdr>
                <w:top w:val="none" w:sz="0" w:space="0" w:color="auto"/>
                <w:left w:val="none" w:sz="0" w:space="0" w:color="auto"/>
                <w:bottom w:val="none" w:sz="0" w:space="0" w:color="auto"/>
                <w:right w:val="none" w:sz="0" w:space="0" w:color="auto"/>
              </w:divBdr>
            </w:div>
            <w:div w:id="292567933">
              <w:marLeft w:val="0"/>
              <w:marRight w:val="0"/>
              <w:marTop w:val="0"/>
              <w:marBottom w:val="0"/>
              <w:divBdr>
                <w:top w:val="none" w:sz="0" w:space="0" w:color="auto"/>
                <w:left w:val="none" w:sz="0" w:space="0" w:color="auto"/>
                <w:bottom w:val="none" w:sz="0" w:space="0" w:color="auto"/>
                <w:right w:val="none" w:sz="0" w:space="0" w:color="auto"/>
              </w:divBdr>
            </w:div>
            <w:div w:id="295335795">
              <w:marLeft w:val="0"/>
              <w:marRight w:val="0"/>
              <w:marTop w:val="0"/>
              <w:marBottom w:val="0"/>
              <w:divBdr>
                <w:top w:val="none" w:sz="0" w:space="0" w:color="auto"/>
                <w:left w:val="none" w:sz="0" w:space="0" w:color="auto"/>
                <w:bottom w:val="none" w:sz="0" w:space="0" w:color="auto"/>
                <w:right w:val="none" w:sz="0" w:space="0" w:color="auto"/>
              </w:divBdr>
            </w:div>
            <w:div w:id="303854150">
              <w:marLeft w:val="0"/>
              <w:marRight w:val="0"/>
              <w:marTop w:val="0"/>
              <w:marBottom w:val="0"/>
              <w:divBdr>
                <w:top w:val="none" w:sz="0" w:space="0" w:color="auto"/>
                <w:left w:val="none" w:sz="0" w:space="0" w:color="auto"/>
                <w:bottom w:val="none" w:sz="0" w:space="0" w:color="auto"/>
                <w:right w:val="none" w:sz="0" w:space="0" w:color="auto"/>
              </w:divBdr>
            </w:div>
            <w:div w:id="304744201">
              <w:marLeft w:val="0"/>
              <w:marRight w:val="0"/>
              <w:marTop w:val="0"/>
              <w:marBottom w:val="0"/>
              <w:divBdr>
                <w:top w:val="none" w:sz="0" w:space="0" w:color="auto"/>
                <w:left w:val="none" w:sz="0" w:space="0" w:color="auto"/>
                <w:bottom w:val="none" w:sz="0" w:space="0" w:color="auto"/>
                <w:right w:val="none" w:sz="0" w:space="0" w:color="auto"/>
              </w:divBdr>
            </w:div>
            <w:div w:id="307243261">
              <w:marLeft w:val="0"/>
              <w:marRight w:val="0"/>
              <w:marTop w:val="0"/>
              <w:marBottom w:val="0"/>
              <w:divBdr>
                <w:top w:val="none" w:sz="0" w:space="0" w:color="auto"/>
                <w:left w:val="none" w:sz="0" w:space="0" w:color="auto"/>
                <w:bottom w:val="none" w:sz="0" w:space="0" w:color="auto"/>
                <w:right w:val="none" w:sz="0" w:space="0" w:color="auto"/>
              </w:divBdr>
            </w:div>
            <w:div w:id="310253258">
              <w:marLeft w:val="0"/>
              <w:marRight w:val="0"/>
              <w:marTop w:val="0"/>
              <w:marBottom w:val="0"/>
              <w:divBdr>
                <w:top w:val="none" w:sz="0" w:space="0" w:color="auto"/>
                <w:left w:val="none" w:sz="0" w:space="0" w:color="auto"/>
                <w:bottom w:val="none" w:sz="0" w:space="0" w:color="auto"/>
                <w:right w:val="none" w:sz="0" w:space="0" w:color="auto"/>
              </w:divBdr>
            </w:div>
            <w:div w:id="312762711">
              <w:marLeft w:val="0"/>
              <w:marRight w:val="0"/>
              <w:marTop w:val="0"/>
              <w:marBottom w:val="0"/>
              <w:divBdr>
                <w:top w:val="none" w:sz="0" w:space="0" w:color="auto"/>
                <w:left w:val="none" w:sz="0" w:space="0" w:color="auto"/>
                <w:bottom w:val="none" w:sz="0" w:space="0" w:color="auto"/>
                <w:right w:val="none" w:sz="0" w:space="0" w:color="auto"/>
              </w:divBdr>
            </w:div>
            <w:div w:id="323048457">
              <w:marLeft w:val="0"/>
              <w:marRight w:val="0"/>
              <w:marTop w:val="0"/>
              <w:marBottom w:val="0"/>
              <w:divBdr>
                <w:top w:val="none" w:sz="0" w:space="0" w:color="auto"/>
                <w:left w:val="none" w:sz="0" w:space="0" w:color="auto"/>
                <w:bottom w:val="none" w:sz="0" w:space="0" w:color="auto"/>
                <w:right w:val="none" w:sz="0" w:space="0" w:color="auto"/>
              </w:divBdr>
            </w:div>
            <w:div w:id="323511927">
              <w:marLeft w:val="0"/>
              <w:marRight w:val="0"/>
              <w:marTop w:val="0"/>
              <w:marBottom w:val="0"/>
              <w:divBdr>
                <w:top w:val="none" w:sz="0" w:space="0" w:color="auto"/>
                <w:left w:val="none" w:sz="0" w:space="0" w:color="auto"/>
                <w:bottom w:val="none" w:sz="0" w:space="0" w:color="auto"/>
                <w:right w:val="none" w:sz="0" w:space="0" w:color="auto"/>
              </w:divBdr>
            </w:div>
            <w:div w:id="328751987">
              <w:marLeft w:val="0"/>
              <w:marRight w:val="0"/>
              <w:marTop w:val="0"/>
              <w:marBottom w:val="0"/>
              <w:divBdr>
                <w:top w:val="none" w:sz="0" w:space="0" w:color="auto"/>
                <w:left w:val="none" w:sz="0" w:space="0" w:color="auto"/>
                <w:bottom w:val="none" w:sz="0" w:space="0" w:color="auto"/>
                <w:right w:val="none" w:sz="0" w:space="0" w:color="auto"/>
              </w:divBdr>
            </w:div>
            <w:div w:id="328752617">
              <w:marLeft w:val="0"/>
              <w:marRight w:val="0"/>
              <w:marTop w:val="0"/>
              <w:marBottom w:val="0"/>
              <w:divBdr>
                <w:top w:val="none" w:sz="0" w:space="0" w:color="auto"/>
                <w:left w:val="none" w:sz="0" w:space="0" w:color="auto"/>
                <w:bottom w:val="none" w:sz="0" w:space="0" w:color="auto"/>
                <w:right w:val="none" w:sz="0" w:space="0" w:color="auto"/>
              </w:divBdr>
            </w:div>
            <w:div w:id="339740155">
              <w:marLeft w:val="0"/>
              <w:marRight w:val="0"/>
              <w:marTop w:val="0"/>
              <w:marBottom w:val="0"/>
              <w:divBdr>
                <w:top w:val="none" w:sz="0" w:space="0" w:color="auto"/>
                <w:left w:val="none" w:sz="0" w:space="0" w:color="auto"/>
                <w:bottom w:val="none" w:sz="0" w:space="0" w:color="auto"/>
                <w:right w:val="none" w:sz="0" w:space="0" w:color="auto"/>
              </w:divBdr>
            </w:div>
            <w:div w:id="345442846">
              <w:marLeft w:val="0"/>
              <w:marRight w:val="0"/>
              <w:marTop w:val="0"/>
              <w:marBottom w:val="0"/>
              <w:divBdr>
                <w:top w:val="none" w:sz="0" w:space="0" w:color="auto"/>
                <w:left w:val="none" w:sz="0" w:space="0" w:color="auto"/>
                <w:bottom w:val="none" w:sz="0" w:space="0" w:color="auto"/>
                <w:right w:val="none" w:sz="0" w:space="0" w:color="auto"/>
              </w:divBdr>
            </w:div>
            <w:div w:id="346758382">
              <w:marLeft w:val="0"/>
              <w:marRight w:val="0"/>
              <w:marTop w:val="0"/>
              <w:marBottom w:val="0"/>
              <w:divBdr>
                <w:top w:val="none" w:sz="0" w:space="0" w:color="auto"/>
                <w:left w:val="none" w:sz="0" w:space="0" w:color="auto"/>
                <w:bottom w:val="none" w:sz="0" w:space="0" w:color="auto"/>
                <w:right w:val="none" w:sz="0" w:space="0" w:color="auto"/>
              </w:divBdr>
            </w:div>
            <w:div w:id="359211803">
              <w:marLeft w:val="0"/>
              <w:marRight w:val="0"/>
              <w:marTop w:val="0"/>
              <w:marBottom w:val="0"/>
              <w:divBdr>
                <w:top w:val="none" w:sz="0" w:space="0" w:color="auto"/>
                <w:left w:val="none" w:sz="0" w:space="0" w:color="auto"/>
                <w:bottom w:val="none" w:sz="0" w:space="0" w:color="auto"/>
                <w:right w:val="none" w:sz="0" w:space="0" w:color="auto"/>
              </w:divBdr>
            </w:div>
            <w:div w:id="372770571">
              <w:marLeft w:val="0"/>
              <w:marRight w:val="0"/>
              <w:marTop w:val="0"/>
              <w:marBottom w:val="0"/>
              <w:divBdr>
                <w:top w:val="none" w:sz="0" w:space="0" w:color="auto"/>
                <w:left w:val="none" w:sz="0" w:space="0" w:color="auto"/>
                <w:bottom w:val="none" w:sz="0" w:space="0" w:color="auto"/>
                <w:right w:val="none" w:sz="0" w:space="0" w:color="auto"/>
              </w:divBdr>
            </w:div>
            <w:div w:id="375355034">
              <w:marLeft w:val="0"/>
              <w:marRight w:val="0"/>
              <w:marTop w:val="0"/>
              <w:marBottom w:val="0"/>
              <w:divBdr>
                <w:top w:val="none" w:sz="0" w:space="0" w:color="auto"/>
                <w:left w:val="none" w:sz="0" w:space="0" w:color="auto"/>
                <w:bottom w:val="none" w:sz="0" w:space="0" w:color="auto"/>
                <w:right w:val="none" w:sz="0" w:space="0" w:color="auto"/>
              </w:divBdr>
            </w:div>
            <w:div w:id="381910265">
              <w:marLeft w:val="0"/>
              <w:marRight w:val="0"/>
              <w:marTop w:val="0"/>
              <w:marBottom w:val="0"/>
              <w:divBdr>
                <w:top w:val="none" w:sz="0" w:space="0" w:color="auto"/>
                <w:left w:val="none" w:sz="0" w:space="0" w:color="auto"/>
                <w:bottom w:val="none" w:sz="0" w:space="0" w:color="auto"/>
                <w:right w:val="none" w:sz="0" w:space="0" w:color="auto"/>
              </w:divBdr>
            </w:div>
            <w:div w:id="387845026">
              <w:marLeft w:val="0"/>
              <w:marRight w:val="0"/>
              <w:marTop w:val="0"/>
              <w:marBottom w:val="0"/>
              <w:divBdr>
                <w:top w:val="none" w:sz="0" w:space="0" w:color="auto"/>
                <w:left w:val="none" w:sz="0" w:space="0" w:color="auto"/>
                <w:bottom w:val="none" w:sz="0" w:space="0" w:color="auto"/>
                <w:right w:val="none" w:sz="0" w:space="0" w:color="auto"/>
              </w:divBdr>
            </w:div>
            <w:div w:id="392389997">
              <w:marLeft w:val="0"/>
              <w:marRight w:val="0"/>
              <w:marTop w:val="0"/>
              <w:marBottom w:val="0"/>
              <w:divBdr>
                <w:top w:val="none" w:sz="0" w:space="0" w:color="auto"/>
                <w:left w:val="none" w:sz="0" w:space="0" w:color="auto"/>
                <w:bottom w:val="none" w:sz="0" w:space="0" w:color="auto"/>
                <w:right w:val="none" w:sz="0" w:space="0" w:color="auto"/>
              </w:divBdr>
            </w:div>
            <w:div w:id="393547209">
              <w:marLeft w:val="0"/>
              <w:marRight w:val="0"/>
              <w:marTop w:val="0"/>
              <w:marBottom w:val="0"/>
              <w:divBdr>
                <w:top w:val="none" w:sz="0" w:space="0" w:color="auto"/>
                <w:left w:val="none" w:sz="0" w:space="0" w:color="auto"/>
                <w:bottom w:val="none" w:sz="0" w:space="0" w:color="auto"/>
                <w:right w:val="none" w:sz="0" w:space="0" w:color="auto"/>
              </w:divBdr>
            </w:div>
            <w:div w:id="400904419">
              <w:marLeft w:val="0"/>
              <w:marRight w:val="0"/>
              <w:marTop w:val="0"/>
              <w:marBottom w:val="0"/>
              <w:divBdr>
                <w:top w:val="none" w:sz="0" w:space="0" w:color="auto"/>
                <w:left w:val="none" w:sz="0" w:space="0" w:color="auto"/>
                <w:bottom w:val="none" w:sz="0" w:space="0" w:color="auto"/>
                <w:right w:val="none" w:sz="0" w:space="0" w:color="auto"/>
              </w:divBdr>
            </w:div>
            <w:div w:id="403333561">
              <w:marLeft w:val="0"/>
              <w:marRight w:val="0"/>
              <w:marTop w:val="0"/>
              <w:marBottom w:val="0"/>
              <w:divBdr>
                <w:top w:val="none" w:sz="0" w:space="0" w:color="auto"/>
                <w:left w:val="none" w:sz="0" w:space="0" w:color="auto"/>
                <w:bottom w:val="none" w:sz="0" w:space="0" w:color="auto"/>
                <w:right w:val="none" w:sz="0" w:space="0" w:color="auto"/>
              </w:divBdr>
            </w:div>
            <w:div w:id="414980493">
              <w:marLeft w:val="0"/>
              <w:marRight w:val="0"/>
              <w:marTop w:val="0"/>
              <w:marBottom w:val="0"/>
              <w:divBdr>
                <w:top w:val="none" w:sz="0" w:space="0" w:color="auto"/>
                <w:left w:val="none" w:sz="0" w:space="0" w:color="auto"/>
                <w:bottom w:val="none" w:sz="0" w:space="0" w:color="auto"/>
                <w:right w:val="none" w:sz="0" w:space="0" w:color="auto"/>
              </w:divBdr>
            </w:div>
            <w:div w:id="419176812">
              <w:marLeft w:val="0"/>
              <w:marRight w:val="0"/>
              <w:marTop w:val="0"/>
              <w:marBottom w:val="0"/>
              <w:divBdr>
                <w:top w:val="none" w:sz="0" w:space="0" w:color="auto"/>
                <w:left w:val="none" w:sz="0" w:space="0" w:color="auto"/>
                <w:bottom w:val="none" w:sz="0" w:space="0" w:color="auto"/>
                <w:right w:val="none" w:sz="0" w:space="0" w:color="auto"/>
              </w:divBdr>
            </w:div>
            <w:div w:id="437650841">
              <w:marLeft w:val="0"/>
              <w:marRight w:val="0"/>
              <w:marTop w:val="0"/>
              <w:marBottom w:val="0"/>
              <w:divBdr>
                <w:top w:val="none" w:sz="0" w:space="0" w:color="auto"/>
                <w:left w:val="none" w:sz="0" w:space="0" w:color="auto"/>
                <w:bottom w:val="none" w:sz="0" w:space="0" w:color="auto"/>
                <w:right w:val="none" w:sz="0" w:space="0" w:color="auto"/>
              </w:divBdr>
            </w:div>
            <w:div w:id="437986963">
              <w:marLeft w:val="0"/>
              <w:marRight w:val="0"/>
              <w:marTop w:val="0"/>
              <w:marBottom w:val="0"/>
              <w:divBdr>
                <w:top w:val="none" w:sz="0" w:space="0" w:color="auto"/>
                <w:left w:val="none" w:sz="0" w:space="0" w:color="auto"/>
                <w:bottom w:val="none" w:sz="0" w:space="0" w:color="auto"/>
                <w:right w:val="none" w:sz="0" w:space="0" w:color="auto"/>
              </w:divBdr>
            </w:div>
            <w:div w:id="439883749">
              <w:marLeft w:val="0"/>
              <w:marRight w:val="0"/>
              <w:marTop w:val="0"/>
              <w:marBottom w:val="0"/>
              <w:divBdr>
                <w:top w:val="none" w:sz="0" w:space="0" w:color="auto"/>
                <w:left w:val="none" w:sz="0" w:space="0" w:color="auto"/>
                <w:bottom w:val="none" w:sz="0" w:space="0" w:color="auto"/>
                <w:right w:val="none" w:sz="0" w:space="0" w:color="auto"/>
              </w:divBdr>
            </w:div>
            <w:div w:id="461657569">
              <w:marLeft w:val="0"/>
              <w:marRight w:val="0"/>
              <w:marTop w:val="0"/>
              <w:marBottom w:val="0"/>
              <w:divBdr>
                <w:top w:val="none" w:sz="0" w:space="0" w:color="auto"/>
                <w:left w:val="none" w:sz="0" w:space="0" w:color="auto"/>
                <w:bottom w:val="none" w:sz="0" w:space="0" w:color="auto"/>
                <w:right w:val="none" w:sz="0" w:space="0" w:color="auto"/>
              </w:divBdr>
            </w:div>
            <w:div w:id="479079954">
              <w:marLeft w:val="0"/>
              <w:marRight w:val="0"/>
              <w:marTop w:val="0"/>
              <w:marBottom w:val="0"/>
              <w:divBdr>
                <w:top w:val="none" w:sz="0" w:space="0" w:color="auto"/>
                <w:left w:val="none" w:sz="0" w:space="0" w:color="auto"/>
                <w:bottom w:val="none" w:sz="0" w:space="0" w:color="auto"/>
                <w:right w:val="none" w:sz="0" w:space="0" w:color="auto"/>
              </w:divBdr>
            </w:div>
            <w:div w:id="488324512">
              <w:marLeft w:val="0"/>
              <w:marRight w:val="0"/>
              <w:marTop w:val="0"/>
              <w:marBottom w:val="0"/>
              <w:divBdr>
                <w:top w:val="none" w:sz="0" w:space="0" w:color="auto"/>
                <w:left w:val="none" w:sz="0" w:space="0" w:color="auto"/>
                <w:bottom w:val="none" w:sz="0" w:space="0" w:color="auto"/>
                <w:right w:val="none" w:sz="0" w:space="0" w:color="auto"/>
              </w:divBdr>
            </w:div>
            <w:div w:id="489906507">
              <w:marLeft w:val="0"/>
              <w:marRight w:val="0"/>
              <w:marTop w:val="0"/>
              <w:marBottom w:val="0"/>
              <w:divBdr>
                <w:top w:val="none" w:sz="0" w:space="0" w:color="auto"/>
                <w:left w:val="none" w:sz="0" w:space="0" w:color="auto"/>
                <w:bottom w:val="none" w:sz="0" w:space="0" w:color="auto"/>
                <w:right w:val="none" w:sz="0" w:space="0" w:color="auto"/>
              </w:divBdr>
            </w:div>
            <w:div w:id="493886434">
              <w:marLeft w:val="0"/>
              <w:marRight w:val="0"/>
              <w:marTop w:val="0"/>
              <w:marBottom w:val="0"/>
              <w:divBdr>
                <w:top w:val="none" w:sz="0" w:space="0" w:color="auto"/>
                <w:left w:val="none" w:sz="0" w:space="0" w:color="auto"/>
                <w:bottom w:val="none" w:sz="0" w:space="0" w:color="auto"/>
                <w:right w:val="none" w:sz="0" w:space="0" w:color="auto"/>
              </w:divBdr>
            </w:div>
            <w:div w:id="494882634">
              <w:marLeft w:val="0"/>
              <w:marRight w:val="0"/>
              <w:marTop w:val="0"/>
              <w:marBottom w:val="0"/>
              <w:divBdr>
                <w:top w:val="none" w:sz="0" w:space="0" w:color="auto"/>
                <w:left w:val="none" w:sz="0" w:space="0" w:color="auto"/>
                <w:bottom w:val="none" w:sz="0" w:space="0" w:color="auto"/>
                <w:right w:val="none" w:sz="0" w:space="0" w:color="auto"/>
              </w:divBdr>
            </w:div>
            <w:div w:id="499851722">
              <w:marLeft w:val="0"/>
              <w:marRight w:val="0"/>
              <w:marTop w:val="0"/>
              <w:marBottom w:val="0"/>
              <w:divBdr>
                <w:top w:val="none" w:sz="0" w:space="0" w:color="auto"/>
                <w:left w:val="none" w:sz="0" w:space="0" w:color="auto"/>
                <w:bottom w:val="none" w:sz="0" w:space="0" w:color="auto"/>
                <w:right w:val="none" w:sz="0" w:space="0" w:color="auto"/>
              </w:divBdr>
            </w:div>
            <w:div w:id="500241072">
              <w:marLeft w:val="0"/>
              <w:marRight w:val="0"/>
              <w:marTop w:val="0"/>
              <w:marBottom w:val="0"/>
              <w:divBdr>
                <w:top w:val="none" w:sz="0" w:space="0" w:color="auto"/>
                <w:left w:val="none" w:sz="0" w:space="0" w:color="auto"/>
                <w:bottom w:val="none" w:sz="0" w:space="0" w:color="auto"/>
                <w:right w:val="none" w:sz="0" w:space="0" w:color="auto"/>
              </w:divBdr>
            </w:div>
            <w:div w:id="500316372">
              <w:marLeft w:val="0"/>
              <w:marRight w:val="0"/>
              <w:marTop w:val="0"/>
              <w:marBottom w:val="0"/>
              <w:divBdr>
                <w:top w:val="none" w:sz="0" w:space="0" w:color="auto"/>
                <w:left w:val="none" w:sz="0" w:space="0" w:color="auto"/>
                <w:bottom w:val="none" w:sz="0" w:space="0" w:color="auto"/>
                <w:right w:val="none" w:sz="0" w:space="0" w:color="auto"/>
              </w:divBdr>
            </w:div>
            <w:div w:id="511262108">
              <w:marLeft w:val="0"/>
              <w:marRight w:val="0"/>
              <w:marTop w:val="0"/>
              <w:marBottom w:val="0"/>
              <w:divBdr>
                <w:top w:val="none" w:sz="0" w:space="0" w:color="auto"/>
                <w:left w:val="none" w:sz="0" w:space="0" w:color="auto"/>
                <w:bottom w:val="none" w:sz="0" w:space="0" w:color="auto"/>
                <w:right w:val="none" w:sz="0" w:space="0" w:color="auto"/>
              </w:divBdr>
            </w:div>
            <w:div w:id="517235240">
              <w:marLeft w:val="0"/>
              <w:marRight w:val="0"/>
              <w:marTop w:val="0"/>
              <w:marBottom w:val="0"/>
              <w:divBdr>
                <w:top w:val="none" w:sz="0" w:space="0" w:color="auto"/>
                <w:left w:val="none" w:sz="0" w:space="0" w:color="auto"/>
                <w:bottom w:val="none" w:sz="0" w:space="0" w:color="auto"/>
                <w:right w:val="none" w:sz="0" w:space="0" w:color="auto"/>
              </w:divBdr>
            </w:div>
            <w:div w:id="531267418">
              <w:marLeft w:val="0"/>
              <w:marRight w:val="0"/>
              <w:marTop w:val="0"/>
              <w:marBottom w:val="0"/>
              <w:divBdr>
                <w:top w:val="none" w:sz="0" w:space="0" w:color="auto"/>
                <w:left w:val="none" w:sz="0" w:space="0" w:color="auto"/>
                <w:bottom w:val="none" w:sz="0" w:space="0" w:color="auto"/>
                <w:right w:val="none" w:sz="0" w:space="0" w:color="auto"/>
              </w:divBdr>
            </w:div>
            <w:div w:id="537205188">
              <w:marLeft w:val="0"/>
              <w:marRight w:val="0"/>
              <w:marTop w:val="0"/>
              <w:marBottom w:val="0"/>
              <w:divBdr>
                <w:top w:val="none" w:sz="0" w:space="0" w:color="auto"/>
                <w:left w:val="none" w:sz="0" w:space="0" w:color="auto"/>
                <w:bottom w:val="none" w:sz="0" w:space="0" w:color="auto"/>
                <w:right w:val="none" w:sz="0" w:space="0" w:color="auto"/>
              </w:divBdr>
            </w:div>
            <w:div w:id="543567970">
              <w:marLeft w:val="0"/>
              <w:marRight w:val="0"/>
              <w:marTop w:val="0"/>
              <w:marBottom w:val="0"/>
              <w:divBdr>
                <w:top w:val="none" w:sz="0" w:space="0" w:color="auto"/>
                <w:left w:val="none" w:sz="0" w:space="0" w:color="auto"/>
                <w:bottom w:val="none" w:sz="0" w:space="0" w:color="auto"/>
                <w:right w:val="none" w:sz="0" w:space="0" w:color="auto"/>
              </w:divBdr>
            </w:div>
            <w:div w:id="546912968">
              <w:marLeft w:val="0"/>
              <w:marRight w:val="0"/>
              <w:marTop w:val="0"/>
              <w:marBottom w:val="0"/>
              <w:divBdr>
                <w:top w:val="none" w:sz="0" w:space="0" w:color="auto"/>
                <w:left w:val="none" w:sz="0" w:space="0" w:color="auto"/>
                <w:bottom w:val="none" w:sz="0" w:space="0" w:color="auto"/>
                <w:right w:val="none" w:sz="0" w:space="0" w:color="auto"/>
              </w:divBdr>
            </w:div>
            <w:div w:id="556013739">
              <w:marLeft w:val="0"/>
              <w:marRight w:val="0"/>
              <w:marTop w:val="0"/>
              <w:marBottom w:val="0"/>
              <w:divBdr>
                <w:top w:val="none" w:sz="0" w:space="0" w:color="auto"/>
                <w:left w:val="none" w:sz="0" w:space="0" w:color="auto"/>
                <w:bottom w:val="none" w:sz="0" w:space="0" w:color="auto"/>
                <w:right w:val="none" w:sz="0" w:space="0" w:color="auto"/>
              </w:divBdr>
            </w:div>
            <w:div w:id="557208545">
              <w:marLeft w:val="0"/>
              <w:marRight w:val="0"/>
              <w:marTop w:val="0"/>
              <w:marBottom w:val="0"/>
              <w:divBdr>
                <w:top w:val="none" w:sz="0" w:space="0" w:color="auto"/>
                <w:left w:val="none" w:sz="0" w:space="0" w:color="auto"/>
                <w:bottom w:val="none" w:sz="0" w:space="0" w:color="auto"/>
                <w:right w:val="none" w:sz="0" w:space="0" w:color="auto"/>
              </w:divBdr>
            </w:div>
            <w:div w:id="578902183">
              <w:marLeft w:val="0"/>
              <w:marRight w:val="0"/>
              <w:marTop w:val="0"/>
              <w:marBottom w:val="0"/>
              <w:divBdr>
                <w:top w:val="none" w:sz="0" w:space="0" w:color="auto"/>
                <w:left w:val="none" w:sz="0" w:space="0" w:color="auto"/>
                <w:bottom w:val="none" w:sz="0" w:space="0" w:color="auto"/>
                <w:right w:val="none" w:sz="0" w:space="0" w:color="auto"/>
              </w:divBdr>
            </w:div>
            <w:div w:id="579946203">
              <w:marLeft w:val="0"/>
              <w:marRight w:val="0"/>
              <w:marTop w:val="0"/>
              <w:marBottom w:val="0"/>
              <w:divBdr>
                <w:top w:val="none" w:sz="0" w:space="0" w:color="auto"/>
                <w:left w:val="none" w:sz="0" w:space="0" w:color="auto"/>
                <w:bottom w:val="none" w:sz="0" w:space="0" w:color="auto"/>
                <w:right w:val="none" w:sz="0" w:space="0" w:color="auto"/>
              </w:divBdr>
            </w:div>
            <w:div w:id="589973999">
              <w:marLeft w:val="0"/>
              <w:marRight w:val="0"/>
              <w:marTop w:val="0"/>
              <w:marBottom w:val="0"/>
              <w:divBdr>
                <w:top w:val="none" w:sz="0" w:space="0" w:color="auto"/>
                <w:left w:val="none" w:sz="0" w:space="0" w:color="auto"/>
                <w:bottom w:val="none" w:sz="0" w:space="0" w:color="auto"/>
                <w:right w:val="none" w:sz="0" w:space="0" w:color="auto"/>
              </w:divBdr>
            </w:div>
            <w:div w:id="606277182">
              <w:marLeft w:val="0"/>
              <w:marRight w:val="0"/>
              <w:marTop w:val="0"/>
              <w:marBottom w:val="0"/>
              <w:divBdr>
                <w:top w:val="none" w:sz="0" w:space="0" w:color="auto"/>
                <w:left w:val="none" w:sz="0" w:space="0" w:color="auto"/>
                <w:bottom w:val="none" w:sz="0" w:space="0" w:color="auto"/>
                <w:right w:val="none" w:sz="0" w:space="0" w:color="auto"/>
              </w:divBdr>
            </w:div>
            <w:div w:id="609044380">
              <w:marLeft w:val="0"/>
              <w:marRight w:val="0"/>
              <w:marTop w:val="0"/>
              <w:marBottom w:val="0"/>
              <w:divBdr>
                <w:top w:val="none" w:sz="0" w:space="0" w:color="auto"/>
                <w:left w:val="none" w:sz="0" w:space="0" w:color="auto"/>
                <w:bottom w:val="none" w:sz="0" w:space="0" w:color="auto"/>
                <w:right w:val="none" w:sz="0" w:space="0" w:color="auto"/>
              </w:divBdr>
            </w:div>
            <w:div w:id="615406802">
              <w:marLeft w:val="0"/>
              <w:marRight w:val="0"/>
              <w:marTop w:val="0"/>
              <w:marBottom w:val="0"/>
              <w:divBdr>
                <w:top w:val="none" w:sz="0" w:space="0" w:color="auto"/>
                <w:left w:val="none" w:sz="0" w:space="0" w:color="auto"/>
                <w:bottom w:val="none" w:sz="0" w:space="0" w:color="auto"/>
                <w:right w:val="none" w:sz="0" w:space="0" w:color="auto"/>
              </w:divBdr>
            </w:div>
            <w:div w:id="635571188">
              <w:marLeft w:val="0"/>
              <w:marRight w:val="0"/>
              <w:marTop w:val="0"/>
              <w:marBottom w:val="0"/>
              <w:divBdr>
                <w:top w:val="none" w:sz="0" w:space="0" w:color="auto"/>
                <w:left w:val="none" w:sz="0" w:space="0" w:color="auto"/>
                <w:bottom w:val="none" w:sz="0" w:space="0" w:color="auto"/>
                <w:right w:val="none" w:sz="0" w:space="0" w:color="auto"/>
              </w:divBdr>
            </w:div>
            <w:div w:id="638001572">
              <w:marLeft w:val="0"/>
              <w:marRight w:val="0"/>
              <w:marTop w:val="0"/>
              <w:marBottom w:val="0"/>
              <w:divBdr>
                <w:top w:val="none" w:sz="0" w:space="0" w:color="auto"/>
                <w:left w:val="none" w:sz="0" w:space="0" w:color="auto"/>
                <w:bottom w:val="none" w:sz="0" w:space="0" w:color="auto"/>
                <w:right w:val="none" w:sz="0" w:space="0" w:color="auto"/>
              </w:divBdr>
            </w:div>
            <w:div w:id="640500706">
              <w:marLeft w:val="0"/>
              <w:marRight w:val="0"/>
              <w:marTop w:val="0"/>
              <w:marBottom w:val="0"/>
              <w:divBdr>
                <w:top w:val="none" w:sz="0" w:space="0" w:color="auto"/>
                <w:left w:val="none" w:sz="0" w:space="0" w:color="auto"/>
                <w:bottom w:val="none" w:sz="0" w:space="0" w:color="auto"/>
                <w:right w:val="none" w:sz="0" w:space="0" w:color="auto"/>
              </w:divBdr>
            </w:div>
            <w:div w:id="653873765">
              <w:marLeft w:val="0"/>
              <w:marRight w:val="0"/>
              <w:marTop w:val="0"/>
              <w:marBottom w:val="0"/>
              <w:divBdr>
                <w:top w:val="none" w:sz="0" w:space="0" w:color="auto"/>
                <w:left w:val="none" w:sz="0" w:space="0" w:color="auto"/>
                <w:bottom w:val="none" w:sz="0" w:space="0" w:color="auto"/>
                <w:right w:val="none" w:sz="0" w:space="0" w:color="auto"/>
              </w:divBdr>
            </w:div>
            <w:div w:id="679435597">
              <w:marLeft w:val="0"/>
              <w:marRight w:val="0"/>
              <w:marTop w:val="0"/>
              <w:marBottom w:val="0"/>
              <w:divBdr>
                <w:top w:val="none" w:sz="0" w:space="0" w:color="auto"/>
                <w:left w:val="none" w:sz="0" w:space="0" w:color="auto"/>
                <w:bottom w:val="none" w:sz="0" w:space="0" w:color="auto"/>
                <w:right w:val="none" w:sz="0" w:space="0" w:color="auto"/>
              </w:divBdr>
            </w:div>
            <w:div w:id="689181906">
              <w:marLeft w:val="0"/>
              <w:marRight w:val="0"/>
              <w:marTop w:val="0"/>
              <w:marBottom w:val="0"/>
              <w:divBdr>
                <w:top w:val="none" w:sz="0" w:space="0" w:color="auto"/>
                <w:left w:val="none" w:sz="0" w:space="0" w:color="auto"/>
                <w:bottom w:val="none" w:sz="0" w:space="0" w:color="auto"/>
                <w:right w:val="none" w:sz="0" w:space="0" w:color="auto"/>
              </w:divBdr>
            </w:div>
            <w:div w:id="690497946">
              <w:marLeft w:val="0"/>
              <w:marRight w:val="0"/>
              <w:marTop w:val="0"/>
              <w:marBottom w:val="0"/>
              <w:divBdr>
                <w:top w:val="none" w:sz="0" w:space="0" w:color="auto"/>
                <w:left w:val="none" w:sz="0" w:space="0" w:color="auto"/>
                <w:bottom w:val="none" w:sz="0" w:space="0" w:color="auto"/>
                <w:right w:val="none" w:sz="0" w:space="0" w:color="auto"/>
              </w:divBdr>
            </w:div>
            <w:div w:id="692613309">
              <w:marLeft w:val="0"/>
              <w:marRight w:val="0"/>
              <w:marTop w:val="0"/>
              <w:marBottom w:val="0"/>
              <w:divBdr>
                <w:top w:val="none" w:sz="0" w:space="0" w:color="auto"/>
                <w:left w:val="none" w:sz="0" w:space="0" w:color="auto"/>
                <w:bottom w:val="none" w:sz="0" w:space="0" w:color="auto"/>
                <w:right w:val="none" w:sz="0" w:space="0" w:color="auto"/>
              </w:divBdr>
            </w:div>
            <w:div w:id="703411102">
              <w:marLeft w:val="0"/>
              <w:marRight w:val="0"/>
              <w:marTop w:val="0"/>
              <w:marBottom w:val="0"/>
              <w:divBdr>
                <w:top w:val="none" w:sz="0" w:space="0" w:color="auto"/>
                <w:left w:val="none" w:sz="0" w:space="0" w:color="auto"/>
                <w:bottom w:val="none" w:sz="0" w:space="0" w:color="auto"/>
                <w:right w:val="none" w:sz="0" w:space="0" w:color="auto"/>
              </w:divBdr>
            </w:div>
            <w:div w:id="704864602">
              <w:marLeft w:val="0"/>
              <w:marRight w:val="0"/>
              <w:marTop w:val="0"/>
              <w:marBottom w:val="0"/>
              <w:divBdr>
                <w:top w:val="none" w:sz="0" w:space="0" w:color="auto"/>
                <w:left w:val="none" w:sz="0" w:space="0" w:color="auto"/>
                <w:bottom w:val="none" w:sz="0" w:space="0" w:color="auto"/>
                <w:right w:val="none" w:sz="0" w:space="0" w:color="auto"/>
              </w:divBdr>
            </w:div>
            <w:div w:id="713702920">
              <w:marLeft w:val="0"/>
              <w:marRight w:val="0"/>
              <w:marTop w:val="0"/>
              <w:marBottom w:val="0"/>
              <w:divBdr>
                <w:top w:val="none" w:sz="0" w:space="0" w:color="auto"/>
                <w:left w:val="none" w:sz="0" w:space="0" w:color="auto"/>
                <w:bottom w:val="none" w:sz="0" w:space="0" w:color="auto"/>
                <w:right w:val="none" w:sz="0" w:space="0" w:color="auto"/>
              </w:divBdr>
            </w:div>
            <w:div w:id="720831718">
              <w:marLeft w:val="0"/>
              <w:marRight w:val="0"/>
              <w:marTop w:val="0"/>
              <w:marBottom w:val="0"/>
              <w:divBdr>
                <w:top w:val="none" w:sz="0" w:space="0" w:color="auto"/>
                <w:left w:val="none" w:sz="0" w:space="0" w:color="auto"/>
                <w:bottom w:val="none" w:sz="0" w:space="0" w:color="auto"/>
                <w:right w:val="none" w:sz="0" w:space="0" w:color="auto"/>
              </w:divBdr>
            </w:div>
            <w:div w:id="730738123">
              <w:marLeft w:val="0"/>
              <w:marRight w:val="0"/>
              <w:marTop w:val="0"/>
              <w:marBottom w:val="0"/>
              <w:divBdr>
                <w:top w:val="none" w:sz="0" w:space="0" w:color="auto"/>
                <w:left w:val="none" w:sz="0" w:space="0" w:color="auto"/>
                <w:bottom w:val="none" w:sz="0" w:space="0" w:color="auto"/>
                <w:right w:val="none" w:sz="0" w:space="0" w:color="auto"/>
              </w:divBdr>
            </w:div>
            <w:div w:id="736321505">
              <w:marLeft w:val="0"/>
              <w:marRight w:val="0"/>
              <w:marTop w:val="0"/>
              <w:marBottom w:val="0"/>
              <w:divBdr>
                <w:top w:val="none" w:sz="0" w:space="0" w:color="auto"/>
                <w:left w:val="none" w:sz="0" w:space="0" w:color="auto"/>
                <w:bottom w:val="none" w:sz="0" w:space="0" w:color="auto"/>
                <w:right w:val="none" w:sz="0" w:space="0" w:color="auto"/>
              </w:divBdr>
            </w:div>
            <w:div w:id="740444840">
              <w:marLeft w:val="0"/>
              <w:marRight w:val="0"/>
              <w:marTop w:val="0"/>
              <w:marBottom w:val="0"/>
              <w:divBdr>
                <w:top w:val="none" w:sz="0" w:space="0" w:color="auto"/>
                <w:left w:val="none" w:sz="0" w:space="0" w:color="auto"/>
                <w:bottom w:val="none" w:sz="0" w:space="0" w:color="auto"/>
                <w:right w:val="none" w:sz="0" w:space="0" w:color="auto"/>
              </w:divBdr>
            </w:div>
            <w:div w:id="743139630">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769938041">
              <w:marLeft w:val="0"/>
              <w:marRight w:val="0"/>
              <w:marTop w:val="0"/>
              <w:marBottom w:val="0"/>
              <w:divBdr>
                <w:top w:val="none" w:sz="0" w:space="0" w:color="auto"/>
                <w:left w:val="none" w:sz="0" w:space="0" w:color="auto"/>
                <w:bottom w:val="none" w:sz="0" w:space="0" w:color="auto"/>
                <w:right w:val="none" w:sz="0" w:space="0" w:color="auto"/>
              </w:divBdr>
            </w:div>
            <w:div w:id="772477979">
              <w:marLeft w:val="0"/>
              <w:marRight w:val="0"/>
              <w:marTop w:val="0"/>
              <w:marBottom w:val="0"/>
              <w:divBdr>
                <w:top w:val="none" w:sz="0" w:space="0" w:color="auto"/>
                <w:left w:val="none" w:sz="0" w:space="0" w:color="auto"/>
                <w:bottom w:val="none" w:sz="0" w:space="0" w:color="auto"/>
                <w:right w:val="none" w:sz="0" w:space="0" w:color="auto"/>
              </w:divBdr>
            </w:div>
            <w:div w:id="792288553">
              <w:marLeft w:val="0"/>
              <w:marRight w:val="0"/>
              <w:marTop w:val="0"/>
              <w:marBottom w:val="0"/>
              <w:divBdr>
                <w:top w:val="none" w:sz="0" w:space="0" w:color="auto"/>
                <w:left w:val="none" w:sz="0" w:space="0" w:color="auto"/>
                <w:bottom w:val="none" w:sz="0" w:space="0" w:color="auto"/>
                <w:right w:val="none" w:sz="0" w:space="0" w:color="auto"/>
              </w:divBdr>
            </w:div>
            <w:div w:id="792408903">
              <w:marLeft w:val="0"/>
              <w:marRight w:val="0"/>
              <w:marTop w:val="0"/>
              <w:marBottom w:val="0"/>
              <w:divBdr>
                <w:top w:val="none" w:sz="0" w:space="0" w:color="auto"/>
                <w:left w:val="none" w:sz="0" w:space="0" w:color="auto"/>
                <w:bottom w:val="none" w:sz="0" w:space="0" w:color="auto"/>
                <w:right w:val="none" w:sz="0" w:space="0" w:color="auto"/>
              </w:divBdr>
            </w:div>
            <w:div w:id="793406078">
              <w:marLeft w:val="0"/>
              <w:marRight w:val="0"/>
              <w:marTop w:val="0"/>
              <w:marBottom w:val="0"/>
              <w:divBdr>
                <w:top w:val="none" w:sz="0" w:space="0" w:color="auto"/>
                <w:left w:val="none" w:sz="0" w:space="0" w:color="auto"/>
                <w:bottom w:val="none" w:sz="0" w:space="0" w:color="auto"/>
                <w:right w:val="none" w:sz="0" w:space="0" w:color="auto"/>
              </w:divBdr>
            </w:div>
            <w:div w:id="795368271">
              <w:marLeft w:val="0"/>
              <w:marRight w:val="0"/>
              <w:marTop w:val="0"/>
              <w:marBottom w:val="0"/>
              <w:divBdr>
                <w:top w:val="none" w:sz="0" w:space="0" w:color="auto"/>
                <w:left w:val="none" w:sz="0" w:space="0" w:color="auto"/>
                <w:bottom w:val="none" w:sz="0" w:space="0" w:color="auto"/>
                <w:right w:val="none" w:sz="0" w:space="0" w:color="auto"/>
              </w:divBdr>
            </w:div>
            <w:div w:id="809060499">
              <w:marLeft w:val="0"/>
              <w:marRight w:val="0"/>
              <w:marTop w:val="0"/>
              <w:marBottom w:val="0"/>
              <w:divBdr>
                <w:top w:val="none" w:sz="0" w:space="0" w:color="auto"/>
                <w:left w:val="none" w:sz="0" w:space="0" w:color="auto"/>
                <w:bottom w:val="none" w:sz="0" w:space="0" w:color="auto"/>
                <w:right w:val="none" w:sz="0" w:space="0" w:color="auto"/>
              </w:divBdr>
            </w:div>
            <w:div w:id="814495153">
              <w:marLeft w:val="0"/>
              <w:marRight w:val="0"/>
              <w:marTop w:val="0"/>
              <w:marBottom w:val="0"/>
              <w:divBdr>
                <w:top w:val="none" w:sz="0" w:space="0" w:color="auto"/>
                <w:left w:val="none" w:sz="0" w:space="0" w:color="auto"/>
                <w:bottom w:val="none" w:sz="0" w:space="0" w:color="auto"/>
                <w:right w:val="none" w:sz="0" w:space="0" w:color="auto"/>
              </w:divBdr>
            </w:div>
            <w:div w:id="822355732">
              <w:marLeft w:val="0"/>
              <w:marRight w:val="0"/>
              <w:marTop w:val="0"/>
              <w:marBottom w:val="0"/>
              <w:divBdr>
                <w:top w:val="none" w:sz="0" w:space="0" w:color="auto"/>
                <w:left w:val="none" w:sz="0" w:space="0" w:color="auto"/>
                <w:bottom w:val="none" w:sz="0" w:space="0" w:color="auto"/>
                <w:right w:val="none" w:sz="0" w:space="0" w:color="auto"/>
              </w:divBdr>
            </w:div>
            <w:div w:id="828716172">
              <w:marLeft w:val="0"/>
              <w:marRight w:val="0"/>
              <w:marTop w:val="0"/>
              <w:marBottom w:val="0"/>
              <w:divBdr>
                <w:top w:val="none" w:sz="0" w:space="0" w:color="auto"/>
                <w:left w:val="none" w:sz="0" w:space="0" w:color="auto"/>
                <w:bottom w:val="none" w:sz="0" w:space="0" w:color="auto"/>
                <w:right w:val="none" w:sz="0" w:space="0" w:color="auto"/>
              </w:divBdr>
            </w:div>
            <w:div w:id="835077523">
              <w:marLeft w:val="0"/>
              <w:marRight w:val="0"/>
              <w:marTop w:val="0"/>
              <w:marBottom w:val="0"/>
              <w:divBdr>
                <w:top w:val="none" w:sz="0" w:space="0" w:color="auto"/>
                <w:left w:val="none" w:sz="0" w:space="0" w:color="auto"/>
                <w:bottom w:val="none" w:sz="0" w:space="0" w:color="auto"/>
                <w:right w:val="none" w:sz="0" w:space="0" w:color="auto"/>
              </w:divBdr>
            </w:div>
            <w:div w:id="837622181">
              <w:marLeft w:val="0"/>
              <w:marRight w:val="0"/>
              <w:marTop w:val="0"/>
              <w:marBottom w:val="0"/>
              <w:divBdr>
                <w:top w:val="none" w:sz="0" w:space="0" w:color="auto"/>
                <w:left w:val="none" w:sz="0" w:space="0" w:color="auto"/>
                <w:bottom w:val="none" w:sz="0" w:space="0" w:color="auto"/>
                <w:right w:val="none" w:sz="0" w:space="0" w:color="auto"/>
              </w:divBdr>
            </w:div>
            <w:div w:id="842858780">
              <w:marLeft w:val="0"/>
              <w:marRight w:val="0"/>
              <w:marTop w:val="0"/>
              <w:marBottom w:val="0"/>
              <w:divBdr>
                <w:top w:val="none" w:sz="0" w:space="0" w:color="auto"/>
                <w:left w:val="none" w:sz="0" w:space="0" w:color="auto"/>
                <w:bottom w:val="none" w:sz="0" w:space="0" w:color="auto"/>
                <w:right w:val="none" w:sz="0" w:space="0" w:color="auto"/>
              </w:divBdr>
            </w:div>
            <w:div w:id="846673736">
              <w:marLeft w:val="0"/>
              <w:marRight w:val="0"/>
              <w:marTop w:val="0"/>
              <w:marBottom w:val="0"/>
              <w:divBdr>
                <w:top w:val="none" w:sz="0" w:space="0" w:color="auto"/>
                <w:left w:val="none" w:sz="0" w:space="0" w:color="auto"/>
                <w:bottom w:val="none" w:sz="0" w:space="0" w:color="auto"/>
                <w:right w:val="none" w:sz="0" w:space="0" w:color="auto"/>
              </w:divBdr>
            </w:div>
            <w:div w:id="849484831">
              <w:marLeft w:val="0"/>
              <w:marRight w:val="0"/>
              <w:marTop w:val="0"/>
              <w:marBottom w:val="0"/>
              <w:divBdr>
                <w:top w:val="none" w:sz="0" w:space="0" w:color="auto"/>
                <w:left w:val="none" w:sz="0" w:space="0" w:color="auto"/>
                <w:bottom w:val="none" w:sz="0" w:space="0" w:color="auto"/>
                <w:right w:val="none" w:sz="0" w:space="0" w:color="auto"/>
              </w:divBdr>
            </w:div>
            <w:div w:id="852114926">
              <w:marLeft w:val="0"/>
              <w:marRight w:val="0"/>
              <w:marTop w:val="0"/>
              <w:marBottom w:val="0"/>
              <w:divBdr>
                <w:top w:val="none" w:sz="0" w:space="0" w:color="auto"/>
                <w:left w:val="none" w:sz="0" w:space="0" w:color="auto"/>
                <w:bottom w:val="none" w:sz="0" w:space="0" w:color="auto"/>
                <w:right w:val="none" w:sz="0" w:space="0" w:color="auto"/>
              </w:divBdr>
            </w:div>
            <w:div w:id="853765427">
              <w:marLeft w:val="0"/>
              <w:marRight w:val="0"/>
              <w:marTop w:val="0"/>
              <w:marBottom w:val="0"/>
              <w:divBdr>
                <w:top w:val="none" w:sz="0" w:space="0" w:color="auto"/>
                <w:left w:val="none" w:sz="0" w:space="0" w:color="auto"/>
                <w:bottom w:val="none" w:sz="0" w:space="0" w:color="auto"/>
                <w:right w:val="none" w:sz="0" w:space="0" w:color="auto"/>
              </w:divBdr>
            </w:div>
            <w:div w:id="878707977">
              <w:marLeft w:val="0"/>
              <w:marRight w:val="0"/>
              <w:marTop w:val="0"/>
              <w:marBottom w:val="0"/>
              <w:divBdr>
                <w:top w:val="none" w:sz="0" w:space="0" w:color="auto"/>
                <w:left w:val="none" w:sz="0" w:space="0" w:color="auto"/>
                <w:bottom w:val="none" w:sz="0" w:space="0" w:color="auto"/>
                <w:right w:val="none" w:sz="0" w:space="0" w:color="auto"/>
              </w:divBdr>
            </w:div>
            <w:div w:id="878973804">
              <w:marLeft w:val="0"/>
              <w:marRight w:val="0"/>
              <w:marTop w:val="0"/>
              <w:marBottom w:val="0"/>
              <w:divBdr>
                <w:top w:val="none" w:sz="0" w:space="0" w:color="auto"/>
                <w:left w:val="none" w:sz="0" w:space="0" w:color="auto"/>
                <w:bottom w:val="none" w:sz="0" w:space="0" w:color="auto"/>
                <w:right w:val="none" w:sz="0" w:space="0" w:color="auto"/>
              </w:divBdr>
            </w:div>
            <w:div w:id="884755964">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901796298">
              <w:marLeft w:val="0"/>
              <w:marRight w:val="0"/>
              <w:marTop w:val="0"/>
              <w:marBottom w:val="0"/>
              <w:divBdr>
                <w:top w:val="none" w:sz="0" w:space="0" w:color="auto"/>
                <w:left w:val="none" w:sz="0" w:space="0" w:color="auto"/>
                <w:bottom w:val="none" w:sz="0" w:space="0" w:color="auto"/>
                <w:right w:val="none" w:sz="0" w:space="0" w:color="auto"/>
              </w:divBdr>
            </w:div>
            <w:div w:id="904879475">
              <w:marLeft w:val="0"/>
              <w:marRight w:val="0"/>
              <w:marTop w:val="0"/>
              <w:marBottom w:val="0"/>
              <w:divBdr>
                <w:top w:val="none" w:sz="0" w:space="0" w:color="auto"/>
                <w:left w:val="none" w:sz="0" w:space="0" w:color="auto"/>
                <w:bottom w:val="none" w:sz="0" w:space="0" w:color="auto"/>
                <w:right w:val="none" w:sz="0" w:space="0" w:color="auto"/>
              </w:divBdr>
            </w:div>
            <w:div w:id="910115299">
              <w:marLeft w:val="0"/>
              <w:marRight w:val="0"/>
              <w:marTop w:val="0"/>
              <w:marBottom w:val="0"/>
              <w:divBdr>
                <w:top w:val="none" w:sz="0" w:space="0" w:color="auto"/>
                <w:left w:val="none" w:sz="0" w:space="0" w:color="auto"/>
                <w:bottom w:val="none" w:sz="0" w:space="0" w:color="auto"/>
                <w:right w:val="none" w:sz="0" w:space="0" w:color="auto"/>
              </w:divBdr>
            </w:div>
            <w:div w:id="916667044">
              <w:marLeft w:val="0"/>
              <w:marRight w:val="0"/>
              <w:marTop w:val="0"/>
              <w:marBottom w:val="0"/>
              <w:divBdr>
                <w:top w:val="none" w:sz="0" w:space="0" w:color="auto"/>
                <w:left w:val="none" w:sz="0" w:space="0" w:color="auto"/>
                <w:bottom w:val="none" w:sz="0" w:space="0" w:color="auto"/>
                <w:right w:val="none" w:sz="0" w:space="0" w:color="auto"/>
              </w:divBdr>
            </w:div>
            <w:div w:id="920215415">
              <w:marLeft w:val="0"/>
              <w:marRight w:val="0"/>
              <w:marTop w:val="0"/>
              <w:marBottom w:val="0"/>
              <w:divBdr>
                <w:top w:val="none" w:sz="0" w:space="0" w:color="auto"/>
                <w:left w:val="none" w:sz="0" w:space="0" w:color="auto"/>
                <w:bottom w:val="none" w:sz="0" w:space="0" w:color="auto"/>
                <w:right w:val="none" w:sz="0" w:space="0" w:color="auto"/>
              </w:divBdr>
            </w:div>
            <w:div w:id="932855434">
              <w:marLeft w:val="0"/>
              <w:marRight w:val="0"/>
              <w:marTop w:val="0"/>
              <w:marBottom w:val="0"/>
              <w:divBdr>
                <w:top w:val="none" w:sz="0" w:space="0" w:color="auto"/>
                <w:left w:val="none" w:sz="0" w:space="0" w:color="auto"/>
                <w:bottom w:val="none" w:sz="0" w:space="0" w:color="auto"/>
                <w:right w:val="none" w:sz="0" w:space="0" w:color="auto"/>
              </w:divBdr>
            </w:div>
            <w:div w:id="937954041">
              <w:marLeft w:val="0"/>
              <w:marRight w:val="0"/>
              <w:marTop w:val="0"/>
              <w:marBottom w:val="0"/>
              <w:divBdr>
                <w:top w:val="none" w:sz="0" w:space="0" w:color="auto"/>
                <w:left w:val="none" w:sz="0" w:space="0" w:color="auto"/>
                <w:bottom w:val="none" w:sz="0" w:space="0" w:color="auto"/>
                <w:right w:val="none" w:sz="0" w:space="0" w:color="auto"/>
              </w:divBdr>
            </w:div>
            <w:div w:id="945039664">
              <w:marLeft w:val="0"/>
              <w:marRight w:val="0"/>
              <w:marTop w:val="0"/>
              <w:marBottom w:val="0"/>
              <w:divBdr>
                <w:top w:val="none" w:sz="0" w:space="0" w:color="auto"/>
                <w:left w:val="none" w:sz="0" w:space="0" w:color="auto"/>
                <w:bottom w:val="none" w:sz="0" w:space="0" w:color="auto"/>
                <w:right w:val="none" w:sz="0" w:space="0" w:color="auto"/>
              </w:divBdr>
            </w:div>
            <w:div w:id="945505052">
              <w:marLeft w:val="0"/>
              <w:marRight w:val="0"/>
              <w:marTop w:val="0"/>
              <w:marBottom w:val="0"/>
              <w:divBdr>
                <w:top w:val="none" w:sz="0" w:space="0" w:color="auto"/>
                <w:left w:val="none" w:sz="0" w:space="0" w:color="auto"/>
                <w:bottom w:val="none" w:sz="0" w:space="0" w:color="auto"/>
                <w:right w:val="none" w:sz="0" w:space="0" w:color="auto"/>
              </w:divBdr>
            </w:div>
            <w:div w:id="945623580">
              <w:marLeft w:val="0"/>
              <w:marRight w:val="0"/>
              <w:marTop w:val="0"/>
              <w:marBottom w:val="0"/>
              <w:divBdr>
                <w:top w:val="none" w:sz="0" w:space="0" w:color="auto"/>
                <w:left w:val="none" w:sz="0" w:space="0" w:color="auto"/>
                <w:bottom w:val="none" w:sz="0" w:space="0" w:color="auto"/>
                <w:right w:val="none" w:sz="0" w:space="0" w:color="auto"/>
              </w:divBdr>
            </w:div>
            <w:div w:id="946814305">
              <w:marLeft w:val="0"/>
              <w:marRight w:val="0"/>
              <w:marTop w:val="0"/>
              <w:marBottom w:val="0"/>
              <w:divBdr>
                <w:top w:val="none" w:sz="0" w:space="0" w:color="auto"/>
                <w:left w:val="none" w:sz="0" w:space="0" w:color="auto"/>
                <w:bottom w:val="none" w:sz="0" w:space="0" w:color="auto"/>
                <w:right w:val="none" w:sz="0" w:space="0" w:color="auto"/>
              </w:divBdr>
            </w:div>
            <w:div w:id="949430237">
              <w:marLeft w:val="0"/>
              <w:marRight w:val="0"/>
              <w:marTop w:val="0"/>
              <w:marBottom w:val="0"/>
              <w:divBdr>
                <w:top w:val="none" w:sz="0" w:space="0" w:color="auto"/>
                <w:left w:val="none" w:sz="0" w:space="0" w:color="auto"/>
                <w:bottom w:val="none" w:sz="0" w:space="0" w:color="auto"/>
                <w:right w:val="none" w:sz="0" w:space="0" w:color="auto"/>
              </w:divBdr>
            </w:div>
            <w:div w:id="955796728">
              <w:marLeft w:val="0"/>
              <w:marRight w:val="0"/>
              <w:marTop w:val="0"/>
              <w:marBottom w:val="0"/>
              <w:divBdr>
                <w:top w:val="none" w:sz="0" w:space="0" w:color="auto"/>
                <w:left w:val="none" w:sz="0" w:space="0" w:color="auto"/>
                <w:bottom w:val="none" w:sz="0" w:space="0" w:color="auto"/>
                <w:right w:val="none" w:sz="0" w:space="0" w:color="auto"/>
              </w:divBdr>
            </w:div>
            <w:div w:id="959653029">
              <w:marLeft w:val="0"/>
              <w:marRight w:val="0"/>
              <w:marTop w:val="0"/>
              <w:marBottom w:val="0"/>
              <w:divBdr>
                <w:top w:val="none" w:sz="0" w:space="0" w:color="auto"/>
                <w:left w:val="none" w:sz="0" w:space="0" w:color="auto"/>
                <w:bottom w:val="none" w:sz="0" w:space="0" w:color="auto"/>
                <w:right w:val="none" w:sz="0" w:space="0" w:color="auto"/>
              </w:divBdr>
            </w:div>
            <w:div w:id="962999292">
              <w:marLeft w:val="0"/>
              <w:marRight w:val="0"/>
              <w:marTop w:val="0"/>
              <w:marBottom w:val="0"/>
              <w:divBdr>
                <w:top w:val="none" w:sz="0" w:space="0" w:color="auto"/>
                <w:left w:val="none" w:sz="0" w:space="0" w:color="auto"/>
                <w:bottom w:val="none" w:sz="0" w:space="0" w:color="auto"/>
                <w:right w:val="none" w:sz="0" w:space="0" w:color="auto"/>
              </w:divBdr>
            </w:div>
            <w:div w:id="963924817">
              <w:marLeft w:val="0"/>
              <w:marRight w:val="0"/>
              <w:marTop w:val="0"/>
              <w:marBottom w:val="0"/>
              <w:divBdr>
                <w:top w:val="none" w:sz="0" w:space="0" w:color="auto"/>
                <w:left w:val="none" w:sz="0" w:space="0" w:color="auto"/>
                <w:bottom w:val="none" w:sz="0" w:space="0" w:color="auto"/>
                <w:right w:val="none" w:sz="0" w:space="0" w:color="auto"/>
              </w:divBdr>
            </w:div>
            <w:div w:id="966662180">
              <w:marLeft w:val="0"/>
              <w:marRight w:val="0"/>
              <w:marTop w:val="0"/>
              <w:marBottom w:val="0"/>
              <w:divBdr>
                <w:top w:val="none" w:sz="0" w:space="0" w:color="auto"/>
                <w:left w:val="none" w:sz="0" w:space="0" w:color="auto"/>
                <w:bottom w:val="none" w:sz="0" w:space="0" w:color="auto"/>
                <w:right w:val="none" w:sz="0" w:space="0" w:color="auto"/>
              </w:divBdr>
            </w:div>
            <w:div w:id="967473098">
              <w:marLeft w:val="0"/>
              <w:marRight w:val="0"/>
              <w:marTop w:val="0"/>
              <w:marBottom w:val="0"/>
              <w:divBdr>
                <w:top w:val="none" w:sz="0" w:space="0" w:color="auto"/>
                <w:left w:val="none" w:sz="0" w:space="0" w:color="auto"/>
                <w:bottom w:val="none" w:sz="0" w:space="0" w:color="auto"/>
                <w:right w:val="none" w:sz="0" w:space="0" w:color="auto"/>
              </w:divBdr>
            </w:div>
            <w:div w:id="968826170">
              <w:marLeft w:val="0"/>
              <w:marRight w:val="0"/>
              <w:marTop w:val="0"/>
              <w:marBottom w:val="0"/>
              <w:divBdr>
                <w:top w:val="none" w:sz="0" w:space="0" w:color="auto"/>
                <w:left w:val="none" w:sz="0" w:space="0" w:color="auto"/>
                <w:bottom w:val="none" w:sz="0" w:space="0" w:color="auto"/>
                <w:right w:val="none" w:sz="0" w:space="0" w:color="auto"/>
              </w:divBdr>
            </w:div>
            <w:div w:id="971834786">
              <w:marLeft w:val="0"/>
              <w:marRight w:val="0"/>
              <w:marTop w:val="0"/>
              <w:marBottom w:val="0"/>
              <w:divBdr>
                <w:top w:val="none" w:sz="0" w:space="0" w:color="auto"/>
                <w:left w:val="none" w:sz="0" w:space="0" w:color="auto"/>
                <w:bottom w:val="none" w:sz="0" w:space="0" w:color="auto"/>
                <w:right w:val="none" w:sz="0" w:space="0" w:color="auto"/>
              </w:divBdr>
            </w:div>
            <w:div w:id="972977113">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983584000">
              <w:marLeft w:val="0"/>
              <w:marRight w:val="0"/>
              <w:marTop w:val="0"/>
              <w:marBottom w:val="0"/>
              <w:divBdr>
                <w:top w:val="none" w:sz="0" w:space="0" w:color="auto"/>
                <w:left w:val="none" w:sz="0" w:space="0" w:color="auto"/>
                <w:bottom w:val="none" w:sz="0" w:space="0" w:color="auto"/>
                <w:right w:val="none" w:sz="0" w:space="0" w:color="auto"/>
              </w:divBdr>
            </w:div>
            <w:div w:id="984119971">
              <w:marLeft w:val="0"/>
              <w:marRight w:val="0"/>
              <w:marTop w:val="0"/>
              <w:marBottom w:val="0"/>
              <w:divBdr>
                <w:top w:val="none" w:sz="0" w:space="0" w:color="auto"/>
                <w:left w:val="none" w:sz="0" w:space="0" w:color="auto"/>
                <w:bottom w:val="none" w:sz="0" w:space="0" w:color="auto"/>
                <w:right w:val="none" w:sz="0" w:space="0" w:color="auto"/>
              </w:divBdr>
            </w:div>
            <w:div w:id="984240754">
              <w:marLeft w:val="0"/>
              <w:marRight w:val="0"/>
              <w:marTop w:val="0"/>
              <w:marBottom w:val="0"/>
              <w:divBdr>
                <w:top w:val="none" w:sz="0" w:space="0" w:color="auto"/>
                <w:left w:val="none" w:sz="0" w:space="0" w:color="auto"/>
                <w:bottom w:val="none" w:sz="0" w:space="0" w:color="auto"/>
                <w:right w:val="none" w:sz="0" w:space="0" w:color="auto"/>
              </w:divBdr>
            </w:div>
            <w:div w:id="999389790">
              <w:marLeft w:val="0"/>
              <w:marRight w:val="0"/>
              <w:marTop w:val="0"/>
              <w:marBottom w:val="0"/>
              <w:divBdr>
                <w:top w:val="none" w:sz="0" w:space="0" w:color="auto"/>
                <w:left w:val="none" w:sz="0" w:space="0" w:color="auto"/>
                <w:bottom w:val="none" w:sz="0" w:space="0" w:color="auto"/>
                <w:right w:val="none" w:sz="0" w:space="0" w:color="auto"/>
              </w:divBdr>
            </w:div>
            <w:div w:id="1011300634">
              <w:marLeft w:val="0"/>
              <w:marRight w:val="0"/>
              <w:marTop w:val="0"/>
              <w:marBottom w:val="0"/>
              <w:divBdr>
                <w:top w:val="none" w:sz="0" w:space="0" w:color="auto"/>
                <w:left w:val="none" w:sz="0" w:space="0" w:color="auto"/>
                <w:bottom w:val="none" w:sz="0" w:space="0" w:color="auto"/>
                <w:right w:val="none" w:sz="0" w:space="0" w:color="auto"/>
              </w:divBdr>
            </w:div>
            <w:div w:id="1019546892">
              <w:marLeft w:val="0"/>
              <w:marRight w:val="0"/>
              <w:marTop w:val="0"/>
              <w:marBottom w:val="0"/>
              <w:divBdr>
                <w:top w:val="none" w:sz="0" w:space="0" w:color="auto"/>
                <w:left w:val="none" w:sz="0" w:space="0" w:color="auto"/>
                <w:bottom w:val="none" w:sz="0" w:space="0" w:color="auto"/>
                <w:right w:val="none" w:sz="0" w:space="0" w:color="auto"/>
              </w:divBdr>
            </w:div>
            <w:div w:id="1020350740">
              <w:marLeft w:val="0"/>
              <w:marRight w:val="0"/>
              <w:marTop w:val="0"/>
              <w:marBottom w:val="0"/>
              <w:divBdr>
                <w:top w:val="none" w:sz="0" w:space="0" w:color="auto"/>
                <w:left w:val="none" w:sz="0" w:space="0" w:color="auto"/>
                <w:bottom w:val="none" w:sz="0" w:space="0" w:color="auto"/>
                <w:right w:val="none" w:sz="0" w:space="0" w:color="auto"/>
              </w:divBdr>
            </w:div>
            <w:div w:id="1027831061">
              <w:marLeft w:val="0"/>
              <w:marRight w:val="0"/>
              <w:marTop w:val="0"/>
              <w:marBottom w:val="0"/>
              <w:divBdr>
                <w:top w:val="none" w:sz="0" w:space="0" w:color="auto"/>
                <w:left w:val="none" w:sz="0" w:space="0" w:color="auto"/>
                <w:bottom w:val="none" w:sz="0" w:space="0" w:color="auto"/>
                <w:right w:val="none" w:sz="0" w:space="0" w:color="auto"/>
              </w:divBdr>
            </w:div>
            <w:div w:id="1039671926">
              <w:marLeft w:val="0"/>
              <w:marRight w:val="0"/>
              <w:marTop w:val="0"/>
              <w:marBottom w:val="0"/>
              <w:divBdr>
                <w:top w:val="none" w:sz="0" w:space="0" w:color="auto"/>
                <w:left w:val="none" w:sz="0" w:space="0" w:color="auto"/>
                <w:bottom w:val="none" w:sz="0" w:space="0" w:color="auto"/>
                <w:right w:val="none" w:sz="0" w:space="0" w:color="auto"/>
              </w:divBdr>
            </w:div>
            <w:div w:id="1049106146">
              <w:marLeft w:val="0"/>
              <w:marRight w:val="0"/>
              <w:marTop w:val="0"/>
              <w:marBottom w:val="0"/>
              <w:divBdr>
                <w:top w:val="none" w:sz="0" w:space="0" w:color="auto"/>
                <w:left w:val="none" w:sz="0" w:space="0" w:color="auto"/>
                <w:bottom w:val="none" w:sz="0" w:space="0" w:color="auto"/>
                <w:right w:val="none" w:sz="0" w:space="0" w:color="auto"/>
              </w:divBdr>
            </w:div>
            <w:div w:id="1050375628">
              <w:marLeft w:val="0"/>
              <w:marRight w:val="0"/>
              <w:marTop w:val="0"/>
              <w:marBottom w:val="0"/>
              <w:divBdr>
                <w:top w:val="none" w:sz="0" w:space="0" w:color="auto"/>
                <w:left w:val="none" w:sz="0" w:space="0" w:color="auto"/>
                <w:bottom w:val="none" w:sz="0" w:space="0" w:color="auto"/>
                <w:right w:val="none" w:sz="0" w:space="0" w:color="auto"/>
              </w:divBdr>
            </w:div>
            <w:div w:id="1063911500">
              <w:marLeft w:val="0"/>
              <w:marRight w:val="0"/>
              <w:marTop w:val="0"/>
              <w:marBottom w:val="0"/>
              <w:divBdr>
                <w:top w:val="none" w:sz="0" w:space="0" w:color="auto"/>
                <w:left w:val="none" w:sz="0" w:space="0" w:color="auto"/>
                <w:bottom w:val="none" w:sz="0" w:space="0" w:color="auto"/>
                <w:right w:val="none" w:sz="0" w:space="0" w:color="auto"/>
              </w:divBdr>
            </w:div>
            <w:div w:id="1078593227">
              <w:marLeft w:val="0"/>
              <w:marRight w:val="0"/>
              <w:marTop w:val="0"/>
              <w:marBottom w:val="0"/>
              <w:divBdr>
                <w:top w:val="none" w:sz="0" w:space="0" w:color="auto"/>
                <w:left w:val="none" w:sz="0" w:space="0" w:color="auto"/>
                <w:bottom w:val="none" w:sz="0" w:space="0" w:color="auto"/>
                <w:right w:val="none" w:sz="0" w:space="0" w:color="auto"/>
              </w:divBdr>
            </w:div>
            <w:div w:id="1080371551">
              <w:marLeft w:val="0"/>
              <w:marRight w:val="0"/>
              <w:marTop w:val="0"/>
              <w:marBottom w:val="0"/>
              <w:divBdr>
                <w:top w:val="none" w:sz="0" w:space="0" w:color="auto"/>
                <w:left w:val="none" w:sz="0" w:space="0" w:color="auto"/>
                <w:bottom w:val="none" w:sz="0" w:space="0" w:color="auto"/>
                <w:right w:val="none" w:sz="0" w:space="0" w:color="auto"/>
              </w:divBdr>
            </w:div>
            <w:div w:id="1106969812">
              <w:marLeft w:val="0"/>
              <w:marRight w:val="0"/>
              <w:marTop w:val="0"/>
              <w:marBottom w:val="0"/>
              <w:divBdr>
                <w:top w:val="none" w:sz="0" w:space="0" w:color="auto"/>
                <w:left w:val="none" w:sz="0" w:space="0" w:color="auto"/>
                <w:bottom w:val="none" w:sz="0" w:space="0" w:color="auto"/>
                <w:right w:val="none" w:sz="0" w:space="0" w:color="auto"/>
              </w:divBdr>
            </w:div>
            <w:div w:id="1112017334">
              <w:marLeft w:val="0"/>
              <w:marRight w:val="0"/>
              <w:marTop w:val="0"/>
              <w:marBottom w:val="0"/>
              <w:divBdr>
                <w:top w:val="none" w:sz="0" w:space="0" w:color="auto"/>
                <w:left w:val="none" w:sz="0" w:space="0" w:color="auto"/>
                <w:bottom w:val="none" w:sz="0" w:space="0" w:color="auto"/>
                <w:right w:val="none" w:sz="0" w:space="0" w:color="auto"/>
              </w:divBdr>
            </w:div>
            <w:div w:id="1112017766">
              <w:marLeft w:val="0"/>
              <w:marRight w:val="0"/>
              <w:marTop w:val="0"/>
              <w:marBottom w:val="0"/>
              <w:divBdr>
                <w:top w:val="none" w:sz="0" w:space="0" w:color="auto"/>
                <w:left w:val="none" w:sz="0" w:space="0" w:color="auto"/>
                <w:bottom w:val="none" w:sz="0" w:space="0" w:color="auto"/>
                <w:right w:val="none" w:sz="0" w:space="0" w:color="auto"/>
              </w:divBdr>
            </w:div>
            <w:div w:id="1135174447">
              <w:marLeft w:val="0"/>
              <w:marRight w:val="0"/>
              <w:marTop w:val="0"/>
              <w:marBottom w:val="0"/>
              <w:divBdr>
                <w:top w:val="none" w:sz="0" w:space="0" w:color="auto"/>
                <w:left w:val="none" w:sz="0" w:space="0" w:color="auto"/>
                <w:bottom w:val="none" w:sz="0" w:space="0" w:color="auto"/>
                <w:right w:val="none" w:sz="0" w:space="0" w:color="auto"/>
              </w:divBdr>
            </w:div>
            <w:div w:id="1138305749">
              <w:marLeft w:val="0"/>
              <w:marRight w:val="0"/>
              <w:marTop w:val="0"/>
              <w:marBottom w:val="0"/>
              <w:divBdr>
                <w:top w:val="none" w:sz="0" w:space="0" w:color="auto"/>
                <w:left w:val="none" w:sz="0" w:space="0" w:color="auto"/>
                <w:bottom w:val="none" w:sz="0" w:space="0" w:color="auto"/>
                <w:right w:val="none" w:sz="0" w:space="0" w:color="auto"/>
              </w:divBdr>
            </w:div>
            <w:div w:id="1145587578">
              <w:marLeft w:val="0"/>
              <w:marRight w:val="0"/>
              <w:marTop w:val="0"/>
              <w:marBottom w:val="0"/>
              <w:divBdr>
                <w:top w:val="none" w:sz="0" w:space="0" w:color="auto"/>
                <w:left w:val="none" w:sz="0" w:space="0" w:color="auto"/>
                <w:bottom w:val="none" w:sz="0" w:space="0" w:color="auto"/>
                <w:right w:val="none" w:sz="0" w:space="0" w:color="auto"/>
              </w:divBdr>
            </w:div>
            <w:div w:id="1167789202">
              <w:marLeft w:val="0"/>
              <w:marRight w:val="0"/>
              <w:marTop w:val="0"/>
              <w:marBottom w:val="0"/>
              <w:divBdr>
                <w:top w:val="none" w:sz="0" w:space="0" w:color="auto"/>
                <w:left w:val="none" w:sz="0" w:space="0" w:color="auto"/>
                <w:bottom w:val="none" w:sz="0" w:space="0" w:color="auto"/>
                <w:right w:val="none" w:sz="0" w:space="0" w:color="auto"/>
              </w:divBdr>
            </w:div>
            <w:div w:id="1168206437">
              <w:marLeft w:val="0"/>
              <w:marRight w:val="0"/>
              <w:marTop w:val="0"/>
              <w:marBottom w:val="0"/>
              <w:divBdr>
                <w:top w:val="none" w:sz="0" w:space="0" w:color="auto"/>
                <w:left w:val="none" w:sz="0" w:space="0" w:color="auto"/>
                <w:bottom w:val="none" w:sz="0" w:space="0" w:color="auto"/>
                <w:right w:val="none" w:sz="0" w:space="0" w:color="auto"/>
              </w:divBdr>
            </w:div>
            <w:div w:id="1173570418">
              <w:marLeft w:val="0"/>
              <w:marRight w:val="0"/>
              <w:marTop w:val="0"/>
              <w:marBottom w:val="0"/>
              <w:divBdr>
                <w:top w:val="none" w:sz="0" w:space="0" w:color="auto"/>
                <w:left w:val="none" w:sz="0" w:space="0" w:color="auto"/>
                <w:bottom w:val="none" w:sz="0" w:space="0" w:color="auto"/>
                <w:right w:val="none" w:sz="0" w:space="0" w:color="auto"/>
              </w:divBdr>
            </w:div>
            <w:div w:id="1176074444">
              <w:marLeft w:val="0"/>
              <w:marRight w:val="0"/>
              <w:marTop w:val="0"/>
              <w:marBottom w:val="0"/>
              <w:divBdr>
                <w:top w:val="none" w:sz="0" w:space="0" w:color="auto"/>
                <w:left w:val="none" w:sz="0" w:space="0" w:color="auto"/>
                <w:bottom w:val="none" w:sz="0" w:space="0" w:color="auto"/>
                <w:right w:val="none" w:sz="0" w:space="0" w:color="auto"/>
              </w:divBdr>
            </w:div>
            <w:div w:id="1180046107">
              <w:marLeft w:val="0"/>
              <w:marRight w:val="0"/>
              <w:marTop w:val="0"/>
              <w:marBottom w:val="0"/>
              <w:divBdr>
                <w:top w:val="none" w:sz="0" w:space="0" w:color="auto"/>
                <w:left w:val="none" w:sz="0" w:space="0" w:color="auto"/>
                <w:bottom w:val="none" w:sz="0" w:space="0" w:color="auto"/>
                <w:right w:val="none" w:sz="0" w:space="0" w:color="auto"/>
              </w:divBdr>
            </w:div>
            <w:div w:id="1190608020">
              <w:marLeft w:val="0"/>
              <w:marRight w:val="0"/>
              <w:marTop w:val="0"/>
              <w:marBottom w:val="0"/>
              <w:divBdr>
                <w:top w:val="none" w:sz="0" w:space="0" w:color="auto"/>
                <w:left w:val="none" w:sz="0" w:space="0" w:color="auto"/>
                <w:bottom w:val="none" w:sz="0" w:space="0" w:color="auto"/>
                <w:right w:val="none" w:sz="0" w:space="0" w:color="auto"/>
              </w:divBdr>
            </w:div>
            <w:div w:id="1197888726">
              <w:marLeft w:val="0"/>
              <w:marRight w:val="0"/>
              <w:marTop w:val="0"/>
              <w:marBottom w:val="0"/>
              <w:divBdr>
                <w:top w:val="none" w:sz="0" w:space="0" w:color="auto"/>
                <w:left w:val="none" w:sz="0" w:space="0" w:color="auto"/>
                <w:bottom w:val="none" w:sz="0" w:space="0" w:color="auto"/>
                <w:right w:val="none" w:sz="0" w:space="0" w:color="auto"/>
              </w:divBdr>
            </w:div>
            <w:div w:id="1216090591">
              <w:marLeft w:val="0"/>
              <w:marRight w:val="0"/>
              <w:marTop w:val="0"/>
              <w:marBottom w:val="0"/>
              <w:divBdr>
                <w:top w:val="none" w:sz="0" w:space="0" w:color="auto"/>
                <w:left w:val="none" w:sz="0" w:space="0" w:color="auto"/>
                <w:bottom w:val="none" w:sz="0" w:space="0" w:color="auto"/>
                <w:right w:val="none" w:sz="0" w:space="0" w:color="auto"/>
              </w:divBdr>
            </w:div>
            <w:div w:id="1239754386">
              <w:marLeft w:val="0"/>
              <w:marRight w:val="0"/>
              <w:marTop w:val="0"/>
              <w:marBottom w:val="0"/>
              <w:divBdr>
                <w:top w:val="none" w:sz="0" w:space="0" w:color="auto"/>
                <w:left w:val="none" w:sz="0" w:space="0" w:color="auto"/>
                <w:bottom w:val="none" w:sz="0" w:space="0" w:color="auto"/>
                <w:right w:val="none" w:sz="0" w:space="0" w:color="auto"/>
              </w:divBdr>
            </w:div>
            <w:div w:id="1246496227">
              <w:marLeft w:val="0"/>
              <w:marRight w:val="0"/>
              <w:marTop w:val="0"/>
              <w:marBottom w:val="0"/>
              <w:divBdr>
                <w:top w:val="none" w:sz="0" w:space="0" w:color="auto"/>
                <w:left w:val="none" w:sz="0" w:space="0" w:color="auto"/>
                <w:bottom w:val="none" w:sz="0" w:space="0" w:color="auto"/>
                <w:right w:val="none" w:sz="0" w:space="0" w:color="auto"/>
              </w:divBdr>
            </w:div>
            <w:div w:id="1258903012">
              <w:marLeft w:val="0"/>
              <w:marRight w:val="0"/>
              <w:marTop w:val="0"/>
              <w:marBottom w:val="0"/>
              <w:divBdr>
                <w:top w:val="none" w:sz="0" w:space="0" w:color="auto"/>
                <w:left w:val="none" w:sz="0" w:space="0" w:color="auto"/>
                <w:bottom w:val="none" w:sz="0" w:space="0" w:color="auto"/>
                <w:right w:val="none" w:sz="0" w:space="0" w:color="auto"/>
              </w:divBdr>
            </w:div>
            <w:div w:id="1265727120">
              <w:marLeft w:val="0"/>
              <w:marRight w:val="0"/>
              <w:marTop w:val="0"/>
              <w:marBottom w:val="0"/>
              <w:divBdr>
                <w:top w:val="none" w:sz="0" w:space="0" w:color="auto"/>
                <w:left w:val="none" w:sz="0" w:space="0" w:color="auto"/>
                <w:bottom w:val="none" w:sz="0" w:space="0" w:color="auto"/>
                <w:right w:val="none" w:sz="0" w:space="0" w:color="auto"/>
              </w:divBdr>
            </w:div>
            <w:div w:id="1273173120">
              <w:marLeft w:val="0"/>
              <w:marRight w:val="0"/>
              <w:marTop w:val="0"/>
              <w:marBottom w:val="0"/>
              <w:divBdr>
                <w:top w:val="none" w:sz="0" w:space="0" w:color="auto"/>
                <w:left w:val="none" w:sz="0" w:space="0" w:color="auto"/>
                <w:bottom w:val="none" w:sz="0" w:space="0" w:color="auto"/>
                <w:right w:val="none" w:sz="0" w:space="0" w:color="auto"/>
              </w:divBdr>
            </w:div>
            <w:div w:id="1275399855">
              <w:marLeft w:val="0"/>
              <w:marRight w:val="0"/>
              <w:marTop w:val="0"/>
              <w:marBottom w:val="0"/>
              <w:divBdr>
                <w:top w:val="none" w:sz="0" w:space="0" w:color="auto"/>
                <w:left w:val="none" w:sz="0" w:space="0" w:color="auto"/>
                <w:bottom w:val="none" w:sz="0" w:space="0" w:color="auto"/>
                <w:right w:val="none" w:sz="0" w:space="0" w:color="auto"/>
              </w:divBdr>
            </w:div>
            <w:div w:id="1290359253">
              <w:marLeft w:val="0"/>
              <w:marRight w:val="0"/>
              <w:marTop w:val="0"/>
              <w:marBottom w:val="0"/>
              <w:divBdr>
                <w:top w:val="none" w:sz="0" w:space="0" w:color="auto"/>
                <w:left w:val="none" w:sz="0" w:space="0" w:color="auto"/>
                <w:bottom w:val="none" w:sz="0" w:space="0" w:color="auto"/>
                <w:right w:val="none" w:sz="0" w:space="0" w:color="auto"/>
              </w:divBdr>
            </w:div>
            <w:div w:id="1291934576">
              <w:marLeft w:val="0"/>
              <w:marRight w:val="0"/>
              <w:marTop w:val="0"/>
              <w:marBottom w:val="0"/>
              <w:divBdr>
                <w:top w:val="none" w:sz="0" w:space="0" w:color="auto"/>
                <w:left w:val="none" w:sz="0" w:space="0" w:color="auto"/>
                <w:bottom w:val="none" w:sz="0" w:space="0" w:color="auto"/>
                <w:right w:val="none" w:sz="0" w:space="0" w:color="auto"/>
              </w:divBdr>
            </w:div>
            <w:div w:id="1292975646">
              <w:marLeft w:val="0"/>
              <w:marRight w:val="0"/>
              <w:marTop w:val="0"/>
              <w:marBottom w:val="0"/>
              <w:divBdr>
                <w:top w:val="none" w:sz="0" w:space="0" w:color="auto"/>
                <w:left w:val="none" w:sz="0" w:space="0" w:color="auto"/>
                <w:bottom w:val="none" w:sz="0" w:space="0" w:color="auto"/>
                <w:right w:val="none" w:sz="0" w:space="0" w:color="auto"/>
              </w:divBdr>
            </w:div>
            <w:div w:id="1293749787">
              <w:marLeft w:val="0"/>
              <w:marRight w:val="0"/>
              <w:marTop w:val="0"/>
              <w:marBottom w:val="0"/>
              <w:divBdr>
                <w:top w:val="none" w:sz="0" w:space="0" w:color="auto"/>
                <w:left w:val="none" w:sz="0" w:space="0" w:color="auto"/>
                <w:bottom w:val="none" w:sz="0" w:space="0" w:color="auto"/>
                <w:right w:val="none" w:sz="0" w:space="0" w:color="auto"/>
              </w:divBdr>
            </w:div>
            <w:div w:id="1304845908">
              <w:marLeft w:val="0"/>
              <w:marRight w:val="0"/>
              <w:marTop w:val="0"/>
              <w:marBottom w:val="0"/>
              <w:divBdr>
                <w:top w:val="none" w:sz="0" w:space="0" w:color="auto"/>
                <w:left w:val="none" w:sz="0" w:space="0" w:color="auto"/>
                <w:bottom w:val="none" w:sz="0" w:space="0" w:color="auto"/>
                <w:right w:val="none" w:sz="0" w:space="0" w:color="auto"/>
              </w:divBdr>
            </w:div>
            <w:div w:id="1308046681">
              <w:marLeft w:val="0"/>
              <w:marRight w:val="0"/>
              <w:marTop w:val="0"/>
              <w:marBottom w:val="0"/>
              <w:divBdr>
                <w:top w:val="none" w:sz="0" w:space="0" w:color="auto"/>
                <w:left w:val="none" w:sz="0" w:space="0" w:color="auto"/>
                <w:bottom w:val="none" w:sz="0" w:space="0" w:color="auto"/>
                <w:right w:val="none" w:sz="0" w:space="0" w:color="auto"/>
              </w:divBdr>
            </w:div>
            <w:div w:id="1308511144">
              <w:marLeft w:val="0"/>
              <w:marRight w:val="0"/>
              <w:marTop w:val="0"/>
              <w:marBottom w:val="0"/>
              <w:divBdr>
                <w:top w:val="none" w:sz="0" w:space="0" w:color="auto"/>
                <w:left w:val="none" w:sz="0" w:space="0" w:color="auto"/>
                <w:bottom w:val="none" w:sz="0" w:space="0" w:color="auto"/>
                <w:right w:val="none" w:sz="0" w:space="0" w:color="auto"/>
              </w:divBdr>
            </w:div>
            <w:div w:id="1320767609">
              <w:marLeft w:val="0"/>
              <w:marRight w:val="0"/>
              <w:marTop w:val="0"/>
              <w:marBottom w:val="0"/>
              <w:divBdr>
                <w:top w:val="none" w:sz="0" w:space="0" w:color="auto"/>
                <w:left w:val="none" w:sz="0" w:space="0" w:color="auto"/>
                <w:bottom w:val="none" w:sz="0" w:space="0" w:color="auto"/>
                <w:right w:val="none" w:sz="0" w:space="0" w:color="auto"/>
              </w:divBdr>
            </w:div>
            <w:div w:id="1323705079">
              <w:marLeft w:val="0"/>
              <w:marRight w:val="0"/>
              <w:marTop w:val="0"/>
              <w:marBottom w:val="0"/>
              <w:divBdr>
                <w:top w:val="none" w:sz="0" w:space="0" w:color="auto"/>
                <w:left w:val="none" w:sz="0" w:space="0" w:color="auto"/>
                <w:bottom w:val="none" w:sz="0" w:space="0" w:color="auto"/>
                <w:right w:val="none" w:sz="0" w:space="0" w:color="auto"/>
              </w:divBdr>
            </w:div>
            <w:div w:id="1324553782">
              <w:marLeft w:val="0"/>
              <w:marRight w:val="0"/>
              <w:marTop w:val="0"/>
              <w:marBottom w:val="0"/>
              <w:divBdr>
                <w:top w:val="none" w:sz="0" w:space="0" w:color="auto"/>
                <w:left w:val="none" w:sz="0" w:space="0" w:color="auto"/>
                <w:bottom w:val="none" w:sz="0" w:space="0" w:color="auto"/>
                <w:right w:val="none" w:sz="0" w:space="0" w:color="auto"/>
              </w:divBdr>
            </w:div>
            <w:div w:id="1325351465">
              <w:marLeft w:val="0"/>
              <w:marRight w:val="0"/>
              <w:marTop w:val="0"/>
              <w:marBottom w:val="0"/>
              <w:divBdr>
                <w:top w:val="none" w:sz="0" w:space="0" w:color="auto"/>
                <w:left w:val="none" w:sz="0" w:space="0" w:color="auto"/>
                <w:bottom w:val="none" w:sz="0" w:space="0" w:color="auto"/>
                <w:right w:val="none" w:sz="0" w:space="0" w:color="auto"/>
              </w:divBdr>
            </w:div>
            <w:div w:id="1333223222">
              <w:marLeft w:val="0"/>
              <w:marRight w:val="0"/>
              <w:marTop w:val="0"/>
              <w:marBottom w:val="0"/>
              <w:divBdr>
                <w:top w:val="none" w:sz="0" w:space="0" w:color="auto"/>
                <w:left w:val="none" w:sz="0" w:space="0" w:color="auto"/>
                <w:bottom w:val="none" w:sz="0" w:space="0" w:color="auto"/>
                <w:right w:val="none" w:sz="0" w:space="0" w:color="auto"/>
              </w:divBdr>
            </w:div>
            <w:div w:id="1340697106">
              <w:marLeft w:val="0"/>
              <w:marRight w:val="0"/>
              <w:marTop w:val="0"/>
              <w:marBottom w:val="0"/>
              <w:divBdr>
                <w:top w:val="none" w:sz="0" w:space="0" w:color="auto"/>
                <w:left w:val="none" w:sz="0" w:space="0" w:color="auto"/>
                <w:bottom w:val="none" w:sz="0" w:space="0" w:color="auto"/>
                <w:right w:val="none" w:sz="0" w:space="0" w:color="auto"/>
              </w:divBdr>
            </w:div>
            <w:div w:id="1374774233">
              <w:marLeft w:val="0"/>
              <w:marRight w:val="0"/>
              <w:marTop w:val="0"/>
              <w:marBottom w:val="0"/>
              <w:divBdr>
                <w:top w:val="none" w:sz="0" w:space="0" w:color="auto"/>
                <w:left w:val="none" w:sz="0" w:space="0" w:color="auto"/>
                <w:bottom w:val="none" w:sz="0" w:space="0" w:color="auto"/>
                <w:right w:val="none" w:sz="0" w:space="0" w:color="auto"/>
              </w:divBdr>
            </w:div>
            <w:div w:id="1376737168">
              <w:marLeft w:val="0"/>
              <w:marRight w:val="0"/>
              <w:marTop w:val="0"/>
              <w:marBottom w:val="0"/>
              <w:divBdr>
                <w:top w:val="none" w:sz="0" w:space="0" w:color="auto"/>
                <w:left w:val="none" w:sz="0" w:space="0" w:color="auto"/>
                <w:bottom w:val="none" w:sz="0" w:space="0" w:color="auto"/>
                <w:right w:val="none" w:sz="0" w:space="0" w:color="auto"/>
              </w:divBdr>
            </w:div>
            <w:div w:id="1381593729">
              <w:marLeft w:val="0"/>
              <w:marRight w:val="0"/>
              <w:marTop w:val="0"/>
              <w:marBottom w:val="0"/>
              <w:divBdr>
                <w:top w:val="none" w:sz="0" w:space="0" w:color="auto"/>
                <w:left w:val="none" w:sz="0" w:space="0" w:color="auto"/>
                <w:bottom w:val="none" w:sz="0" w:space="0" w:color="auto"/>
                <w:right w:val="none" w:sz="0" w:space="0" w:color="auto"/>
              </w:divBdr>
            </w:div>
            <w:div w:id="1382828353">
              <w:marLeft w:val="0"/>
              <w:marRight w:val="0"/>
              <w:marTop w:val="0"/>
              <w:marBottom w:val="0"/>
              <w:divBdr>
                <w:top w:val="none" w:sz="0" w:space="0" w:color="auto"/>
                <w:left w:val="none" w:sz="0" w:space="0" w:color="auto"/>
                <w:bottom w:val="none" w:sz="0" w:space="0" w:color="auto"/>
                <w:right w:val="none" w:sz="0" w:space="0" w:color="auto"/>
              </w:divBdr>
            </w:div>
            <w:div w:id="1384213181">
              <w:marLeft w:val="0"/>
              <w:marRight w:val="0"/>
              <w:marTop w:val="0"/>
              <w:marBottom w:val="0"/>
              <w:divBdr>
                <w:top w:val="none" w:sz="0" w:space="0" w:color="auto"/>
                <w:left w:val="none" w:sz="0" w:space="0" w:color="auto"/>
                <w:bottom w:val="none" w:sz="0" w:space="0" w:color="auto"/>
                <w:right w:val="none" w:sz="0" w:space="0" w:color="auto"/>
              </w:divBdr>
            </w:div>
            <w:div w:id="1390037721">
              <w:marLeft w:val="0"/>
              <w:marRight w:val="0"/>
              <w:marTop w:val="0"/>
              <w:marBottom w:val="0"/>
              <w:divBdr>
                <w:top w:val="none" w:sz="0" w:space="0" w:color="auto"/>
                <w:left w:val="none" w:sz="0" w:space="0" w:color="auto"/>
                <w:bottom w:val="none" w:sz="0" w:space="0" w:color="auto"/>
                <w:right w:val="none" w:sz="0" w:space="0" w:color="auto"/>
              </w:divBdr>
            </w:div>
            <w:div w:id="1397782175">
              <w:marLeft w:val="0"/>
              <w:marRight w:val="0"/>
              <w:marTop w:val="0"/>
              <w:marBottom w:val="0"/>
              <w:divBdr>
                <w:top w:val="none" w:sz="0" w:space="0" w:color="auto"/>
                <w:left w:val="none" w:sz="0" w:space="0" w:color="auto"/>
                <w:bottom w:val="none" w:sz="0" w:space="0" w:color="auto"/>
                <w:right w:val="none" w:sz="0" w:space="0" w:color="auto"/>
              </w:divBdr>
            </w:div>
            <w:div w:id="1397823597">
              <w:marLeft w:val="0"/>
              <w:marRight w:val="0"/>
              <w:marTop w:val="0"/>
              <w:marBottom w:val="0"/>
              <w:divBdr>
                <w:top w:val="none" w:sz="0" w:space="0" w:color="auto"/>
                <w:left w:val="none" w:sz="0" w:space="0" w:color="auto"/>
                <w:bottom w:val="none" w:sz="0" w:space="0" w:color="auto"/>
                <w:right w:val="none" w:sz="0" w:space="0" w:color="auto"/>
              </w:divBdr>
            </w:div>
            <w:div w:id="1406419002">
              <w:marLeft w:val="0"/>
              <w:marRight w:val="0"/>
              <w:marTop w:val="0"/>
              <w:marBottom w:val="0"/>
              <w:divBdr>
                <w:top w:val="none" w:sz="0" w:space="0" w:color="auto"/>
                <w:left w:val="none" w:sz="0" w:space="0" w:color="auto"/>
                <w:bottom w:val="none" w:sz="0" w:space="0" w:color="auto"/>
                <w:right w:val="none" w:sz="0" w:space="0" w:color="auto"/>
              </w:divBdr>
            </w:div>
            <w:div w:id="1420831367">
              <w:marLeft w:val="0"/>
              <w:marRight w:val="0"/>
              <w:marTop w:val="0"/>
              <w:marBottom w:val="0"/>
              <w:divBdr>
                <w:top w:val="none" w:sz="0" w:space="0" w:color="auto"/>
                <w:left w:val="none" w:sz="0" w:space="0" w:color="auto"/>
                <w:bottom w:val="none" w:sz="0" w:space="0" w:color="auto"/>
                <w:right w:val="none" w:sz="0" w:space="0" w:color="auto"/>
              </w:divBdr>
            </w:div>
            <w:div w:id="1434590986">
              <w:marLeft w:val="0"/>
              <w:marRight w:val="0"/>
              <w:marTop w:val="0"/>
              <w:marBottom w:val="0"/>
              <w:divBdr>
                <w:top w:val="none" w:sz="0" w:space="0" w:color="auto"/>
                <w:left w:val="none" w:sz="0" w:space="0" w:color="auto"/>
                <w:bottom w:val="none" w:sz="0" w:space="0" w:color="auto"/>
                <w:right w:val="none" w:sz="0" w:space="0" w:color="auto"/>
              </w:divBdr>
            </w:div>
            <w:div w:id="1434934280">
              <w:marLeft w:val="0"/>
              <w:marRight w:val="0"/>
              <w:marTop w:val="0"/>
              <w:marBottom w:val="0"/>
              <w:divBdr>
                <w:top w:val="none" w:sz="0" w:space="0" w:color="auto"/>
                <w:left w:val="none" w:sz="0" w:space="0" w:color="auto"/>
                <w:bottom w:val="none" w:sz="0" w:space="0" w:color="auto"/>
                <w:right w:val="none" w:sz="0" w:space="0" w:color="auto"/>
              </w:divBdr>
            </w:div>
            <w:div w:id="1435401581">
              <w:marLeft w:val="0"/>
              <w:marRight w:val="0"/>
              <w:marTop w:val="0"/>
              <w:marBottom w:val="0"/>
              <w:divBdr>
                <w:top w:val="none" w:sz="0" w:space="0" w:color="auto"/>
                <w:left w:val="none" w:sz="0" w:space="0" w:color="auto"/>
                <w:bottom w:val="none" w:sz="0" w:space="0" w:color="auto"/>
                <w:right w:val="none" w:sz="0" w:space="0" w:color="auto"/>
              </w:divBdr>
            </w:div>
            <w:div w:id="1438058079">
              <w:marLeft w:val="0"/>
              <w:marRight w:val="0"/>
              <w:marTop w:val="0"/>
              <w:marBottom w:val="0"/>
              <w:divBdr>
                <w:top w:val="none" w:sz="0" w:space="0" w:color="auto"/>
                <w:left w:val="none" w:sz="0" w:space="0" w:color="auto"/>
                <w:bottom w:val="none" w:sz="0" w:space="0" w:color="auto"/>
                <w:right w:val="none" w:sz="0" w:space="0" w:color="auto"/>
              </w:divBdr>
            </w:div>
            <w:div w:id="1440181810">
              <w:marLeft w:val="0"/>
              <w:marRight w:val="0"/>
              <w:marTop w:val="0"/>
              <w:marBottom w:val="0"/>
              <w:divBdr>
                <w:top w:val="none" w:sz="0" w:space="0" w:color="auto"/>
                <w:left w:val="none" w:sz="0" w:space="0" w:color="auto"/>
                <w:bottom w:val="none" w:sz="0" w:space="0" w:color="auto"/>
                <w:right w:val="none" w:sz="0" w:space="0" w:color="auto"/>
              </w:divBdr>
            </w:div>
            <w:div w:id="1442456173">
              <w:marLeft w:val="0"/>
              <w:marRight w:val="0"/>
              <w:marTop w:val="0"/>
              <w:marBottom w:val="0"/>
              <w:divBdr>
                <w:top w:val="none" w:sz="0" w:space="0" w:color="auto"/>
                <w:left w:val="none" w:sz="0" w:space="0" w:color="auto"/>
                <w:bottom w:val="none" w:sz="0" w:space="0" w:color="auto"/>
                <w:right w:val="none" w:sz="0" w:space="0" w:color="auto"/>
              </w:divBdr>
            </w:div>
            <w:div w:id="1454397112">
              <w:marLeft w:val="0"/>
              <w:marRight w:val="0"/>
              <w:marTop w:val="0"/>
              <w:marBottom w:val="0"/>
              <w:divBdr>
                <w:top w:val="none" w:sz="0" w:space="0" w:color="auto"/>
                <w:left w:val="none" w:sz="0" w:space="0" w:color="auto"/>
                <w:bottom w:val="none" w:sz="0" w:space="0" w:color="auto"/>
                <w:right w:val="none" w:sz="0" w:space="0" w:color="auto"/>
              </w:divBdr>
            </w:div>
            <w:div w:id="1464496567">
              <w:marLeft w:val="0"/>
              <w:marRight w:val="0"/>
              <w:marTop w:val="0"/>
              <w:marBottom w:val="0"/>
              <w:divBdr>
                <w:top w:val="none" w:sz="0" w:space="0" w:color="auto"/>
                <w:left w:val="none" w:sz="0" w:space="0" w:color="auto"/>
                <w:bottom w:val="none" w:sz="0" w:space="0" w:color="auto"/>
                <w:right w:val="none" w:sz="0" w:space="0" w:color="auto"/>
              </w:divBdr>
            </w:div>
            <w:div w:id="1466000386">
              <w:marLeft w:val="0"/>
              <w:marRight w:val="0"/>
              <w:marTop w:val="0"/>
              <w:marBottom w:val="0"/>
              <w:divBdr>
                <w:top w:val="none" w:sz="0" w:space="0" w:color="auto"/>
                <w:left w:val="none" w:sz="0" w:space="0" w:color="auto"/>
                <w:bottom w:val="none" w:sz="0" w:space="0" w:color="auto"/>
                <w:right w:val="none" w:sz="0" w:space="0" w:color="auto"/>
              </w:divBdr>
            </w:div>
            <w:div w:id="1479298769">
              <w:marLeft w:val="0"/>
              <w:marRight w:val="0"/>
              <w:marTop w:val="0"/>
              <w:marBottom w:val="0"/>
              <w:divBdr>
                <w:top w:val="none" w:sz="0" w:space="0" w:color="auto"/>
                <w:left w:val="none" w:sz="0" w:space="0" w:color="auto"/>
                <w:bottom w:val="none" w:sz="0" w:space="0" w:color="auto"/>
                <w:right w:val="none" w:sz="0" w:space="0" w:color="auto"/>
              </w:divBdr>
            </w:div>
            <w:div w:id="1485780149">
              <w:marLeft w:val="0"/>
              <w:marRight w:val="0"/>
              <w:marTop w:val="0"/>
              <w:marBottom w:val="0"/>
              <w:divBdr>
                <w:top w:val="none" w:sz="0" w:space="0" w:color="auto"/>
                <w:left w:val="none" w:sz="0" w:space="0" w:color="auto"/>
                <w:bottom w:val="none" w:sz="0" w:space="0" w:color="auto"/>
                <w:right w:val="none" w:sz="0" w:space="0" w:color="auto"/>
              </w:divBdr>
            </w:div>
            <w:div w:id="1490512600">
              <w:marLeft w:val="0"/>
              <w:marRight w:val="0"/>
              <w:marTop w:val="0"/>
              <w:marBottom w:val="0"/>
              <w:divBdr>
                <w:top w:val="none" w:sz="0" w:space="0" w:color="auto"/>
                <w:left w:val="none" w:sz="0" w:space="0" w:color="auto"/>
                <w:bottom w:val="none" w:sz="0" w:space="0" w:color="auto"/>
                <w:right w:val="none" w:sz="0" w:space="0" w:color="auto"/>
              </w:divBdr>
            </w:div>
            <w:div w:id="1496415720">
              <w:marLeft w:val="0"/>
              <w:marRight w:val="0"/>
              <w:marTop w:val="0"/>
              <w:marBottom w:val="0"/>
              <w:divBdr>
                <w:top w:val="none" w:sz="0" w:space="0" w:color="auto"/>
                <w:left w:val="none" w:sz="0" w:space="0" w:color="auto"/>
                <w:bottom w:val="none" w:sz="0" w:space="0" w:color="auto"/>
                <w:right w:val="none" w:sz="0" w:space="0" w:color="auto"/>
              </w:divBdr>
            </w:div>
            <w:div w:id="1500079510">
              <w:marLeft w:val="0"/>
              <w:marRight w:val="0"/>
              <w:marTop w:val="0"/>
              <w:marBottom w:val="0"/>
              <w:divBdr>
                <w:top w:val="none" w:sz="0" w:space="0" w:color="auto"/>
                <w:left w:val="none" w:sz="0" w:space="0" w:color="auto"/>
                <w:bottom w:val="none" w:sz="0" w:space="0" w:color="auto"/>
                <w:right w:val="none" w:sz="0" w:space="0" w:color="auto"/>
              </w:divBdr>
            </w:div>
            <w:div w:id="1500654729">
              <w:marLeft w:val="0"/>
              <w:marRight w:val="0"/>
              <w:marTop w:val="0"/>
              <w:marBottom w:val="0"/>
              <w:divBdr>
                <w:top w:val="none" w:sz="0" w:space="0" w:color="auto"/>
                <w:left w:val="none" w:sz="0" w:space="0" w:color="auto"/>
                <w:bottom w:val="none" w:sz="0" w:space="0" w:color="auto"/>
                <w:right w:val="none" w:sz="0" w:space="0" w:color="auto"/>
              </w:divBdr>
            </w:div>
            <w:div w:id="1503860415">
              <w:marLeft w:val="0"/>
              <w:marRight w:val="0"/>
              <w:marTop w:val="0"/>
              <w:marBottom w:val="0"/>
              <w:divBdr>
                <w:top w:val="none" w:sz="0" w:space="0" w:color="auto"/>
                <w:left w:val="none" w:sz="0" w:space="0" w:color="auto"/>
                <w:bottom w:val="none" w:sz="0" w:space="0" w:color="auto"/>
                <w:right w:val="none" w:sz="0" w:space="0" w:color="auto"/>
              </w:divBdr>
            </w:div>
            <w:div w:id="1519731173">
              <w:marLeft w:val="0"/>
              <w:marRight w:val="0"/>
              <w:marTop w:val="0"/>
              <w:marBottom w:val="0"/>
              <w:divBdr>
                <w:top w:val="none" w:sz="0" w:space="0" w:color="auto"/>
                <w:left w:val="none" w:sz="0" w:space="0" w:color="auto"/>
                <w:bottom w:val="none" w:sz="0" w:space="0" w:color="auto"/>
                <w:right w:val="none" w:sz="0" w:space="0" w:color="auto"/>
              </w:divBdr>
            </w:div>
            <w:div w:id="1526674275">
              <w:marLeft w:val="0"/>
              <w:marRight w:val="0"/>
              <w:marTop w:val="0"/>
              <w:marBottom w:val="0"/>
              <w:divBdr>
                <w:top w:val="none" w:sz="0" w:space="0" w:color="auto"/>
                <w:left w:val="none" w:sz="0" w:space="0" w:color="auto"/>
                <w:bottom w:val="none" w:sz="0" w:space="0" w:color="auto"/>
                <w:right w:val="none" w:sz="0" w:space="0" w:color="auto"/>
              </w:divBdr>
            </w:div>
            <w:div w:id="1529679451">
              <w:marLeft w:val="0"/>
              <w:marRight w:val="0"/>
              <w:marTop w:val="0"/>
              <w:marBottom w:val="0"/>
              <w:divBdr>
                <w:top w:val="none" w:sz="0" w:space="0" w:color="auto"/>
                <w:left w:val="none" w:sz="0" w:space="0" w:color="auto"/>
                <w:bottom w:val="none" w:sz="0" w:space="0" w:color="auto"/>
                <w:right w:val="none" w:sz="0" w:space="0" w:color="auto"/>
              </w:divBdr>
            </w:div>
            <w:div w:id="1529835561">
              <w:marLeft w:val="0"/>
              <w:marRight w:val="0"/>
              <w:marTop w:val="0"/>
              <w:marBottom w:val="0"/>
              <w:divBdr>
                <w:top w:val="none" w:sz="0" w:space="0" w:color="auto"/>
                <w:left w:val="none" w:sz="0" w:space="0" w:color="auto"/>
                <w:bottom w:val="none" w:sz="0" w:space="0" w:color="auto"/>
                <w:right w:val="none" w:sz="0" w:space="0" w:color="auto"/>
              </w:divBdr>
            </w:div>
            <w:div w:id="1538153345">
              <w:marLeft w:val="0"/>
              <w:marRight w:val="0"/>
              <w:marTop w:val="0"/>
              <w:marBottom w:val="0"/>
              <w:divBdr>
                <w:top w:val="none" w:sz="0" w:space="0" w:color="auto"/>
                <w:left w:val="none" w:sz="0" w:space="0" w:color="auto"/>
                <w:bottom w:val="none" w:sz="0" w:space="0" w:color="auto"/>
                <w:right w:val="none" w:sz="0" w:space="0" w:color="auto"/>
              </w:divBdr>
            </w:div>
            <w:div w:id="1540051863">
              <w:marLeft w:val="0"/>
              <w:marRight w:val="0"/>
              <w:marTop w:val="0"/>
              <w:marBottom w:val="0"/>
              <w:divBdr>
                <w:top w:val="none" w:sz="0" w:space="0" w:color="auto"/>
                <w:left w:val="none" w:sz="0" w:space="0" w:color="auto"/>
                <w:bottom w:val="none" w:sz="0" w:space="0" w:color="auto"/>
                <w:right w:val="none" w:sz="0" w:space="0" w:color="auto"/>
              </w:divBdr>
            </w:div>
            <w:div w:id="1541163863">
              <w:marLeft w:val="0"/>
              <w:marRight w:val="0"/>
              <w:marTop w:val="0"/>
              <w:marBottom w:val="0"/>
              <w:divBdr>
                <w:top w:val="none" w:sz="0" w:space="0" w:color="auto"/>
                <w:left w:val="none" w:sz="0" w:space="0" w:color="auto"/>
                <w:bottom w:val="none" w:sz="0" w:space="0" w:color="auto"/>
                <w:right w:val="none" w:sz="0" w:space="0" w:color="auto"/>
              </w:divBdr>
            </w:div>
            <w:div w:id="1550611301">
              <w:marLeft w:val="0"/>
              <w:marRight w:val="0"/>
              <w:marTop w:val="0"/>
              <w:marBottom w:val="0"/>
              <w:divBdr>
                <w:top w:val="none" w:sz="0" w:space="0" w:color="auto"/>
                <w:left w:val="none" w:sz="0" w:space="0" w:color="auto"/>
                <w:bottom w:val="none" w:sz="0" w:space="0" w:color="auto"/>
                <w:right w:val="none" w:sz="0" w:space="0" w:color="auto"/>
              </w:divBdr>
            </w:div>
            <w:div w:id="1555697805">
              <w:marLeft w:val="0"/>
              <w:marRight w:val="0"/>
              <w:marTop w:val="0"/>
              <w:marBottom w:val="0"/>
              <w:divBdr>
                <w:top w:val="none" w:sz="0" w:space="0" w:color="auto"/>
                <w:left w:val="none" w:sz="0" w:space="0" w:color="auto"/>
                <w:bottom w:val="none" w:sz="0" w:space="0" w:color="auto"/>
                <w:right w:val="none" w:sz="0" w:space="0" w:color="auto"/>
              </w:divBdr>
            </w:div>
            <w:div w:id="1558277563">
              <w:marLeft w:val="0"/>
              <w:marRight w:val="0"/>
              <w:marTop w:val="0"/>
              <w:marBottom w:val="0"/>
              <w:divBdr>
                <w:top w:val="none" w:sz="0" w:space="0" w:color="auto"/>
                <w:left w:val="none" w:sz="0" w:space="0" w:color="auto"/>
                <w:bottom w:val="none" w:sz="0" w:space="0" w:color="auto"/>
                <w:right w:val="none" w:sz="0" w:space="0" w:color="auto"/>
              </w:divBdr>
            </w:div>
            <w:div w:id="1559828564">
              <w:marLeft w:val="0"/>
              <w:marRight w:val="0"/>
              <w:marTop w:val="0"/>
              <w:marBottom w:val="0"/>
              <w:divBdr>
                <w:top w:val="none" w:sz="0" w:space="0" w:color="auto"/>
                <w:left w:val="none" w:sz="0" w:space="0" w:color="auto"/>
                <w:bottom w:val="none" w:sz="0" w:space="0" w:color="auto"/>
                <w:right w:val="none" w:sz="0" w:space="0" w:color="auto"/>
              </w:divBdr>
            </w:div>
            <w:div w:id="1560828086">
              <w:marLeft w:val="0"/>
              <w:marRight w:val="0"/>
              <w:marTop w:val="0"/>
              <w:marBottom w:val="0"/>
              <w:divBdr>
                <w:top w:val="none" w:sz="0" w:space="0" w:color="auto"/>
                <w:left w:val="none" w:sz="0" w:space="0" w:color="auto"/>
                <w:bottom w:val="none" w:sz="0" w:space="0" w:color="auto"/>
                <w:right w:val="none" w:sz="0" w:space="0" w:color="auto"/>
              </w:divBdr>
            </w:div>
            <w:div w:id="1564173400">
              <w:marLeft w:val="0"/>
              <w:marRight w:val="0"/>
              <w:marTop w:val="0"/>
              <w:marBottom w:val="0"/>
              <w:divBdr>
                <w:top w:val="none" w:sz="0" w:space="0" w:color="auto"/>
                <w:left w:val="none" w:sz="0" w:space="0" w:color="auto"/>
                <w:bottom w:val="none" w:sz="0" w:space="0" w:color="auto"/>
                <w:right w:val="none" w:sz="0" w:space="0" w:color="auto"/>
              </w:divBdr>
            </w:div>
            <w:div w:id="1565071004">
              <w:marLeft w:val="0"/>
              <w:marRight w:val="0"/>
              <w:marTop w:val="0"/>
              <w:marBottom w:val="0"/>
              <w:divBdr>
                <w:top w:val="none" w:sz="0" w:space="0" w:color="auto"/>
                <w:left w:val="none" w:sz="0" w:space="0" w:color="auto"/>
                <w:bottom w:val="none" w:sz="0" w:space="0" w:color="auto"/>
                <w:right w:val="none" w:sz="0" w:space="0" w:color="auto"/>
              </w:divBdr>
            </w:div>
            <w:div w:id="1588689492">
              <w:marLeft w:val="0"/>
              <w:marRight w:val="0"/>
              <w:marTop w:val="0"/>
              <w:marBottom w:val="0"/>
              <w:divBdr>
                <w:top w:val="none" w:sz="0" w:space="0" w:color="auto"/>
                <w:left w:val="none" w:sz="0" w:space="0" w:color="auto"/>
                <w:bottom w:val="none" w:sz="0" w:space="0" w:color="auto"/>
                <w:right w:val="none" w:sz="0" w:space="0" w:color="auto"/>
              </w:divBdr>
            </w:div>
            <w:div w:id="1589339590">
              <w:marLeft w:val="0"/>
              <w:marRight w:val="0"/>
              <w:marTop w:val="0"/>
              <w:marBottom w:val="0"/>
              <w:divBdr>
                <w:top w:val="none" w:sz="0" w:space="0" w:color="auto"/>
                <w:left w:val="none" w:sz="0" w:space="0" w:color="auto"/>
                <w:bottom w:val="none" w:sz="0" w:space="0" w:color="auto"/>
                <w:right w:val="none" w:sz="0" w:space="0" w:color="auto"/>
              </w:divBdr>
            </w:div>
            <w:div w:id="1612737576">
              <w:marLeft w:val="0"/>
              <w:marRight w:val="0"/>
              <w:marTop w:val="0"/>
              <w:marBottom w:val="0"/>
              <w:divBdr>
                <w:top w:val="none" w:sz="0" w:space="0" w:color="auto"/>
                <w:left w:val="none" w:sz="0" w:space="0" w:color="auto"/>
                <w:bottom w:val="none" w:sz="0" w:space="0" w:color="auto"/>
                <w:right w:val="none" w:sz="0" w:space="0" w:color="auto"/>
              </w:divBdr>
            </w:div>
            <w:div w:id="1615359745">
              <w:marLeft w:val="0"/>
              <w:marRight w:val="0"/>
              <w:marTop w:val="0"/>
              <w:marBottom w:val="0"/>
              <w:divBdr>
                <w:top w:val="none" w:sz="0" w:space="0" w:color="auto"/>
                <w:left w:val="none" w:sz="0" w:space="0" w:color="auto"/>
                <w:bottom w:val="none" w:sz="0" w:space="0" w:color="auto"/>
                <w:right w:val="none" w:sz="0" w:space="0" w:color="auto"/>
              </w:divBdr>
            </w:div>
            <w:div w:id="1616255544">
              <w:marLeft w:val="0"/>
              <w:marRight w:val="0"/>
              <w:marTop w:val="0"/>
              <w:marBottom w:val="0"/>
              <w:divBdr>
                <w:top w:val="none" w:sz="0" w:space="0" w:color="auto"/>
                <w:left w:val="none" w:sz="0" w:space="0" w:color="auto"/>
                <w:bottom w:val="none" w:sz="0" w:space="0" w:color="auto"/>
                <w:right w:val="none" w:sz="0" w:space="0" w:color="auto"/>
              </w:divBdr>
            </w:div>
            <w:div w:id="1621642740">
              <w:marLeft w:val="0"/>
              <w:marRight w:val="0"/>
              <w:marTop w:val="0"/>
              <w:marBottom w:val="0"/>
              <w:divBdr>
                <w:top w:val="none" w:sz="0" w:space="0" w:color="auto"/>
                <w:left w:val="none" w:sz="0" w:space="0" w:color="auto"/>
                <w:bottom w:val="none" w:sz="0" w:space="0" w:color="auto"/>
                <w:right w:val="none" w:sz="0" w:space="0" w:color="auto"/>
              </w:divBdr>
            </w:div>
            <w:div w:id="1623070180">
              <w:marLeft w:val="0"/>
              <w:marRight w:val="0"/>
              <w:marTop w:val="0"/>
              <w:marBottom w:val="0"/>
              <w:divBdr>
                <w:top w:val="none" w:sz="0" w:space="0" w:color="auto"/>
                <w:left w:val="none" w:sz="0" w:space="0" w:color="auto"/>
                <w:bottom w:val="none" w:sz="0" w:space="0" w:color="auto"/>
                <w:right w:val="none" w:sz="0" w:space="0" w:color="auto"/>
              </w:divBdr>
            </w:div>
            <w:div w:id="1628583069">
              <w:marLeft w:val="0"/>
              <w:marRight w:val="0"/>
              <w:marTop w:val="0"/>
              <w:marBottom w:val="0"/>
              <w:divBdr>
                <w:top w:val="none" w:sz="0" w:space="0" w:color="auto"/>
                <w:left w:val="none" w:sz="0" w:space="0" w:color="auto"/>
                <w:bottom w:val="none" w:sz="0" w:space="0" w:color="auto"/>
                <w:right w:val="none" w:sz="0" w:space="0" w:color="auto"/>
              </w:divBdr>
            </w:div>
            <w:div w:id="1630355818">
              <w:marLeft w:val="0"/>
              <w:marRight w:val="0"/>
              <w:marTop w:val="0"/>
              <w:marBottom w:val="0"/>
              <w:divBdr>
                <w:top w:val="none" w:sz="0" w:space="0" w:color="auto"/>
                <w:left w:val="none" w:sz="0" w:space="0" w:color="auto"/>
                <w:bottom w:val="none" w:sz="0" w:space="0" w:color="auto"/>
                <w:right w:val="none" w:sz="0" w:space="0" w:color="auto"/>
              </w:divBdr>
            </w:div>
            <w:div w:id="1630552717">
              <w:marLeft w:val="0"/>
              <w:marRight w:val="0"/>
              <w:marTop w:val="0"/>
              <w:marBottom w:val="0"/>
              <w:divBdr>
                <w:top w:val="none" w:sz="0" w:space="0" w:color="auto"/>
                <w:left w:val="none" w:sz="0" w:space="0" w:color="auto"/>
                <w:bottom w:val="none" w:sz="0" w:space="0" w:color="auto"/>
                <w:right w:val="none" w:sz="0" w:space="0" w:color="auto"/>
              </w:divBdr>
            </w:div>
            <w:div w:id="1633751510">
              <w:marLeft w:val="0"/>
              <w:marRight w:val="0"/>
              <w:marTop w:val="0"/>
              <w:marBottom w:val="0"/>
              <w:divBdr>
                <w:top w:val="none" w:sz="0" w:space="0" w:color="auto"/>
                <w:left w:val="none" w:sz="0" w:space="0" w:color="auto"/>
                <w:bottom w:val="none" w:sz="0" w:space="0" w:color="auto"/>
                <w:right w:val="none" w:sz="0" w:space="0" w:color="auto"/>
              </w:divBdr>
            </w:div>
            <w:div w:id="1643924904">
              <w:marLeft w:val="0"/>
              <w:marRight w:val="0"/>
              <w:marTop w:val="0"/>
              <w:marBottom w:val="0"/>
              <w:divBdr>
                <w:top w:val="none" w:sz="0" w:space="0" w:color="auto"/>
                <w:left w:val="none" w:sz="0" w:space="0" w:color="auto"/>
                <w:bottom w:val="none" w:sz="0" w:space="0" w:color="auto"/>
                <w:right w:val="none" w:sz="0" w:space="0" w:color="auto"/>
              </w:divBdr>
            </w:div>
            <w:div w:id="1650357960">
              <w:marLeft w:val="0"/>
              <w:marRight w:val="0"/>
              <w:marTop w:val="0"/>
              <w:marBottom w:val="0"/>
              <w:divBdr>
                <w:top w:val="none" w:sz="0" w:space="0" w:color="auto"/>
                <w:left w:val="none" w:sz="0" w:space="0" w:color="auto"/>
                <w:bottom w:val="none" w:sz="0" w:space="0" w:color="auto"/>
                <w:right w:val="none" w:sz="0" w:space="0" w:color="auto"/>
              </w:divBdr>
            </w:div>
            <w:div w:id="1657613541">
              <w:marLeft w:val="0"/>
              <w:marRight w:val="0"/>
              <w:marTop w:val="0"/>
              <w:marBottom w:val="0"/>
              <w:divBdr>
                <w:top w:val="none" w:sz="0" w:space="0" w:color="auto"/>
                <w:left w:val="none" w:sz="0" w:space="0" w:color="auto"/>
                <w:bottom w:val="none" w:sz="0" w:space="0" w:color="auto"/>
                <w:right w:val="none" w:sz="0" w:space="0" w:color="auto"/>
              </w:divBdr>
            </w:div>
            <w:div w:id="1662006904">
              <w:marLeft w:val="0"/>
              <w:marRight w:val="0"/>
              <w:marTop w:val="0"/>
              <w:marBottom w:val="0"/>
              <w:divBdr>
                <w:top w:val="none" w:sz="0" w:space="0" w:color="auto"/>
                <w:left w:val="none" w:sz="0" w:space="0" w:color="auto"/>
                <w:bottom w:val="none" w:sz="0" w:space="0" w:color="auto"/>
                <w:right w:val="none" w:sz="0" w:space="0" w:color="auto"/>
              </w:divBdr>
            </w:div>
            <w:div w:id="1668481974">
              <w:marLeft w:val="0"/>
              <w:marRight w:val="0"/>
              <w:marTop w:val="0"/>
              <w:marBottom w:val="0"/>
              <w:divBdr>
                <w:top w:val="none" w:sz="0" w:space="0" w:color="auto"/>
                <w:left w:val="none" w:sz="0" w:space="0" w:color="auto"/>
                <w:bottom w:val="none" w:sz="0" w:space="0" w:color="auto"/>
                <w:right w:val="none" w:sz="0" w:space="0" w:color="auto"/>
              </w:divBdr>
            </w:div>
            <w:div w:id="1670788220">
              <w:marLeft w:val="0"/>
              <w:marRight w:val="0"/>
              <w:marTop w:val="0"/>
              <w:marBottom w:val="0"/>
              <w:divBdr>
                <w:top w:val="none" w:sz="0" w:space="0" w:color="auto"/>
                <w:left w:val="none" w:sz="0" w:space="0" w:color="auto"/>
                <w:bottom w:val="none" w:sz="0" w:space="0" w:color="auto"/>
                <w:right w:val="none" w:sz="0" w:space="0" w:color="auto"/>
              </w:divBdr>
            </w:div>
            <w:div w:id="1676229360">
              <w:marLeft w:val="0"/>
              <w:marRight w:val="0"/>
              <w:marTop w:val="0"/>
              <w:marBottom w:val="0"/>
              <w:divBdr>
                <w:top w:val="none" w:sz="0" w:space="0" w:color="auto"/>
                <w:left w:val="none" w:sz="0" w:space="0" w:color="auto"/>
                <w:bottom w:val="none" w:sz="0" w:space="0" w:color="auto"/>
                <w:right w:val="none" w:sz="0" w:space="0" w:color="auto"/>
              </w:divBdr>
            </w:div>
            <w:div w:id="1678120522">
              <w:marLeft w:val="0"/>
              <w:marRight w:val="0"/>
              <w:marTop w:val="0"/>
              <w:marBottom w:val="0"/>
              <w:divBdr>
                <w:top w:val="none" w:sz="0" w:space="0" w:color="auto"/>
                <w:left w:val="none" w:sz="0" w:space="0" w:color="auto"/>
                <w:bottom w:val="none" w:sz="0" w:space="0" w:color="auto"/>
                <w:right w:val="none" w:sz="0" w:space="0" w:color="auto"/>
              </w:divBdr>
            </w:div>
            <w:div w:id="1679426977">
              <w:marLeft w:val="0"/>
              <w:marRight w:val="0"/>
              <w:marTop w:val="0"/>
              <w:marBottom w:val="0"/>
              <w:divBdr>
                <w:top w:val="none" w:sz="0" w:space="0" w:color="auto"/>
                <w:left w:val="none" w:sz="0" w:space="0" w:color="auto"/>
                <w:bottom w:val="none" w:sz="0" w:space="0" w:color="auto"/>
                <w:right w:val="none" w:sz="0" w:space="0" w:color="auto"/>
              </w:divBdr>
            </w:div>
            <w:div w:id="1700154977">
              <w:marLeft w:val="0"/>
              <w:marRight w:val="0"/>
              <w:marTop w:val="0"/>
              <w:marBottom w:val="0"/>
              <w:divBdr>
                <w:top w:val="none" w:sz="0" w:space="0" w:color="auto"/>
                <w:left w:val="none" w:sz="0" w:space="0" w:color="auto"/>
                <w:bottom w:val="none" w:sz="0" w:space="0" w:color="auto"/>
                <w:right w:val="none" w:sz="0" w:space="0" w:color="auto"/>
              </w:divBdr>
            </w:div>
            <w:div w:id="1705714340">
              <w:marLeft w:val="0"/>
              <w:marRight w:val="0"/>
              <w:marTop w:val="0"/>
              <w:marBottom w:val="0"/>
              <w:divBdr>
                <w:top w:val="none" w:sz="0" w:space="0" w:color="auto"/>
                <w:left w:val="none" w:sz="0" w:space="0" w:color="auto"/>
                <w:bottom w:val="none" w:sz="0" w:space="0" w:color="auto"/>
                <w:right w:val="none" w:sz="0" w:space="0" w:color="auto"/>
              </w:divBdr>
            </w:div>
            <w:div w:id="1710378089">
              <w:marLeft w:val="0"/>
              <w:marRight w:val="0"/>
              <w:marTop w:val="0"/>
              <w:marBottom w:val="0"/>
              <w:divBdr>
                <w:top w:val="none" w:sz="0" w:space="0" w:color="auto"/>
                <w:left w:val="none" w:sz="0" w:space="0" w:color="auto"/>
                <w:bottom w:val="none" w:sz="0" w:space="0" w:color="auto"/>
                <w:right w:val="none" w:sz="0" w:space="0" w:color="auto"/>
              </w:divBdr>
            </w:div>
            <w:div w:id="1714888557">
              <w:marLeft w:val="0"/>
              <w:marRight w:val="0"/>
              <w:marTop w:val="0"/>
              <w:marBottom w:val="0"/>
              <w:divBdr>
                <w:top w:val="none" w:sz="0" w:space="0" w:color="auto"/>
                <w:left w:val="none" w:sz="0" w:space="0" w:color="auto"/>
                <w:bottom w:val="none" w:sz="0" w:space="0" w:color="auto"/>
                <w:right w:val="none" w:sz="0" w:space="0" w:color="auto"/>
              </w:divBdr>
            </w:div>
            <w:div w:id="1723941034">
              <w:marLeft w:val="0"/>
              <w:marRight w:val="0"/>
              <w:marTop w:val="0"/>
              <w:marBottom w:val="0"/>
              <w:divBdr>
                <w:top w:val="none" w:sz="0" w:space="0" w:color="auto"/>
                <w:left w:val="none" w:sz="0" w:space="0" w:color="auto"/>
                <w:bottom w:val="none" w:sz="0" w:space="0" w:color="auto"/>
                <w:right w:val="none" w:sz="0" w:space="0" w:color="auto"/>
              </w:divBdr>
            </w:div>
            <w:div w:id="1732384952">
              <w:marLeft w:val="0"/>
              <w:marRight w:val="0"/>
              <w:marTop w:val="0"/>
              <w:marBottom w:val="0"/>
              <w:divBdr>
                <w:top w:val="none" w:sz="0" w:space="0" w:color="auto"/>
                <w:left w:val="none" w:sz="0" w:space="0" w:color="auto"/>
                <w:bottom w:val="none" w:sz="0" w:space="0" w:color="auto"/>
                <w:right w:val="none" w:sz="0" w:space="0" w:color="auto"/>
              </w:divBdr>
            </w:div>
            <w:div w:id="1734699901">
              <w:marLeft w:val="0"/>
              <w:marRight w:val="0"/>
              <w:marTop w:val="0"/>
              <w:marBottom w:val="0"/>
              <w:divBdr>
                <w:top w:val="none" w:sz="0" w:space="0" w:color="auto"/>
                <w:left w:val="none" w:sz="0" w:space="0" w:color="auto"/>
                <w:bottom w:val="none" w:sz="0" w:space="0" w:color="auto"/>
                <w:right w:val="none" w:sz="0" w:space="0" w:color="auto"/>
              </w:divBdr>
            </w:div>
            <w:div w:id="1743141402">
              <w:marLeft w:val="0"/>
              <w:marRight w:val="0"/>
              <w:marTop w:val="0"/>
              <w:marBottom w:val="0"/>
              <w:divBdr>
                <w:top w:val="none" w:sz="0" w:space="0" w:color="auto"/>
                <w:left w:val="none" w:sz="0" w:space="0" w:color="auto"/>
                <w:bottom w:val="none" w:sz="0" w:space="0" w:color="auto"/>
                <w:right w:val="none" w:sz="0" w:space="0" w:color="auto"/>
              </w:divBdr>
            </w:div>
            <w:div w:id="1743913235">
              <w:marLeft w:val="0"/>
              <w:marRight w:val="0"/>
              <w:marTop w:val="0"/>
              <w:marBottom w:val="0"/>
              <w:divBdr>
                <w:top w:val="none" w:sz="0" w:space="0" w:color="auto"/>
                <w:left w:val="none" w:sz="0" w:space="0" w:color="auto"/>
                <w:bottom w:val="none" w:sz="0" w:space="0" w:color="auto"/>
                <w:right w:val="none" w:sz="0" w:space="0" w:color="auto"/>
              </w:divBdr>
            </w:div>
            <w:div w:id="1745226573">
              <w:marLeft w:val="0"/>
              <w:marRight w:val="0"/>
              <w:marTop w:val="0"/>
              <w:marBottom w:val="0"/>
              <w:divBdr>
                <w:top w:val="none" w:sz="0" w:space="0" w:color="auto"/>
                <w:left w:val="none" w:sz="0" w:space="0" w:color="auto"/>
                <w:bottom w:val="none" w:sz="0" w:space="0" w:color="auto"/>
                <w:right w:val="none" w:sz="0" w:space="0" w:color="auto"/>
              </w:divBdr>
            </w:div>
            <w:div w:id="1745450178">
              <w:marLeft w:val="0"/>
              <w:marRight w:val="0"/>
              <w:marTop w:val="0"/>
              <w:marBottom w:val="0"/>
              <w:divBdr>
                <w:top w:val="none" w:sz="0" w:space="0" w:color="auto"/>
                <w:left w:val="none" w:sz="0" w:space="0" w:color="auto"/>
                <w:bottom w:val="none" w:sz="0" w:space="0" w:color="auto"/>
                <w:right w:val="none" w:sz="0" w:space="0" w:color="auto"/>
              </w:divBdr>
            </w:div>
            <w:div w:id="1748846513">
              <w:marLeft w:val="0"/>
              <w:marRight w:val="0"/>
              <w:marTop w:val="0"/>
              <w:marBottom w:val="0"/>
              <w:divBdr>
                <w:top w:val="none" w:sz="0" w:space="0" w:color="auto"/>
                <w:left w:val="none" w:sz="0" w:space="0" w:color="auto"/>
                <w:bottom w:val="none" w:sz="0" w:space="0" w:color="auto"/>
                <w:right w:val="none" w:sz="0" w:space="0" w:color="auto"/>
              </w:divBdr>
            </w:div>
            <w:div w:id="1749889336">
              <w:marLeft w:val="0"/>
              <w:marRight w:val="0"/>
              <w:marTop w:val="0"/>
              <w:marBottom w:val="0"/>
              <w:divBdr>
                <w:top w:val="none" w:sz="0" w:space="0" w:color="auto"/>
                <w:left w:val="none" w:sz="0" w:space="0" w:color="auto"/>
                <w:bottom w:val="none" w:sz="0" w:space="0" w:color="auto"/>
                <w:right w:val="none" w:sz="0" w:space="0" w:color="auto"/>
              </w:divBdr>
            </w:div>
            <w:div w:id="1757705876">
              <w:marLeft w:val="0"/>
              <w:marRight w:val="0"/>
              <w:marTop w:val="0"/>
              <w:marBottom w:val="0"/>
              <w:divBdr>
                <w:top w:val="none" w:sz="0" w:space="0" w:color="auto"/>
                <w:left w:val="none" w:sz="0" w:space="0" w:color="auto"/>
                <w:bottom w:val="none" w:sz="0" w:space="0" w:color="auto"/>
                <w:right w:val="none" w:sz="0" w:space="0" w:color="auto"/>
              </w:divBdr>
            </w:div>
            <w:div w:id="1758209591">
              <w:marLeft w:val="0"/>
              <w:marRight w:val="0"/>
              <w:marTop w:val="0"/>
              <w:marBottom w:val="0"/>
              <w:divBdr>
                <w:top w:val="none" w:sz="0" w:space="0" w:color="auto"/>
                <w:left w:val="none" w:sz="0" w:space="0" w:color="auto"/>
                <w:bottom w:val="none" w:sz="0" w:space="0" w:color="auto"/>
                <w:right w:val="none" w:sz="0" w:space="0" w:color="auto"/>
              </w:divBdr>
            </w:div>
            <w:div w:id="1781946829">
              <w:marLeft w:val="0"/>
              <w:marRight w:val="0"/>
              <w:marTop w:val="0"/>
              <w:marBottom w:val="0"/>
              <w:divBdr>
                <w:top w:val="none" w:sz="0" w:space="0" w:color="auto"/>
                <w:left w:val="none" w:sz="0" w:space="0" w:color="auto"/>
                <w:bottom w:val="none" w:sz="0" w:space="0" w:color="auto"/>
                <w:right w:val="none" w:sz="0" w:space="0" w:color="auto"/>
              </w:divBdr>
            </w:div>
            <w:div w:id="1797019954">
              <w:marLeft w:val="0"/>
              <w:marRight w:val="0"/>
              <w:marTop w:val="0"/>
              <w:marBottom w:val="0"/>
              <w:divBdr>
                <w:top w:val="none" w:sz="0" w:space="0" w:color="auto"/>
                <w:left w:val="none" w:sz="0" w:space="0" w:color="auto"/>
                <w:bottom w:val="none" w:sz="0" w:space="0" w:color="auto"/>
                <w:right w:val="none" w:sz="0" w:space="0" w:color="auto"/>
              </w:divBdr>
            </w:div>
            <w:div w:id="1810442494">
              <w:marLeft w:val="0"/>
              <w:marRight w:val="0"/>
              <w:marTop w:val="0"/>
              <w:marBottom w:val="0"/>
              <w:divBdr>
                <w:top w:val="none" w:sz="0" w:space="0" w:color="auto"/>
                <w:left w:val="none" w:sz="0" w:space="0" w:color="auto"/>
                <w:bottom w:val="none" w:sz="0" w:space="0" w:color="auto"/>
                <w:right w:val="none" w:sz="0" w:space="0" w:color="auto"/>
              </w:divBdr>
            </w:div>
            <w:div w:id="1811241244">
              <w:marLeft w:val="0"/>
              <w:marRight w:val="0"/>
              <w:marTop w:val="0"/>
              <w:marBottom w:val="0"/>
              <w:divBdr>
                <w:top w:val="none" w:sz="0" w:space="0" w:color="auto"/>
                <w:left w:val="none" w:sz="0" w:space="0" w:color="auto"/>
                <w:bottom w:val="none" w:sz="0" w:space="0" w:color="auto"/>
                <w:right w:val="none" w:sz="0" w:space="0" w:color="auto"/>
              </w:divBdr>
            </w:div>
            <w:div w:id="1814371404">
              <w:marLeft w:val="0"/>
              <w:marRight w:val="0"/>
              <w:marTop w:val="0"/>
              <w:marBottom w:val="0"/>
              <w:divBdr>
                <w:top w:val="none" w:sz="0" w:space="0" w:color="auto"/>
                <w:left w:val="none" w:sz="0" w:space="0" w:color="auto"/>
                <w:bottom w:val="none" w:sz="0" w:space="0" w:color="auto"/>
                <w:right w:val="none" w:sz="0" w:space="0" w:color="auto"/>
              </w:divBdr>
            </w:div>
            <w:div w:id="1818840648">
              <w:marLeft w:val="0"/>
              <w:marRight w:val="0"/>
              <w:marTop w:val="0"/>
              <w:marBottom w:val="0"/>
              <w:divBdr>
                <w:top w:val="none" w:sz="0" w:space="0" w:color="auto"/>
                <w:left w:val="none" w:sz="0" w:space="0" w:color="auto"/>
                <w:bottom w:val="none" w:sz="0" w:space="0" w:color="auto"/>
                <w:right w:val="none" w:sz="0" w:space="0" w:color="auto"/>
              </w:divBdr>
            </w:div>
            <w:div w:id="1819690574">
              <w:marLeft w:val="0"/>
              <w:marRight w:val="0"/>
              <w:marTop w:val="0"/>
              <w:marBottom w:val="0"/>
              <w:divBdr>
                <w:top w:val="none" w:sz="0" w:space="0" w:color="auto"/>
                <w:left w:val="none" w:sz="0" w:space="0" w:color="auto"/>
                <w:bottom w:val="none" w:sz="0" w:space="0" w:color="auto"/>
                <w:right w:val="none" w:sz="0" w:space="0" w:color="auto"/>
              </w:divBdr>
            </w:div>
            <w:div w:id="1822193032">
              <w:marLeft w:val="0"/>
              <w:marRight w:val="0"/>
              <w:marTop w:val="0"/>
              <w:marBottom w:val="0"/>
              <w:divBdr>
                <w:top w:val="none" w:sz="0" w:space="0" w:color="auto"/>
                <w:left w:val="none" w:sz="0" w:space="0" w:color="auto"/>
                <w:bottom w:val="none" w:sz="0" w:space="0" w:color="auto"/>
                <w:right w:val="none" w:sz="0" w:space="0" w:color="auto"/>
              </w:divBdr>
            </w:div>
            <w:div w:id="1823621925">
              <w:marLeft w:val="0"/>
              <w:marRight w:val="0"/>
              <w:marTop w:val="0"/>
              <w:marBottom w:val="0"/>
              <w:divBdr>
                <w:top w:val="none" w:sz="0" w:space="0" w:color="auto"/>
                <w:left w:val="none" w:sz="0" w:space="0" w:color="auto"/>
                <w:bottom w:val="none" w:sz="0" w:space="0" w:color="auto"/>
                <w:right w:val="none" w:sz="0" w:space="0" w:color="auto"/>
              </w:divBdr>
            </w:div>
            <w:div w:id="1825779730">
              <w:marLeft w:val="0"/>
              <w:marRight w:val="0"/>
              <w:marTop w:val="0"/>
              <w:marBottom w:val="0"/>
              <w:divBdr>
                <w:top w:val="none" w:sz="0" w:space="0" w:color="auto"/>
                <w:left w:val="none" w:sz="0" w:space="0" w:color="auto"/>
                <w:bottom w:val="none" w:sz="0" w:space="0" w:color="auto"/>
                <w:right w:val="none" w:sz="0" w:space="0" w:color="auto"/>
              </w:divBdr>
            </w:div>
            <w:div w:id="1828129689">
              <w:marLeft w:val="0"/>
              <w:marRight w:val="0"/>
              <w:marTop w:val="0"/>
              <w:marBottom w:val="0"/>
              <w:divBdr>
                <w:top w:val="none" w:sz="0" w:space="0" w:color="auto"/>
                <w:left w:val="none" w:sz="0" w:space="0" w:color="auto"/>
                <w:bottom w:val="none" w:sz="0" w:space="0" w:color="auto"/>
                <w:right w:val="none" w:sz="0" w:space="0" w:color="auto"/>
              </w:divBdr>
            </w:div>
            <w:div w:id="1828277816">
              <w:marLeft w:val="0"/>
              <w:marRight w:val="0"/>
              <w:marTop w:val="0"/>
              <w:marBottom w:val="0"/>
              <w:divBdr>
                <w:top w:val="none" w:sz="0" w:space="0" w:color="auto"/>
                <w:left w:val="none" w:sz="0" w:space="0" w:color="auto"/>
                <w:bottom w:val="none" w:sz="0" w:space="0" w:color="auto"/>
                <w:right w:val="none" w:sz="0" w:space="0" w:color="auto"/>
              </w:divBdr>
            </w:div>
            <w:div w:id="1831022585">
              <w:marLeft w:val="0"/>
              <w:marRight w:val="0"/>
              <w:marTop w:val="0"/>
              <w:marBottom w:val="0"/>
              <w:divBdr>
                <w:top w:val="none" w:sz="0" w:space="0" w:color="auto"/>
                <w:left w:val="none" w:sz="0" w:space="0" w:color="auto"/>
                <w:bottom w:val="none" w:sz="0" w:space="0" w:color="auto"/>
                <w:right w:val="none" w:sz="0" w:space="0" w:color="auto"/>
              </w:divBdr>
            </w:div>
            <w:div w:id="1835223431">
              <w:marLeft w:val="0"/>
              <w:marRight w:val="0"/>
              <w:marTop w:val="0"/>
              <w:marBottom w:val="0"/>
              <w:divBdr>
                <w:top w:val="none" w:sz="0" w:space="0" w:color="auto"/>
                <w:left w:val="none" w:sz="0" w:space="0" w:color="auto"/>
                <w:bottom w:val="none" w:sz="0" w:space="0" w:color="auto"/>
                <w:right w:val="none" w:sz="0" w:space="0" w:color="auto"/>
              </w:divBdr>
            </w:div>
            <w:div w:id="1845124213">
              <w:marLeft w:val="0"/>
              <w:marRight w:val="0"/>
              <w:marTop w:val="0"/>
              <w:marBottom w:val="0"/>
              <w:divBdr>
                <w:top w:val="none" w:sz="0" w:space="0" w:color="auto"/>
                <w:left w:val="none" w:sz="0" w:space="0" w:color="auto"/>
                <w:bottom w:val="none" w:sz="0" w:space="0" w:color="auto"/>
                <w:right w:val="none" w:sz="0" w:space="0" w:color="auto"/>
              </w:divBdr>
            </w:div>
            <w:div w:id="1847742950">
              <w:marLeft w:val="0"/>
              <w:marRight w:val="0"/>
              <w:marTop w:val="0"/>
              <w:marBottom w:val="0"/>
              <w:divBdr>
                <w:top w:val="none" w:sz="0" w:space="0" w:color="auto"/>
                <w:left w:val="none" w:sz="0" w:space="0" w:color="auto"/>
                <w:bottom w:val="none" w:sz="0" w:space="0" w:color="auto"/>
                <w:right w:val="none" w:sz="0" w:space="0" w:color="auto"/>
              </w:divBdr>
            </w:div>
            <w:div w:id="1849559724">
              <w:marLeft w:val="0"/>
              <w:marRight w:val="0"/>
              <w:marTop w:val="0"/>
              <w:marBottom w:val="0"/>
              <w:divBdr>
                <w:top w:val="none" w:sz="0" w:space="0" w:color="auto"/>
                <w:left w:val="none" w:sz="0" w:space="0" w:color="auto"/>
                <w:bottom w:val="none" w:sz="0" w:space="0" w:color="auto"/>
                <w:right w:val="none" w:sz="0" w:space="0" w:color="auto"/>
              </w:divBdr>
            </w:div>
            <w:div w:id="1857694533">
              <w:marLeft w:val="0"/>
              <w:marRight w:val="0"/>
              <w:marTop w:val="0"/>
              <w:marBottom w:val="0"/>
              <w:divBdr>
                <w:top w:val="none" w:sz="0" w:space="0" w:color="auto"/>
                <w:left w:val="none" w:sz="0" w:space="0" w:color="auto"/>
                <w:bottom w:val="none" w:sz="0" w:space="0" w:color="auto"/>
                <w:right w:val="none" w:sz="0" w:space="0" w:color="auto"/>
              </w:divBdr>
            </w:div>
            <w:div w:id="1861166723">
              <w:marLeft w:val="0"/>
              <w:marRight w:val="0"/>
              <w:marTop w:val="0"/>
              <w:marBottom w:val="0"/>
              <w:divBdr>
                <w:top w:val="none" w:sz="0" w:space="0" w:color="auto"/>
                <w:left w:val="none" w:sz="0" w:space="0" w:color="auto"/>
                <w:bottom w:val="none" w:sz="0" w:space="0" w:color="auto"/>
                <w:right w:val="none" w:sz="0" w:space="0" w:color="auto"/>
              </w:divBdr>
            </w:div>
            <w:div w:id="1872261691">
              <w:marLeft w:val="0"/>
              <w:marRight w:val="0"/>
              <w:marTop w:val="0"/>
              <w:marBottom w:val="0"/>
              <w:divBdr>
                <w:top w:val="none" w:sz="0" w:space="0" w:color="auto"/>
                <w:left w:val="none" w:sz="0" w:space="0" w:color="auto"/>
                <w:bottom w:val="none" w:sz="0" w:space="0" w:color="auto"/>
                <w:right w:val="none" w:sz="0" w:space="0" w:color="auto"/>
              </w:divBdr>
            </w:div>
            <w:div w:id="1875851936">
              <w:marLeft w:val="0"/>
              <w:marRight w:val="0"/>
              <w:marTop w:val="0"/>
              <w:marBottom w:val="0"/>
              <w:divBdr>
                <w:top w:val="none" w:sz="0" w:space="0" w:color="auto"/>
                <w:left w:val="none" w:sz="0" w:space="0" w:color="auto"/>
                <w:bottom w:val="none" w:sz="0" w:space="0" w:color="auto"/>
                <w:right w:val="none" w:sz="0" w:space="0" w:color="auto"/>
              </w:divBdr>
            </w:div>
            <w:div w:id="1883983794">
              <w:marLeft w:val="0"/>
              <w:marRight w:val="0"/>
              <w:marTop w:val="0"/>
              <w:marBottom w:val="0"/>
              <w:divBdr>
                <w:top w:val="none" w:sz="0" w:space="0" w:color="auto"/>
                <w:left w:val="none" w:sz="0" w:space="0" w:color="auto"/>
                <w:bottom w:val="none" w:sz="0" w:space="0" w:color="auto"/>
                <w:right w:val="none" w:sz="0" w:space="0" w:color="auto"/>
              </w:divBdr>
            </w:div>
            <w:div w:id="1885175729">
              <w:marLeft w:val="0"/>
              <w:marRight w:val="0"/>
              <w:marTop w:val="0"/>
              <w:marBottom w:val="0"/>
              <w:divBdr>
                <w:top w:val="none" w:sz="0" w:space="0" w:color="auto"/>
                <w:left w:val="none" w:sz="0" w:space="0" w:color="auto"/>
                <w:bottom w:val="none" w:sz="0" w:space="0" w:color="auto"/>
                <w:right w:val="none" w:sz="0" w:space="0" w:color="auto"/>
              </w:divBdr>
            </w:div>
            <w:div w:id="1886329671">
              <w:marLeft w:val="0"/>
              <w:marRight w:val="0"/>
              <w:marTop w:val="0"/>
              <w:marBottom w:val="0"/>
              <w:divBdr>
                <w:top w:val="none" w:sz="0" w:space="0" w:color="auto"/>
                <w:left w:val="none" w:sz="0" w:space="0" w:color="auto"/>
                <w:bottom w:val="none" w:sz="0" w:space="0" w:color="auto"/>
                <w:right w:val="none" w:sz="0" w:space="0" w:color="auto"/>
              </w:divBdr>
            </w:div>
            <w:div w:id="1889023646">
              <w:marLeft w:val="0"/>
              <w:marRight w:val="0"/>
              <w:marTop w:val="0"/>
              <w:marBottom w:val="0"/>
              <w:divBdr>
                <w:top w:val="none" w:sz="0" w:space="0" w:color="auto"/>
                <w:left w:val="none" w:sz="0" w:space="0" w:color="auto"/>
                <w:bottom w:val="none" w:sz="0" w:space="0" w:color="auto"/>
                <w:right w:val="none" w:sz="0" w:space="0" w:color="auto"/>
              </w:divBdr>
            </w:div>
            <w:div w:id="1891570216">
              <w:marLeft w:val="0"/>
              <w:marRight w:val="0"/>
              <w:marTop w:val="0"/>
              <w:marBottom w:val="0"/>
              <w:divBdr>
                <w:top w:val="none" w:sz="0" w:space="0" w:color="auto"/>
                <w:left w:val="none" w:sz="0" w:space="0" w:color="auto"/>
                <w:bottom w:val="none" w:sz="0" w:space="0" w:color="auto"/>
                <w:right w:val="none" w:sz="0" w:space="0" w:color="auto"/>
              </w:divBdr>
            </w:div>
            <w:div w:id="1899439842">
              <w:marLeft w:val="0"/>
              <w:marRight w:val="0"/>
              <w:marTop w:val="0"/>
              <w:marBottom w:val="0"/>
              <w:divBdr>
                <w:top w:val="none" w:sz="0" w:space="0" w:color="auto"/>
                <w:left w:val="none" w:sz="0" w:space="0" w:color="auto"/>
                <w:bottom w:val="none" w:sz="0" w:space="0" w:color="auto"/>
                <w:right w:val="none" w:sz="0" w:space="0" w:color="auto"/>
              </w:divBdr>
            </w:div>
            <w:div w:id="1917788778">
              <w:marLeft w:val="0"/>
              <w:marRight w:val="0"/>
              <w:marTop w:val="0"/>
              <w:marBottom w:val="0"/>
              <w:divBdr>
                <w:top w:val="none" w:sz="0" w:space="0" w:color="auto"/>
                <w:left w:val="none" w:sz="0" w:space="0" w:color="auto"/>
                <w:bottom w:val="none" w:sz="0" w:space="0" w:color="auto"/>
                <w:right w:val="none" w:sz="0" w:space="0" w:color="auto"/>
              </w:divBdr>
            </w:div>
            <w:div w:id="1921061927">
              <w:marLeft w:val="0"/>
              <w:marRight w:val="0"/>
              <w:marTop w:val="0"/>
              <w:marBottom w:val="0"/>
              <w:divBdr>
                <w:top w:val="none" w:sz="0" w:space="0" w:color="auto"/>
                <w:left w:val="none" w:sz="0" w:space="0" w:color="auto"/>
                <w:bottom w:val="none" w:sz="0" w:space="0" w:color="auto"/>
                <w:right w:val="none" w:sz="0" w:space="0" w:color="auto"/>
              </w:divBdr>
            </w:div>
            <w:div w:id="1921477109">
              <w:marLeft w:val="0"/>
              <w:marRight w:val="0"/>
              <w:marTop w:val="0"/>
              <w:marBottom w:val="0"/>
              <w:divBdr>
                <w:top w:val="none" w:sz="0" w:space="0" w:color="auto"/>
                <w:left w:val="none" w:sz="0" w:space="0" w:color="auto"/>
                <w:bottom w:val="none" w:sz="0" w:space="0" w:color="auto"/>
                <w:right w:val="none" w:sz="0" w:space="0" w:color="auto"/>
              </w:divBdr>
            </w:div>
            <w:div w:id="1924412306">
              <w:marLeft w:val="0"/>
              <w:marRight w:val="0"/>
              <w:marTop w:val="0"/>
              <w:marBottom w:val="0"/>
              <w:divBdr>
                <w:top w:val="none" w:sz="0" w:space="0" w:color="auto"/>
                <w:left w:val="none" w:sz="0" w:space="0" w:color="auto"/>
                <w:bottom w:val="none" w:sz="0" w:space="0" w:color="auto"/>
                <w:right w:val="none" w:sz="0" w:space="0" w:color="auto"/>
              </w:divBdr>
            </w:div>
            <w:div w:id="1924684101">
              <w:marLeft w:val="0"/>
              <w:marRight w:val="0"/>
              <w:marTop w:val="0"/>
              <w:marBottom w:val="0"/>
              <w:divBdr>
                <w:top w:val="none" w:sz="0" w:space="0" w:color="auto"/>
                <w:left w:val="none" w:sz="0" w:space="0" w:color="auto"/>
                <w:bottom w:val="none" w:sz="0" w:space="0" w:color="auto"/>
                <w:right w:val="none" w:sz="0" w:space="0" w:color="auto"/>
              </w:divBdr>
            </w:div>
            <w:div w:id="1927685530">
              <w:marLeft w:val="0"/>
              <w:marRight w:val="0"/>
              <w:marTop w:val="0"/>
              <w:marBottom w:val="0"/>
              <w:divBdr>
                <w:top w:val="none" w:sz="0" w:space="0" w:color="auto"/>
                <w:left w:val="none" w:sz="0" w:space="0" w:color="auto"/>
                <w:bottom w:val="none" w:sz="0" w:space="0" w:color="auto"/>
                <w:right w:val="none" w:sz="0" w:space="0" w:color="auto"/>
              </w:divBdr>
            </w:div>
            <w:div w:id="1931037486">
              <w:marLeft w:val="0"/>
              <w:marRight w:val="0"/>
              <w:marTop w:val="0"/>
              <w:marBottom w:val="0"/>
              <w:divBdr>
                <w:top w:val="none" w:sz="0" w:space="0" w:color="auto"/>
                <w:left w:val="none" w:sz="0" w:space="0" w:color="auto"/>
                <w:bottom w:val="none" w:sz="0" w:space="0" w:color="auto"/>
                <w:right w:val="none" w:sz="0" w:space="0" w:color="auto"/>
              </w:divBdr>
            </w:div>
            <w:div w:id="1933586661">
              <w:marLeft w:val="0"/>
              <w:marRight w:val="0"/>
              <w:marTop w:val="0"/>
              <w:marBottom w:val="0"/>
              <w:divBdr>
                <w:top w:val="none" w:sz="0" w:space="0" w:color="auto"/>
                <w:left w:val="none" w:sz="0" w:space="0" w:color="auto"/>
                <w:bottom w:val="none" w:sz="0" w:space="0" w:color="auto"/>
                <w:right w:val="none" w:sz="0" w:space="0" w:color="auto"/>
              </w:divBdr>
            </w:div>
            <w:div w:id="1934236679">
              <w:marLeft w:val="0"/>
              <w:marRight w:val="0"/>
              <w:marTop w:val="0"/>
              <w:marBottom w:val="0"/>
              <w:divBdr>
                <w:top w:val="none" w:sz="0" w:space="0" w:color="auto"/>
                <w:left w:val="none" w:sz="0" w:space="0" w:color="auto"/>
                <w:bottom w:val="none" w:sz="0" w:space="0" w:color="auto"/>
                <w:right w:val="none" w:sz="0" w:space="0" w:color="auto"/>
              </w:divBdr>
            </w:div>
            <w:div w:id="1943563348">
              <w:marLeft w:val="0"/>
              <w:marRight w:val="0"/>
              <w:marTop w:val="0"/>
              <w:marBottom w:val="0"/>
              <w:divBdr>
                <w:top w:val="none" w:sz="0" w:space="0" w:color="auto"/>
                <w:left w:val="none" w:sz="0" w:space="0" w:color="auto"/>
                <w:bottom w:val="none" w:sz="0" w:space="0" w:color="auto"/>
                <w:right w:val="none" w:sz="0" w:space="0" w:color="auto"/>
              </w:divBdr>
            </w:div>
            <w:div w:id="1951430499">
              <w:marLeft w:val="0"/>
              <w:marRight w:val="0"/>
              <w:marTop w:val="0"/>
              <w:marBottom w:val="0"/>
              <w:divBdr>
                <w:top w:val="none" w:sz="0" w:space="0" w:color="auto"/>
                <w:left w:val="none" w:sz="0" w:space="0" w:color="auto"/>
                <w:bottom w:val="none" w:sz="0" w:space="0" w:color="auto"/>
                <w:right w:val="none" w:sz="0" w:space="0" w:color="auto"/>
              </w:divBdr>
            </w:div>
            <w:div w:id="1961187397">
              <w:marLeft w:val="0"/>
              <w:marRight w:val="0"/>
              <w:marTop w:val="0"/>
              <w:marBottom w:val="0"/>
              <w:divBdr>
                <w:top w:val="none" w:sz="0" w:space="0" w:color="auto"/>
                <w:left w:val="none" w:sz="0" w:space="0" w:color="auto"/>
                <w:bottom w:val="none" w:sz="0" w:space="0" w:color="auto"/>
                <w:right w:val="none" w:sz="0" w:space="0" w:color="auto"/>
              </w:divBdr>
            </w:div>
            <w:div w:id="1970092165">
              <w:marLeft w:val="0"/>
              <w:marRight w:val="0"/>
              <w:marTop w:val="0"/>
              <w:marBottom w:val="0"/>
              <w:divBdr>
                <w:top w:val="none" w:sz="0" w:space="0" w:color="auto"/>
                <w:left w:val="none" w:sz="0" w:space="0" w:color="auto"/>
                <w:bottom w:val="none" w:sz="0" w:space="0" w:color="auto"/>
                <w:right w:val="none" w:sz="0" w:space="0" w:color="auto"/>
              </w:divBdr>
            </w:div>
            <w:div w:id="1970624169">
              <w:marLeft w:val="0"/>
              <w:marRight w:val="0"/>
              <w:marTop w:val="0"/>
              <w:marBottom w:val="0"/>
              <w:divBdr>
                <w:top w:val="none" w:sz="0" w:space="0" w:color="auto"/>
                <w:left w:val="none" w:sz="0" w:space="0" w:color="auto"/>
                <w:bottom w:val="none" w:sz="0" w:space="0" w:color="auto"/>
                <w:right w:val="none" w:sz="0" w:space="0" w:color="auto"/>
              </w:divBdr>
            </w:div>
            <w:div w:id="1989288379">
              <w:marLeft w:val="0"/>
              <w:marRight w:val="0"/>
              <w:marTop w:val="0"/>
              <w:marBottom w:val="0"/>
              <w:divBdr>
                <w:top w:val="none" w:sz="0" w:space="0" w:color="auto"/>
                <w:left w:val="none" w:sz="0" w:space="0" w:color="auto"/>
                <w:bottom w:val="none" w:sz="0" w:space="0" w:color="auto"/>
                <w:right w:val="none" w:sz="0" w:space="0" w:color="auto"/>
              </w:divBdr>
            </w:div>
            <w:div w:id="1989943314">
              <w:marLeft w:val="0"/>
              <w:marRight w:val="0"/>
              <w:marTop w:val="0"/>
              <w:marBottom w:val="0"/>
              <w:divBdr>
                <w:top w:val="none" w:sz="0" w:space="0" w:color="auto"/>
                <w:left w:val="none" w:sz="0" w:space="0" w:color="auto"/>
                <w:bottom w:val="none" w:sz="0" w:space="0" w:color="auto"/>
                <w:right w:val="none" w:sz="0" w:space="0" w:color="auto"/>
              </w:divBdr>
            </w:div>
            <w:div w:id="1996181223">
              <w:marLeft w:val="0"/>
              <w:marRight w:val="0"/>
              <w:marTop w:val="0"/>
              <w:marBottom w:val="0"/>
              <w:divBdr>
                <w:top w:val="none" w:sz="0" w:space="0" w:color="auto"/>
                <w:left w:val="none" w:sz="0" w:space="0" w:color="auto"/>
                <w:bottom w:val="none" w:sz="0" w:space="0" w:color="auto"/>
                <w:right w:val="none" w:sz="0" w:space="0" w:color="auto"/>
              </w:divBdr>
            </w:div>
            <w:div w:id="1997104116">
              <w:marLeft w:val="0"/>
              <w:marRight w:val="0"/>
              <w:marTop w:val="0"/>
              <w:marBottom w:val="0"/>
              <w:divBdr>
                <w:top w:val="none" w:sz="0" w:space="0" w:color="auto"/>
                <w:left w:val="none" w:sz="0" w:space="0" w:color="auto"/>
                <w:bottom w:val="none" w:sz="0" w:space="0" w:color="auto"/>
                <w:right w:val="none" w:sz="0" w:space="0" w:color="auto"/>
              </w:divBdr>
            </w:div>
            <w:div w:id="1999844585">
              <w:marLeft w:val="0"/>
              <w:marRight w:val="0"/>
              <w:marTop w:val="0"/>
              <w:marBottom w:val="0"/>
              <w:divBdr>
                <w:top w:val="none" w:sz="0" w:space="0" w:color="auto"/>
                <w:left w:val="none" w:sz="0" w:space="0" w:color="auto"/>
                <w:bottom w:val="none" w:sz="0" w:space="0" w:color="auto"/>
                <w:right w:val="none" w:sz="0" w:space="0" w:color="auto"/>
              </w:divBdr>
            </w:div>
            <w:div w:id="2007978099">
              <w:marLeft w:val="0"/>
              <w:marRight w:val="0"/>
              <w:marTop w:val="0"/>
              <w:marBottom w:val="0"/>
              <w:divBdr>
                <w:top w:val="none" w:sz="0" w:space="0" w:color="auto"/>
                <w:left w:val="none" w:sz="0" w:space="0" w:color="auto"/>
                <w:bottom w:val="none" w:sz="0" w:space="0" w:color="auto"/>
                <w:right w:val="none" w:sz="0" w:space="0" w:color="auto"/>
              </w:divBdr>
            </w:div>
            <w:div w:id="2011056543">
              <w:marLeft w:val="0"/>
              <w:marRight w:val="0"/>
              <w:marTop w:val="0"/>
              <w:marBottom w:val="0"/>
              <w:divBdr>
                <w:top w:val="none" w:sz="0" w:space="0" w:color="auto"/>
                <w:left w:val="none" w:sz="0" w:space="0" w:color="auto"/>
                <w:bottom w:val="none" w:sz="0" w:space="0" w:color="auto"/>
                <w:right w:val="none" w:sz="0" w:space="0" w:color="auto"/>
              </w:divBdr>
            </w:div>
            <w:div w:id="2022464991">
              <w:marLeft w:val="0"/>
              <w:marRight w:val="0"/>
              <w:marTop w:val="0"/>
              <w:marBottom w:val="0"/>
              <w:divBdr>
                <w:top w:val="none" w:sz="0" w:space="0" w:color="auto"/>
                <w:left w:val="none" w:sz="0" w:space="0" w:color="auto"/>
                <w:bottom w:val="none" w:sz="0" w:space="0" w:color="auto"/>
                <w:right w:val="none" w:sz="0" w:space="0" w:color="auto"/>
              </w:divBdr>
            </w:div>
            <w:div w:id="2026906428">
              <w:marLeft w:val="0"/>
              <w:marRight w:val="0"/>
              <w:marTop w:val="0"/>
              <w:marBottom w:val="0"/>
              <w:divBdr>
                <w:top w:val="none" w:sz="0" w:space="0" w:color="auto"/>
                <w:left w:val="none" w:sz="0" w:space="0" w:color="auto"/>
                <w:bottom w:val="none" w:sz="0" w:space="0" w:color="auto"/>
                <w:right w:val="none" w:sz="0" w:space="0" w:color="auto"/>
              </w:divBdr>
            </w:div>
            <w:div w:id="2032801734">
              <w:marLeft w:val="0"/>
              <w:marRight w:val="0"/>
              <w:marTop w:val="0"/>
              <w:marBottom w:val="0"/>
              <w:divBdr>
                <w:top w:val="none" w:sz="0" w:space="0" w:color="auto"/>
                <w:left w:val="none" w:sz="0" w:space="0" w:color="auto"/>
                <w:bottom w:val="none" w:sz="0" w:space="0" w:color="auto"/>
                <w:right w:val="none" w:sz="0" w:space="0" w:color="auto"/>
              </w:divBdr>
            </w:div>
            <w:div w:id="2042628151">
              <w:marLeft w:val="0"/>
              <w:marRight w:val="0"/>
              <w:marTop w:val="0"/>
              <w:marBottom w:val="0"/>
              <w:divBdr>
                <w:top w:val="none" w:sz="0" w:space="0" w:color="auto"/>
                <w:left w:val="none" w:sz="0" w:space="0" w:color="auto"/>
                <w:bottom w:val="none" w:sz="0" w:space="0" w:color="auto"/>
                <w:right w:val="none" w:sz="0" w:space="0" w:color="auto"/>
              </w:divBdr>
            </w:div>
            <w:div w:id="2071684301">
              <w:marLeft w:val="0"/>
              <w:marRight w:val="0"/>
              <w:marTop w:val="0"/>
              <w:marBottom w:val="0"/>
              <w:divBdr>
                <w:top w:val="none" w:sz="0" w:space="0" w:color="auto"/>
                <w:left w:val="none" w:sz="0" w:space="0" w:color="auto"/>
                <w:bottom w:val="none" w:sz="0" w:space="0" w:color="auto"/>
                <w:right w:val="none" w:sz="0" w:space="0" w:color="auto"/>
              </w:divBdr>
            </w:div>
            <w:div w:id="2082288889">
              <w:marLeft w:val="0"/>
              <w:marRight w:val="0"/>
              <w:marTop w:val="0"/>
              <w:marBottom w:val="0"/>
              <w:divBdr>
                <w:top w:val="none" w:sz="0" w:space="0" w:color="auto"/>
                <w:left w:val="none" w:sz="0" w:space="0" w:color="auto"/>
                <w:bottom w:val="none" w:sz="0" w:space="0" w:color="auto"/>
                <w:right w:val="none" w:sz="0" w:space="0" w:color="auto"/>
              </w:divBdr>
            </w:div>
            <w:div w:id="2082829362">
              <w:marLeft w:val="0"/>
              <w:marRight w:val="0"/>
              <w:marTop w:val="0"/>
              <w:marBottom w:val="0"/>
              <w:divBdr>
                <w:top w:val="none" w:sz="0" w:space="0" w:color="auto"/>
                <w:left w:val="none" w:sz="0" w:space="0" w:color="auto"/>
                <w:bottom w:val="none" w:sz="0" w:space="0" w:color="auto"/>
                <w:right w:val="none" w:sz="0" w:space="0" w:color="auto"/>
              </w:divBdr>
            </w:div>
            <w:div w:id="2087650869">
              <w:marLeft w:val="0"/>
              <w:marRight w:val="0"/>
              <w:marTop w:val="0"/>
              <w:marBottom w:val="0"/>
              <w:divBdr>
                <w:top w:val="none" w:sz="0" w:space="0" w:color="auto"/>
                <w:left w:val="none" w:sz="0" w:space="0" w:color="auto"/>
                <w:bottom w:val="none" w:sz="0" w:space="0" w:color="auto"/>
                <w:right w:val="none" w:sz="0" w:space="0" w:color="auto"/>
              </w:divBdr>
            </w:div>
            <w:div w:id="2091735830">
              <w:marLeft w:val="0"/>
              <w:marRight w:val="0"/>
              <w:marTop w:val="0"/>
              <w:marBottom w:val="0"/>
              <w:divBdr>
                <w:top w:val="none" w:sz="0" w:space="0" w:color="auto"/>
                <w:left w:val="none" w:sz="0" w:space="0" w:color="auto"/>
                <w:bottom w:val="none" w:sz="0" w:space="0" w:color="auto"/>
                <w:right w:val="none" w:sz="0" w:space="0" w:color="auto"/>
              </w:divBdr>
            </w:div>
            <w:div w:id="2096591552">
              <w:marLeft w:val="0"/>
              <w:marRight w:val="0"/>
              <w:marTop w:val="0"/>
              <w:marBottom w:val="0"/>
              <w:divBdr>
                <w:top w:val="none" w:sz="0" w:space="0" w:color="auto"/>
                <w:left w:val="none" w:sz="0" w:space="0" w:color="auto"/>
                <w:bottom w:val="none" w:sz="0" w:space="0" w:color="auto"/>
                <w:right w:val="none" w:sz="0" w:space="0" w:color="auto"/>
              </w:divBdr>
            </w:div>
            <w:div w:id="2108845567">
              <w:marLeft w:val="0"/>
              <w:marRight w:val="0"/>
              <w:marTop w:val="0"/>
              <w:marBottom w:val="0"/>
              <w:divBdr>
                <w:top w:val="none" w:sz="0" w:space="0" w:color="auto"/>
                <w:left w:val="none" w:sz="0" w:space="0" w:color="auto"/>
                <w:bottom w:val="none" w:sz="0" w:space="0" w:color="auto"/>
                <w:right w:val="none" w:sz="0" w:space="0" w:color="auto"/>
              </w:divBdr>
            </w:div>
            <w:div w:id="2111926766">
              <w:marLeft w:val="0"/>
              <w:marRight w:val="0"/>
              <w:marTop w:val="0"/>
              <w:marBottom w:val="0"/>
              <w:divBdr>
                <w:top w:val="none" w:sz="0" w:space="0" w:color="auto"/>
                <w:left w:val="none" w:sz="0" w:space="0" w:color="auto"/>
                <w:bottom w:val="none" w:sz="0" w:space="0" w:color="auto"/>
                <w:right w:val="none" w:sz="0" w:space="0" w:color="auto"/>
              </w:divBdr>
            </w:div>
            <w:div w:id="2112818016">
              <w:marLeft w:val="0"/>
              <w:marRight w:val="0"/>
              <w:marTop w:val="0"/>
              <w:marBottom w:val="0"/>
              <w:divBdr>
                <w:top w:val="none" w:sz="0" w:space="0" w:color="auto"/>
                <w:left w:val="none" w:sz="0" w:space="0" w:color="auto"/>
                <w:bottom w:val="none" w:sz="0" w:space="0" w:color="auto"/>
                <w:right w:val="none" w:sz="0" w:space="0" w:color="auto"/>
              </w:divBdr>
            </w:div>
            <w:div w:id="2113427313">
              <w:marLeft w:val="0"/>
              <w:marRight w:val="0"/>
              <w:marTop w:val="0"/>
              <w:marBottom w:val="0"/>
              <w:divBdr>
                <w:top w:val="none" w:sz="0" w:space="0" w:color="auto"/>
                <w:left w:val="none" w:sz="0" w:space="0" w:color="auto"/>
                <w:bottom w:val="none" w:sz="0" w:space="0" w:color="auto"/>
                <w:right w:val="none" w:sz="0" w:space="0" w:color="auto"/>
              </w:divBdr>
            </w:div>
            <w:div w:id="2127774450">
              <w:marLeft w:val="0"/>
              <w:marRight w:val="0"/>
              <w:marTop w:val="0"/>
              <w:marBottom w:val="0"/>
              <w:divBdr>
                <w:top w:val="none" w:sz="0" w:space="0" w:color="auto"/>
                <w:left w:val="none" w:sz="0" w:space="0" w:color="auto"/>
                <w:bottom w:val="none" w:sz="0" w:space="0" w:color="auto"/>
                <w:right w:val="none" w:sz="0" w:space="0" w:color="auto"/>
              </w:divBdr>
            </w:div>
            <w:div w:id="2130313413">
              <w:marLeft w:val="0"/>
              <w:marRight w:val="0"/>
              <w:marTop w:val="0"/>
              <w:marBottom w:val="0"/>
              <w:divBdr>
                <w:top w:val="none" w:sz="0" w:space="0" w:color="auto"/>
                <w:left w:val="none" w:sz="0" w:space="0" w:color="auto"/>
                <w:bottom w:val="none" w:sz="0" w:space="0" w:color="auto"/>
                <w:right w:val="none" w:sz="0" w:space="0" w:color="auto"/>
              </w:divBdr>
            </w:div>
            <w:div w:id="2130345572">
              <w:marLeft w:val="0"/>
              <w:marRight w:val="0"/>
              <w:marTop w:val="0"/>
              <w:marBottom w:val="0"/>
              <w:divBdr>
                <w:top w:val="none" w:sz="0" w:space="0" w:color="auto"/>
                <w:left w:val="none" w:sz="0" w:space="0" w:color="auto"/>
                <w:bottom w:val="none" w:sz="0" w:space="0" w:color="auto"/>
                <w:right w:val="none" w:sz="0" w:space="0" w:color="auto"/>
              </w:divBdr>
            </w:div>
            <w:div w:id="2136094492">
              <w:marLeft w:val="0"/>
              <w:marRight w:val="0"/>
              <w:marTop w:val="0"/>
              <w:marBottom w:val="0"/>
              <w:divBdr>
                <w:top w:val="none" w:sz="0" w:space="0" w:color="auto"/>
                <w:left w:val="none" w:sz="0" w:space="0" w:color="auto"/>
                <w:bottom w:val="none" w:sz="0" w:space="0" w:color="auto"/>
                <w:right w:val="none" w:sz="0" w:space="0" w:color="auto"/>
              </w:divBdr>
            </w:div>
            <w:div w:id="21406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4760">
      <w:bodyDiv w:val="1"/>
      <w:marLeft w:val="0"/>
      <w:marRight w:val="0"/>
      <w:marTop w:val="0"/>
      <w:marBottom w:val="0"/>
      <w:divBdr>
        <w:top w:val="none" w:sz="0" w:space="0" w:color="auto"/>
        <w:left w:val="none" w:sz="0" w:space="0" w:color="auto"/>
        <w:bottom w:val="none" w:sz="0" w:space="0" w:color="auto"/>
        <w:right w:val="none" w:sz="0" w:space="0" w:color="auto"/>
      </w:divBdr>
      <w:divsChild>
        <w:div w:id="1929921836">
          <w:marLeft w:val="0"/>
          <w:marRight w:val="0"/>
          <w:marTop w:val="0"/>
          <w:marBottom w:val="0"/>
          <w:divBdr>
            <w:top w:val="none" w:sz="0" w:space="0" w:color="auto"/>
            <w:left w:val="none" w:sz="0" w:space="0" w:color="auto"/>
            <w:bottom w:val="none" w:sz="0" w:space="0" w:color="auto"/>
            <w:right w:val="none" w:sz="0" w:space="0" w:color="auto"/>
          </w:divBdr>
          <w:divsChild>
            <w:div w:id="9374380">
              <w:marLeft w:val="0"/>
              <w:marRight w:val="0"/>
              <w:marTop w:val="0"/>
              <w:marBottom w:val="0"/>
              <w:divBdr>
                <w:top w:val="none" w:sz="0" w:space="0" w:color="auto"/>
                <w:left w:val="none" w:sz="0" w:space="0" w:color="auto"/>
                <w:bottom w:val="none" w:sz="0" w:space="0" w:color="auto"/>
                <w:right w:val="none" w:sz="0" w:space="0" w:color="auto"/>
              </w:divBdr>
            </w:div>
            <w:div w:id="10110520">
              <w:marLeft w:val="0"/>
              <w:marRight w:val="0"/>
              <w:marTop w:val="0"/>
              <w:marBottom w:val="0"/>
              <w:divBdr>
                <w:top w:val="none" w:sz="0" w:space="0" w:color="auto"/>
                <w:left w:val="none" w:sz="0" w:space="0" w:color="auto"/>
                <w:bottom w:val="none" w:sz="0" w:space="0" w:color="auto"/>
                <w:right w:val="none" w:sz="0" w:space="0" w:color="auto"/>
              </w:divBdr>
            </w:div>
            <w:div w:id="33698074">
              <w:marLeft w:val="0"/>
              <w:marRight w:val="0"/>
              <w:marTop w:val="0"/>
              <w:marBottom w:val="0"/>
              <w:divBdr>
                <w:top w:val="none" w:sz="0" w:space="0" w:color="auto"/>
                <w:left w:val="none" w:sz="0" w:space="0" w:color="auto"/>
                <w:bottom w:val="none" w:sz="0" w:space="0" w:color="auto"/>
                <w:right w:val="none" w:sz="0" w:space="0" w:color="auto"/>
              </w:divBdr>
            </w:div>
            <w:div w:id="45422600">
              <w:marLeft w:val="0"/>
              <w:marRight w:val="0"/>
              <w:marTop w:val="0"/>
              <w:marBottom w:val="0"/>
              <w:divBdr>
                <w:top w:val="none" w:sz="0" w:space="0" w:color="auto"/>
                <w:left w:val="none" w:sz="0" w:space="0" w:color="auto"/>
                <w:bottom w:val="none" w:sz="0" w:space="0" w:color="auto"/>
                <w:right w:val="none" w:sz="0" w:space="0" w:color="auto"/>
              </w:divBdr>
            </w:div>
            <w:div w:id="70976388">
              <w:marLeft w:val="0"/>
              <w:marRight w:val="0"/>
              <w:marTop w:val="0"/>
              <w:marBottom w:val="0"/>
              <w:divBdr>
                <w:top w:val="none" w:sz="0" w:space="0" w:color="auto"/>
                <w:left w:val="none" w:sz="0" w:space="0" w:color="auto"/>
                <w:bottom w:val="none" w:sz="0" w:space="0" w:color="auto"/>
                <w:right w:val="none" w:sz="0" w:space="0" w:color="auto"/>
              </w:divBdr>
            </w:div>
            <w:div w:id="76026611">
              <w:marLeft w:val="0"/>
              <w:marRight w:val="0"/>
              <w:marTop w:val="0"/>
              <w:marBottom w:val="0"/>
              <w:divBdr>
                <w:top w:val="none" w:sz="0" w:space="0" w:color="auto"/>
                <w:left w:val="none" w:sz="0" w:space="0" w:color="auto"/>
                <w:bottom w:val="none" w:sz="0" w:space="0" w:color="auto"/>
                <w:right w:val="none" w:sz="0" w:space="0" w:color="auto"/>
              </w:divBdr>
            </w:div>
            <w:div w:id="78134827">
              <w:marLeft w:val="0"/>
              <w:marRight w:val="0"/>
              <w:marTop w:val="0"/>
              <w:marBottom w:val="0"/>
              <w:divBdr>
                <w:top w:val="none" w:sz="0" w:space="0" w:color="auto"/>
                <w:left w:val="none" w:sz="0" w:space="0" w:color="auto"/>
                <w:bottom w:val="none" w:sz="0" w:space="0" w:color="auto"/>
                <w:right w:val="none" w:sz="0" w:space="0" w:color="auto"/>
              </w:divBdr>
            </w:div>
            <w:div w:id="92213557">
              <w:marLeft w:val="0"/>
              <w:marRight w:val="0"/>
              <w:marTop w:val="0"/>
              <w:marBottom w:val="0"/>
              <w:divBdr>
                <w:top w:val="none" w:sz="0" w:space="0" w:color="auto"/>
                <w:left w:val="none" w:sz="0" w:space="0" w:color="auto"/>
                <w:bottom w:val="none" w:sz="0" w:space="0" w:color="auto"/>
                <w:right w:val="none" w:sz="0" w:space="0" w:color="auto"/>
              </w:divBdr>
            </w:div>
            <w:div w:id="100297889">
              <w:marLeft w:val="0"/>
              <w:marRight w:val="0"/>
              <w:marTop w:val="0"/>
              <w:marBottom w:val="0"/>
              <w:divBdr>
                <w:top w:val="none" w:sz="0" w:space="0" w:color="auto"/>
                <w:left w:val="none" w:sz="0" w:space="0" w:color="auto"/>
                <w:bottom w:val="none" w:sz="0" w:space="0" w:color="auto"/>
                <w:right w:val="none" w:sz="0" w:space="0" w:color="auto"/>
              </w:divBdr>
            </w:div>
            <w:div w:id="112018778">
              <w:marLeft w:val="0"/>
              <w:marRight w:val="0"/>
              <w:marTop w:val="0"/>
              <w:marBottom w:val="0"/>
              <w:divBdr>
                <w:top w:val="none" w:sz="0" w:space="0" w:color="auto"/>
                <w:left w:val="none" w:sz="0" w:space="0" w:color="auto"/>
                <w:bottom w:val="none" w:sz="0" w:space="0" w:color="auto"/>
                <w:right w:val="none" w:sz="0" w:space="0" w:color="auto"/>
              </w:divBdr>
            </w:div>
            <w:div w:id="114832839">
              <w:marLeft w:val="0"/>
              <w:marRight w:val="0"/>
              <w:marTop w:val="0"/>
              <w:marBottom w:val="0"/>
              <w:divBdr>
                <w:top w:val="none" w:sz="0" w:space="0" w:color="auto"/>
                <w:left w:val="none" w:sz="0" w:space="0" w:color="auto"/>
                <w:bottom w:val="none" w:sz="0" w:space="0" w:color="auto"/>
                <w:right w:val="none" w:sz="0" w:space="0" w:color="auto"/>
              </w:divBdr>
            </w:div>
            <w:div w:id="126435021">
              <w:marLeft w:val="0"/>
              <w:marRight w:val="0"/>
              <w:marTop w:val="0"/>
              <w:marBottom w:val="0"/>
              <w:divBdr>
                <w:top w:val="none" w:sz="0" w:space="0" w:color="auto"/>
                <w:left w:val="none" w:sz="0" w:space="0" w:color="auto"/>
                <w:bottom w:val="none" w:sz="0" w:space="0" w:color="auto"/>
                <w:right w:val="none" w:sz="0" w:space="0" w:color="auto"/>
              </w:divBdr>
            </w:div>
            <w:div w:id="149754035">
              <w:marLeft w:val="0"/>
              <w:marRight w:val="0"/>
              <w:marTop w:val="0"/>
              <w:marBottom w:val="0"/>
              <w:divBdr>
                <w:top w:val="none" w:sz="0" w:space="0" w:color="auto"/>
                <w:left w:val="none" w:sz="0" w:space="0" w:color="auto"/>
                <w:bottom w:val="none" w:sz="0" w:space="0" w:color="auto"/>
                <w:right w:val="none" w:sz="0" w:space="0" w:color="auto"/>
              </w:divBdr>
            </w:div>
            <w:div w:id="172578163">
              <w:marLeft w:val="0"/>
              <w:marRight w:val="0"/>
              <w:marTop w:val="0"/>
              <w:marBottom w:val="0"/>
              <w:divBdr>
                <w:top w:val="none" w:sz="0" w:space="0" w:color="auto"/>
                <w:left w:val="none" w:sz="0" w:space="0" w:color="auto"/>
                <w:bottom w:val="none" w:sz="0" w:space="0" w:color="auto"/>
                <w:right w:val="none" w:sz="0" w:space="0" w:color="auto"/>
              </w:divBdr>
            </w:div>
            <w:div w:id="176236707">
              <w:marLeft w:val="0"/>
              <w:marRight w:val="0"/>
              <w:marTop w:val="0"/>
              <w:marBottom w:val="0"/>
              <w:divBdr>
                <w:top w:val="none" w:sz="0" w:space="0" w:color="auto"/>
                <w:left w:val="none" w:sz="0" w:space="0" w:color="auto"/>
                <w:bottom w:val="none" w:sz="0" w:space="0" w:color="auto"/>
                <w:right w:val="none" w:sz="0" w:space="0" w:color="auto"/>
              </w:divBdr>
            </w:div>
            <w:div w:id="178861309">
              <w:marLeft w:val="0"/>
              <w:marRight w:val="0"/>
              <w:marTop w:val="0"/>
              <w:marBottom w:val="0"/>
              <w:divBdr>
                <w:top w:val="none" w:sz="0" w:space="0" w:color="auto"/>
                <w:left w:val="none" w:sz="0" w:space="0" w:color="auto"/>
                <w:bottom w:val="none" w:sz="0" w:space="0" w:color="auto"/>
                <w:right w:val="none" w:sz="0" w:space="0" w:color="auto"/>
              </w:divBdr>
            </w:div>
            <w:div w:id="204752456">
              <w:marLeft w:val="0"/>
              <w:marRight w:val="0"/>
              <w:marTop w:val="0"/>
              <w:marBottom w:val="0"/>
              <w:divBdr>
                <w:top w:val="none" w:sz="0" w:space="0" w:color="auto"/>
                <w:left w:val="none" w:sz="0" w:space="0" w:color="auto"/>
                <w:bottom w:val="none" w:sz="0" w:space="0" w:color="auto"/>
                <w:right w:val="none" w:sz="0" w:space="0" w:color="auto"/>
              </w:divBdr>
            </w:div>
            <w:div w:id="353926631">
              <w:marLeft w:val="0"/>
              <w:marRight w:val="0"/>
              <w:marTop w:val="0"/>
              <w:marBottom w:val="0"/>
              <w:divBdr>
                <w:top w:val="none" w:sz="0" w:space="0" w:color="auto"/>
                <w:left w:val="none" w:sz="0" w:space="0" w:color="auto"/>
                <w:bottom w:val="none" w:sz="0" w:space="0" w:color="auto"/>
                <w:right w:val="none" w:sz="0" w:space="0" w:color="auto"/>
              </w:divBdr>
            </w:div>
            <w:div w:id="398866945">
              <w:marLeft w:val="0"/>
              <w:marRight w:val="0"/>
              <w:marTop w:val="0"/>
              <w:marBottom w:val="0"/>
              <w:divBdr>
                <w:top w:val="none" w:sz="0" w:space="0" w:color="auto"/>
                <w:left w:val="none" w:sz="0" w:space="0" w:color="auto"/>
                <w:bottom w:val="none" w:sz="0" w:space="0" w:color="auto"/>
                <w:right w:val="none" w:sz="0" w:space="0" w:color="auto"/>
              </w:divBdr>
            </w:div>
            <w:div w:id="403375382">
              <w:marLeft w:val="0"/>
              <w:marRight w:val="0"/>
              <w:marTop w:val="0"/>
              <w:marBottom w:val="0"/>
              <w:divBdr>
                <w:top w:val="none" w:sz="0" w:space="0" w:color="auto"/>
                <w:left w:val="none" w:sz="0" w:space="0" w:color="auto"/>
                <w:bottom w:val="none" w:sz="0" w:space="0" w:color="auto"/>
                <w:right w:val="none" w:sz="0" w:space="0" w:color="auto"/>
              </w:divBdr>
            </w:div>
            <w:div w:id="409080820">
              <w:marLeft w:val="0"/>
              <w:marRight w:val="0"/>
              <w:marTop w:val="0"/>
              <w:marBottom w:val="0"/>
              <w:divBdr>
                <w:top w:val="none" w:sz="0" w:space="0" w:color="auto"/>
                <w:left w:val="none" w:sz="0" w:space="0" w:color="auto"/>
                <w:bottom w:val="none" w:sz="0" w:space="0" w:color="auto"/>
                <w:right w:val="none" w:sz="0" w:space="0" w:color="auto"/>
              </w:divBdr>
            </w:div>
            <w:div w:id="419713622">
              <w:marLeft w:val="0"/>
              <w:marRight w:val="0"/>
              <w:marTop w:val="0"/>
              <w:marBottom w:val="0"/>
              <w:divBdr>
                <w:top w:val="none" w:sz="0" w:space="0" w:color="auto"/>
                <w:left w:val="none" w:sz="0" w:space="0" w:color="auto"/>
                <w:bottom w:val="none" w:sz="0" w:space="0" w:color="auto"/>
                <w:right w:val="none" w:sz="0" w:space="0" w:color="auto"/>
              </w:divBdr>
            </w:div>
            <w:div w:id="437143650">
              <w:marLeft w:val="0"/>
              <w:marRight w:val="0"/>
              <w:marTop w:val="0"/>
              <w:marBottom w:val="0"/>
              <w:divBdr>
                <w:top w:val="none" w:sz="0" w:space="0" w:color="auto"/>
                <w:left w:val="none" w:sz="0" w:space="0" w:color="auto"/>
                <w:bottom w:val="none" w:sz="0" w:space="0" w:color="auto"/>
                <w:right w:val="none" w:sz="0" w:space="0" w:color="auto"/>
              </w:divBdr>
            </w:div>
            <w:div w:id="441191089">
              <w:marLeft w:val="0"/>
              <w:marRight w:val="0"/>
              <w:marTop w:val="0"/>
              <w:marBottom w:val="0"/>
              <w:divBdr>
                <w:top w:val="none" w:sz="0" w:space="0" w:color="auto"/>
                <w:left w:val="none" w:sz="0" w:space="0" w:color="auto"/>
                <w:bottom w:val="none" w:sz="0" w:space="0" w:color="auto"/>
                <w:right w:val="none" w:sz="0" w:space="0" w:color="auto"/>
              </w:divBdr>
            </w:div>
            <w:div w:id="449936703">
              <w:marLeft w:val="0"/>
              <w:marRight w:val="0"/>
              <w:marTop w:val="0"/>
              <w:marBottom w:val="0"/>
              <w:divBdr>
                <w:top w:val="none" w:sz="0" w:space="0" w:color="auto"/>
                <w:left w:val="none" w:sz="0" w:space="0" w:color="auto"/>
                <w:bottom w:val="none" w:sz="0" w:space="0" w:color="auto"/>
                <w:right w:val="none" w:sz="0" w:space="0" w:color="auto"/>
              </w:divBdr>
            </w:div>
            <w:div w:id="460659208">
              <w:marLeft w:val="0"/>
              <w:marRight w:val="0"/>
              <w:marTop w:val="0"/>
              <w:marBottom w:val="0"/>
              <w:divBdr>
                <w:top w:val="none" w:sz="0" w:space="0" w:color="auto"/>
                <w:left w:val="none" w:sz="0" w:space="0" w:color="auto"/>
                <w:bottom w:val="none" w:sz="0" w:space="0" w:color="auto"/>
                <w:right w:val="none" w:sz="0" w:space="0" w:color="auto"/>
              </w:divBdr>
            </w:div>
            <w:div w:id="471949787">
              <w:marLeft w:val="0"/>
              <w:marRight w:val="0"/>
              <w:marTop w:val="0"/>
              <w:marBottom w:val="0"/>
              <w:divBdr>
                <w:top w:val="none" w:sz="0" w:space="0" w:color="auto"/>
                <w:left w:val="none" w:sz="0" w:space="0" w:color="auto"/>
                <w:bottom w:val="none" w:sz="0" w:space="0" w:color="auto"/>
                <w:right w:val="none" w:sz="0" w:space="0" w:color="auto"/>
              </w:divBdr>
            </w:div>
            <w:div w:id="481388187">
              <w:marLeft w:val="0"/>
              <w:marRight w:val="0"/>
              <w:marTop w:val="0"/>
              <w:marBottom w:val="0"/>
              <w:divBdr>
                <w:top w:val="none" w:sz="0" w:space="0" w:color="auto"/>
                <w:left w:val="none" w:sz="0" w:space="0" w:color="auto"/>
                <w:bottom w:val="none" w:sz="0" w:space="0" w:color="auto"/>
                <w:right w:val="none" w:sz="0" w:space="0" w:color="auto"/>
              </w:divBdr>
            </w:div>
            <w:div w:id="496921849">
              <w:marLeft w:val="0"/>
              <w:marRight w:val="0"/>
              <w:marTop w:val="0"/>
              <w:marBottom w:val="0"/>
              <w:divBdr>
                <w:top w:val="none" w:sz="0" w:space="0" w:color="auto"/>
                <w:left w:val="none" w:sz="0" w:space="0" w:color="auto"/>
                <w:bottom w:val="none" w:sz="0" w:space="0" w:color="auto"/>
                <w:right w:val="none" w:sz="0" w:space="0" w:color="auto"/>
              </w:divBdr>
            </w:div>
            <w:div w:id="578096903">
              <w:marLeft w:val="0"/>
              <w:marRight w:val="0"/>
              <w:marTop w:val="0"/>
              <w:marBottom w:val="0"/>
              <w:divBdr>
                <w:top w:val="none" w:sz="0" w:space="0" w:color="auto"/>
                <w:left w:val="none" w:sz="0" w:space="0" w:color="auto"/>
                <w:bottom w:val="none" w:sz="0" w:space="0" w:color="auto"/>
                <w:right w:val="none" w:sz="0" w:space="0" w:color="auto"/>
              </w:divBdr>
            </w:div>
            <w:div w:id="592052893">
              <w:marLeft w:val="0"/>
              <w:marRight w:val="0"/>
              <w:marTop w:val="0"/>
              <w:marBottom w:val="0"/>
              <w:divBdr>
                <w:top w:val="none" w:sz="0" w:space="0" w:color="auto"/>
                <w:left w:val="none" w:sz="0" w:space="0" w:color="auto"/>
                <w:bottom w:val="none" w:sz="0" w:space="0" w:color="auto"/>
                <w:right w:val="none" w:sz="0" w:space="0" w:color="auto"/>
              </w:divBdr>
            </w:div>
            <w:div w:id="610868156">
              <w:marLeft w:val="0"/>
              <w:marRight w:val="0"/>
              <w:marTop w:val="0"/>
              <w:marBottom w:val="0"/>
              <w:divBdr>
                <w:top w:val="none" w:sz="0" w:space="0" w:color="auto"/>
                <w:left w:val="none" w:sz="0" w:space="0" w:color="auto"/>
                <w:bottom w:val="none" w:sz="0" w:space="0" w:color="auto"/>
                <w:right w:val="none" w:sz="0" w:space="0" w:color="auto"/>
              </w:divBdr>
            </w:div>
            <w:div w:id="651644512">
              <w:marLeft w:val="0"/>
              <w:marRight w:val="0"/>
              <w:marTop w:val="0"/>
              <w:marBottom w:val="0"/>
              <w:divBdr>
                <w:top w:val="none" w:sz="0" w:space="0" w:color="auto"/>
                <w:left w:val="none" w:sz="0" w:space="0" w:color="auto"/>
                <w:bottom w:val="none" w:sz="0" w:space="0" w:color="auto"/>
                <w:right w:val="none" w:sz="0" w:space="0" w:color="auto"/>
              </w:divBdr>
            </w:div>
            <w:div w:id="668676035">
              <w:marLeft w:val="0"/>
              <w:marRight w:val="0"/>
              <w:marTop w:val="0"/>
              <w:marBottom w:val="0"/>
              <w:divBdr>
                <w:top w:val="none" w:sz="0" w:space="0" w:color="auto"/>
                <w:left w:val="none" w:sz="0" w:space="0" w:color="auto"/>
                <w:bottom w:val="none" w:sz="0" w:space="0" w:color="auto"/>
                <w:right w:val="none" w:sz="0" w:space="0" w:color="auto"/>
              </w:divBdr>
            </w:div>
            <w:div w:id="677468068">
              <w:marLeft w:val="0"/>
              <w:marRight w:val="0"/>
              <w:marTop w:val="0"/>
              <w:marBottom w:val="0"/>
              <w:divBdr>
                <w:top w:val="none" w:sz="0" w:space="0" w:color="auto"/>
                <w:left w:val="none" w:sz="0" w:space="0" w:color="auto"/>
                <w:bottom w:val="none" w:sz="0" w:space="0" w:color="auto"/>
                <w:right w:val="none" w:sz="0" w:space="0" w:color="auto"/>
              </w:divBdr>
            </w:div>
            <w:div w:id="691995443">
              <w:marLeft w:val="0"/>
              <w:marRight w:val="0"/>
              <w:marTop w:val="0"/>
              <w:marBottom w:val="0"/>
              <w:divBdr>
                <w:top w:val="none" w:sz="0" w:space="0" w:color="auto"/>
                <w:left w:val="none" w:sz="0" w:space="0" w:color="auto"/>
                <w:bottom w:val="none" w:sz="0" w:space="0" w:color="auto"/>
                <w:right w:val="none" w:sz="0" w:space="0" w:color="auto"/>
              </w:divBdr>
            </w:div>
            <w:div w:id="708796625">
              <w:marLeft w:val="0"/>
              <w:marRight w:val="0"/>
              <w:marTop w:val="0"/>
              <w:marBottom w:val="0"/>
              <w:divBdr>
                <w:top w:val="none" w:sz="0" w:space="0" w:color="auto"/>
                <w:left w:val="none" w:sz="0" w:space="0" w:color="auto"/>
                <w:bottom w:val="none" w:sz="0" w:space="0" w:color="auto"/>
                <w:right w:val="none" w:sz="0" w:space="0" w:color="auto"/>
              </w:divBdr>
            </w:div>
            <w:div w:id="710424655">
              <w:marLeft w:val="0"/>
              <w:marRight w:val="0"/>
              <w:marTop w:val="0"/>
              <w:marBottom w:val="0"/>
              <w:divBdr>
                <w:top w:val="none" w:sz="0" w:space="0" w:color="auto"/>
                <w:left w:val="none" w:sz="0" w:space="0" w:color="auto"/>
                <w:bottom w:val="none" w:sz="0" w:space="0" w:color="auto"/>
                <w:right w:val="none" w:sz="0" w:space="0" w:color="auto"/>
              </w:divBdr>
            </w:div>
            <w:div w:id="752624807">
              <w:marLeft w:val="0"/>
              <w:marRight w:val="0"/>
              <w:marTop w:val="0"/>
              <w:marBottom w:val="0"/>
              <w:divBdr>
                <w:top w:val="none" w:sz="0" w:space="0" w:color="auto"/>
                <w:left w:val="none" w:sz="0" w:space="0" w:color="auto"/>
                <w:bottom w:val="none" w:sz="0" w:space="0" w:color="auto"/>
                <w:right w:val="none" w:sz="0" w:space="0" w:color="auto"/>
              </w:divBdr>
            </w:div>
            <w:div w:id="764962349">
              <w:marLeft w:val="0"/>
              <w:marRight w:val="0"/>
              <w:marTop w:val="0"/>
              <w:marBottom w:val="0"/>
              <w:divBdr>
                <w:top w:val="none" w:sz="0" w:space="0" w:color="auto"/>
                <w:left w:val="none" w:sz="0" w:space="0" w:color="auto"/>
                <w:bottom w:val="none" w:sz="0" w:space="0" w:color="auto"/>
                <w:right w:val="none" w:sz="0" w:space="0" w:color="auto"/>
              </w:divBdr>
            </w:div>
            <w:div w:id="769937427">
              <w:marLeft w:val="0"/>
              <w:marRight w:val="0"/>
              <w:marTop w:val="0"/>
              <w:marBottom w:val="0"/>
              <w:divBdr>
                <w:top w:val="none" w:sz="0" w:space="0" w:color="auto"/>
                <w:left w:val="none" w:sz="0" w:space="0" w:color="auto"/>
                <w:bottom w:val="none" w:sz="0" w:space="0" w:color="auto"/>
                <w:right w:val="none" w:sz="0" w:space="0" w:color="auto"/>
              </w:divBdr>
            </w:div>
            <w:div w:id="789010277">
              <w:marLeft w:val="0"/>
              <w:marRight w:val="0"/>
              <w:marTop w:val="0"/>
              <w:marBottom w:val="0"/>
              <w:divBdr>
                <w:top w:val="none" w:sz="0" w:space="0" w:color="auto"/>
                <w:left w:val="none" w:sz="0" w:space="0" w:color="auto"/>
                <w:bottom w:val="none" w:sz="0" w:space="0" w:color="auto"/>
                <w:right w:val="none" w:sz="0" w:space="0" w:color="auto"/>
              </w:divBdr>
            </w:div>
            <w:div w:id="794328285">
              <w:marLeft w:val="0"/>
              <w:marRight w:val="0"/>
              <w:marTop w:val="0"/>
              <w:marBottom w:val="0"/>
              <w:divBdr>
                <w:top w:val="none" w:sz="0" w:space="0" w:color="auto"/>
                <w:left w:val="none" w:sz="0" w:space="0" w:color="auto"/>
                <w:bottom w:val="none" w:sz="0" w:space="0" w:color="auto"/>
                <w:right w:val="none" w:sz="0" w:space="0" w:color="auto"/>
              </w:divBdr>
            </w:div>
            <w:div w:id="819270300">
              <w:marLeft w:val="0"/>
              <w:marRight w:val="0"/>
              <w:marTop w:val="0"/>
              <w:marBottom w:val="0"/>
              <w:divBdr>
                <w:top w:val="none" w:sz="0" w:space="0" w:color="auto"/>
                <w:left w:val="none" w:sz="0" w:space="0" w:color="auto"/>
                <w:bottom w:val="none" w:sz="0" w:space="0" w:color="auto"/>
                <w:right w:val="none" w:sz="0" w:space="0" w:color="auto"/>
              </w:divBdr>
            </w:div>
            <w:div w:id="850602026">
              <w:marLeft w:val="0"/>
              <w:marRight w:val="0"/>
              <w:marTop w:val="0"/>
              <w:marBottom w:val="0"/>
              <w:divBdr>
                <w:top w:val="none" w:sz="0" w:space="0" w:color="auto"/>
                <w:left w:val="none" w:sz="0" w:space="0" w:color="auto"/>
                <w:bottom w:val="none" w:sz="0" w:space="0" w:color="auto"/>
                <w:right w:val="none" w:sz="0" w:space="0" w:color="auto"/>
              </w:divBdr>
            </w:div>
            <w:div w:id="875310926">
              <w:marLeft w:val="0"/>
              <w:marRight w:val="0"/>
              <w:marTop w:val="0"/>
              <w:marBottom w:val="0"/>
              <w:divBdr>
                <w:top w:val="none" w:sz="0" w:space="0" w:color="auto"/>
                <w:left w:val="none" w:sz="0" w:space="0" w:color="auto"/>
                <w:bottom w:val="none" w:sz="0" w:space="0" w:color="auto"/>
                <w:right w:val="none" w:sz="0" w:space="0" w:color="auto"/>
              </w:divBdr>
            </w:div>
            <w:div w:id="882713380">
              <w:marLeft w:val="0"/>
              <w:marRight w:val="0"/>
              <w:marTop w:val="0"/>
              <w:marBottom w:val="0"/>
              <w:divBdr>
                <w:top w:val="none" w:sz="0" w:space="0" w:color="auto"/>
                <w:left w:val="none" w:sz="0" w:space="0" w:color="auto"/>
                <w:bottom w:val="none" w:sz="0" w:space="0" w:color="auto"/>
                <w:right w:val="none" w:sz="0" w:space="0" w:color="auto"/>
              </w:divBdr>
            </w:div>
            <w:div w:id="896358031">
              <w:marLeft w:val="0"/>
              <w:marRight w:val="0"/>
              <w:marTop w:val="0"/>
              <w:marBottom w:val="0"/>
              <w:divBdr>
                <w:top w:val="none" w:sz="0" w:space="0" w:color="auto"/>
                <w:left w:val="none" w:sz="0" w:space="0" w:color="auto"/>
                <w:bottom w:val="none" w:sz="0" w:space="0" w:color="auto"/>
                <w:right w:val="none" w:sz="0" w:space="0" w:color="auto"/>
              </w:divBdr>
            </w:div>
            <w:div w:id="904608049">
              <w:marLeft w:val="0"/>
              <w:marRight w:val="0"/>
              <w:marTop w:val="0"/>
              <w:marBottom w:val="0"/>
              <w:divBdr>
                <w:top w:val="none" w:sz="0" w:space="0" w:color="auto"/>
                <w:left w:val="none" w:sz="0" w:space="0" w:color="auto"/>
                <w:bottom w:val="none" w:sz="0" w:space="0" w:color="auto"/>
                <w:right w:val="none" w:sz="0" w:space="0" w:color="auto"/>
              </w:divBdr>
            </w:div>
            <w:div w:id="904687482">
              <w:marLeft w:val="0"/>
              <w:marRight w:val="0"/>
              <w:marTop w:val="0"/>
              <w:marBottom w:val="0"/>
              <w:divBdr>
                <w:top w:val="none" w:sz="0" w:space="0" w:color="auto"/>
                <w:left w:val="none" w:sz="0" w:space="0" w:color="auto"/>
                <w:bottom w:val="none" w:sz="0" w:space="0" w:color="auto"/>
                <w:right w:val="none" w:sz="0" w:space="0" w:color="auto"/>
              </w:divBdr>
            </w:div>
            <w:div w:id="912936237">
              <w:marLeft w:val="0"/>
              <w:marRight w:val="0"/>
              <w:marTop w:val="0"/>
              <w:marBottom w:val="0"/>
              <w:divBdr>
                <w:top w:val="none" w:sz="0" w:space="0" w:color="auto"/>
                <w:left w:val="none" w:sz="0" w:space="0" w:color="auto"/>
                <w:bottom w:val="none" w:sz="0" w:space="0" w:color="auto"/>
                <w:right w:val="none" w:sz="0" w:space="0" w:color="auto"/>
              </w:divBdr>
            </w:div>
            <w:div w:id="922570232">
              <w:marLeft w:val="0"/>
              <w:marRight w:val="0"/>
              <w:marTop w:val="0"/>
              <w:marBottom w:val="0"/>
              <w:divBdr>
                <w:top w:val="none" w:sz="0" w:space="0" w:color="auto"/>
                <w:left w:val="none" w:sz="0" w:space="0" w:color="auto"/>
                <w:bottom w:val="none" w:sz="0" w:space="0" w:color="auto"/>
                <w:right w:val="none" w:sz="0" w:space="0" w:color="auto"/>
              </w:divBdr>
            </w:div>
            <w:div w:id="940336901">
              <w:marLeft w:val="0"/>
              <w:marRight w:val="0"/>
              <w:marTop w:val="0"/>
              <w:marBottom w:val="0"/>
              <w:divBdr>
                <w:top w:val="none" w:sz="0" w:space="0" w:color="auto"/>
                <w:left w:val="none" w:sz="0" w:space="0" w:color="auto"/>
                <w:bottom w:val="none" w:sz="0" w:space="0" w:color="auto"/>
                <w:right w:val="none" w:sz="0" w:space="0" w:color="auto"/>
              </w:divBdr>
            </w:div>
            <w:div w:id="968706817">
              <w:marLeft w:val="0"/>
              <w:marRight w:val="0"/>
              <w:marTop w:val="0"/>
              <w:marBottom w:val="0"/>
              <w:divBdr>
                <w:top w:val="none" w:sz="0" w:space="0" w:color="auto"/>
                <w:left w:val="none" w:sz="0" w:space="0" w:color="auto"/>
                <w:bottom w:val="none" w:sz="0" w:space="0" w:color="auto"/>
                <w:right w:val="none" w:sz="0" w:space="0" w:color="auto"/>
              </w:divBdr>
            </w:div>
            <w:div w:id="1011838983">
              <w:marLeft w:val="0"/>
              <w:marRight w:val="0"/>
              <w:marTop w:val="0"/>
              <w:marBottom w:val="0"/>
              <w:divBdr>
                <w:top w:val="none" w:sz="0" w:space="0" w:color="auto"/>
                <w:left w:val="none" w:sz="0" w:space="0" w:color="auto"/>
                <w:bottom w:val="none" w:sz="0" w:space="0" w:color="auto"/>
                <w:right w:val="none" w:sz="0" w:space="0" w:color="auto"/>
              </w:divBdr>
            </w:div>
            <w:div w:id="1033117223">
              <w:marLeft w:val="0"/>
              <w:marRight w:val="0"/>
              <w:marTop w:val="0"/>
              <w:marBottom w:val="0"/>
              <w:divBdr>
                <w:top w:val="none" w:sz="0" w:space="0" w:color="auto"/>
                <w:left w:val="none" w:sz="0" w:space="0" w:color="auto"/>
                <w:bottom w:val="none" w:sz="0" w:space="0" w:color="auto"/>
                <w:right w:val="none" w:sz="0" w:space="0" w:color="auto"/>
              </w:divBdr>
            </w:div>
            <w:div w:id="1037311292">
              <w:marLeft w:val="0"/>
              <w:marRight w:val="0"/>
              <w:marTop w:val="0"/>
              <w:marBottom w:val="0"/>
              <w:divBdr>
                <w:top w:val="none" w:sz="0" w:space="0" w:color="auto"/>
                <w:left w:val="none" w:sz="0" w:space="0" w:color="auto"/>
                <w:bottom w:val="none" w:sz="0" w:space="0" w:color="auto"/>
                <w:right w:val="none" w:sz="0" w:space="0" w:color="auto"/>
              </w:divBdr>
            </w:div>
            <w:div w:id="1042246473">
              <w:marLeft w:val="0"/>
              <w:marRight w:val="0"/>
              <w:marTop w:val="0"/>
              <w:marBottom w:val="0"/>
              <w:divBdr>
                <w:top w:val="none" w:sz="0" w:space="0" w:color="auto"/>
                <w:left w:val="none" w:sz="0" w:space="0" w:color="auto"/>
                <w:bottom w:val="none" w:sz="0" w:space="0" w:color="auto"/>
                <w:right w:val="none" w:sz="0" w:space="0" w:color="auto"/>
              </w:divBdr>
            </w:div>
            <w:div w:id="1048844064">
              <w:marLeft w:val="0"/>
              <w:marRight w:val="0"/>
              <w:marTop w:val="0"/>
              <w:marBottom w:val="0"/>
              <w:divBdr>
                <w:top w:val="none" w:sz="0" w:space="0" w:color="auto"/>
                <w:left w:val="none" w:sz="0" w:space="0" w:color="auto"/>
                <w:bottom w:val="none" w:sz="0" w:space="0" w:color="auto"/>
                <w:right w:val="none" w:sz="0" w:space="0" w:color="auto"/>
              </w:divBdr>
            </w:div>
            <w:div w:id="1108548905">
              <w:marLeft w:val="0"/>
              <w:marRight w:val="0"/>
              <w:marTop w:val="0"/>
              <w:marBottom w:val="0"/>
              <w:divBdr>
                <w:top w:val="none" w:sz="0" w:space="0" w:color="auto"/>
                <w:left w:val="none" w:sz="0" w:space="0" w:color="auto"/>
                <w:bottom w:val="none" w:sz="0" w:space="0" w:color="auto"/>
                <w:right w:val="none" w:sz="0" w:space="0" w:color="auto"/>
              </w:divBdr>
            </w:div>
            <w:div w:id="1145390908">
              <w:marLeft w:val="0"/>
              <w:marRight w:val="0"/>
              <w:marTop w:val="0"/>
              <w:marBottom w:val="0"/>
              <w:divBdr>
                <w:top w:val="none" w:sz="0" w:space="0" w:color="auto"/>
                <w:left w:val="none" w:sz="0" w:space="0" w:color="auto"/>
                <w:bottom w:val="none" w:sz="0" w:space="0" w:color="auto"/>
                <w:right w:val="none" w:sz="0" w:space="0" w:color="auto"/>
              </w:divBdr>
            </w:div>
            <w:div w:id="1157960276">
              <w:marLeft w:val="0"/>
              <w:marRight w:val="0"/>
              <w:marTop w:val="0"/>
              <w:marBottom w:val="0"/>
              <w:divBdr>
                <w:top w:val="none" w:sz="0" w:space="0" w:color="auto"/>
                <w:left w:val="none" w:sz="0" w:space="0" w:color="auto"/>
                <w:bottom w:val="none" w:sz="0" w:space="0" w:color="auto"/>
                <w:right w:val="none" w:sz="0" w:space="0" w:color="auto"/>
              </w:divBdr>
            </w:div>
            <w:div w:id="1172644790">
              <w:marLeft w:val="0"/>
              <w:marRight w:val="0"/>
              <w:marTop w:val="0"/>
              <w:marBottom w:val="0"/>
              <w:divBdr>
                <w:top w:val="none" w:sz="0" w:space="0" w:color="auto"/>
                <w:left w:val="none" w:sz="0" w:space="0" w:color="auto"/>
                <w:bottom w:val="none" w:sz="0" w:space="0" w:color="auto"/>
                <w:right w:val="none" w:sz="0" w:space="0" w:color="auto"/>
              </w:divBdr>
            </w:div>
            <w:div w:id="1187210981">
              <w:marLeft w:val="0"/>
              <w:marRight w:val="0"/>
              <w:marTop w:val="0"/>
              <w:marBottom w:val="0"/>
              <w:divBdr>
                <w:top w:val="none" w:sz="0" w:space="0" w:color="auto"/>
                <w:left w:val="none" w:sz="0" w:space="0" w:color="auto"/>
                <w:bottom w:val="none" w:sz="0" w:space="0" w:color="auto"/>
                <w:right w:val="none" w:sz="0" w:space="0" w:color="auto"/>
              </w:divBdr>
            </w:div>
            <w:div w:id="1198662644">
              <w:marLeft w:val="0"/>
              <w:marRight w:val="0"/>
              <w:marTop w:val="0"/>
              <w:marBottom w:val="0"/>
              <w:divBdr>
                <w:top w:val="none" w:sz="0" w:space="0" w:color="auto"/>
                <w:left w:val="none" w:sz="0" w:space="0" w:color="auto"/>
                <w:bottom w:val="none" w:sz="0" w:space="0" w:color="auto"/>
                <w:right w:val="none" w:sz="0" w:space="0" w:color="auto"/>
              </w:divBdr>
            </w:div>
            <w:div w:id="1201748213">
              <w:marLeft w:val="0"/>
              <w:marRight w:val="0"/>
              <w:marTop w:val="0"/>
              <w:marBottom w:val="0"/>
              <w:divBdr>
                <w:top w:val="none" w:sz="0" w:space="0" w:color="auto"/>
                <w:left w:val="none" w:sz="0" w:space="0" w:color="auto"/>
                <w:bottom w:val="none" w:sz="0" w:space="0" w:color="auto"/>
                <w:right w:val="none" w:sz="0" w:space="0" w:color="auto"/>
              </w:divBdr>
            </w:div>
            <w:div w:id="1209955111">
              <w:marLeft w:val="0"/>
              <w:marRight w:val="0"/>
              <w:marTop w:val="0"/>
              <w:marBottom w:val="0"/>
              <w:divBdr>
                <w:top w:val="none" w:sz="0" w:space="0" w:color="auto"/>
                <w:left w:val="none" w:sz="0" w:space="0" w:color="auto"/>
                <w:bottom w:val="none" w:sz="0" w:space="0" w:color="auto"/>
                <w:right w:val="none" w:sz="0" w:space="0" w:color="auto"/>
              </w:divBdr>
            </w:div>
            <w:div w:id="1219979194">
              <w:marLeft w:val="0"/>
              <w:marRight w:val="0"/>
              <w:marTop w:val="0"/>
              <w:marBottom w:val="0"/>
              <w:divBdr>
                <w:top w:val="none" w:sz="0" w:space="0" w:color="auto"/>
                <w:left w:val="none" w:sz="0" w:space="0" w:color="auto"/>
                <w:bottom w:val="none" w:sz="0" w:space="0" w:color="auto"/>
                <w:right w:val="none" w:sz="0" w:space="0" w:color="auto"/>
              </w:divBdr>
            </w:div>
            <w:div w:id="1228145107">
              <w:marLeft w:val="0"/>
              <w:marRight w:val="0"/>
              <w:marTop w:val="0"/>
              <w:marBottom w:val="0"/>
              <w:divBdr>
                <w:top w:val="none" w:sz="0" w:space="0" w:color="auto"/>
                <w:left w:val="none" w:sz="0" w:space="0" w:color="auto"/>
                <w:bottom w:val="none" w:sz="0" w:space="0" w:color="auto"/>
                <w:right w:val="none" w:sz="0" w:space="0" w:color="auto"/>
              </w:divBdr>
            </w:div>
            <w:div w:id="1241022457">
              <w:marLeft w:val="0"/>
              <w:marRight w:val="0"/>
              <w:marTop w:val="0"/>
              <w:marBottom w:val="0"/>
              <w:divBdr>
                <w:top w:val="none" w:sz="0" w:space="0" w:color="auto"/>
                <w:left w:val="none" w:sz="0" w:space="0" w:color="auto"/>
                <w:bottom w:val="none" w:sz="0" w:space="0" w:color="auto"/>
                <w:right w:val="none" w:sz="0" w:space="0" w:color="auto"/>
              </w:divBdr>
            </w:div>
            <w:div w:id="1244607574">
              <w:marLeft w:val="0"/>
              <w:marRight w:val="0"/>
              <w:marTop w:val="0"/>
              <w:marBottom w:val="0"/>
              <w:divBdr>
                <w:top w:val="none" w:sz="0" w:space="0" w:color="auto"/>
                <w:left w:val="none" w:sz="0" w:space="0" w:color="auto"/>
                <w:bottom w:val="none" w:sz="0" w:space="0" w:color="auto"/>
                <w:right w:val="none" w:sz="0" w:space="0" w:color="auto"/>
              </w:divBdr>
            </w:div>
            <w:div w:id="1252157575">
              <w:marLeft w:val="0"/>
              <w:marRight w:val="0"/>
              <w:marTop w:val="0"/>
              <w:marBottom w:val="0"/>
              <w:divBdr>
                <w:top w:val="none" w:sz="0" w:space="0" w:color="auto"/>
                <w:left w:val="none" w:sz="0" w:space="0" w:color="auto"/>
                <w:bottom w:val="none" w:sz="0" w:space="0" w:color="auto"/>
                <w:right w:val="none" w:sz="0" w:space="0" w:color="auto"/>
              </w:divBdr>
            </w:div>
            <w:div w:id="1261329838">
              <w:marLeft w:val="0"/>
              <w:marRight w:val="0"/>
              <w:marTop w:val="0"/>
              <w:marBottom w:val="0"/>
              <w:divBdr>
                <w:top w:val="none" w:sz="0" w:space="0" w:color="auto"/>
                <w:left w:val="none" w:sz="0" w:space="0" w:color="auto"/>
                <w:bottom w:val="none" w:sz="0" w:space="0" w:color="auto"/>
                <w:right w:val="none" w:sz="0" w:space="0" w:color="auto"/>
              </w:divBdr>
            </w:div>
            <w:div w:id="1266308242">
              <w:marLeft w:val="0"/>
              <w:marRight w:val="0"/>
              <w:marTop w:val="0"/>
              <w:marBottom w:val="0"/>
              <w:divBdr>
                <w:top w:val="none" w:sz="0" w:space="0" w:color="auto"/>
                <w:left w:val="none" w:sz="0" w:space="0" w:color="auto"/>
                <w:bottom w:val="none" w:sz="0" w:space="0" w:color="auto"/>
                <w:right w:val="none" w:sz="0" w:space="0" w:color="auto"/>
              </w:divBdr>
            </w:div>
            <w:div w:id="1276790129">
              <w:marLeft w:val="0"/>
              <w:marRight w:val="0"/>
              <w:marTop w:val="0"/>
              <w:marBottom w:val="0"/>
              <w:divBdr>
                <w:top w:val="none" w:sz="0" w:space="0" w:color="auto"/>
                <w:left w:val="none" w:sz="0" w:space="0" w:color="auto"/>
                <w:bottom w:val="none" w:sz="0" w:space="0" w:color="auto"/>
                <w:right w:val="none" w:sz="0" w:space="0" w:color="auto"/>
              </w:divBdr>
            </w:div>
            <w:div w:id="1280650893">
              <w:marLeft w:val="0"/>
              <w:marRight w:val="0"/>
              <w:marTop w:val="0"/>
              <w:marBottom w:val="0"/>
              <w:divBdr>
                <w:top w:val="none" w:sz="0" w:space="0" w:color="auto"/>
                <w:left w:val="none" w:sz="0" w:space="0" w:color="auto"/>
                <w:bottom w:val="none" w:sz="0" w:space="0" w:color="auto"/>
                <w:right w:val="none" w:sz="0" w:space="0" w:color="auto"/>
              </w:divBdr>
            </w:div>
            <w:div w:id="1282105356">
              <w:marLeft w:val="0"/>
              <w:marRight w:val="0"/>
              <w:marTop w:val="0"/>
              <w:marBottom w:val="0"/>
              <w:divBdr>
                <w:top w:val="none" w:sz="0" w:space="0" w:color="auto"/>
                <w:left w:val="none" w:sz="0" w:space="0" w:color="auto"/>
                <w:bottom w:val="none" w:sz="0" w:space="0" w:color="auto"/>
                <w:right w:val="none" w:sz="0" w:space="0" w:color="auto"/>
              </w:divBdr>
            </w:div>
            <w:div w:id="1289318536">
              <w:marLeft w:val="0"/>
              <w:marRight w:val="0"/>
              <w:marTop w:val="0"/>
              <w:marBottom w:val="0"/>
              <w:divBdr>
                <w:top w:val="none" w:sz="0" w:space="0" w:color="auto"/>
                <w:left w:val="none" w:sz="0" w:space="0" w:color="auto"/>
                <w:bottom w:val="none" w:sz="0" w:space="0" w:color="auto"/>
                <w:right w:val="none" w:sz="0" w:space="0" w:color="auto"/>
              </w:divBdr>
            </w:div>
            <w:div w:id="1302805198">
              <w:marLeft w:val="0"/>
              <w:marRight w:val="0"/>
              <w:marTop w:val="0"/>
              <w:marBottom w:val="0"/>
              <w:divBdr>
                <w:top w:val="none" w:sz="0" w:space="0" w:color="auto"/>
                <w:left w:val="none" w:sz="0" w:space="0" w:color="auto"/>
                <w:bottom w:val="none" w:sz="0" w:space="0" w:color="auto"/>
                <w:right w:val="none" w:sz="0" w:space="0" w:color="auto"/>
              </w:divBdr>
            </w:div>
            <w:div w:id="1337920585">
              <w:marLeft w:val="0"/>
              <w:marRight w:val="0"/>
              <w:marTop w:val="0"/>
              <w:marBottom w:val="0"/>
              <w:divBdr>
                <w:top w:val="none" w:sz="0" w:space="0" w:color="auto"/>
                <w:left w:val="none" w:sz="0" w:space="0" w:color="auto"/>
                <w:bottom w:val="none" w:sz="0" w:space="0" w:color="auto"/>
                <w:right w:val="none" w:sz="0" w:space="0" w:color="auto"/>
              </w:divBdr>
            </w:div>
            <w:div w:id="1344473807">
              <w:marLeft w:val="0"/>
              <w:marRight w:val="0"/>
              <w:marTop w:val="0"/>
              <w:marBottom w:val="0"/>
              <w:divBdr>
                <w:top w:val="none" w:sz="0" w:space="0" w:color="auto"/>
                <w:left w:val="none" w:sz="0" w:space="0" w:color="auto"/>
                <w:bottom w:val="none" w:sz="0" w:space="0" w:color="auto"/>
                <w:right w:val="none" w:sz="0" w:space="0" w:color="auto"/>
              </w:divBdr>
            </w:div>
            <w:div w:id="1414425747">
              <w:marLeft w:val="0"/>
              <w:marRight w:val="0"/>
              <w:marTop w:val="0"/>
              <w:marBottom w:val="0"/>
              <w:divBdr>
                <w:top w:val="none" w:sz="0" w:space="0" w:color="auto"/>
                <w:left w:val="none" w:sz="0" w:space="0" w:color="auto"/>
                <w:bottom w:val="none" w:sz="0" w:space="0" w:color="auto"/>
                <w:right w:val="none" w:sz="0" w:space="0" w:color="auto"/>
              </w:divBdr>
            </w:div>
            <w:div w:id="1430390563">
              <w:marLeft w:val="0"/>
              <w:marRight w:val="0"/>
              <w:marTop w:val="0"/>
              <w:marBottom w:val="0"/>
              <w:divBdr>
                <w:top w:val="none" w:sz="0" w:space="0" w:color="auto"/>
                <w:left w:val="none" w:sz="0" w:space="0" w:color="auto"/>
                <w:bottom w:val="none" w:sz="0" w:space="0" w:color="auto"/>
                <w:right w:val="none" w:sz="0" w:space="0" w:color="auto"/>
              </w:divBdr>
            </w:div>
            <w:div w:id="1432698436">
              <w:marLeft w:val="0"/>
              <w:marRight w:val="0"/>
              <w:marTop w:val="0"/>
              <w:marBottom w:val="0"/>
              <w:divBdr>
                <w:top w:val="none" w:sz="0" w:space="0" w:color="auto"/>
                <w:left w:val="none" w:sz="0" w:space="0" w:color="auto"/>
                <w:bottom w:val="none" w:sz="0" w:space="0" w:color="auto"/>
                <w:right w:val="none" w:sz="0" w:space="0" w:color="auto"/>
              </w:divBdr>
            </w:div>
            <w:div w:id="1456098782">
              <w:marLeft w:val="0"/>
              <w:marRight w:val="0"/>
              <w:marTop w:val="0"/>
              <w:marBottom w:val="0"/>
              <w:divBdr>
                <w:top w:val="none" w:sz="0" w:space="0" w:color="auto"/>
                <w:left w:val="none" w:sz="0" w:space="0" w:color="auto"/>
                <w:bottom w:val="none" w:sz="0" w:space="0" w:color="auto"/>
                <w:right w:val="none" w:sz="0" w:space="0" w:color="auto"/>
              </w:divBdr>
            </w:div>
            <w:div w:id="1458797460">
              <w:marLeft w:val="0"/>
              <w:marRight w:val="0"/>
              <w:marTop w:val="0"/>
              <w:marBottom w:val="0"/>
              <w:divBdr>
                <w:top w:val="none" w:sz="0" w:space="0" w:color="auto"/>
                <w:left w:val="none" w:sz="0" w:space="0" w:color="auto"/>
                <w:bottom w:val="none" w:sz="0" w:space="0" w:color="auto"/>
                <w:right w:val="none" w:sz="0" w:space="0" w:color="auto"/>
              </w:divBdr>
            </w:div>
            <w:div w:id="1463694205">
              <w:marLeft w:val="0"/>
              <w:marRight w:val="0"/>
              <w:marTop w:val="0"/>
              <w:marBottom w:val="0"/>
              <w:divBdr>
                <w:top w:val="none" w:sz="0" w:space="0" w:color="auto"/>
                <w:left w:val="none" w:sz="0" w:space="0" w:color="auto"/>
                <w:bottom w:val="none" w:sz="0" w:space="0" w:color="auto"/>
                <w:right w:val="none" w:sz="0" w:space="0" w:color="auto"/>
              </w:divBdr>
            </w:div>
            <w:div w:id="1485199366">
              <w:marLeft w:val="0"/>
              <w:marRight w:val="0"/>
              <w:marTop w:val="0"/>
              <w:marBottom w:val="0"/>
              <w:divBdr>
                <w:top w:val="none" w:sz="0" w:space="0" w:color="auto"/>
                <w:left w:val="none" w:sz="0" w:space="0" w:color="auto"/>
                <w:bottom w:val="none" w:sz="0" w:space="0" w:color="auto"/>
                <w:right w:val="none" w:sz="0" w:space="0" w:color="auto"/>
              </w:divBdr>
            </w:div>
            <w:div w:id="1514878830">
              <w:marLeft w:val="0"/>
              <w:marRight w:val="0"/>
              <w:marTop w:val="0"/>
              <w:marBottom w:val="0"/>
              <w:divBdr>
                <w:top w:val="none" w:sz="0" w:space="0" w:color="auto"/>
                <w:left w:val="none" w:sz="0" w:space="0" w:color="auto"/>
                <w:bottom w:val="none" w:sz="0" w:space="0" w:color="auto"/>
                <w:right w:val="none" w:sz="0" w:space="0" w:color="auto"/>
              </w:divBdr>
            </w:div>
            <w:div w:id="1541477618">
              <w:marLeft w:val="0"/>
              <w:marRight w:val="0"/>
              <w:marTop w:val="0"/>
              <w:marBottom w:val="0"/>
              <w:divBdr>
                <w:top w:val="none" w:sz="0" w:space="0" w:color="auto"/>
                <w:left w:val="none" w:sz="0" w:space="0" w:color="auto"/>
                <w:bottom w:val="none" w:sz="0" w:space="0" w:color="auto"/>
                <w:right w:val="none" w:sz="0" w:space="0" w:color="auto"/>
              </w:divBdr>
            </w:div>
            <w:div w:id="1550334365">
              <w:marLeft w:val="0"/>
              <w:marRight w:val="0"/>
              <w:marTop w:val="0"/>
              <w:marBottom w:val="0"/>
              <w:divBdr>
                <w:top w:val="none" w:sz="0" w:space="0" w:color="auto"/>
                <w:left w:val="none" w:sz="0" w:space="0" w:color="auto"/>
                <w:bottom w:val="none" w:sz="0" w:space="0" w:color="auto"/>
                <w:right w:val="none" w:sz="0" w:space="0" w:color="auto"/>
              </w:divBdr>
            </w:div>
            <w:div w:id="1556619052">
              <w:marLeft w:val="0"/>
              <w:marRight w:val="0"/>
              <w:marTop w:val="0"/>
              <w:marBottom w:val="0"/>
              <w:divBdr>
                <w:top w:val="none" w:sz="0" w:space="0" w:color="auto"/>
                <w:left w:val="none" w:sz="0" w:space="0" w:color="auto"/>
                <w:bottom w:val="none" w:sz="0" w:space="0" w:color="auto"/>
                <w:right w:val="none" w:sz="0" w:space="0" w:color="auto"/>
              </w:divBdr>
            </w:div>
            <w:div w:id="1562325814">
              <w:marLeft w:val="0"/>
              <w:marRight w:val="0"/>
              <w:marTop w:val="0"/>
              <w:marBottom w:val="0"/>
              <w:divBdr>
                <w:top w:val="none" w:sz="0" w:space="0" w:color="auto"/>
                <w:left w:val="none" w:sz="0" w:space="0" w:color="auto"/>
                <w:bottom w:val="none" w:sz="0" w:space="0" w:color="auto"/>
                <w:right w:val="none" w:sz="0" w:space="0" w:color="auto"/>
              </w:divBdr>
            </w:div>
            <w:div w:id="1584797561">
              <w:marLeft w:val="0"/>
              <w:marRight w:val="0"/>
              <w:marTop w:val="0"/>
              <w:marBottom w:val="0"/>
              <w:divBdr>
                <w:top w:val="none" w:sz="0" w:space="0" w:color="auto"/>
                <w:left w:val="none" w:sz="0" w:space="0" w:color="auto"/>
                <w:bottom w:val="none" w:sz="0" w:space="0" w:color="auto"/>
                <w:right w:val="none" w:sz="0" w:space="0" w:color="auto"/>
              </w:divBdr>
            </w:div>
            <w:div w:id="1589731613">
              <w:marLeft w:val="0"/>
              <w:marRight w:val="0"/>
              <w:marTop w:val="0"/>
              <w:marBottom w:val="0"/>
              <w:divBdr>
                <w:top w:val="none" w:sz="0" w:space="0" w:color="auto"/>
                <w:left w:val="none" w:sz="0" w:space="0" w:color="auto"/>
                <w:bottom w:val="none" w:sz="0" w:space="0" w:color="auto"/>
                <w:right w:val="none" w:sz="0" w:space="0" w:color="auto"/>
              </w:divBdr>
            </w:div>
            <w:div w:id="1620839399">
              <w:marLeft w:val="0"/>
              <w:marRight w:val="0"/>
              <w:marTop w:val="0"/>
              <w:marBottom w:val="0"/>
              <w:divBdr>
                <w:top w:val="none" w:sz="0" w:space="0" w:color="auto"/>
                <w:left w:val="none" w:sz="0" w:space="0" w:color="auto"/>
                <w:bottom w:val="none" w:sz="0" w:space="0" w:color="auto"/>
                <w:right w:val="none" w:sz="0" w:space="0" w:color="auto"/>
              </w:divBdr>
            </w:div>
            <w:div w:id="1636182629">
              <w:marLeft w:val="0"/>
              <w:marRight w:val="0"/>
              <w:marTop w:val="0"/>
              <w:marBottom w:val="0"/>
              <w:divBdr>
                <w:top w:val="none" w:sz="0" w:space="0" w:color="auto"/>
                <w:left w:val="none" w:sz="0" w:space="0" w:color="auto"/>
                <w:bottom w:val="none" w:sz="0" w:space="0" w:color="auto"/>
                <w:right w:val="none" w:sz="0" w:space="0" w:color="auto"/>
              </w:divBdr>
            </w:div>
            <w:div w:id="1654018423">
              <w:marLeft w:val="0"/>
              <w:marRight w:val="0"/>
              <w:marTop w:val="0"/>
              <w:marBottom w:val="0"/>
              <w:divBdr>
                <w:top w:val="none" w:sz="0" w:space="0" w:color="auto"/>
                <w:left w:val="none" w:sz="0" w:space="0" w:color="auto"/>
                <w:bottom w:val="none" w:sz="0" w:space="0" w:color="auto"/>
                <w:right w:val="none" w:sz="0" w:space="0" w:color="auto"/>
              </w:divBdr>
            </w:div>
            <w:div w:id="1660502413">
              <w:marLeft w:val="0"/>
              <w:marRight w:val="0"/>
              <w:marTop w:val="0"/>
              <w:marBottom w:val="0"/>
              <w:divBdr>
                <w:top w:val="none" w:sz="0" w:space="0" w:color="auto"/>
                <w:left w:val="none" w:sz="0" w:space="0" w:color="auto"/>
                <w:bottom w:val="none" w:sz="0" w:space="0" w:color="auto"/>
                <w:right w:val="none" w:sz="0" w:space="0" w:color="auto"/>
              </w:divBdr>
            </w:div>
            <w:div w:id="1676112423">
              <w:marLeft w:val="0"/>
              <w:marRight w:val="0"/>
              <w:marTop w:val="0"/>
              <w:marBottom w:val="0"/>
              <w:divBdr>
                <w:top w:val="none" w:sz="0" w:space="0" w:color="auto"/>
                <w:left w:val="none" w:sz="0" w:space="0" w:color="auto"/>
                <w:bottom w:val="none" w:sz="0" w:space="0" w:color="auto"/>
                <w:right w:val="none" w:sz="0" w:space="0" w:color="auto"/>
              </w:divBdr>
            </w:div>
            <w:div w:id="1688169887">
              <w:marLeft w:val="0"/>
              <w:marRight w:val="0"/>
              <w:marTop w:val="0"/>
              <w:marBottom w:val="0"/>
              <w:divBdr>
                <w:top w:val="none" w:sz="0" w:space="0" w:color="auto"/>
                <w:left w:val="none" w:sz="0" w:space="0" w:color="auto"/>
                <w:bottom w:val="none" w:sz="0" w:space="0" w:color="auto"/>
                <w:right w:val="none" w:sz="0" w:space="0" w:color="auto"/>
              </w:divBdr>
            </w:div>
            <w:div w:id="1710229064">
              <w:marLeft w:val="0"/>
              <w:marRight w:val="0"/>
              <w:marTop w:val="0"/>
              <w:marBottom w:val="0"/>
              <w:divBdr>
                <w:top w:val="none" w:sz="0" w:space="0" w:color="auto"/>
                <w:left w:val="none" w:sz="0" w:space="0" w:color="auto"/>
                <w:bottom w:val="none" w:sz="0" w:space="0" w:color="auto"/>
                <w:right w:val="none" w:sz="0" w:space="0" w:color="auto"/>
              </w:divBdr>
            </w:div>
            <w:div w:id="1715032688">
              <w:marLeft w:val="0"/>
              <w:marRight w:val="0"/>
              <w:marTop w:val="0"/>
              <w:marBottom w:val="0"/>
              <w:divBdr>
                <w:top w:val="none" w:sz="0" w:space="0" w:color="auto"/>
                <w:left w:val="none" w:sz="0" w:space="0" w:color="auto"/>
                <w:bottom w:val="none" w:sz="0" w:space="0" w:color="auto"/>
                <w:right w:val="none" w:sz="0" w:space="0" w:color="auto"/>
              </w:divBdr>
            </w:div>
            <w:div w:id="1720394501">
              <w:marLeft w:val="0"/>
              <w:marRight w:val="0"/>
              <w:marTop w:val="0"/>
              <w:marBottom w:val="0"/>
              <w:divBdr>
                <w:top w:val="none" w:sz="0" w:space="0" w:color="auto"/>
                <w:left w:val="none" w:sz="0" w:space="0" w:color="auto"/>
                <w:bottom w:val="none" w:sz="0" w:space="0" w:color="auto"/>
                <w:right w:val="none" w:sz="0" w:space="0" w:color="auto"/>
              </w:divBdr>
            </w:div>
            <w:div w:id="1722821069">
              <w:marLeft w:val="0"/>
              <w:marRight w:val="0"/>
              <w:marTop w:val="0"/>
              <w:marBottom w:val="0"/>
              <w:divBdr>
                <w:top w:val="none" w:sz="0" w:space="0" w:color="auto"/>
                <w:left w:val="none" w:sz="0" w:space="0" w:color="auto"/>
                <w:bottom w:val="none" w:sz="0" w:space="0" w:color="auto"/>
                <w:right w:val="none" w:sz="0" w:space="0" w:color="auto"/>
              </w:divBdr>
            </w:div>
            <w:div w:id="1729919742">
              <w:marLeft w:val="0"/>
              <w:marRight w:val="0"/>
              <w:marTop w:val="0"/>
              <w:marBottom w:val="0"/>
              <w:divBdr>
                <w:top w:val="none" w:sz="0" w:space="0" w:color="auto"/>
                <w:left w:val="none" w:sz="0" w:space="0" w:color="auto"/>
                <w:bottom w:val="none" w:sz="0" w:space="0" w:color="auto"/>
                <w:right w:val="none" w:sz="0" w:space="0" w:color="auto"/>
              </w:divBdr>
            </w:div>
            <w:div w:id="1742948979">
              <w:marLeft w:val="0"/>
              <w:marRight w:val="0"/>
              <w:marTop w:val="0"/>
              <w:marBottom w:val="0"/>
              <w:divBdr>
                <w:top w:val="none" w:sz="0" w:space="0" w:color="auto"/>
                <w:left w:val="none" w:sz="0" w:space="0" w:color="auto"/>
                <w:bottom w:val="none" w:sz="0" w:space="0" w:color="auto"/>
                <w:right w:val="none" w:sz="0" w:space="0" w:color="auto"/>
              </w:divBdr>
            </w:div>
            <w:div w:id="1773430791">
              <w:marLeft w:val="0"/>
              <w:marRight w:val="0"/>
              <w:marTop w:val="0"/>
              <w:marBottom w:val="0"/>
              <w:divBdr>
                <w:top w:val="none" w:sz="0" w:space="0" w:color="auto"/>
                <w:left w:val="none" w:sz="0" w:space="0" w:color="auto"/>
                <w:bottom w:val="none" w:sz="0" w:space="0" w:color="auto"/>
                <w:right w:val="none" w:sz="0" w:space="0" w:color="auto"/>
              </w:divBdr>
            </w:div>
            <w:div w:id="1834908653">
              <w:marLeft w:val="0"/>
              <w:marRight w:val="0"/>
              <w:marTop w:val="0"/>
              <w:marBottom w:val="0"/>
              <w:divBdr>
                <w:top w:val="none" w:sz="0" w:space="0" w:color="auto"/>
                <w:left w:val="none" w:sz="0" w:space="0" w:color="auto"/>
                <w:bottom w:val="none" w:sz="0" w:space="0" w:color="auto"/>
                <w:right w:val="none" w:sz="0" w:space="0" w:color="auto"/>
              </w:divBdr>
            </w:div>
            <w:div w:id="1845168169">
              <w:marLeft w:val="0"/>
              <w:marRight w:val="0"/>
              <w:marTop w:val="0"/>
              <w:marBottom w:val="0"/>
              <w:divBdr>
                <w:top w:val="none" w:sz="0" w:space="0" w:color="auto"/>
                <w:left w:val="none" w:sz="0" w:space="0" w:color="auto"/>
                <w:bottom w:val="none" w:sz="0" w:space="0" w:color="auto"/>
                <w:right w:val="none" w:sz="0" w:space="0" w:color="auto"/>
              </w:divBdr>
            </w:div>
            <w:div w:id="1862284096">
              <w:marLeft w:val="0"/>
              <w:marRight w:val="0"/>
              <w:marTop w:val="0"/>
              <w:marBottom w:val="0"/>
              <w:divBdr>
                <w:top w:val="none" w:sz="0" w:space="0" w:color="auto"/>
                <w:left w:val="none" w:sz="0" w:space="0" w:color="auto"/>
                <w:bottom w:val="none" w:sz="0" w:space="0" w:color="auto"/>
                <w:right w:val="none" w:sz="0" w:space="0" w:color="auto"/>
              </w:divBdr>
            </w:div>
            <w:div w:id="1873952889">
              <w:marLeft w:val="0"/>
              <w:marRight w:val="0"/>
              <w:marTop w:val="0"/>
              <w:marBottom w:val="0"/>
              <w:divBdr>
                <w:top w:val="none" w:sz="0" w:space="0" w:color="auto"/>
                <w:left w:val="none" w:sz="0" w:space="0" w:color="auto"/>
                <w:bottom w:val="none" w:sz="0" w:space="0" w:color="auto"/>
                <w:right w:val="none" w:sz="0" w:space="0" w:color="auto"/>
              </w:divBdr>
            </w:div>
            <w:div w:id="1877694429">
              <w:marLeft w:val="0"/>
              <w:marRight w:val="0"/>
              <w:marTop w:val="0"/>
              <w:marBottom w:val="0"/>
              <w:divBdr>
                <w:top w:val="none" w:sz="0" w:space="0" w:color="auto"/>
                <w:left w:val="none" w:sz="0" w:space="0" w:color="auto"/>
                <w:bottom w:val="none" w:sz="0" w:space="0" w:color="auto"/>
                <w:right w:val="none" w:sz="0" w:space="0" w:color="auto"/>
              </w:divBdr>
            </w:div>
            <w:div w:id="1898317310">
              <w:marLeft w:val="0"/>
              <w:marRight w:val="0"/>
              <w:marTop w:val="0"/>
              <w:marBottom w:val="0"/>
              <w:divBdr>
                <w:top w:val="none" w:sz="0" w:space="0" w:color="auto"/>
                <w:left w:val="none" w:sz="0" w:space="0" w:color="auto"/>
                <w:bottom w:val="none" w:sz="0" w:space="0" w:color="auto"/>
                <w:right w:val="none" w:sz="0" w:space="0" w:color="auto"/>
              </w:divBdr>
            </w:div>
            <w:div w:id="1961103930">
              <w:marLeft w:val="0"/>
              <w:marRight w:val="0"/>
              <w:marTop w:val="0"/>
              <w:marBottom w:val="0"/>
              <w:divBdr>
                <w:top w:val="none" w:sz="0" w:space="0" w:color="auto"/>
                <w:left w:val="none" w:sz="0" w:space="0" w:color="auto"/>
                <w:bottom w:val="none" w:sz="0" w:space="0" w:color="auto"/>
                <w:right w:val="none" w:sz="0" w:space="0" w:color="auto"/>
              </w:divBdr>
            </w:div>
            <w:div w:id="1966698433">
              <w:marLeft w:val="0"/>
              <w:marRight w:val="0"/>
              <w:marTop w:val="0"/>
              <w:marBottom w:val="0"/>
              <w:divBdr>
                <w:top w:val="none" w:sz="0" w:space="0" w:color="auto"/>
                <w:left w:val="none" w:sz="0" w:space="0" w:color="auto"/>
                <w:bottom w:val="none" w:sz="0" w:space="0" w:color="auto"/>
                <w:right w:val="none" w:sz="0" w:space="0" w:color="auto"/>
              </w:divBdr>
            </w:div>
            <w:div w:id="1996255099">
              <w:marLeft w:val="0"/>
              <w:marRight w:val="0"/>
              <w:marTop w:val="0"/>
              <w:marBottom w:val="0"/>
              <w:divBdr>
                <w:top w:val="none" w:sz="0" w:space="0" w:color="auto"/>
                <w:left w:val="none" w:sz="0" w:space="0" w:color="auto"/>
                <w:bottom w:val="none" w:sz="0" w:space="0" w:color="auto"/>
                <w:right w:val="none" w:sz="0" w:space="0" w:color="auto"/>
              </w:divBdr>
            </w:div>
            <w:div w:id="2003700529">
              <w:marLeft w:val="0"/>
              <w:marRight w:val="0"/>
              <w:marTop w:val="0"/>
              <w:marBottom w:val="0"/>
              <w:divBdr>
                <w:top w:val="none" w:sz="0" w:space="0" w:color="auto"/>
                <w:left w:val="none" w:sz="0" w:space="0" w:color="auto"/>
                <w:bottom w:val="none" w:sz="0" w:space="0" w:color="auto"/>
                <w:right w:val="none" w:sz="0" w:space="0" w:color="auto"/>
              </w:divBdr>
            </w:div>
            <w:div w:id="2009820046">
              <w:marLeft w:val="0"/>
              <w:marRight w:val="0"/>
              <w:marTop w:val="0"/>
              <w:marBottom w:val="0"/>
              <w:divBdr>
                <w:top w:val="none" w:sz="0" w:space="0" w:color="auto"/>
                <w:left w:val="none" w:sz="0" w:space="0" w:color="auto"/>
                <w:bottom w:val="none" w:sz="0" w:space="0" w:color="auto"/>
                <w:right w:val="none" w:sz="0" w:space="0" w:color="auto"/>
              </w:divBdr>
            </w:div>
            <w:div w:id="2011105115">
              <w:marLeft w:val="0"/>
              <w:marRight w:val="0"/>
              <w:marTop w:val="0"/>
              <w:marBottom w:val="0"/>
              <w:divBdr>
                <w:top w:val="none" w:sz="0" w:space="0" w:color="auto"/>
                <w:left w:val="none" w:sz="0" w:space="0" w:color="auto"/>
                <w:bottom w:val="none" w:sz="0" w:space="0" w:color="auto"/>
                <w:right w:val="none" w:sz="0" w:space="0" w:color="auto"/>
              </w:divBdr>
            </w:div>
            <w:div w:id="2025091731">
              <w:marLeft w:val="0"/>
              <w:marRight w:val="0"/>
              <w:marTop w:val="0"/>
              <w:marBottom w:val="0"/>
              <w:divBdr>
                <w:top w:val="none" w:sz="0" w:space="0" w:color="auto"/>
                <w:left w:val="none" w:sz="0" w:space="0" w:color="auto"/>
                <w:bottom w:val="none" w:sz="0" w:space="0" w:color="auto"/>
                <w:right w:val="none" w:sz="0" w:space="0" w:color="auto"/>
              </w:divBdr>
            </w:div>
            <w:div w:id="2045322751">
              <w:marLeft w:val="0"/>
              <w:marRight w:val="0"/>
              <w:marTop w:val="0"/>
              <w:marBottom w:val="0"/>
              <w:divBdr>
                <w:top w:val="none" w:sz="0" w:space="0" w:color="auto"/>
                <w:left w:val="none" w:sz="0" w:space="0" w:color="auto"/>
                <w:bottom w:val="none" w:sz="0" w:space="0" w:color="auto"/>
                <w:right w:val="none" w:sz="0" w:space="0" w:color="auto"/>
              </w:divBdr>
            </w:div>
            <w:div w:id="2066877082">
              <w:marLeft w:val="0"/>
              <w:marRight w:val="0"/>
              <w:marTop w:val="0"/>
              <w:marBottom w:val="0"/>
              <w:divBdr>
                <w:top w:val="none" w:sz="0" w:space="0" w:color="auto"/>
                <w:left w:val="none" w:sz="0" w:space="0" w:color="auto"/>
                <w:bottom w:val="none" w:sz="0" w:space="0" w:color="auto"/>
                <w:right w:val="none" w:sz="0" w:space="0" w:color="auto"/>
              </w:divBdr>
            </w:div>
            <w:div w:id="2084140778">
              <w:marLeft w:val="0"/>
              <w:marRight w:val="0"/>
              <w:marTop w:val="0"/>
              <w:marBottom w:val="0"/>
              <w:divBdr>
                <w:top w:val="none" w:sz="0" w:space="0" w:color="auto"/>
                <w:left w:val="none" w:sz="0" w:space="0" w:color="auto"/>
                <w:bottom w:val="none" w:sz="0" w:space="0" w:color="auto"/>
                <w:right w:val="none" w:sz="0" w:space="0" w:color="auto"/>
              </w:divBdr>
            </w:div>
            <w:div w:id="2122261607">
              <w:marLeft w:val="0"/>
              <w:marRight w:val="0"/>
              <w:marTop w:val="0"/>
              <w:marBottom w:val="0"/>
              <w:divBdr>
                <w:top w:val="none" w:sz="0" w:space="0" w:color="auto"/>
                <w:left w:val="none" w:sz="0" w:space="0" w:color="auto"/>
                <w:bottom w:val="none" w:sz="0" w:space="0" w:color="auto"/>
                <w:right w:val="none" w:sz="0" w:space="0" w:color="auto"/>
              </w:divBdr>
            </w:div>
            <w:div w:id="2127771548">
              <w:marLeft w:val="0"/>
              <w:marRight w:val="0"/>
              <w:marTop w:val="0"/>
              <w:marBottom w:val="0"/>
              <w:divBdr>
                <w:top w:val="none" w:sz="0" w:space="0" w:color="auto"/>
                <w:left w:val="none" w:sz="0" w:space="0" w:color="auto"/>
                <w:bottom w:val="none" w:sz="0" w:space="0" w:color="auto"/>
                <w:right w:val="none" w:sz="0" w:space="0" w:color="auto"/>
              </w:divBdr>
            </w:div>
            <w:div w:id="2136409728">
              <w:marLeft w:val="0"/>
              <w:marRight w:val="0"/>
              <w:marTop w:val="0"/>
              <w:marBottom w:val="0"/>
              <w:divBdr>
                <w:top w:val="none" w:sz="0" w:space="0" w:color="auto"/>
                <w:left w:val="none" w:sz="0" w:space="0" w:color="auto"/>
                <w:bottom w:val="none" w:sz="0" w:space="0" w:color="auto"/>
                <w:right w:val="none" w:sz="0" w:space="0" w:color="auto"/>
              </w:divBdr>
            </w:div>
            <w:div w:id="21426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055">
      <w:bodyDiv w:val="1"/>
      <w:marLeft w:val="0"/>
      <w:marRight w:val="0"/>
      <w:marTop w:val="0"/>
      <w:marBottom w:val="0"/>
      <w:divBdr>
        <w:top w:val="none" w:sz="0" w:space="0" w:color="auto"/>
        <w:left w:val="none" w:sz="0" w:space="0" w:color="auto"/>
        <w:bottom w:val="none" w:sz="0" w:space="0" w:color="auto"/>
        <w:right w:val="none" w:sz="0" w:space="0" w:color="auto"/>
      </w:divBdr>
    </w:div>
    <w:div w:id="919952002">
      <w:bodyDiv w:val="1"/>
      <w:marLeft w:val="0"/>
      <w:marRight w:val="0"/>
      <w:marTop w:val="0"/>
      <w:marBottom w:val="0"/>
      <w:divBdr>
        <w:top w:val="none" w:sz="0" w:space="0" w:color="auto"/>
        <w:left w:val="none" w:sz="0" w:space="0" w:color="auto"/>
        <w:bottom w:val="none" w:sz="0" w:space="0" w:color="auto"/>
        <w:right w:val="none" w:sz="0" w:space="0" w:color="auto"/>
      </w:divBdr>
    </w:div>
    <w:div w:id="936984754">
      <w:bodyDiv w:val="1"/>
      <w:marLeft w:val="0"/>
      <w:marRight w:val="0"/>
      <w:marTop w:val="0"/>
      <w:marBottom w:val="0"/>
      <w:divBdr>
        <w:top w:val="none" w:sz="0" w:space="0" w:color="auto"/>
        <w:left w:val="none" w:sz="0" w:space="0" w:color="auto"/>
        <w:bottom w:val="none" w:sz="0" w:space="0" w:color="auto"/>
        <w:right w:val="none" w:sz="0" w:space="0" w:color="auto"/>
      </w:divBdr>
      <w:divsChild>
        <w:div w:id="66080201">
          <w:marLeft w:val="0"/>
          <w:marRight w:val="0"/>
          <w:marTop w:val="0"/>
          <w:marBottom w:val="0"/>
          <w:divBdr>
            <w:top w:val="none" w:sz="0" w:space="0" w:color="auto"/>
            <w:left w:val="none" w:sz="0" w:space="0" w:color="auto"/>
            <w:bottom w:val="none" w:sz="0" w:space="0" w:color="auto"/>
            <w:right w:val="none" w:sz="0" w:space="0" w:color="auto"/>
          </w:divBdr>
          <w:divsChild>
            <w:div w:id="7875682">
              <w:marLeft w:val="0"/>
              <w:marRight w:val="0"/>
              <w:marTop w:val="0"/>
              <w:marBottom w:val="0"/>
              <w:divBdr>
                <w:top w:val="none" w:sz="0" w:space="0" w:color="auto"/>
                <w:left w:val="none" w:sz="0" w:space="0" w:color="auto"/>
                <w:bottom w:val="none" w:sz="0" w:space="0" w:color="auto"/>
                <w:right w:val="none" w:sz="0" w:space="0" w:color="auto"/>
              </w:divBdr>
            </w:div>
            <w:div w:id="21445925">
              <w:marLeft w:val="0"/>
              <w:marRight w:val="0"/>
              <w:marTop w:val="0"/>
              <w:marBottom w:val="0"/>
              <w:divBdr>
                <w:top w:val="none" w:sz="0" w:space="0" w:color="auto"/>
                <w:left w:val="none" w:sz="0" w:space="0" w:color="auto"/>
                <w:bottom w:val="none" w:sz="0" w:space="0" w:color="auto"/>
                <w:right w:val="none" w:sz="0" w:space="0" w:color="auto"/>
              </w:divBdr>
            </w:div>
            <w:div w:id="30345356">
              <w:marLeft w:val="0"/>
              <w:marRight w:val="0"/>
              <w:marTop w:val="0"/>
              <w:marBottom w:val="0"/>
              <w:divBdr>
                <w:top w:val="none" w:sz="0" w:space="0" w:color="auto"/>
                <w:left w:val="none" w:sz="0" w:space="0" w:color="auto"/>
                <w:bottom w:val="none" w:sz="0" w:space="0" w:color="auto"/>
                <w:right w:val="none" w:sz="0" w:space="0" w:color="auto"/>
              </w:divBdr>
            </w:div>
            <w:div w:id="31734449">
              <w:marLeft w:val="0"/>
              <w:marRight w:val="0"/>
              <w:marTop w:val="0"/>
              <w:marBottom w:val="0"/>
              <w:divBdr>
                <w:top w:val="none" w:sz="0" w:space="0" w:color="auto"/>
                <w:left w:val="none" w:sz="0" w:space="0" w:color="auto"/>
                <w:bottom w:val="none" w:sz="0" w:space="0" w:color="auto"/>
                <w:right w:val="none" w:sz="0" w:space="0" w:color="auto"/>
              </w:divBdr>
            </w:div>
            <w:div w:id="33190708">
              <w:marLeft w:val="0"/>
              <w:marRight w:val="0"/>
              <w:marTop w:val="0"/>
              <w:marBottom w:val="0"/>
              <w:divBdr>
                <w:top w:val="none" w:sz="0" w:space="0" w:color="auto"/>
                <w:left w:val="none" w:sz="0" w:space="0" w:color="auto"/>
                <w:bottom w:val="none" w:sz="0" w:space="0" w:color="auto"/>
                <w:right w:val="none" w:sz="0" w:space="0" w:color="auto"/>
              </w:divBdr>
            </w:div>
            <w:div w:id="46033817">
              <w:marLeft w:val="0"/>
              <w:marRight w:val="0"/>
              <w:marTop w:val="0"/>
              <w:marBottom w:val="0"/>
              <w:divBdr>
                <w:top w:val="none" w:sz="0" w:space="0" w:color="auto"/>
                <w:left w:val="none" w:sz="0" w:space="0" w:color="auto"/>
                <w:bottom w:val="none" w:sz="0" w:space="0" w:color="auto"/>
                <w:right w:val="none" w:sz="0" w:space="0" w:color="auto"/>
              </w:divBdr>
            </w:div>
            <w:div w:id="47340935">
              <w:marLeft w:val="0"/>
              <w:marRight w:val="0"/>
              <w:marTop w:val="0"/>
              <w:marBottom w:val="0"/>
              <w:divBdr>
                <w:top w:val="none" w:sz="0" w:space="0" w:color="auto"/>
                <w:left w:val="none" w:sz="0" w:space="0" w:color="auto"/>
                <w:bottom w:val="none" w:sz="0" w:space="0" w:color="auto"/>
                <w:right w:val="none" w:sz="0" w:space="0" w:color="auto"/>
              </w:divBdr>
            </w:div>
            <w:div w:id="83233630">
              <w:marLeft w:val="0"/>
              <w:marRight w:val="0"/>
              <w:marTop w:val="0"/>
              <w:marBottom w:val="0"/>
              <w:divBdr>
                <w:top w:val="none" w:sz="0" w:space="0" w:color="auto"/>
                <w:left w:val="none" w:sz="0" w:space="0" w:color="auto"/>
                <w:bottom w:val="none" w:sz="0" w:space="0" w:color="auto"/>
                <w:right w:val="none" w:sz="0" w:space="0" w:color="auto"/>
              </w:divBdr>
            </w:div>
            <w:div w:id="83234564">
              <w:marLeft w:val="0"/>
              <w:marRight w:val="0"/>
              <w:marTop w:val="0"/>
              <w:marBottom w:val="0"/>
              <w:divBdr>
                <w:top w:val="none" w:sz="0" w:space="0" w:color="auto"/>
                <w:left w:val="none" w:sz="0" w:space="0" w:color="auto"/>
                <w:bottom w:val="none" w:sz="0" w:space="0" w:color="auto"/>
                <w:right w:val="none" w:sz="0" w:space="0" w:color="auto"/>
              </w:divBdr>
            </w:div>
            <w:div w:id="90898651">
              <w:marLeft w:val="0"/>
              <w:marRight w:val="0"/>
              <w:marTop w:val="0"/>
              <w:marBottom w:val="0"/>
              <w:divBdr>
                <w:top w:val="none" w:sz="0" w:space="0" w:color="auto"/>
                <w:left w:val="none" w:sz="0" w:space="0" w:color="auto"/>
                <w:bottom w:val="none" w:sz="0" w:space="0" w:color="auto"/>
                <w:right w:val="none" w:sz="0" w:space="0" w:color="auto"/>
              </w:divBdr>
            </w:div>
            <w:div w:id="108167081">
              <w:marLeft w:val="0"/>
              <w:marRight w:val="0"/>
              <w:marTop w:val="0"/>
              <w:marBottom w:val="0"/>
              <w:divBdr>
                <w:top w:val="none" w:sz="0" w:space="0" w:color="auto"/>
                <w:left w:val="none" w:sz="0" w:space="0" w:color="auto"/>
                <w:bottom w:val="none" w:sz="0" w:space="0" w:color="auto"/>
                <w:right w:val="none" w:sz="0" w:space="0" w:color="auto"/>
              </w:divBdr>
            </w:div>
            <w:div w:id="112402453">
              <w:marLeft w:val="0"/>
              <w:marRight w:val="0"/>
              <w:marTop w:val="0"/>
              <w:marBottom w:val="0"/>
              <w:divBdr>
                <w:top w:val="none" w:sz="0" w:space="0" w:color="auto"/>
                <w:left w:val="none" w:sz="0" w:space="0" w:color="auto"/>
                <w:bottom w:val="none" w:sz="0" w:space="0" w:color="auto"/>
                <w:right w:val="none" w:sz="0" w:space="0" w:color="auto"/>
              </w:divBdr>
            </w:div>
            <w:div w:id="117724527">
              <w:marLeft w:val="0"/>
              <w:marRight w:val="0"/>
              <w:marTop w:val="0"/>
              <w:marBottom w:val="0"/>
              <w:divBdr>
                <w:top w:val="none" w:sz="0" w:space="0" w:color="auto"/>
                <w:left w:val="none" w:sz="0" w:space="0" w:color="auto"/>
                <w:bottom w:val="none" w:sz="0" w:space="0" w:color="auto"/>
                <w:right w:val="none" w:sz="0" w:space="0" w:color="auto"/>
              </w:divBdr>
            </w:div>
            <w:div w:id="125009649">
              <w:marLeft w:val="0"/>
              <w:marRight w:val="0"/>
              <w:marTop w:val="0"/>
              <w:marBottom w:val="0"/>
              <w:divBdr>
                <w:top w:val="none" w:sz="0" w:space="0" w:color="auto"/>
                <w:left w:val="none" w:sz="0" w:space="0" w:color="auto"/>
                <w:bottom w:val="none" w:sz="0" w:space="0" w:color="auto"/>
                <w:right w:val="none" w:sz="0" w:space="0" w:color="auto"/>
              </w:divBdr>
            </w:div>
            <w:div w:id="127093337">
              <w:marLeft w:val="0"/>
              <w:marRight w:val="0"/>
              <w:marTop w:val="0"/>
              <w:marBottom w:val="0"/>
              <w:divBdr>
                <w:top w:val="none" w:sz="0" w:space="0" w:color="auto"/>
                <w:left w:val="none" w:sz="0" w:space="0" w:color="auto"/>
                <w:bottom w:val="none" w:sz="0" w:space="0" w:color="auto"/>
                <w:right w:val="none" w:sz="0" w:space="0" w:color="auto"/>
              </w:divBdr>
            </w:div>
            <w:div w:id="133761004">
              <w:marLeft w:val="0"/>
              <w:marRight w:val="0"/>
              <w:marTop w:val="0"/>
              <w:marBottom w:val="0"/>
              <w:divBdr>
                <w:top w:val="none" w:sz="0" w:space="0" w:color="auto"/>
                <w:left w:val="none" w:sz="0" w:space="0" w:color="auto"/>
                <w:bottom w:val="none" w:sz="0" w:space="0" w:color="auto"/>
                <w:right w:val="none" w:sz="0" w:space="0" w:color="auto"/>
              </w:divBdr>
            </w:div>
            <w:div w:id="139856470">
              <w:marLeft w:val="0"/>
              <w:marRight w:val="0"/>
              <w:marTop w:val="0"/>
              <w:marBottom w:val="0"/>
              <w:divBdr>
                <w:top w:val="none" w:sz="0" w:space="0" w:color="auto"/>
                <w:left w:val="none" w:sz="0" w:space="0" w:color="auto"/>
                <w:bottom w:val="none" w:sz="0" w:space="0" w:color="auto"/>
                <w:right w:val="none" w:sz="0" w:space="0" w:color="auto"/>
              </w:divBdr>
            </w:div>
            <w:div w:id="146094774">
              <w:marLeft w:val="0"/>
              <w:marRight w:val="0"/>
              <w:marTop w:val="0"/>
              <w:marBottom w:val="0"/>
              <w:divBdr>
                <w:top w:val="none" w:sz="0" w:space="0" w:color="auto"/>
                <w:left w:val="none" w:sz="0" w:space="0" w:color="auto"/>
                <w:bottom w:val="none" w:sz="0" w:space="0" w:color="auto"/>
                <w:right w:val="none" w:sz="0" w:space="0" w:color="auto"/>
              </w:divBdr>
            </w:div>
            <w:div w:id="147289913">
              <w:marLeft w:val="0"/>
              <w:marRight w:val="0"/>
              <w:marTop w:val="0"/>
              <w:marBottom w:val="0"/>
              <w:divBdr>
                <w:top w:val="none" w:sz="0" w:space="0" w:color="auto"/>
                <w:left w:val="none" w:sz="0" w:space="0" w:color="auto"/>
                <w:bottom w:val="none" w:sz="0" w:space="0" w:color="auto"/>
                <w:right w:val="none" w:sz="0" w:space="0" w:color="auto"/>
              </w:divBdr>
            </w:div>
            <w:div w:id="152453040">
              <w:marLeft w:val="0"/>
              <w:marRight w:val="0"/>
              <w:marTop w:val="0"/>
              <w:marBottom w:val="0"/>
              <w:divBdr>
                <w:top w:val="none" w:sz="0" w:space="0" w:color="auto"/>
                <w:left w:val="none" w:sz="0" w:space="0" w:color="auto"/>
                <w:bottom w:val="none" w:sz="0" w:space="0" w:color="auto"/>
                <w:right w:val="none" w:sz="0" w:space="0" w:color="auto"/>
              </w:divBdr>
            </w:div>
            <w:div w:id="156504558">
              <w:marLeft w:val="0"/>
              <w:marRight w:val="0"/>
              <w:marTop w:val="0"/>
              <w:marBottom w:val="0"/>
              <w:divBdr>
                <w:top w:val="none" w:sz="0" w:space="0" w:color="auto"/>
                <w:left w:val="none" w:sz="0" w:space="0" w:color="auto"/>
                <w:bottom w:val="none" w:sz="0" w:space="0" w:color="auto"/>
                <w:right w:val="none" w:sz="0" w:space="0" w:color="auto"/>
              </w:divBdr>
            </w:div>
            <w:div w:id="159855559">
              <w:marLeft w:val="0"/>
              <w:marRight w:val="0"/>
              <w:marTop w:val="0"/>
              <w:marBottom w:val="0"/>
              <w:divBdr>
                <w:top w:val="none" w:sz="0" w:space="0" w:color="auto"/>
                <w:left w:val="none" w:sz="0" w:space="0" w:color="auto"/>
                <w:bottom w:val="none" w:sz="0" w:space="0" w:color="auto"/>
                <w:right w:val="none" w:sz="0" w:space="0" w:color="auto"/>
              </w:divBdr>
            </w:div>
            <w:div w:id="161744505">
              <w:marLeft w:val="0"/>
              <w:marRight w:val="0"/>
              <w:marTop w:val="0"/>
              <w:marBottom w:val="0"/>
              <w:divBdr>
                <w:top w:val="none" w:sz="0" w:space="0" w:color="auto"/>
                <w:left w:val="none" w:sz="0" w:space="0" w:color="auto"/>
                <w:bottom w:val="none" w:sz="0" w:space="0" w:color="auto"/>
                <w:right w:val="none" w:sz="0" w:space="0" w:color="auto"/>
              </w:divBdr>
            </w:div>
            <w:div w:id="164637314">
              <w:marLeft w:val="0"/>
              <w:marRight w:val="0"/>
              <w:marTop w:val="0"/>
              <w:marBottom w:val="0"/>
              <w:divBdr>
                <w:top w:val="none" w:sz="0" w:space="0" w:color="auto"/>
                <w:left w:val="none" w:sz="0" w:space="0" w:color="auto"/>
                <w:bottom w:val="none" w:sz="0" w:space="0" w:color="auto"/>
                <w:right w:val="none" w:sz="0" w:space="0" w:color="auto"/>
              </w:divBdr>
            </w:div>
            <w:div w:id="176579710">
              <w:marLeft w:val="0"/>
              <w:marRight w:val="0"/>
              <w:marTop w:val="0"/>
              <w:marBottom w:val="0"/>
              <w:divBdr>
                <w:top w:val="none" w:sz="0" w:space="0" w:color="auto"/>
                <w:left w:val="none" w:sz="0" w:space="0" w:color="auto"/>
                <w:bottom w:val="none" w:sz="0" w:space="0" w:color="auto"/>
                <w:right w:val="none" w:sz="0" w:space="0" w:color="auto"/>
              </w:divBdr>
            </w:div>
            <w:div w:id="184442349">
              <w:marLeft w:val="0"/>
              <w:marRight w:val="0"/>
              <w:marTop w:val="0"/>
              <w:marBottom w:val="0"/>
              <w:divBdr>
                <w:top w:val="none" w:sz="0" w:space="0" w:color="auto"/>
                <w:left w:val="none" w:sz="0" w:space="0" w:color="auto"/>
                <w:bottom w:val="none" w:sz="0" w:space="0" w:color="auto"/>
                <w:right w:val="none" w:sz="0" w:space="0" w:color="auto"/>
              </w:divBdr>
            </w:div>
            <w:div w:id="190653345">
              <w:marLeft w:val="0"/>
              <w:marRight w:val="0"/>
              <w:marTop w:val="0"/>
              <w:marBottom w:val="0"/>
              <w:divBdr>
                <w:top w:val="none" w:sz="0" w:space="0" w:color="auto"/>
                <w:left w:val="none" w:sz="0" w:space="0" w:color="auto"/>
                <w:bottom w:val="none" w:sz="0" w:space="0" w:color="auto"/>
                <w:right w:val="none" w:sz="0" w:space="0" w:color="auto"/>
              </w:divBdr>
            </w:div>
            <w:div w:id="200828739">
              <w:marLeft w:val="0"/>
              <w:marRight w:val="0"/>
              <w:marTop w:val="0"/>
              <w:marBottom w:val="0"/>
              <w:divBdr>
                <w:top w:val="none" w:sz="0" w:space="0" w:color="auto"/>
                <w:left w:val="none" w:sz="0" w:space="0" w:color="auto"/>
                <w:bottom w:val="none" w:sz="0" w:space="0" w:color="auto"/>
                <w:right w:val="none" w:sz="0" w:space="0" w:color="auto"/>
              </w:divBdr>
            </w:div>
            <w:div w:id="218322598">
              <w:marLeft w:val="0"/>
              <w:marRight w:val="0"/>
              <w:marTop w:val="0"/>
              <w:marBottom w:val="0"/>
              <w:divBdr>
                <w:top w:val="none" w:sz="0" w:space="0" w:color="auto"/>
                <w:left w:val="none" w:sz="0" w:space="0" w:color="auto"/>
                <w:bottom w:val="none" w:sz="0" w:space="0" w:color="auto"/>
                <w:right w:val="none" w:sz="0" w:space="0" w:color="auto"/>
              </w:divBdr>
            </w:div>
            <w:div w:id="221723511">
              <w:marLeft w:val="0"/>
              <w:marRight w:val="0"/>
              <w:marTop w:val="0"/>
              <w:marBottom w:val="0"/>
              <w:divBdr>
                <w:top w:val="none" w:sz="0" w:space="0" w:color="auto"/>
                <w:left w:val="none" w:sz="0" w:space="0" w:color="auto"/>
                <w:bottom w:val="none" w:sz="0" w:space="0" w:color="auto"/>
                <w:right w:val="none" w:sz="0" w:space="0" w:color="auto"/>
              </w:divBdr>
            </w:div>
            <w:div w:id="239606858">
              <w:marLeft w:val="0"/>
              <w:marRight w:val="0"/>
              <w:marTop w:val="0"/>
              <w:marBottom w:val="0"/>
              <w:divBdr>
                <w:top w:val="none" w:sz="0" w:space="0" w:color="auto"/>
                <w:left w:val="none" w:sz="0" w:space="0" w:color="auto"/>
                <w:bottom w:val="none" w:sz="0" w:space="0" w:color="auto"/>
                <w:right w:val="none" w:sz="0" w:space="0" w:color="auto"/>
              </w:divBdr>
            </w:div>
            <w:div w:id="242616245">
              <w:marLeft w:val="0"/>
              <w:marRight w:val="0"/>
              <w:marTop w:val="0"/>
              <w:marBottom w:val="0"/>
              <w:divBdr>
                <w:top w:val="none" w:sz="0" w:space="0" w:color="auto"/>
                <w:left w:val="none" w:sz="0" w:space="0" w:color="auto"/>
                <w:bottom w:val="none" w:sz="0" w:space="0" w:color="auto"/>
                <w:right w:val="none" w:sz="0" w:space="0" w:color="auto"/>
              </w:divBdr>
            </w:div>
            <w:div w:id="243271561">
              <w:marLeft w:val="0"/>
              <w:marRight w:val="0"/>
              <w:marTop w:val="0"/>
              <w:marBottom w:val="0"/>
              <w:divBdr>
                <w:top w:val="none" w:sz="0" w:space="0" w:color="auto"/>
                <w:left w:val="none" w:sz="0" w:space="0" w:color="auto"/>
                <w:bottom w:val="none" w:sz="0" w:space="0" w:color="auto"/>
                <w:right w:val="none" w:sz="0" w:space="0" w:color="auto"/>
              </w:divBdr>
            </w:div>
            <w:div w:id="248396322">
              <w:marLeft w:val="0"/>
              <w:marRight w:val="0"/>
              <w:marTop w:val="0"/>
              <w:marBottom w:val="0"/>
              <w:divBdr>
                <w:top w:val="none" w:sz="0" w:space="0" w:color="auto"/>
                <w:left w:val="none" w:sz="0" w:space="0" w:color="auto"/>
                <w:bottom w:val="none" w:sz="0" w:space="0" w:color="auto"/>
                <w:right w:val="none" w:sz="0" w:space="0" w:color="auto"/>
              </w:divBdr>
            </w:div>
            <w:div w:id="254678869">
              <w:marLeft w:val="0"/>
              <w:marRight w:val="0"/>
              <w:marTop w:val="0"/>
              <w:marBottom w:val="0"/>
              <w:divBdr>
                <w:top w:val="none" w:sz="0" w:space="0" w:color="auto"/>
                <w:left w:val="none" w:sz="0" w:space="0" w:color="auto"/>
                <w:bottom w:val="none" w:sz="0" w:space="0" w:color="auto"/>
                <w:right w:val="none" w:sz="0" w:space="0" w:color="auto"/>
              </w:divBdr>
            </w:div>
            <w:div w:id="258292208">
              <w:marLeft w:val="0"/>
              <w:marRight w:val="0"/>
              <w:marTop w:val="0"/>
              <w:marBottom w:val="0"/>
              <w:divBdr>
                <w:top w:val="none" w:sz="0" w:space="0" w:color="auto"/>
                <w:left w:val="none" w:sz="0" w:space="0" w:color="auto"/>
                <w:bottom w:val="none" w:sz="0" w:space="0" w:color="auto"/>
                <w:right w:val="none" w:sz="0" w:space="0" w:color="auto"/>
              </w:divBdr>
            </w:div>
            <w:div w:id="258879222">
              <w:marLeft w:val="0"/>
              <w:marRight w:val="0"/>
              <w:marTop w:val="0"/>
              <w:marBottom w:val="0"/>
              <w:divBdr>
                <w:top w:val="none" w:sz="0" w:space="0" w:color="auto"/>
                <w:left w:val="none" w:sz="0" w:space="0" w:color="auto"/>
                <w:bottom w:val="none" w:sz="0" w:space="0" w:color="auto"/>
                <w:right w:val="none" w:sz="0" w:space="0" w:color="auto"/>
              </w:divBdr>
            </w:div>
            <w:div w:id="272131979">
              <w:marLeft w:val="0"/>
              <w:marRight w:val="0"/>
              <w:marTop w:val="0"/>
              <w:marBottom w:val="0"/>
              <w:divBdr>
                <w:top w:val="none" w:sz="0" w:space="0" w:color="auto"/>
                <w:left w:val="none" w:sz="0" w:space="0" w:color="auto"/>
                <w:bottom w:val="none" w:sz="0" w:space="0" w:color="auto"/>
                <w:right w:val="none" w:sz="0" w:space="0" w:color="auto"/>
              </w:divBdr>
            </w:div>
            <w:div w:id="277685159">
              <w:marLeft w:val="0"/>
              <w:marRight w:val="0"/>
              <w:marTop w:val="0"/>
              <w:marBottom w:val="0"/>
              <w:divBdr>
                <w:top w:val="none" w:sz="0" w:space="0" w:color="auto"/>
                <w:left w:val="none" w:sz="0" w:space="0" w:color="auto"/>
                <w:bottom w:val="none" w:sz="0" w:space="0" w:color="auto"/>
                <w:right w:val="none" w:sz="0" w:space="0" w:color="auto"/>
              </w:divBdr>
            </w:div>
            <w:div w:id="301810840">
              <w:marLeft w:val="0"/>
              <w:marRight w:val="0"/>
              <w:marTop w:val="0"/>
              <w:marBottom w:val="0"/>
              <w:divBdr>
                <w:top w:val="none" w:sz="0" w:space="0" w:color="auto"/>
                <w:left w:val="none" w:sz="0" w:space="0" w:color="auto"/>
                <w:bottom w:val="none" w:sz="0" w:space="0" w:color="auto"/>
                <w:right w:val="none" w:sz="0" w:space="0" w:color="auto"/>
              </w:divBdr>
            </w:div>
            <w:div w:id="313796840">
              <w:marLeft w:val="0"/>
              <w:marRight w:val="0"/>
              <w:marTop w:val="0"/>
              <w:marBottom w:val="0"/>
              <w:divBdr>
                <w:top w:val="none" w:sz="0" w:space="0" w:color="auto"/>
                <w:left w:val="none" w:sz="0" w:space="0" w:color="auto"/>
                <w:bottom w:val="none" w:sz="0" w:space="0" w:color="auto"/>
                <w:right w:val="none" w:sz="0" w:space="0" w:color="auto"/>
              </w:divBdr>
            </w:div>
            <w:div w:id="317854431">
              <w:marLeft w:val="0"/>
              <w:marRight w:val="0"/>
              <w:marTop w:val="0"/>
              <w:marBottom w:val="0"/>
              <w:divBdr>
                <w:top w:val="none" w:sz="0" w:space="0" w:color="auto"/>
                <w:left w:val="none" w:sz="0" w:space="0" w:color="auto"/>
                <w:bottom w:val="none" w:sz="0" w:space="0" w:color="auto"/>
                <w:right w:val="none" w:sz="0" w:space="0" w:color="auto"/>
              </w:divBdr>
            </w:div>
            <w:div w:id="319160385">
              <w:marLeft w:val="0"/>
              <w:marRight w:val="0"/>
              <w:marTop w:val="0"/>
              <w:marBottom w:val="0"/>
              <w:divBdr>
                <w:top w:val="none" w:sz="0" w:space="0" w:color="auto"/>
                <w:left w:val="none" w:sz="0" w:space="0" w:color="auto"/>
                <w:bottom w:val="none" w:sz="0" w:space="0" w:color="auto"/>
                <w:right w:val="none" w:sz="0" w:space="0" w:color="auto"/>
              </w:divBdr>
            </w:div>
            <w:div w:id="320239304">
              <w:marLeft w:val="0"/>
              <w:marRight w:val="0"/>
              <w:marTop w:val="0"/>
              <w:marBottom w:val="0"/>
              <w:divBdr>
                <w:top w:val="none" w:sz="0" w:space="0" w:color="auto"/>
                <w:left w:val="none" w:sz="0" w:space="0" w:color="auto"/>
                <w:bottom w:val="none" w:sz="0" w:space="0" w:color="auto"/>
                <w:right w:val="none" w:sz="0" w:space="0" w:color="auto"/>
              </w:divBdr>
            </w:div>
            <w:div w:id="321473416">
              <w:marLeft w:val="0"/>
              <w:marRight w:val="0"/>
              <w:marTop w:val="0"/>
              <w:marBottom w:val="0"/>
              <w:divBdr>
                <w:top w:val="none" w:sz="0" w:space="0" w:color="auto"/>
                <w:left w:val="none" w:sz="0" w:space="0" w:color="auto"/>
                <w:bottom w:val="none" w:sz="0" w:space="0" w:color="auto"/>
                <w:right w:val="none" w:sz="0" w:space="0" w:color="auto"/>
              </w:divBdr>
            </w:div>
            <w:div w:id="322899016">
              <w:marLeft w:val="0"/>
              <w:marRight w:val="0"/>
              <w:marTop w:val="0"/>
              <w:marBottom w:val="0"/>
              <w:divBdr>
                <w:top w:val="none" w:sz="0" w:space="0" w:color="auto"/>
                <w:left w:val="none" w:sz="0" w:space="0" w:color="auto"/>
                <w:bottom w:val="none" w:sz="0" w:space="0" w:color="auto"/>
                <w:right w:val="none" w:sz="0" w:space="0" w:color="auto"/>
              </w:divBdr>
            </w:div>
            <w:div w:id="327515765">
              <w:marLeft w:val="0"/>
              <w:marRight w:val="0"/>
              <w:marTop w:val="0"/>
              <w:marBottom w:val="0"/>
              <w:divBdr>
                <w:top w:val="none" w:sz="0" w:space="0" w:color="auto"/>
                <w:left w:val="none" w:sz="0" w:space="0" w:color="auto"/>
                <w:bottom w:val="none" w:sz="0" w:space="0" w:color="auto"/>
                <w:right w:val="none" w:sz="0" w:space="0" w:color="auto"/>
              </w:divBdr>
            </w:div>
            <w:div w:id="332881210">
              <w:marLeft w:val="0"/>
              <w:marRight w:val="0"/>
              <w:marTop w:val="0"/>
              <w:marBottom w:val="0"/>
              <w:divBdr>
                <w:top w:val="none" w:sz="0" w:space="0" w:color="auto"/>
                <w:left w:val="none" w:sz="0" w:space="0" w:color="auto"/>
                <w:bottom w:val="none" w:sz="0" w:space="0" w:color="auto"/>
                <w:right w:val="none" w:sz="0" w:space="0" w:color="auto"/>
              </w:divBdr>
            </w:div>
            <w:div w:id="333149984">
              <w:marLeft w:val="0"/>
              <w:marRight w:val="0"/>
              <w:marTop w:val="0"/>
              <w:marBottom w:val="0"/>
              <w:divBdr>
                <w:top w:val="none" w:sz="0" w:space="0" w:color="auto"/>
                <w:left w:val="none" w:sz="0" w:space="0" w:color="auto"/>
                <w:bottom w:val="none" w:sz="0" w:space="0" w:color="auto"/>
                <w:right w:val="none" w:sz="0" w:space="0" w:color="auto"/>
              </w:divBdr>
            </w:div>
            <w:div w:id="339311965">
              <w:marLeft w:val="0"/>
              <w:marRight w:val="0"/>
              <w:marTop w:val="0"/>
              <w:marBottom w:val="0"/>
              <w:divBdr>
                <w:top w:val="none" w:sz="0" w:space="0" w:color="auto"/>
                <w:left w:val="none" w:sz="0" w:space="0" w:color="auto"/>
                <w:bottom w:val="none" w:sz="0" w:space="0" w:color="auto"/>
                <w:right w:val="none" w:sz="0" w:space="0" w:color="auto"/>
              </w:divBdr>
            </w:div>
            <w:div w:id="351762677">
              <w:marLeft w:val="0"/>
              <w:marRight w:val="0"/>
              <w:marTop w:val="0"/>
              <w:marBottom w:val="0"/>
              <w:divBdr>
                <w:top w:val="none" w:sz="0" w:space="0" w:color="auto"/>
                <w:left w:val="none" w:sz="0" w:space="0" w:color="auto"/>
                <w:bottom w:val="none" w:sz="0" w:space="0" w:color="auto"/>
                <w:right w:val="none" w:sz="0" w:space="0" w:color="auto"/>
              </w:divBdr>
            </w:div>
            <w:div w:id="352462119">
              <w:marLeft w:val="0"/>
              <w:marRight w:val="0"/>
              <w:marTop w:val="0"/>
              <w:marBottom w:val="0"/>
              <w:divBdr>
                <w:top w:val="none" w:sz="0" w:space="0" w:color="auto"/>
                <w:left w:val="none" w:sz="0" w:space="0" w:color="auto"/>
                <w:bottom w:val="none" w:sz="0" w:space="0" w:color="auto"/>
                <w:right w:val="none" w:sz="0" w:space="0" w:color="auto"/>
              </w:divBdr>
            </w:div>
            <w:div w:id="355160748">
              <w:marLeft w:val="0"/>
              <w:marRight w:val="0"/>
              <w:marTop w:val="0"/>
              <w:marBottom w:val="0"/>
              <w:divBdr>
                <w:top w:val="none" w:sz="0" w:space="0" w:color="auto"/>
                <w:left w:val="none" w:sz="0" w:space="0" w:color="auto"/>
                <w:bottom w:val="none" w:sz="0" w:space="0" w:color="auto"/>
                <w:right w:val="none" w:sz="0" w:space="0" w:color="auto"/>
              </w:divBdr>
            </w:div>
            <w:div w:id="361562224">
              <w:marLeft w:val="0"/>
              <w:marRight w:val="0"/>
              <w:marTop w:val="0"/>
              <w:marBottom w:val="0"/>
              <w:divBdr>
                <w:top w:val="none" w:sz="0" w:space="0" w:color="auto"/>
                <w:left w:val="none" w:sz="0" w:space="0" w:color="auto"/>
                <w:bottom w:val="none" w:sz="0" w:space="0" w:color="auto"/>
                <w:right w:val="none" w:sz="0" w:space="0" w:color="auto"/>
              </w:divBdr>
            </w:div>
            <w:div w:id="364136755">
              <w:marLeft w:val="0"/>
              <w:marRight w:val="0"/>
              <w:marTop w:val="0"/>
              <w:marBottom w:val="0"/>
              <w:divBdr>
                <w:top w:val="none" w:sz="0" w:space="0" w:color="auto"/>
                <w:left w:val="none" w:sz="0" w:space="0" w:color="auto"/>
                <w:bottom w:val="none" w:sz="0" w:space="0" w:color="auto"/>
                <w:right w:val="none" w:sz="0" w:space="0" w:color="auto"/>
              </w:divBdr>
            </w:div>
            <w:div w:id="366489323">
              <w:marLeft w:val="0"/>
              <w:marRight w:val="0"/>
              <w:marTop w:val="0"/>
              <w:marBottom w:val="0"/>
              <w:divBdr>
                <w:top w:val="none" w:sz="0" w:space="0" w:color="auto"/>
                <w:left w:val="none" w:sz="0" w:space="0" w:color="auto"/>
                <w:bottom w:val="none" w:sz="0" w:space="0" w:color="auto"/>
                <w:right w:val="none" w:sz="0" w:space="0" w:color="auto"/>
              </w:divBdr>
            </w:div>
            <w:div w:id="369308787">
              <w:marLeft w:val="0"/>
              <w:marRight w:val="0"/>
              <w:marTop w:val="0"/>
              <w:marBottom w:val="0"/>
              <w:divBdr>
                <w:top w:val="none" w:sz="0" w:space="0" w:color="auto"/>
                <w:left w:val="none" w:sz="0" w:space="0" w:color="auto"/>
                <w:bottom w:val="none" w:sz="0" w:space="0" w:color="auto"/>
                <w:right w:val="none" w:sz="0" w:space="0" w:color="auto"/>
              </w:divBdr>
            </w:div>
            <w:div w:id="373238280">
              <w:marLeft w:val="0"/>
              <w:marRight w:val="0"/>
              <w:marTop w:val="0"/>
              <w:marBottom w:val="0"/>
              <w:divBdr>
                <w:top w:val="none" w:sz="0" w:space="0" w:color="auto"/>
                <w:left w:val="none" w:sz="0" w:space="0" w:color="auto"/>
                <w:bottom w:val="none" w:sz="0" w:space="0" w:color="auto"/>
                <w:right w:val="none" w:sz="0" w:space="0" w:color="auto"/>
              </w:divBdr>
            </w:div>
            <w:div w:id="373583102">
              <w:marLeft w:val="0"/>
              <w:marRight w:val="0"/>
              <w:marTop w:val="0"/>
              <w:marBottom w:val="0"/>
              <w:divBdr>
                <w:top w:val="none" w:sz="0" w:space="0" w:color="auto"/>
                <w:left w:val="none" w:sz="0" w:space="0" w:color="auto"/>
                <w:bottom w:val="none" w:sz="0" w:space="0" w:color="auto"/>
                <w:right w:val="none" w:sz="0" w:space="0" w:color="auto"/>
              </w:divBdr>
            </w:div>
            <w:div w:id="374426623">
              <w:marLeft w:val="0"/>
              <w:marRight w:val="0"/>
              <w:marTop w:val="0"/>
              <w:marBottom w:val="0"/>
              <w:divBdr>
                <w:top w:val="none" w:sz="0" w:space="0" w:color="auto"/>
                <w:left w:val="none" w:sz="0" w:space="0" w:color="auto"/>
                <w:bottom w:val="none" w:sz="0" w:space="0" w:color="auto"/>
                <w:right w:val="none" w:sz="0" w:space="0" w:color="auto"/>
              </w:divBdr>
            </w:div>
            <w:div w:id="386420124">
              <w:marLeft w:val="0"/>
              <w:marRight w:val="0"/>
              <w:marTop w:val="0"/>
              <w:marBottom w:val="0"/>
              <w:divBdr>
                <w:top w:val="none" w:sz="0" w:space="0" w:color="auto"/>
                <w:left w:val="none" w:sz="0" w:space="0" w:color="auto"/>
                <w:bottom w:val="none" w:sz="0" w:space="0" w:color="auto"/>
                <w:right w:val="none" w:sz="0" w:space="0" w:color="auto"/>
              </w:divBdr>
            </w:div>
            <w:div w:id="387266493">
              <w:marLeft w:val="0"/>
              <w:marRight w:val="0"/>
              <w:marTop w:val="0"/>
              <w:marBottom w:val="0"/>
              <w:divBdr>
                <w:top w:val="none" w:sz="0" w:space="0" w:color="auto"/>
                <w:left w:val="none" w:sz="0" w:space="0" w:color="auto"/>
                <w:bottom w:val="none" w:sz="0" w:space="0" w:color="auto"/>
                <w:right w:val="none" w:sz="0" w:space="0" w:color="auto"/>
              </w:divBdr>
            </w:div>
            <w:div w:id="398747143">
              <w:marLeft w:val="0"/>
              <w:marRight w:val="0"/>
              <w:marTop w:val="0"/>
              <w:marBottom w:val="0"/>
              <w:divBdr>
                <w:top w:val="none" w:sz="0" w:space="0" w:color="auto"/>
                <w:left w:val="none" w:sz="0" w:space="0" w:color="auto"/>
                <w:bottom w:val="none" w:sz="0" w:space="0" w:color="auto"/>
                <w:right w:val="none" w:sz="0" w:space="0" w:color="auto"/>
              </w:divBdr>
            </w:div>
            <w:div w:id="399524526">
              <w:marLeft w:val="0"/>
              <w:marRight w:val="0"/>
              <w:marTop w:val="0"/>
              <w:marBottom w:val="0"/>
              <w:divBdr>
                <w:top w:val="none" w:sz="0" w:space="0" w:color="auto"/>
                <w:left w:val="none" w:sz="0" w:space="0" w:color="auto"/>
                <w:bottom w:val="none" w:sz="0" w:space="0" w:color="auto"/>
                <w:right w:val="none" w:sz="0" w:space="0" w:color="auto"/>
              </w:divBdr>
            </w:div>
            <w:div w:id="401293376">
              <w:marLeft w:val="0"/>
              <w:marRight w:val="0"/>
              <w:marTop w:val="0"/>
              <w:marBottom w:val="0"/>
              <w:divBdr>
                <w:top w:val="none" w:sz="0" w:space="0" w:color="auto"/>
                <w:left w:val="none" w:sz="0" w:space="0" w:color="auto"/>
                <w:bottom w:val="none" w:sz="0" w:space="0" w:color="auto"/>
                <w:right w:val="none" w:sz="0" w:space="0" w:color="auto"/>
              </w:divBdr>
            </w:div>
            <w:div w:id="403843898">
              <w:marLeft w:val="0"/>
              <w:marRight w:val="0"/>
              <w:marTop w:val="0"/>
              <w:marBottom w:val="0"/>
              <w:divBdr>
                <w:top w:val="none" w:sz="0" w:space="0" w:color="auto"/>
                <w:left w:val="none" w:sz="0" w:space="0" w:color="auto"/>
                <w:bottom w:val="none" w:sz="0" w:space="0" w:color="auto"/>
                <w:right w:val="none" w:sz="0" w:space="0" w:color="auto"/>
              </w:divBdr>
            </w:div>
            <w:div w:id="416093557">
              <w:marLeft w:val="0"/>
              <w:marRight w:val="0"/>
              <w:marTop w:val="0"/>
              <w:marBottom w:val="0"/>
              <w:divBdr>
                <w:top w:val="none" w:sz="0" w:space="0" w:color="auto"/>
                <w:left w:val="none" w:sz="0" w:space="0" w:color="auto"/>
                <w:bottom w:val="none" w:sz="0" w:space="0" w:color="auto"/>
                <w:right w:val="none" w:sz="0" w:space="0" w:color="auto"/>
              </w:divBdr>
            </w:div>
            <w:div w:id="416829934">
              <w:marLeft w:val="0"/>
              <w:marRight w:val="0"/>
              <w:marTop w:val="0"/>
              <w:marBottom w:val="0"/>
              <w:divBdr>
                <w:top w:val="none" w:sz="0" w:space="0" w:color="auto"/>
                <w:left w:val="none" w:sz="0" w:space="0" w:color="auto"/>
                <w:bottom w:val="none" w:sz="0" w:space="0" w:color="auto"/>
                <w:right w:val="none" w:sz="0" w:space="0" w:color="auto"/>
              </w:divBdr>
            </w:div>
            <w:div w:id="421224182">
              <w:marLeft w:val="0"/>
              <w:marRight w:val="0"/>
              <w:marTop w:val="0"/>
              <w:marBottom w:val="0"/>
              <w:divBdr>
                <w:top w:val="none" w:sz="0" w:space="0" w:color="auto"/>
                <w:left w:val="none" w:sz="0" w:space="0" w:color="auto"/>
                <w:bottom w:val="none" w:sz="0" w:space="0" w:color="auto"/>
                <w:right w:val="none" w:sz="0" w:space="0" w:color="auto"/>
              </w:divBdr>
            </w:div>
            <w:div w:id="444736069">
              <w:marLeft w:val="0"/>
              <w:marRight w:val="0"/>
              <w:marTop w:val="0"/>
              <w:marBottom w:val="0"/>
              <w:divBdr>
                <w:top w:val="none" w:sz="0" w:space="0" w:color="auto"/>
                <w:left w:val="none" w:sz="0" w:space="0" w:color="auto"/>
                <w:bottom w:val="none" w:sz="0" w:space="0" w:color="auto"/>
                <w:right w:val="none" w:sz="0" w:space="0" w:color="auto"/>
              </w:divBdr>
            </w:div>
            <w:div w:id="451293089">
              <w:marLeft w:val="0"/>
              <w:marRight w:val="0"/>
              <w:marTop w:val="0"/>
              <w:marBottom w:val="0"/>
              <w:divBdr>
                <w:top w:val="none" w:sz="0" w:space="0" w:color="auto"/>
                <w:left w:val="none" w:sz="0" w:space="0" w:color="auto"/>
                <w:bottom w:val="none" w:sz="0" w:space="0" w:color="auto"/>
                <w:right w:val="none" w:sz="0" w:space="0" w:color="auto"/>
              </w:divBdr>
            </w:div>
            <w:div w:id="453521772">
              <w:marLeft w:val="0"/>
              <w:marRight w:val="0"/>
              <w:marTop w:val="0"/>
              <w:marBottom w:val="0"/>
              <w:divBdr>
                <w:top w:val="none" w:sz="0" w:space="0" w:color="auto"/>
                <w:left w:val="none" w:sz="0" w:space="0" w:color="auto"/>
                <w:bottom w:val="none" w:sz="0" w:space="0" w:color="auto"/>
                <w:right w:val="none" w:sz="0" w:space="0" w:color="auto"/>
              </w:divBdr>
            </w:div>
            <w:div w:id="453868227">
              <w:marLeft w:val="0"/>
              <w:marRight w:val="0"/>
              <w:marTop w:val="0"/>
              <w:marBottom w:val="0"/>
              <w:divBdr>
                <w:top w:val="none" w:sz="0" w:space="0" w:color="auto"/>
                <w:left w:val="none" w:sz="0" w:space="0" w:color="auto"/>
                <w:bottom w:val="none" w:sz="0" w:space="0" w:color="auto"/>
                <w:right w:val="none" w:sz="0" w:space="0" w:color="auto"/>
              </w:divBdr>
            </w:div>
            <w:div w:id="457914673">
              <w:marLeft w:val="0"/>
              <w:marRight w:val="0"/>
              <w:marTop w:val="0"/>
              <w:marBottom w:val="0"/>
              <w:divBdr>
                <w:top w:val="none" w:sz="0" w:space="0" w:color="auto"/>
                <w:left w:val="none" w:sz="0" w:space="0" w:color="auto"/>
                <w:bottom w:val="none" w:sz="0" w:space="0" w:color="auto"/>
                <w:right w:val="none" w:sz="0" w:space="0" w:color="auto"/>
              </w:divBdr>
            </w:div>
            <w:div w:id="470830944">
              <w:marLeft w:val="0"/>
              <w:marRight w:val="0"/>
              <w:marTop w:val="0"/>
              <w:marBottom w:val="0"/>
              <w:divBdr>
                <w:top w:val="none" w:sz="0" w:space="0" w:color="auto"/>
                <w:left w:val="none" w:sz="0" w:space="0" w:color="auto"/>
                <w:bottom w:val="none" w:sz="0" w:space="0" w:color="auto"/>
                <w:right w:val="none" w:sz="0" w:space="0" w:color="auto"/>
              </w:divBdr>
            </w:div>
            <w:div w:id="473835533">
              <w:marLeft w:val="0"/>
              <w:marRight w:val="0"/>
              <w:marTop w:val="0"/>
              <w:marBottom w:val="0"/>
              <w:divBdr>
                <w:top w:val="none" w:sz="0" w:space="0" w:color="auto"/>
                <w:left w:val="none" w:sz="0" w:space="0" w:color="auto"/>
                <w:bottom w:val="none" w:sz="0" w:space="0" w:color="auto"/>
                <w:right w:val="none" w:sz="0" w:space="0" w:color="auto"/>
              </w:divBdr>
            </w:div>
            <w:div w:id="483549032">
              <w:marLeft w:val="0"/>
              <w:marRight w:val="0"/>
              <w:marTop w:val="0"/>
              <w:marBottom w:val="0"/>
              <w:divBdr>
                <w:top w:val="none" w:sz="0" w:space="0" w:color="auto"/>
                <w:left w:val="none" w:sz="0" w:space="0" w:color="auto"/>
                <w:bottom w:val="none" w:sz="0" w:space="0" w:color="auto"/>
                <w:right w:val="none" w:sz="0" w:space="0" w:color="auto"/>
              </w:divBdr>
            </w:div>
            <w:div w:id="484081073">
              <w:marLeft w:val="0"/>
              <w:marRight w:val="0"/>
              <w:marTop w:val="0"/>
              <w:marBottom w:val="0"/>
              <w:divBdr>
                <w:top w:val="none" w:sz="0" w:space="0" w:color="auto"/>
                <w:left w:val="none" w:sz="0" w:space="0" w:color="auto"/>
                <w:bottom w:val="none" w:sz="0" w:space="0" w:color="auto"/>
                <w:right w:val="none" w:sz="0" w:space="0" w:color="auto"/>
              </w:divBdr>
            </w:div>
            <w:div w:id="491026151">
              <w:marLeft w:val="0"/>
              <w:marRight w:val="0"/>
              <w:marTop w:val="0"/>
              <w:marBottom w:val="0"/>
              <w:divBdr>
                <w:top w:val="none" w:sz="0" w:space="0" w:color="auto"/>
                <w:left w:val="none" w:sz="0" w:space="0" w:color="auto"/>
                <w:bottom w:val="none" w:sz="0" w:space="0" w:color="auto"/>
                <w:right w:val="none" w:sz="0" w:space="0" w:color="auto"/>
              </w:divBdr>
            </w:div>
            <w:div w:id="494956477">
              <w:marLeft w:val="0"/>
              <w:marRight w:val="0"/>
              <w:marTop w:val="0"/>
              <w:marBottom w:val="0"/>
              <w:divBdr>
                <w:top w:val="none" w:sz="0" w:space="0" w:color="auto"/>
                <w:left w:val="none" w:sz="0" w:space="0" w:color="auto"/>
                <w:bottom w:val="none" w:sz="0" w:space="0" w:color="auto"/>
                <w:right w:val="none" w:sz="0" w:space="0" w:color="auto"/>
              </w:divBdr>
            </w:div>
            <w:div w:id="502821603">
              <w:marLeft w:val="0"/>
              <w:marRight w:val="0"/>
              <w:marTop w:val="0"/>
              <w:marBottom w:val="0"/>
              <w:divBdr>
                <w:top w:val="none" w:sz="0" w:space="0" w:color="auto"/>
                <w:left w:val="none" w:sz="0" w:space="0" w:color="auto"/>
                <w:bottom w:val="none" w:sz="0" w:space="0" w:color="auto"/>
                <w:right w:val="none" w:sz="0" w:space="0" w:color="auto"/>
              </w:divBdr>
            </w:div>
            <w:div w:id="503591448">
              <w:marLeft w:val="0"/>
              <w:marRight w:val="0"/>
              <w:marTop w:val="0"/>
              <w:marBottom w:val="0"/>
              <w:divBdr>
                <w:top w:val="none" w:sz="0" w:space="0" w:color="auto"/>
                <w:left w:val="none" w:sz="0" w:space="0" w:color="auto"/>
                <w:bottom w:val="none" w:sz="0" w:space="0" w:color="auto"/>
                <w:right w:val="none" w:sz="0" w:space="0" w:color="auto"/>
              </w:divBdr>
            </w:div>
            <w:div w:id="505443542">
              <w:marLeft w:val="0"/>
              <w:marRight w:val="0"/>
              <w:marTop w:val="0"/>
              <w:marBottom w:val="0"/>
              <w:divBdr>
                <w:top w:val="none" w:sz="0" w:space="0" w:color="auto"/>
                <w:left w:val="none" w:sz="0" w:space="0" w:color="auto"/>
                <w:bottom w:val="none" w:sz="0" w:space="0" w:color="auto"/>
                <w:right w:val="none" w:sz="0" w:space="0" w:color="auto"/>
              </w:divBdr>
            </w:div>
            <w:div w:id="520358927">
              <w:marLeft w:val="0"/>
              <w:marRight w:val="0"/>
              <w:marTop w:val="0"/>
              <w:marBottom w:val="0"/>
              <w:divBdr>
                <w:top w:val="none" w:sz="0" w:space="0" w:color="auto"/>
                <w:left w:val="none" w:sz="0" w:space="0" w:color="auto"/>
                <w:bottom w:val="none" w:sz="0" w:space="0" w:color="auto"/>
                <w:right w:val="none" w:sz="0" w:space="0" w:color="auto"/>
              </w:divBdr>
            </w:div>
            <w:div w:id="522674652">
              <w:marLeft w:val="0"/>
              <w:marRight w:val="0"/>
              <w:marTop w:val="0"/>
              <w:marBottom w:val="0"/>
              <w:divBdr>
                <w:top w:val="none" w:sz="0" w:space="0" w:color="auto"/>
                <w:left w:val="none" w:sz="0" w:space="0" w:color="auto"/>
                <w:bottom w:val="none" w:sz="0" w:space="0" w:color="auto"/>
                <w:right w:val="none" w:sz="0" w:space="0" w:color="auto"/>
              </w:divBdr>
            </w:div>
            <w:div w:id="537789203">
              <w:marLeft w:val="0"/>
              <w:marRight w:val="0"/>
              <w:marTop w:val="0"/>
              <w:marBottom w:val="0"/>
              <w:divBdr>
                <w:top w:val="none" w:sz="0" w:space="0" w:color="auto"/>
                <w:left w:val="none" w:sz="0" w:space="0" w:color="auto"/>
                <w:bottom w:val="none" w:sz="0" w:space="0" w:color="auto"/>
                <w:right w:val="none" w:sz="0" w:space="0" w:color="auto"/>
              </w:divBdr>
            </w:div>
            <w:div w:id="540900282">
              <w:marLeft w:val="0"/>
              <w:marRight w:val="0"/>
              <w:marTop w:val="0"/>
              <w:marBottom w:val="0"/>
              <w:divBdr>
                <w:top w:val="none" w:sz="0" w:space="0" w:color="auto"/>
                <w:left w:val="none" w:sz="0" w:space="0" w:color="auto"/>
                <w:bottom w:val="none" w:sz="0" w:space="0" w:color="auto"/>
                <w:right w:val="none" w:sz="0" w:space="0" w:color="auto"/>
              </w:divBdr>
            </w:div>
            <w:div w:id="541291411">
              <w:marLeft w:val="0"/>
              <w:marRight w:val="0"/>
              <w:marTop w:val="0"/>
              <w:marBottom w:val="0"/>
              <w:divBdr>
                <w:top w:val="none" w:sz="0" w:space="0" w:color="auto"/>
                <w:left w:val="none" w:sz="0" w:space="0" w:color="auto"/>
                <w:bottom w:val="none" w:sz="0" w:space="0" w:color="auto"/>
                <w:right w:val="none" w:sz="0" w:space="0" w:color="auto"/>
              </w:divBdr>
            </w:div>
            <w:div w:id="545261220">
              <w:marLeft w:val="0"/>
              <w:marRight w:val="0"/>
              <w:marTop w:val="0"/>
              <w:marBottom w:val="0"/>
              <w:divBdr>
                <w:top w:val="none" w:sz="0" w:space="0" w:color="auto"/>
                <w:left w:val="none" w:sz="0" w:space="0" w:color="auto"/>
                <w:bottom w:val="none" w:sz="0" w:space="0" w:color="auto"/>
                <w:right w:val="none" w:sz="0" w:space="0" w:color="auto"/>
              </w:divBdr>
            </w:div>
            <w:div w:id="545718551">
              <w:marLeft w:val="0"/>
              <w:marRight w:val="0"/>
              <w:marTop w:val="0"/>
              <w:marBottom w:val="0"/>
              <w:divBdr>
                <w:top w:val="none" w:sz="0" w:space="0" w:color="auto"/>
                <w:left w:val="none" w:sz="0" w:space="0" w:color="auto"/>
                <w:bottom w:val="none" w:sz="0" w:space="0" w:color="auto"/>
                <w:right w:val="none" w:sz="0" w:space="0" w:color="auto"/>
              </w:divBdr>
            </w:div>
            <w:div w:id="545794378">
              <w:marLeft w:val="0"/>
              <w:marRight w:val="0"/>
              <w:marTop w:val="0"/>
              <w:marBottom w:val="0"/>
              <w:divBdr>
                <w:top w:val="none" w:sz="0" w:space="0" w:color="auto"/>
                <w:left w:val="none" w:sz="0" w:space="0" w:color="auto"/>
                <w:bottom w:val="none" w:sz="0" w:space="0" w:color="auto"/>
                <w:right w:val="none" w:sz="0" w:space="0" w:color="auto"/>
              </w:divBdr>
            </w:div>
            <w:div w:id="552084186">
              <w:marLeft w:val="0"/>
              <w:marRight w:val="0"/>
              <w:marTop w:val="0"/>
              <w:marBottom w:val="0"/>
              <w:divBdr>
                <w:top w:val="none" w:sz="0" w:space="0" w:color="auto"/>
                <w:left w:val="none" w:sz="0" w:space="0" w:color="auto"/>
                <w:bottom w:val="none" w:sz="0" w:space="0" w:color="auto"/>
                <w:right w:val="none" w:sz="0" w:space="0" w:color="auto"/>
              </w:divBdr>
            </w:div>
            <w:div w:id="563953502">
              <w:marLeft w:val="0"/>
              <w:marRight w:val="0"/>
              <w:marTop w:val="0"/>
              <w:marBottom w:val="0"/>
              <w:divBdr>
                <w:top w:val="none" w:sz="0" w:space="0" w:color="auto"/>
                <w:left w:val="none" w:sz="0" w:space="0" w:color="auto"/>
                <w:bottom w:val="none" w:sz="0" w:space="0" w:color="auto"/>
                <w:right w:val="none" w:sz="0" w:space="0" w:color="auto"/>
              </w:divBdr>
            </w:div>
            <w:div w:id="564724555">
              <w:marLeft w:val="0"/>
              <w:marRight w:val="0"/>
              <w:marTop w:val="0"/>
              <w:marBottom w:val="0"/>
              <w:divBdr>
                <w:top w:val="none" w:sz="0" w:space="0" w:color="auto"/>
                <w:left w:val="none" w:sz="0" w:space="0" w:color="auto"/>
                <w:bottom w:val="none" w:sz="0" w:space="0" w:color="auto"/>
                <w:right w:val="none" w:sz="0" w:space="0" w:color="auto"/>
              </w:divBdr>
            </w:div>
            <w:div w:id="575164493">
              <w:marLeft w:val="0"/>
              <w:marRight w:val="0"/>
              <w:marTop w:val="0"/>
              <w:marBottom w:val="0"/>
              <w:divBdr>
                <w:top w:val="none" w:sz="0" w:space="0" w:color="auto"/>
                <w:left w:val="none" w:sz="0" w:space="0" w:color="auto"/>
                <w:bottom w:val="none" w:sz="0" w:space="0" w:color="auto"/>
                <w:right w:val="none" w:sz="0" w:space="0" w:color="auto"/>
              </w:divBdr>
            </w:div>
            <w:div w:id="576941315">
              <w:marLeft w:val="0"/>
              <w:marRight w:val="0"/>
              <w:marTop w:val="0"/>
              <w:marBottom w:val="0"/>
              <w:divBdr>
                <w:top w:val="none" w:sz="0" w:space="0" w:color="auto"/>
                <w:left w:val="none" w:sz="0" w:space="0" w:color="auto"/>
                <w:bottom w:val="none" w:sz="0" w:space="0" w:color="auto"/>
                <w:right w:val="none" w:sz="0" w:space="0" w:color="auto"/>
              </w:divBdr>
            </w:div>
            <w:div w:id="580599393">
              <w:marLeft w:val="0"/>
              <w:marRight w:val="0"/>
              <w:marTop w:val="0"/>
              <w:marBottom w:val="0"/>
              <w:divBdr>
                <w:top w:val="none" w:sz="0" w:space="0" w:color="auto"/>
                <w:left w:val="none" w:sz="0" w:space="0" w:color="auto"/>
                <w:bottom w:val="none" w:sz="0" w:space="0" w:color="auto"/>
                <w:right w:val="none" w:sz="0" w:space="0" w:color="auto"/>
              </w:divBdr>
            </w:div>
            <w:div w:id="582685585">
              <w:marLeft w:val="0"/>
              <w:marRight w:val="0"/>
              <w:marTop w:val="0"/>
              <w:marBottom w:val="0"/>
              <w:divBdr>
                <w:top w:val="none" w:sz="0" w:space="0" w:color="auto"/>
                <w:left w:val="none" w:sz="0" w:space="0" w:color="auto"/>
                <w:bottom w:val="none" w:sz="0" w:space="0" w:color="auto"/>
                <w:right w:val="none" w:sz="0" w:space="0" w:color="auto"/>
              </w:divBdr>
            </w:div>
            <w:div w:id="582835403">
              <w:marLeft w:val="0"/>
              <w:marRight w:val="0"/>
              <w:marTop w:val="0"/>
              <w:marBottom w:val="0"/>
              <w:divBdr>
                <w:top w:val="none" w:sz="0" w:space="0" w:color="auto"/>
                <w:left w:val="none" w:sz="0" w:space="0" w:color="auto"/>
                <w:bottom w:val="none" w:sz="0" w:space="0" w:color="auto"/>
                <w:right w:val="none" w:sz="0" w:space="0" w:color="auto"/>
              </w:divBdr>
            </w:div>
            <w:div w:id="588394470">
              <w:marLeft w:val="0"/>
              <w:marRight w:val="0"/>
              <w:marTop w:val="0"/>
              <w:marBottom w:val="0"/>
              <w:divBdr>
                <w:top w:val="none" w:sz="0" w:space="0" w:color="auto"/>
                <w:left w:val="none" w:sz="0" w:space="0" w:color="auto"/>
                <w:bottom w:val="none" w:sz="0" w:space="0" w:color="auto"/>
                <w:right w:val="none" w:sz="0" w:space="0" w:color="auto"/>
              </w:divBdr>
            </w:div>
            <w:div w:id="612252974">
              <w:marLeft w:val="0"/>
              <w:marRight w:val="0"/>
              <w:marTop w:val="0"/>
              <w:marBottom w:val="0"/>
              <w:divBdr>
                <w:top w:val="none" w:sz="0" w:space="0" w:color="auto"/>
                <w:left w:val="none" w:sz="0" w:space="0" w:color="auto"/>
                <w:bottom w:val="none" w:sz="0" w:space="0" w:color="auto"/>
                <w:right w:val="none" w:sz="0" w:space="0" w:color="auto"/>
              </w:divBdr>
            </w:div>
            <w:div w:id="612783823">
              <w:marLeft w:val="0"/>
              <w:marRight w:val="0"/>
              <w:marTop w:val="0"/>
              <w:marBottom w:val="0"/>
              <w:divBdr>
                <w:top w:val="none" w:sz="0" w:space="0" w:color="auto"/>
                <w:left w:val="none" w:sz="0" w:space="0" w:color="auto"/>
                <w:bottom w:val="none" w:sz="0" w:space="0" w:color="auto"/>
                <w:right w:val="none" w:sz="0" w:space="0" w:color="auto"/>
              </w:divBdr>
            </w:div>
            <w:div w:id="629675331">
              <w:marLeft w:val="0"/>
              <w:marRight w:val="0"/>
              <w:marTop w:val="0"/>
              <w:marBottom w:val="0"/>
              <w:divBdr>
                <w:top w:val="none" w:sz="0" w:space="0" w:color="auto"/>
                <w:left w:val="none" w:sz="0" w:space="0" w:color="auto"/>
                <w:bottom w:val="none" w:sz="0" w:space="0" w:color="auto"/>
                <w:right w:val="none" w:sz="0" w:space="0" w:color="auto"/>
              </w:divBdr>
            </w:div>
            <w:div w:id="651955695">
              <w:marLeft w:val="0"/>
              <w:marRight w:val="0"/>
              <w:marTop w:val="0"/>
              <w:marBottom w:val="0"/>
              <w:divBdr>
                <w:top w:val="none" w:sz="0" w:space="0" w:color="auto"/>
                <w:left w:val="none" w:sz="0" w:space="0" w:color="auto"/>
                <w:bottom w:val="none" w:sz="0" w:space="0" w:color="auto"/>
                <w:right w:val="none" w:sz="0" w:space="0" w:color="auto"/>
              </w:divBdr>
            </w:div>
            <w:div w:id="656493673">
              <w:marLeft w:val="0"/>
              <w:marRight w:val="0"/>
              <w:marTop w:val="0"/>
              <w:marBottom w:val="0"/>
              <w:divBdr>
                <w:top w:val="none" w:sz="0" w:space="0" w:color="auto"/>
                <w:left w:val="none" w:sz="0" w:space="0" w:color="auto"/>
                <w:bottom w:val="none" w:sz="0" w:space="0" w:color="auto"/>
                <w:right w:val="none" w:sz="0" w:space="0" w:color="auto"/>
              </w:divBdr>
            </w:div>
            <w:div w:id="658264409">
              <w:marLeft w:val="0"/>
              <w:marRight w:val="0"/>
              <w:marTop w:val="0"/>
              <w:marBottom w:val="0"/>
              <w:divBdr>
                <w:top w:val="none" w:sz="0" w:space="0" w:color="auto"/>
                <w:left w:val="none" w:sz="0" w:space="0" w:color="auto"/>
                <w:bottom w:val="none" w:sz="0" w:space="0" w:color="auto"/>
                <w:right w:val="none" w:sz="0" w:space="0" w:color="auto"/>
              </w:divBdr>
            </w:div>
            <w:div w:id="661855546">
              <w:marLeft w:val="0"/>
              <w:marRight w:val="0"/>
              <w:marTop w:val="0"/>
              <w:marBottom w:val="0"/>
              <w:divBdr>
                <w:top w:val="none" w:sz="0" w:space="0" w:color="auto"/>
                <w:left w:val="none" w:sz="0" w:space="0" w:color="auto"/>
                <w:bottom w:val="none" w:sz="0" w:space="0" w:color="auto"/>
                <w:right w:val="none" w:sz="0" w:space="0" w:color="auto"/>
              </w:divBdr>
            </w:div>
            <w:div w:id="670524631">
              <w:marLeft w:val="0"/>
              <w:marRight w:val="0"/>
              <w:marTop w:val="0"/>
              <w:marBottom w:val="0"/>
              <w:divBdr>
                <w:top w:val="none" w:sz="0" w:space="0" w:color="auto"/>
                <w:left w:val="none" w:sz="0" w:space="0" w:color="auto"/>
                <w:bottom w:val="none" w:sz="0" w:space="0" w:color="auto"/>
                <w:right w:val="none" w:sz="0" w:space="0" w:color="auto"/>
              </w:divBdr>
            </w:div>
            <w:div w:id="675305031">
              <w:marLeft w:val="0"/>
              <w:marRight w:val="0"/>
              <w:marTop w:val="0"/>
              <w:marBottom w:val="0"/>
              <w:divBdr>
                <w:top w:val="none" w:sz="0" w:space="0" w:color="auto"/>
                <w:left w:val="none" w:sz="0" w:space="0" w:color="auto"/>
                <w:bottom w:val="none" w:sz="0" w:space="0" w:color="auto"/>
                <w:right w:val="none" w:sz="0" w:space="0" w:color="auto"/>
              </w:divBdr>
            </w:div>
            <w:div w:id="679508520">
              <w:marLeft w:val="0"/>
              <w:marRight w:val="0"/>
              <w:marTop w:val="0"/>
              <w:marBottom w:val="0"/>
              <w:divBdr>
                <w:top w:val="none" w:sz="0" w:space="0" w:color="auto"/>
                <w:left w:val="none" w:sz="0" w:space="0" w:color="auto"/>
                <w:bottom w:val="none" w:sz="0" w:space="0" w:color="auto"/>
                <w:right w:val="none" w:sz="0" w:space="0" w:color="auto"/>
              </w:divBdr>
            </w:div>
            <w:div w:id="698897993">
              <w:marLeft w:val="0"/>
              <w:marRight w:val="0"/>
              <w:marTop w:val="0"/>
              <w:marBottom w:val="0"/>
              <w:divBdr>
                <w:top w:val="none" w:sz="0" w:space="0" w:color="auto"/>
                <w:left w:val="none" w:sz="0" w:space="0" w:color="auto"/>
                <w:bottom w:val="none" w:sz="0" w:space="0" w:color="auto"/>
                <w:right w:val="none" w:sz="0" w:space="0" w:color="auto"/>
              </w:divBdr>
            </w:div>
            <w:div w:id="701977626">
              <w:marLeft w:val="0"/>
              <w:marRight w:val="0"/>
              <w:marTop w:val="0"/>
              <w:marBottom w:val="0"/>
              <w:divBdr>
                <w:top w:val="none" w:sz="0" w:space="0" w:color="auto"/>
                <w:left w:val="none" w:sz="0" w:space="0" w:color="auto"/>
                <w:bottom w:val="none" w:sz="0" w:space="0" w:color="auto"/>
                <w:right w:val="none" w:sz="0" w:space="0" w:color="auto"/>
              </w:divBdr>
            </w:div>
            <w:div w:id="705133466">
              <w:marLeft w:val="0"/>
              <w:marRight w:val="0"/>
              <w:marTop w:val="0"/>
              <w:marBottom w:val="0"/>
              <w:divBdr>
                <w:top w:val="none" w:sz="0" w:space="0" w:color="auto"/>
                <w:left w:val="none" w:sz="0" w:space="0" w:color="auto"/>
                <w:bottom w:val="none" w:sz="0" w:space="0" w:color="auto"/>
                <w:right w:val="none" w:sz="0" w:space="0" w:color="auto"/>
              </w:divBdr>
            </w:div>
            <w:div w:id="707336041">
              <w:marLeft w:val="0"/>
              <w:marRight w:val="0"/>
              <w:marTop w:val="0"/>
              <w:marBottom w:val="0"/>
              <w:divBdr>
                <w:top w:val="none" w:sz="0" w:space="0" w:color="auto"/>
                <w:left w:val="none" w:sz="0" w:space="0" w:color="auto"/>
                <w:bottom w:val="none" w:sz="0" w:space="0" w:color="auto"/>
                <w:right w:val="none" w:sz="0" w:space="0" w:color="auto"/>
              </w:divBdr>
            </w:div>
            <w:div w:id="707606510">
              <w:marLeft w:val="0"/>
              <w:marRight w:val="0"/>
              <w:marTop w:val="0"/>
              <w:marBottom w:val="0"/>
              <w:divBdr>
                <w:top w:val="none" w:sz="0" w:space="0" w:color="auto"/>
                <w:left w:val="none" w:sz="0" w:space="0" w:color="auto"/>
                <w:bottom w:val="none" w:sz="0" w:space="0" w:color="auto"/>
                <w:right w:val="none" w:sz="0" w:space="0" w:color="auto"/>
              </w:divBdr>
            </w:div>
            <w:div w:id="708071369">
              <w:marLeft w:val="0"/>
              <w:marRight w:val="0"/>
              <w:marTop w:val="0"/>
              <w:marBottom w:val="0"/>
              <w:divBdr>
                <w:top w:val="none" w:sz="0" w:space="0" w:color="auto"/>
                <w:left w:val="none" w:sz="0" w:space="0" w:color="auto"/>
                <w:bottom w:val="none" w:sz="0" w:space="0" w:color="auto"/>
                <w:right w:val="none" w:sz="0" w:space="0" w:color="auto"/>
              </w:divBdr>
            </w:div>
            <w:div w:id="708184882">
              <w:marLeft w:val="0"/>
              <w:marRight w:val="0"/>
              <w:marTop w:val="0"/>
              <w:marBottom w:val="0"/>
              <w:divBdr>
                <w:top w:val="none" w:sz="0" w:space="0" w:color="auto"/>
                <w:left w:val="none" w:sz="0" w:space="0" w:color="auto"/>
                <w:bottom w:val="none" w:sz="0" w:space="0" w:color="auto"/>
                <w:right w:val="none" w:sz="0" w:space="0" w:color="auto"/>
              </w:divBdr>
            </w:div>
            <w:div w:id="711151025">
              <w:marLeft w:val="0"/>
              <w:marRight w:val="0"/>
              <w:marTop w:val="0"/>
              <w:marBottom w:val="0"/>
              <w:divBdr>
                <w:top w:val="none" w:sz="0" w:space="0" w:color="auto"/>
                <w:left w:val="none" w:sz="0" w:space="0" w:color="auto"/>
                <w:bottom w:val="none" w:sz="0" w:space="0" w:color="auto"/>
                <w:right w:val="none" w:sz="0" w:space="0" w:color="auto"/>
              </w:divBdr>
            </w:div>
            <w:div w:id="718867228">
              <w:marLeft w:val="0"/>
              <w:marRight w:val="0"/>
              <w:marTop w:val="0"/>
              <w:marBottom w:val="0"/>
              <w:divBdr>
                <w:top w:val="none" w:sz="0" w:space="0" w:color="auto"/>
                <w:left w:val="none" w:sz="0" w:space="0" w:color="auto"/>
                <w:bottom w:val="none" w:sz="0" w:space="0" w:color="auto"/>
                <w:right w:val="none" w:sz="0" w:space="0" w:color="auto"/>
              </w:divBdr>
            </w:div>
            <w:div w:id="737901844">
              <w:marLeft w:val="0"/>
              <w:marRight w:val="0"/>
              <w:marTop w:val="0"/>
              <w:marBottom w:val="0"/>
              <w:divBdr>
                <w:top w:val="none" w:sz="0" w:space="0" w:color="auto"/>
                <w:left w:val="none" w:sz="0" w:space="0" w:color="auto"/>
                <w:bottom w:val="none" w:sz="0" w:space="0" w:color="auto"/>
                <w:right w:val="none" w:sz="0" w:space="0" w:color="auto"/>
              </w:divBdr>
            </w:div>
            <w:div w:id="738136239">
              <w:marLeft w:val="0"/>
              <w:marRight w:val="0"/>
              <w:marTop w:val="0"/>
              <w:marBottom w:val="0"/>
              <w:divBdr>
                <w:top w:val="none" w:sz="0" w:space="0" w:color="auto"/>
                <w:left w:val="none" w:sz="0" w:space="0" w:color="auto"/>
                <w:bottom w:val="none" w:sz="0" w:space="0" w:color="auto"/>
                <w:right w:val="none" w:sz="0" w:space="0" w:color="auto"/>
              </w:divBdr>
            </w:div>
            <w:div w:id="741562013">
              <w:marLeft w:val="0"/>
              <w:marRight w:val="0"/>
              <w:marTop w:val="0"/>
              <w:marBottom w:val="0"/>
              <w:divBdr>
                <w:top w:val="none" w:sz="0" w:space="0" w:color="auto"/>
                <w:left w:val="none" w:sz="0" w:space="0" w:color="auto"/>
                <w:bottom w:val="none" w:sz="0" w:space="0" w:color="auto"/>
                <w:right w:val="none" w:sz="0" w:space="0" w:color="auto"/>
              </w:divBdr>
            </w:div>
            <w:div w:id="745302590">
              <w:marLeft w:val="0"/>
              <w:marRight w:val="0"/>
              <w:marTop w:val="0"/>
              <w:marBottom w:val="0"/>
              <w:divBdr>
                <w:top w:val="none" w:sz="0" w:space="0" w:color="auto"/>
                <w:left w:val="none" w:sz="0" w:space="0" w:color="auto"/>
                <w:bottom w:val="none" w:sz="0" w:space="0" w:color="auto"/>
                <w:right w:val="none" w:sz="0" w:space="0" w:color="auto"/>
              </w:divBdr>
            </w:div>
            <w:div w:id="748117069">
              <w:marLeft w:val="0"/>
              <w:marRight w:val="0"/>
              <w:marTop w:val="0"/>
              <w:marBottom w:val="0"/>
              <w:divBdr>
                <w:top w:val="none" w:sz="0" w:space="0" w:color="auto"/>
                <w:left w:val="none" w:sz="0" w:space="0" w:color="auto"/>
                <w:bottom w:val="none" w:sz="0" w:space="0" w:color="auto"/>
                <w:right w:val="none" w:sz="0" w:space="0" w:color="auto"/>
              </w:divBdr>
            </w:div>
            <w:div w:id="754089142">
              <w:marLeft w:val="0"/>
              <w:marRight w:val="0"/>
              <w:marTop w:val="0"/>
              <w:marBottom w:val="0"/>
              <w:divBdr>
                <w:top w:val="none" w:sz="0" w:space="0" w:color="auto"/>
                <w:left w:val="none" w:sz="0" w:space="0" w:color="auto"/>
                <w:bottom w:val="none" w:sz="0" w:space="0" w:color="auto"/>
                <w:right w:val="none" w:sz="0" w:space="0" w:color="auto"/>
              </w:divBdr>
            </w:div>
            <w:div w:id="761725328">
              <w:marLeft w:val="0"/>
              <w:marRight w:val="0"/>
              <w:marTop w:val="0"/>
              <w:marBottom w:val="0"/>
              <w:divBdr>
                <w:top w:val="none" w:sz="0" w:space="0" w:color="auto"/>
                <w:left w:val="none" w:sz="0" w:space="0" w:color="auto"/>
                <w:bottom w:val="none" w:sz="0" w:space="0" w:color="auto"/>
                <w:right w:val="none" w:sz="0" w:space="0" w:color="auto"/>
              </w:divBdr>
            </w:div>
            <w:div w:id="764377068">
              <w:marLeft w:val="0"/>
              <w:marRight w:val="0"/>
              <w:marTop w:val="0"/>
              <w:marBottom w:val="0"/>
              <w:divBdr>
                <w:top w:val="none" w:sz="0" w:space="0" w:color="auto"/>
                <w:left w:val="none" w:sz="0" w:space="0" w:color="auto"/>
                <w:bottom w:val="none" w:sz="0" w:space="0" w:color="auto"/>
                <w:right w:val="none" w:sz="0" w:space="0" w:color="auto"/>
              </w:divBdr>
            </w:div>
            <w:div w:id="768813032">
              <w:marLeft w:val="0"/>
              <w:marRight w:val="0"/>
              <w:marTop w:val="0"/>
              <w:marBottom w:val="0"/>
              <w:divBdr>
                <w:top w:val="none" w:sz="0" w:space="0" w:color="auto"/>
                <w:left w:val="none" w:sz="0" w:space="0" w:color="auto"/>
                <w:bottom w:val="none" w:sz="0" w:space="0" w:color="auto"/>
                <w:right w:val="none" w:sz="0" w:space="0" w:color="auto"/>
              </w:divBdr>
            </w:div>
            <w:div w:id="771172965">
              <w:marLeft w:val="0"/>
              <w:marRight w:val="0"/>
              <w:marTop w:val="0"/>
              <w:marBottom w:val="0"/>
              <w:divBdr>
                <w:top w:val="none" w:sz="0" w:space="0" w:color="auto"/>
                <w:left w:val="none" w:sz="0" w:space="0" w:color="auto"/>
                <w:bottom w:val="none" w:sz="0" w:space="0" w:color="auto"/>
                <w:right w:val="none" w:sz="0" w:space="0" w:color="auto"/>
              </w:divBdr>
            </w:div>
            <w:div w:id="771432785">
              <w:marLeft w:val="0"/>
              <w:marRight w:val="0"/>
              <w:marTop w:val="0"/>
              <w:marBottom w:val="0"/>
              <w:divBdr>
                <w:top w:val="none" w:sz="0" w:space="0" w:color="auto"/>
                <w:left w:val="none" w:sz="0" w:space="0" w:color="auto"/>
                <w:bottom w:val="none" w:sz="0" w:space="0" w:color="auto"/>
                <w:right w:val="none" w:sz="0" w:space="0" w:color="auto"/>
              </w:divBdr>
            </w:div>
            <w:div w:id="777335723">
              <w:marLeft w:val="0"/>
              <w:marRight w:val="0"/>
              <w:marTop w:val="0"/>
              <w:marBottom w:val="0"/>
              <w:divBdr>
                <w:top w:val="none" w:sz="0" w:space="0" w:color="auto"/>
                <w:left w:val="none" w:sz="0" w:space="0" w:color="auto"/>
                <w:bottom w:val="none" w:sz="0" w:space="0" w:color="auto"/>
                <w:right w:val="none" w:sz="0" w:space="0" w:color="auto"/>
              </w:divBdr>
            </w:div>
            <w:div w:id="777912661">
              <w:marLeft w:val="0"/>
              <w:marRight w:val="0"/>
              <w:marTop w:val="0"/>
              <w:marBottom w:val="0"/>
              <w:divBdr>
                <w:top w:val="none" w:sz="0" w:space="0" w:color="auto"/>
                <w:left w:val="none" w:sz="0" w:space="0" w:color="auto"/>
                <w:bottom w:val="none" w:sz="0" w:space="0" w:color="auto"/>
                <w:right w:val="none" w:sz="0" w:space="0" w:color="auto"/>
              </w:divBdr>
            </w:div>
            <w:div w:id="784933859">
              <w:marLeft w:val="0"/>
              <w:marRight w:val="0"/>
              <w:marTop w:val="0"/>
              <w:marBottom w:val="0"/>
              <w:divBdr>
                <w:top w:val="none" w:sz="0" w:space="0" w:color="auto"/>
                <w:left w:val="none" w:sz="0" w:space="0" w:color="auto"/>
                <w:bottom w:val="none" w:sz="0" w:space="0" w:color="auto"/>
                <w:right w:val="none" w:sz="0" w:space="0" w:color="auto"/>
              </w:divBdr>
            </w:div>
            <w:div w:id="785466458">
              <w:marLeft w:val="0"/>
              <w:marRight w:val="0"/>
              <w:marTop w:val="0"/>
              <w:marBottom w:val="0"/>
              <w:divBdr>
                <w:top w:val="none" w:sz="0" w:space="0" w:color="auto"/>
                <w:left w:val="none" w:sz="0" w:space="0" w:color="auto"/>
                <w:bottom w:val="none" w:sz="0" w:space="0" w:color="auto"/>
                <w:right w:val="none" w:sz="0" w:space="0" w:color="auto"/>
              </w:divBdr>
            </w:div>
            <w:div w:id="801118760">
              <w:marLeft w:val="0"/>
              <w:marRight w:val="0"/>
              <w:marTop w:val="0"/>
              <w:marBottom w:val="0"/>
              <w:divBdr>
                <w:top w:val="none" w:sz="0" w:space="0" w:color="auto"/>
                <w:left w:val="none" w:sz="0" w:space="0" w:color="auto"/>
                <w:bottom w:val="none" w:sz="0" w:space="0" w:color="auto"/>
                <w:right w:val="none" w:sz="0" w:space="0" w:color="auto"/>
              </w:divBdr>
            </w:div>
            <w:div w:id="809640742">
              <w:marLeft w:val="0"/>
              <w:marRight w:val="0"/>
              <w:marTop w:val="0"/>
              <w:marBottom w:val="0"/>
              <w:divBdr>
                <w:top w:val="none" w:sz="0" w:space="0" w:color="auto"/>
                <w:left w:val="none" w:sz="0" w:space="0" w:color="auto"/>
                <w:bottom w:val="none" w:sz="0" w:space="0" w:color="auto"/>
                <w:right w:val="none" w:sz="0" w:space="0" w:color="auto"/>
              </w:divBdr>
            </w:div>
            <w:div w:id="812940399">
              <w:marLeft w:val="0"/>
              <w:marRight w:val="0"/>
              <w:marTop w:val="0"/>
              <w:marBottom w:val="0"/>
              <w:divBdr>
                <w:top w:val="none" w:sz="0" w:space="0" w:color="auto"/>
                <w:left w:val="none" w:sz="0" w:space="0" w:color="auto"/>
                <w:bottom w:val="none" w:sz="0" w:space="0" w:color="auto"/>
                <w:right w:val="none" w:sz="0" w:space="0" w:color="auto"/>
              </w:divBdr>
            </w:div>
            <w:div w:id="820119642">
              <w:marLeft w:val="0"/>
              <w:marRight w:val="0"/>
              <w:marTop w:val="0"/>
              <w:marBottom w:val="0"/>
              <w:divBdr>
                <w:top w:val="none" w:sz="0" w:space="0" w:color="auto"/>
                <w:left w:val="none" w:sz="0" w:space="0" w:color="auto"/>
                <w:bottom w:val="none" w:sz="0" w:space="0" w:color="auto"/>
                <w:right w:val="none" w:sz="0" w:space="0" w:color="auto"/>
              </w:divBdr>
            </w:div>
            <w:div w:id="824127502">
              <w:marLeft w:val="0"/>
              <w:marRight w:val="0"/>
              <w:marTop w:val="0"/>
              <w:marBottom w:val="0"/>
              <w:divBdr>
                <w:top w:val="none" w:sz="0" w:space="0" w:color="auto"/>
                <w:left w:val="none" w:sz="0" w:space="0" w:color="auto"/>
                <w:bottom w:val="none" w:sz="0" w:space="0" w:color="auto"/>
                <w:right w:val="none" w:sz="0" w:space="0" w:color="auto"/>
              </w:divBdr>
            </w:div>
            <w:div w:id="829566438">
              <w:marLeft w:val="0"/>
              <w:marRight w:val="0"/>
              <w:marTop w:val="0"/>
              <w:marBottom w:val="0"/>
              <w:divBdr>
                <w:top w:val="none" w:sz="0" w:space="0" w:color="auto"/>
                <w:left w:val="none" w:sz="0" w:space="0" w:color="auto"/>
                <w:bottom w:val="none" w:sz="0" w:space="0" w:color="auto"/>
                <w:right w:val="none" w:sz="0" w:space="0" w:color="auto"/>
              </w:divBdr>
            </w:div>
            <w:div w:id="834152136">
              <w:marLeft w:val="0"/>
              <w:marRight w:val="0"/>
              <w:marTop w:val="0"/>
              <w:marBottom w:val="0"/>
              <w:divBdr>
                <w:top w:val="none" w:sz="0" w:space="0" w:color="auto"/>
                <w:left w:val="none" w:sz="0" w:space="0" w:color="auto"/>
                <w:bottom w:val="none" w:sz="0" w:space="0" w:color="auto"/>
                <w:right w:val="none" w:sz="0" w:space="0" w:color="auto"/>
              </w:divBdr>
            </w:div>
            <w:div w:id="849877856">
              <w:marLeft w:val="0"/>
              <w:marRight w:val="0"/>
              <w:marTop w:val="0"/>
              <w:marBottom w:val="0"/>
              <w:divBdr>
                <w:top w:val="none" w:sz="0" w:space="0" w:color="auto"/>
                <w:left w:val="none" w:sz="0" w:space="0" w:color="auto"/>
                <w:bottom w:val="none" w:sz="0" w:space="0" w:color="auto"/>
                <w:right w:val="none" w:sz="0" w:space="0" w:color="auto"/>
              </w:divBdr>
            </w:div>
            <w:div w:id="869345506">
              <w:marLeft w:val="0"/>
              <w:marRight w:val="0"/>
              <w:marTop w:val="0"/>
              <w:marBottom w:val="0"/>
              <w:divBdr>
                <w:top w:val="none" w:sz="0" w:space="0" w:color="auto"/>
                <w:left w:val="none" w:sz="0" w:space="0" w:color="auto"/>
                <w:bottom w:val="none" w:sz="0" w:space="0" w:color="auto"/>
                <w:right w:val="none" w:sz="0" w:space="0" w:color="auto"/>
              </w:divBdr>
            </w:div>
            <w:div w:id="871114796">
              <w:marLeft w:val="0"/>
              <w:marRight w:val="0"/>
              <w:marTop w:val="0"/>
              <w:marBottom w:val="0"/>
              <w:divBdr>
                <w:top w:val="none" w:sz="0" w:space="0" w:color="auto"/>
                <w:left w:val="none" w:sz="0" w:space="0" w:color="auto"/>
                <w:bottom w:val="none" w:sz="0" w:space="0" w:color="auto"/>
                <w:right w:val="none" w:sz="0" w:space="0" w:color="auto"/>
              </w:divBdr>
            </w:div>
            <w:div w:id="875508197">
              <w:marLeft w:val="0"/>
              <w:marRight w:val="0"/>
              <w:marTop w:val="0"/>
              <w:marBottom w:val="0"/>
              <w:divBdr>
                <w:top w:val="none" w:sz="0" w:space="0" w:color="auto"/>
                <w:left w:val="none" w:sz="0" w:space="0" w:color="auto"/>
                <w:bottom w:val="none" w:sz="0" w:space="0" w:color="auto"/>
                <w:right w:val="none" w:sz="0" w:space="0" w:color="auto"/>
              </w:divBdr>
            </w:div>
            <w:div w:id="876888201">
              <w:marLeft w:val="0"/>
              <w:marRight w:val="0"/>
              <w:marTop w:val="0"/>
              <w:marBottom w:val="0"/>
              <w:divBdr>
                <w:top w:val="none" w:sz="0" w:space="0" w:color="auto"/>
                <w:left w:val="none" w:sz="0" w:space="0" w:color="auto"/>
                <w:bottom w:val="none" w:sz="0" w:space="0" w:color="auto"/>
                <w:right w:val="none" w:sz="0" w:space="0" w:color="auto"/>
              </w:divBdr>
            </w:div>
            <w:div w:id="888346883">
              <w:marLeft w:val="0"/>
              <w:marRight w:val="0"/>
              <w:marTop w:val="0"/>
              <w:marBottom w:val="0"/>
              <w:divBdr>
                <w:top w:val="none" w:sz="0" w:space="0" w:color="auto"/>
                <w:left w:val="none" w:sz="0" w:space="0" w:color="auto"/>
                <w:bottom w:val="none" w:sz="0" w:space="0" w:color="auto"/>
                <w:right w:val="none" w:sz="0" w:space="0" w:color="auto"/>
              </w:divBdr>
            </w:div>
            <w:div w:id="888877200">
              <w:marLeft w:val="0"/>
              <w:marRight w:val="0"/>
              <w:marTop w:val="0"/>
              <w:marBottom w:val="0"/>
              <w:divBdr>
                <w:top w:val="none" w:sz="0" w:space="0" w:color="auto"/>
                <w:left w:val="none" w:sz="0" w:space="0" w:color="auto"/>
                <w:bottom w:val="none" w:sz="0" w:space="0" w:color="auto"/>
                <w:right w:val="none" w:sz="0" w:space="0" w:color="auto"/>
              </w:divBdr>
            </w:div>
            <w:div w:id="897714603">
              <w:marLeft w:val="0"/>
              <w:marRight w:val="0"/>
              <w:marTop w:val="0"/>
              <w:marBottom w:val="0"/>
              <w:divBdr>
                <w:top w:val="none" w:sz="0" w:space="0" w:color="auto"/>
                <w:left w:val="none" w:sz="0" w:space="0" w:color="auto"/>
                <w:bottom w:val="none" w:sz="0" w:space="0" w:color="auto"/>
                <w:right w:val="none" w:sz="0" w:space="0" w:color="auto"/>
              </w:divBdr>
            </w:div>
            <w:div w:id="905073738">
              <w:marLeft w:val="0"/>
              <w:marRight w:val="0"/>
              <w:marTop w:val="0"/>
              <w:marBottom w:val="0"/>
              <w:divBdr>
                <w:top w:val="none" w:sz="0" w:space="0" w:color="auto"/>
                <w:left w:val="none" w:sz="0" w:space="0" w:color="auto"/>
                <w:bottom w:val="none" w:sz="0" w:space="0" w:color="auto"/>
                <w:right w:val="none" w:sz="0" w:space="0" w:color="auto"/>
              </w:divBdr>
            </w:div>
            <w:div w:id="905458328">
              <w:marLeft w:val="0"/>
              <w:marRight w:val="0"/>
              <w:marTop w:val="0"/>
              <w:marBottom w:val="0"/>
              <w:divBdr>
                <w:top w:val="none" w:sz="0" w:space="0" w:color="auto"/>
                <w:left w:val="none" w:sz="0" w:space="0" w:color="auto"/>
                <w:bottom w:val="none" w:sz="0" w:space="0" w:color="auto"/>
                <w:right w:val="none" w:sz="0" w:space="0" w:color="auto"/>
              </w:divBdr>
            </w:div>
            <w:div w:id="905646051">
              <w:marLeft w:val="0"/>
              <w:marRight w:val="0"/>
              <w:marTop w:val="0"/>
              <w:marBottom w:val="0"/>
              <w:divBdr>
                <w:top w:val="none" w:sz="0" w:space="0" w:color="auto"/>
                <w:left w:val="none" w:sz="0" w:space="0" w:color="auto"/>
                <w:bottom w:val="none" w:sz="0" w:space="0" w:color="auto"/>
                <w:right w:val="none" w:sz="0" w:space="0" w:color="auto"/>
              </w:divBdr>
            </w:div>
            <w:div w:id="921376644">
              <w:marLeft w:val="0"/>
              <w:marRight w:val="0"/>
              <w:marTop w:val="0"/>
              <w:marBottom w:val="0"/>
              <w:divBdr>
                <w:top w:val="none" w:sz="0" w:space="0" w:color="auto"/>
                <w:left w:val="none" w:sz="0" w:space="0" w:color="auto"/>
                <w:bottom w:val="none" w:sz="0" w:space="0" w:color="auto"/>
                <w:right w:val="none" w:sz="0" w:space="0" w:color="auto"/>
              </w:divBdr>
            </w:div>
            <w:div w:id="937716627">
              <w:marLeft w:val="0"/>
              <w:marRight w:val="0"/>
              <w:marTop w:val="0"/>
              <w:marBottom w:val="0"/>
              <w:divBdr>
                <w:top w:val="none" w:sz="0" w:space="0" w:color="auto"/>
                <w:left w:val="none" w:sz="0" w:space="0" w:color="auto"/>
                <w:bottom w:val="none" w:sz="0" w:space="0" w:color="auto"/>
                <w:right w:val="none" w:sz="0" w:space="0" w:color="auto"/>
              </w:divBdr>
            </w:div>
            <w:div w:id="942688697">
              <w:marLeft w:val="0"/>
              <w:marRight w:val="0"/>
              <w:marTop w:val="0"/>
              <w:marBottom w:val="0"/>
              <w:divBdr>
                <w:top w:val="none" w:sz="0" w:space="0" w:color="auto"/>
                <w:left w:val="none" w:sz="0" w:space="0" w:color="auto"/>
                <w:bottom w:val="none" w:sz="0" w:space="0" w:color="auto"/>
                <w:right w:val="none" w:sz="0" w:space="0" w:color="auto"/>
              </w:divBdr>
            </w:div>
            <w:div w:id="944658252">
              <w:marLeft w:val="0"/>
              <w:marRight w:val="0"/>
              <w:marTop w:val="0"/>
              <w:marBottom w:val="0"/>
              <w:divBdr>
                <w:top w:val="none" w:sz="0" w:space="0" w:color="auto"/>
                <w:left w:val="none" w:sz="0" w:space="0" w:color="auto"/>
                <w:bottom w:val="none" w:sz="0" w:space="0" w:color="auto"/>
                <w:right w:val="none" w:sz="0" w:space="0" w:color="auto"/>
              </w:divBdr>
            </w:div>
            <w:div w:id="950934943">
              <w:marLeft w:val="0"/>
              <w:marRight w:val="0"/>
              <w:marTop w:val="0"/>
              <w:marBottom w:val="0"/>
              <w:divBdr>
                <w:top w:val="none" w:sz="0" w:space="0" w:color="auto"/>
                <w:left w:val="none" w:sz="0" w:space="0" w:color="auto"/>
                <w:bottom w:val="none" w:sz="0" w:space="0" w:color="auto"/>
                <w:right w:val="none" w:sz="0" w:space="0" w:color="auto"/>
              </w:divBdr>
            </w:div>
            <w:div w:id="965164163">
              <w:marLeft w:val="0"/>
              <w:marRight w:val="0"/>
              <w:marTop w:val="0"/>
              <w:marBottom w:val="0"/>
              <w:divBdr>
                <w:top w:val="none" w:sz="0" w:space="0" w:color="auto"/>
                <w:left w:val="none" w:sz="0" w:space="0" w:color="auto"/>
                <w:bottom w:val="none" w:sz="0" w:space="0" w:color="auto"/>
                <w:right w:val="none" w:sz="0" w:space="0" w:color="auto"/>
              </w:divBdr>
            </w:div>
            <w:div w:id="971636891">
              <w:marLeft w:val="0"/>
              <w:marRight w:val="0"/>
              <w:marTop w:val="0"/>
              <w:marBottom w:val="0"/>
              <w:divBdr>
                <w:top w:val="none" w:sz="0" w:space="0" w:color="auto"/>
                <w:left w:val="none" w:sz="0" w:space="0" w:color="auto"/>
                <w:bottom w:val="none" w:sz="0" w:space="0" w:color="auto"/>
                <w:right w:val="none" w:sz="0" w:space="0" w:color="auto"/>
              </w:divBdr>
            </w:div>
            <w:div w:id="986661941">
              <w:marLeft w:val="0"/>
              <w:marRight w:val="0"/>
              <w:marTop w:val="0"/>
              <w:marBottom w:val="0"/>
              <w:divBdr>
                <w:top w:val="none" w:sz="0" w:space="0" w:color="auto"/>
                <w:left w:val="none" w:sz="0" w:space="0" w:color="auto"/>
                <w:bottom w:val="none" w:sz="0" w:space="0" w:color="auto"/>
                <w:right w:val="none" w:sz="0" w:space="0" w:color="auto"/>
              </w:divBdr>
            </w:div>
            <w:div w:id="988901334">
              <w:marLeft w:val="0"/>
              <w:marRight w:val="0"/>
              <w:marTop w:val="0"/>
              <w:marBottom w:val="0"/>
              <w:divBdr>
                <w:top w:val="none" w:sz="0" w:space="0" w:color="auto"/>
                <w:left w:val="none" w:sz="0" w:space="0" w:color="auto"/>
                <w:bottom w:val="none" w:sz="0" w:space="0" w:color="auto"/>
                <w:right w:val="none" w:sz="0" w:space="0" w:color="auto"/>
              </w:divBdr>
            </w:div>
            <w:div w:id="989406633">
              <w:marLeft w:val="0"/>
              <w:marRight w:val="0"/>
              <w:marTop w:val="0"/>
              <w:marBottom w:val="0"/>
              <w:divBdr>
                <w:top w:val="none" w:sz="0" w:space="0" w:color="auto"/>
                <w:left w:val="none" w:sz="0" w:space="0" w:color="auto"/>
                <w:bottom w:val="none" w:sz="0" w:space="0" w:color="auto"/>
                <w:right w:val="none" w:sz="0" w:space="0" w:color="auto"/>
              </w:divBdr>
            </w:div>
            <w:div w:id="993485455">
              <w:marLeft w:val="0"/>
              <w:marRight w:val="0"/>
              <w:marTop w:val="0"/>
              <w:marBottom w:val="0"/>
              <w:divBdr>
                <w:top w:val="none" w:sz="0" w:space="0" w:color="auto"/>
                <w:left w:val="none" w:sz="0" w:space="0" w:color="auto"/>
                <w:bottom w:val="none" w:sz="0" w:space="0" w:color="auto"/>
                <w:right w:val="none" w:sz="0" w:space="0" w:color="auto"/>
              </w:divBdr>
            </w:div>
            <w:div w:id="996109295">
              <w:marLeft w:val="0"/>
              <w:marRight w:val="0"/>
              <w:marTop w:val="0"/>
              <w:marBottom w:val="0"/>
              <w:divBdr>
                <w:top w:val="none" w:sz="0" w:space="0" w:color="auto"/>
                <w:left w:val="none" w:sz="0" w:space="0" w:color="auto"/>
                <w:bottom w:val="none" w:sz="0" w:space="0" w:color="auto"/>
                <w:right w:val="none" w:sz="0" w:space="0" w:color="auto"/>
              </w:divBdr>
            </w:div>
            <w:div w:id="1000549167">
              <w:marLeft w:val="0"/>
              <w:marRight w:val="0"/>
              <w:marTop w:val="0"/>
              <w:marBottom w:val="0"/>
              <w:divBdr>
                <w:top w:val="none" w:sz="0" w:space="0" w:color="auto"/>
                <w:left w:val="none" w:sz="0" w:space="0" w:color="auto"/>
                <w:bottom w:val="none" w:sz="0" w:space="0" w:color="auto"/>
                <w:right w:val="none" w:sz="0" w:space="0" w:color="auto"/>
              </w:divBdr>
            </w:div>
            <w:div w:id="1024015946">
              <w:marLeft w:val="0"/>
              <w:marRight w:val="0"/>
              <w:marTop w:val="0"/>
              <w:marBottom w:val="0"/>
              <w:divBdr>
                <w:top w:val="none" w:sz="0" w:space="0" w:color="auto"/>
                <w:left w:val="none" w:sz="0" w:space="0" w:color="auto"/>
                <w:bottom w:val="none" w:sz="0" w:space="0" w:color="auto"/>
                <w:right w:val="none" w:sz="0" w:space="0" w:color="auto"/>
              </w:divBdr>
            </w:div>
            <w:div w:id="1034384226">
              <w:marLeft w:val="0"/>
              <w:marRight w:val="0"/>
              <w:marTop w:val="0"/>
              <w:marBottom w:val="0"/>
              <w:divBdr>
                <w:top w:val="none" w:sz="0" w:space="0" w:color="auto"/>
                <w:left w:val="none" w:sz="0" w:space="0" w:color="auto"/>
                <w:bottom w:val="none" w:sz="0" w:space="0" w:color="auto"/>
                <w:right w:val="none" w:sz="0" w:space="0" w:color="auto"/>
              </w:divBdr>
            </w:div>
            <w:div w:id="1041975703">
              <w:marLeft w:val="0"/>
              <w:marRight w:val="0"/>
              <w:marTop w:val="0"/>
              <w:marBottom w:val="0"/>
              <w:divBdr>
                <w:top w:val="none" w:sz="0" w:space="0" w:color="auto"/>
                <w:left w:val="none" w:sz="0" w:space="0" w:color="auto"/>
                <w:bottom w:val="none" w:sz="0" w:space="0" w:color="auto"/>
                <w:right w:val="none" w:sz="0" w:space="0" w:color="auto"/>
              </w:divBdr>
            </w:div>
            <w:div w:id="1043752282">
              <w:marLeft w:val="0"/>
              <w:marRight w:val="0"/>
              <w:marTop w:val="0"/>
              <w:marBottom w:val="0"/>
              <w:divBdr>
                <w:top w:val="none" w:sz="0" w:space="0" w:color="auto"/>
                <w:left w:val="none" w:sz="0" w:space="0" w:color="auto"/>
                <w:bottom w:val="none" w:sz="0" w:space="0" w:color="auto"/>
                <w:right w:val="none" w:sz="0" w:space="0" w:color="auto"/>
              </w:divBdr>
            </w:div>
            <w:div w:id="1054889535">
              <w:marLeft w:val="0"/>
              <w:marRight w:val="0"/>
              <w:marTop w:val="0"/>
              <w:marBottom w:val="0"/>
              <w:divBdr>
                <w:top w:val="none" w:sz="0" w:space="0" w:color="auto"/>
                <w:left w:val="none" w:sz="0" w:space="0" w:color="auto"/>
                <w:bottom w:val="none" w:sz="0" w:space="0" w:color="auto"/>
                <w:right w:val="none" w:sz="0" w:space="0" w:color="auto"/>
              </w:divBdr>
            </w:div>
            <w:div w:id="1058015547">
              <w:marLeft w:val="0"/>
              <w:marRight w:val="0"/>
              <w:marTop w:val="0"/>
              <w:marBottom w:val="0"/>
              <w:divBdr>
                <w:top w:val="none" w:sz="0" w:space="0" w:color="auto"/>
                <w:left w:val="none" w:sz="0" w:space="0" w:color="auto"/>
                <w:bottom w:val="none" w:sz="0" w:space="0" w:color="auto"/>
                <w:right w:val="none" w:sz="0" w:space="0" w:color="auto"/>
              </w:divBdr>
            </w:div>
            <w:div w:id="1058211009">
              <w:marLeft w:val="0"/>
              <w:marRight w:val="0"/>
              <w:marTop w:val="0"/>
              <w:marBottom w:val="0"/>
              <w:divBdr>
                <w:top w:val="none" w:sz="0" w:space="0" w:color="auto"/>
                <w:left w:val="none" w:sz="0" w:space="0" w:color="auto"/>
                <w:bottom w:val="none" w:sz="0" w:space="0" w:color="auto"/>
                <w:right w:val="none" w:sz="0" w:space="0" w:color="auto"/>
              </w:divBdr>
            </w:div>
            <w:div w:id="1061443547">
              <w:marLeft w:val="0"/>
              <w:marRight w:val="0"/>
              <w:marTop w:val="0"/>
              <w:marBottom w:val="0"/>
              <w:divBdr>
                <w:top w:val="none" w:sz="0" w:space="0" w:color="auto"/>
                <w:left w:val="none" w:sz="0" w:space="0" w:color="auto"/>
                <w:bottom w:val="none" w:sz="0" w:space="0" w:color="auto"/>
                <w:right w:val="none" w:sz="0" w:space="0" w:color="auto"/>
              </w:divBdr>
            </w:div>
            <w:div w:id="1061559230">
              <w:marLeft w:val="0"/>
              <w:marRight w:val="0"/>
              <w:marTop w:val="0"/>
              <w:marBottom w:val="0"/>
              <w:divBdr>
                <w:top w:val="none" w:sz="0" w:space="0" w:color="auto"/>
                <w:left w:val="none" w:sz="0" w:space="0" w:color="auto"/>
                <w:bottom w:val="none" w:sz="0" w:space="0" w:color="auto"/>
                <w:right w:val="none" w:sz="0" w:space="0" w:color="auto"/>
              </w:divBdr>
            </w:div>
            <w:div w:id="1063605993">
              <w:marLeft w:val="0"/>
              <w:marRight w:val="0"/>
              <w:marTop w:val="0"/>
              <w:marBottom w:val="0"/>
              <w:divBdr>
                <w:top w:val="none" w:sz="0" w:space="0" w:color="auto"/>
                <w:left w:val="none" w:sz="0" w:space="0" w:color="auto"/>
                <w:bottom w:val="none" w:sz="0" w:space="0" w:color="auto"/>
                <w:right w:val="none" w:sz="0" w:space="0" w:color="auto"/>
              </w:divBdr>
            </w:div>
            <w:div w:id="1064717429">
              <w:marLeft w:val="0"/>
              <w:marRight w:val="0"/>
              <w:marTop w:val="0"/>
              <w:marBottom w:val="0"/>
              <w:divBdr>
                <w:top w:val="none" w:sz="0" w:space="0" w:color="auto"/>
                <w:left w:val="none" w:sz="0" w:space="0" w:color="auto"/>
                <w:bottom w:val="none" w:sz="0" w:space="0" w:color="auto"/>
                <w:right w:val="none" w:sz="0" w:space="0" w:color="auto"/>
              </w:divBdr>
            </w:div>
            <w:div w:id="1064915734">
              <w:marLeft w:val="0"/>
              <w:marRight w:val="0"/>
              <w:marTop w:val="0"/>
              <w:marBottom w:val="0"/>
              <w:divBdr>
                <w:top w:val="none" w:sz="0" w:space="0" w:color="auto"/>
                <w:left w:val="none" w:sz="0" w:space="0" w:color="auto"/>
                <w:bottom w:val="none" w:sz="0" w:space="0" w:color="auto"/>
                <w:right w:val="none" w:sz="0" w:space="0" w:color="auto"/>
              </w:divBdr>
            </w:div>
            <w:div w:id="1068844406">
              <w:marLeft w:val="0"/>
              <w:marRight w:val="0"/>
              <w:marTop w:val="0"/>
              <w:marBottom w:val="0"/>
              <w:divBdr>
                <w:top w:val="none" w:sz="0" w:space="0" w:color="auto"/>
                <w:left w:val="none" w:sz="0" w:space="0" w:color="auto"/>
                <w:bottom w:val="none" w:sz="0" w:space="0" w:color="auto"/>
                <w:right w:val="none" w:sz="0" w:space="0" w:color="auto"/>
              </w:divBdr>
            </w:div>
            <w:div w:id="1069225758">
              <w:marLeft w:val="0"/>
              <w:marRight w:val="0"/>
              <w:marTop w:val="0"/>
              <w:marBottom w:val="0"/>
              <w:divBdr>
                <w:top w:val="none" w:sz="0" w:space="0" w:color="auto"/>
                <w:left w:val="none" w:sz="0" w:space="0" w:color="auto"/>
                <w:bottom w:val="none" w:sz="0" w:space="0" w:color="auto"/>
                <w:right w:val="none" w:sz="0" w:space="0" w:color="auto"/>
              </w:divBdr>
            </w:div>
            <w:div w:id="1074669012">
              <w:marLeft w:val="0"/>
              <w:marRight w:val="0"/>
              <w:marTop w:val="0"/>
              <w:marBottom w:val="0"/>
              <w:divBdr>
                <w:top w:val="none" w:sz="0" w:space="0" w:color="auto"/>
                <w:left w:val="none" w:sz="0" w:space="0" w:color="auto"/>
                <w:bottom w:val="none" w:sz="0" w:space="0" w:color="auto"/>
                <w:right w:val="none" w:sz="0" w:space="0" w:color="auto"/>
              </w:divBdr>
            </w:div>
            <w:div w:id="1077943549">
              <w:marLeft w:val="0"/>
              <w:marRight w:val="0"/>
              <w:marTop w:val="0"/>
              <w:marBottom w:val="0"/>
              <w:divBdr>
                <w:top w:val="none" w:sz="0" w:space="0" w:color="auto"/>
                <w:left w:val="none" w:sz="0" w:space="0" w:color="auto"/>
                <w:bottom w:val="none" w:sz="0" w:space="0" w:color="auto"/>
                <w:right w:val="none" w:sz="0" w:space="0" w:color="auto"/>
              </w:divBdr>
            </w:div>
            <w:div w:id="1078789750">
              <w:marLeft w:val="0"/>
              <w:marRight w:val="0"/>
              <w:marTop w:val="0"/>
              <w:marBottom w:val="0"/>
              <w:divBdr>
                <w:top w:val="none" w:sz="0" w:space="0" w:color="auto"/>
                <w:left w:val="none" w:sz="0" w:space="0" w:color="auto"/>
                <w:bottom w:val="none" w:sz="0" w:space="0" w:color="auto"/>
                <w:right w:val="none" w:sz="0" w:space="0" w:color="auto"/>
              </w:divBdr>
            </w:div>
            <w:div w:id="1084301033">
              <w:marLeft w:val="0"/>
              <w:marRight w:val="0"/>
              <w:marTop w:val="0"/>
              <w:marBottom w:val="0"/>
              <w:divBdr>
                <w:top w:val="none" w:sz="0" w:space="0" w:color="auto"/>
                <w:left w:val="none" w:sz="0" w:space="0" w:color="auto"/>
                <w:bottom w:val="none" w:sz="0" w:space="0" w:color="auto"/>
                <w:right w:val="none" w:sz="0" w:space="0" w:color="auto"/>
              </w:divBdr>
            </w:div>
            <w:div w:id="1086684425">
              <w:marLeft w:val="0"/>
              <w:marRight w:val="0"/>
              <w:marTop w:val="0"/>
              <w:marBottom w:val="0"/>
              <w:divBdr>
                <w:top w:val="none" w:sz="0" w:space="0" w:color="auto"/>
                <w:left w:val="none" w:sz="0" w:space="0" w:color="auto"/>
                <w:bottom w:val="none" w:sz="0" w:space="0" w:color="auto"/>
                <w:right w:val="none" w:sz="0" w:space="0" w:color="auto"/>
              </w:divBdr>
            </w:div>
            <w:div w:id="1102993256">
              <w:marLeft w:val="0"/>
              <w:marRight w:val="0"/>
              <w:marTop w:val="0"/>
              <w:marBottom w:val="0"/>
              <w:divBdr>
                <w:top w:val="none" w:sz="0" w:space="0" w:color="auto"/>
                <w:left w:val="none" w:sz="0" w:space="0" w:color="auto"/>
                <w:bottom w:val="none" w:sz="0" w:space="0" w:color="auto"/>
                <w:right w:val="none" w:sz="0" w:space="0" w:color="auto"/>
              </w:divBdr>
            </w:div>
            <w:div w:id="1105231157">
              <w:marLeft w:val="0"/>
              <w:marRight w:val="0"/>
              <w:marTop w:val="0"/>
              <w:marBottom w:val="0"/>
              <w:divBdr>
                <w:top w:val="none" w:sz="0" w:space="0" w:color="auto"/>
                <w:left w:val="none" w:sz="0" w:space="0" w:color="auto"/>
                <w:bottom w:val="none" w:sz="0" w:space="0" w:color="auto"/>
                <w:right w:val="none" w:sz="0" w:space="0" w:color="auto"/>
              </w:divBdr>
            </w:div>
            <w:div w:id="1110931929">
              <w:marLeft w:val="0"/>
              <w:marRight w:val="0"/>
              <w:marTop w:val="0"/>
              <w:marBottom w:val="0"/>
              <w:divBdr>
                <w:top w:val="none" w:sz="0" w:space="0" w:color="auto"/>
                <w:left w:val="none" w:sz="0" w:space="0" w:color="auto"/>
                <w:bottom w:val="none" w:sz="0" w:space="0" w:color="auto"/>
                <w:right w:val="none" w:sz="0" w:space="0" w:color="auto"/>
              </w:divBdr>
            </w:div>
            <w:div w:id="1117991543">
              <w:marLeft w:val="0"/>
              <w:marRight w:val="0"/>
              <w:marTop w:val="0"/>
              <w:marBottom w:val="0"/>
              <w:divBdr>
                <w:top w:val="none" w:sz="0" w:space="0" w:color="auto"/>
                <w:left w:val="none" w:sz="0" w:space="0" w:color="auto"/>
                <w:bottom w:val="none" w:sz="0" w:space="0" w:color="auto"/>
                <w:right w:val="none" w:sz="0" w:space="0" w:color="auto"/>
              </w:divBdr>
            </w:div>
            <w:div w:id="1119881682">
              <w:marLeft w:val="0"/>
              <w:marRight w:val="0"/>
              <w:marTop w:val="0"/>
              <w:marBottom w:val="0"/>
              <w:divBdr>
                <w:top w:val="none" w:sz="0" w:space="0" w:color="auto"/>
                <w:left w:val="none" w:sz="0" w:space="0" w:color="auto"/>
                <w:bottom w:val="none" w:sz="0" w:space="0" w:color="auto"/>
                <w:right w:val="none" w:sz="0" w:space="0" w:color="auto"/>
              </w:divBdr>
            </w:div>
            <w:div w:id="1124470167">
              <w:marLeft w:val="0"/>
              <w:marRight w:val="0"/>
              <w:marTop w:val="0"/>
              <w:marBottom w:val="0"/>
              <w:divBdr>
                <w:top w:val="none" w:sz="0" w:space="0" w:color="auto"/>
                <w:left w:val="none" w:sz="0" w:space="0" w:color="auto"/>
                <w:bottom w:val="none" w:sz="0" w:space="0" w:color="auto"/>
                <w:right w:val="none" w:sz="0" w:space="0" w:color="auto"/>
              </w:divBdr>
            </w:div>
            <w:div w:id="1125466502">
              <w:marLeft w:val="0"/>
              <w:marRight w:val="0"/>
              <w:marTop w:val="0"/>
              <w:marBottom w:val="0"/>
              <w:divBdr>
                <w:top w:val="none" w:sz="0" w:space="0" w:color="auto"/>
                <w:left w:val="none" w:sz="0" w:space="0" w:color="auto"/>
                <w:bottom w:val="none" w:sz="0" w:space="0" w:color="auto"/>
                <w:right w:val="none" w:sz="0" w:space="0" w:color="auto"/>
              </w:divBdr>
            </w:div>
            <w:div w:id="1126192274">
              <w:marLeft w:val="0"/>
              <w:marRight w:val="0"/>
              <w:marTop w:val="0"/>
              <w:marBottom w:val="0"/>
              <w:divBdr>
                <w:top w:val="none" w:sz="0" w:space="0" w:color="auto"/>
                <w:left w:val="none" w:sz="0" w:space="0" w:color="auto"/>
                <w:bottom w:val="none" w:sz="0" w:space="0" w:color="auto"/>
                <w:right w:val="none" w:sz="0" w:space="0" w:color="auto"/>
              </w:divBdr>
            </w:div>
            <w:div w:id="1129326472">
              <w:marLeft w:val="0"/>
              <w:marRight w:val="0"/>
              <w:marTop w:val="0"/>
              <w:marBottom w:val="0"/>
              <w:divBdr>
                <w:top w:val="none" w:sz="0" w:space="0" w:color="auto"/>
                <w:left w:val="none" w:sz="0" w:space="0" w:color="auto"/>
                <w:bottom w:val="none" w:sz="0" w:space="0" w:color="auto"/>
                <w:right w:val="none" w:sz="0" w:space="0" w:color="auto"/>
              </w:divBdr>
            </w:div>
            <w:div w:id="1130590897">
              <w:marLeft w:val="0"/>
              <w:marRight w:val="0"/>
              <w:marTop w:val="0"/>
              <w:marBottom w:val="0"/>
              <w:divBdr>
                <w:top w:val="none" w:sz="0" w:space="0" w:color="auto"/>
                <w:left w:val="none" w:sz="0" w:space="0" w:color="auto"/>
                <w:bottom w:val="none" w:sz="0" w:space="0" w:color="auto"/>
                <w:right w:val="none" w:sz="0" w:space="0" w:color="auto"/>
              </w:divBdr>
            </w:div>
            <w:div w:id="1134837115">
              <w:marLeft w:val="0"/>
              <w:marRight w:val="0"/>
              <w:marTop w:val="0"/>
              <w:marBottom w:val="0"/>
              <w:divBdr>
                <w:top w:val="none" w:sz="0" w:space="0" w:color="auto"/>
                <w:left w:val="none" w:sz="0" w:space="0" w:color="auto"/>
                <w:bottom w:val="none" w:sz="0" w:space="0" w:color="auto"/>
                <w:right w:val="none" w:sz="0" w:space="0" w:color="auto"/>
              </w:divBdr>
            </w:div>
            <w:div w:id="1146438438">
              <w:marLeft w:val="0"/>
              <w:marRight w:val="0"/>
              <w:marTop w:val="0"/>
              <w:marBottom w:val="0"/>
              <w:divBdr>
                <w:top w:val="none" w:sz="0" w:space="0" w:color="auto"/>
                <w:left w:val="none" w:sz="0" w:space="0" w:color="auto"/>
                <w:bottom w:val="none" w:sz="0" w:space="0" w:color="auto"/>
                <w:right w:val="none" w:sz="0" w:space="0" w:color="auto"/>
              </w:divBdr>
            </w:div>
            <w:div w:id="1150369889">
              <w:marLeft w:val="0"/>
              <w:marRight w:val="0"/>
              <w:marTop w:val="0"/>
              <w:marBottom w:val="0"/>
              <w:divBdr>
                <w:top w:val="none" w:sz="0" w:space="0" w:color="auto"/>
                <w:left w:val="none" w:sz="0" w:space="0" w:color="auto"/>
                <w:bottom w:val="none" w:sz="0" w:space="0" w:color="auto"/>
                <w:right w:val="none" w:sz="0" w:space="0" w:color="auto"/>
              </w:divBdr>
            </w:div>
            <w:div w:id="1150757328">
              <w:marLeft w:val="0"/>
              <w:marRight w:val="0"/>
              <w:marTop w:val="0"/>
              <w:marBottom w:val="0"/>
              <w:divBdr>
                <w:top w:val="none" w:sz="0" w:space="0" w:color="auto"/>
                <w:left w:val="none" w:sz="0" w:space="0" w:color="auto"/>
                <w:bottom w:val="none" w:sz="0" w:space="0" w:color="auto"/>
                <w:right w:val="none" w:sz="0" w:space="0" w:color="auto"/>
              </w:divBdr>
            </w:div>
            <w:div w:id="1153374439">
              <w:marLeft w:val="0"/>
              <w:marRight w:val="0"/>
              <w:marTop w:val="0"/>
              <w:marBottom w:val="0"/>
              <w:divBdr>
                <w:top w:val="none" w:sz="0" w:space="0" w:color="auto"/>
                <w:left w:val="none" w:sz="0" w:space="0" w:color="auto"/>
                <w:bottom w:val="none" w:sz="0" w:space="0" w:color="auto"/>
                <w:right w:val="none" w:sz="0" w:space="0" w:color="auto"/>
              </w:divBdr>
            </w:div>
            <w:div w:id="1156646735">
              <w:marLeft w:val="0"/>
              <w:marRight w:val="0"/>
              <w:marTop w:val="0"/>
              <w:marBottom w:val="0"/>
              <w:divBdr>
                <w:top w:val="none" w:sz="0" w:space="0" w:color="auto"/>
                <w:left w:val="none" w:sz="0" w:space="0" w:color="auto"/>
                <w:bottom w:val="none" w:sz="0" w:space="0" w:color="auto"/>
                <w:right w:val="none" w:sz="0" w:space="0" w:color="auto"/>
              </w:divBdr>
            </w:div>
            <w:div w:id="1158421521">
              <w:marLeft w:val="0"/>
              <w:marRight w:val="0"/>
              <w:marTop w:val="0"/>
              <w:marBottom w:val="0"/>
              <w:divBdr>
                <w:top w:val="none" w:sz="0" w:space="0" w:color="auto"/>
                <w:left w:val="none" w:sz="0" w:space="0" w:color="auto"/>
                <w:bottom w:val="none" w:sz="0" w:space="0" w:color="auto"/>
                <w:right w:val="none" w:sz="0" w:space="0" w:color="auto"/>
              </w:divBdr>
            </w:div>
            <w:div w:id="1167210657">
              <w:marLeft w:val="0"/>
              <w:marRight w:val="0"/>
              <w:marTop w:val="0"/>
              <w:marBottom w:val="0"/>
              <w:divBdr>
                <w:top w:val="none" w:sz="0" w:space="0" w:color="auto"/>
                <w:left w:val="none" w:sz="0" w:space="0" w:color="auto"/>
                <w:bottom w:val="none" w:sz="0" w:space="0" w:color="auto"/>
                <w:right w:val="none" w:sz="0" w:space="0" w:color="auto"/>
              </w:divBdr>
            </w:div>
            <w:div w:id="1167861707">
              <w:marLeft w:val="0"/>
              <w:marRight w:val="0"/>
              <w:marTop w:val="0"/>
              <w:marBottom w:val="0"/>
              <w:divBdr>
                <w:top w:val="none" w:sz="0" w:space="0" w:color="auto"/>
                <w:left w:val="none" w:sz="0" w:space="0" w:color="auto"/>
                <w:bottom w:val="none" w:sz="0" w:space="0" w:color="auto"/>
                <w:right w:val="none" w:sz="0" w:space="0" w:color="auto"/>
              </w:divBdr>
            </w:div>
            <w:div w:id="1169708421">
              <w:marLeft w:val="0"/>
              <w:marRight w:val="0"/>
              <w:marTop w:val="0"/>
              <w:marBottom w:val="0"/>
              <w:divBdr>
                <w:top w:val="none" w:sz="0" w:space="0" w:color="auto"/>
                <w:left w:val="none" w:sz="0" w:space="0" w:color="auto"/>
                <w:bottom w:val="none" w:sz="0" w:space="0" w:color="auto"/>
                <w:right w:val="none" w:sz="0" w:space="0" w:color="auto"/>
              </w:divBdr>
            </w:div>
            <w:div w:id="1171219219">
              <w:marLeft w:val="0"/>
              <w:marRight w:val="0"/>
              <w:marTop w:val="0"/>
              <w:marBottom w:val="0"/>
              <w:divBdr>
                <w:top w:val="none" w:sz="0" w:space="0" w:color="auto"/>
                <w:left w:val="none" w:sz="0" w:space="0" w:color="auto"/>
                <w:bottom w:val="none" w:sz="0" w:space="0" w:color="auto"/>
                <w:right w:val="none" w:sz="0" w:space="0" w:color="auto"/>
              </w:divBdr>
            </w:div>
            <w:div w:id="1181311051">
              <w:marLeft w:val="0"/>
              <w:marRight w:val="0"/>
              <w:marTop w:val="0"/>
              <w:marBottom w:val="0"/>
              <w:divBdr>
                <w:top w:val="none" w:sz="0" w:space="0" w:color="auto"/>
                <w:left w:val="none" w:sz="0" w:space="0" w:color="auto"/>
                <w:bottom w:val="none" w:sz="0" w:space="0" w:color="auto"/>
                <w:right w:val="none" w:sz="0" w:space="0" w:color="auto"/>
              </w:divBdr>
            </w:div>
            <w:div w:id="1189833613">
              <w:marLeft w:val="0"/>
              <w:marRight w:val="0"/>
              <w:marTop w:val="0"/>
              <w:marBottom w:val="0"/>
              <w:divBdr>
                <w:top w:val="none" w:sz="0" w:space="0" w:color="auto"/>
                <w:left w:val="none" w:sz="0" w:space="0" w:color="auto"/>
                <w:bottom w:val="none" w:sz="0" w:space="0" w:color="auto"/>
                <w:right w:val="none" w:sz="0" w:space="0" w:color="auto"/>
              </w:divBdr>
            </w:div>
            <w:div w:id="1189837260">
              <w:marLeft w:val="0"/>
              <w:marRight w:val="0"/>
              <w:marTop w:val="0"/>
              <w:marBottom w:val="0"/>
              <w:divBdr>
                <w:top w:val="none" w:sz="0" w:space="0" w:color="auto"/>
                <w:left w:val="none" w:sz="0" w:space="0" w:color="auto"/>
                <w:bottom w:val="none" w:sz="0" w:space="0" w:color="auto"/>
                <w:right w:val="none" w:sz="0" w:space="0" w:color="auto"/>
              </w:divBdr>
            </w:div>
            <w:div w:id="1202329899">
              <w:marLeft w:val="0"/>
              <w:marRight w:val="0"/>
              <w:marTop w:val="0"/>
              <w:marBottom w:val="0"/>
              <w:divBdr>
                <w:top w:val="none" w:sz="0" w:space="0" w:color="auto"/>
                <w:left w:val="none" w:sz="0" w:space="0" w:color="auto"/>
                <w:bottom w:val="none" w:sz="0" w:space="0" w:color="auto"/>
                <w:right w:val="none" w:sz="0" w:space="0" w:color="auto"/>
              </w:divBdr>
            </w:div>
            <w:div w:id="1223365394">
              <w:marLeft w:val="0"/>
              <w:marRight w:val="0"/>
              <w:marTop w:val="0"/>
              <w:marBottom w:val="0"/>
              <w:divBdr>
                <w:top w:val="none" w:sz="0" w:space="0" w:color="auto"/>
                <w:left w:val="none" w:sz="0" w:space="0" w:color="auto"/>
                <w:bottom w:val="none" w:sz="0" w:space="0" w:color="auto"/>
                <w:right w:val="none" w:sz="0" w:space="0" w:color="auto"/>
              </w:divBdr>
            </w:div>
            <w:div w:id="1225219639">
              <w:marLeft w:val="0"/>
              <w:marRight w:val="0"/>
              <w:marTop w:val="0"/>
              <w:marBottom w:val="0"/>
              <w:divBdr>
                <w:top w:val="none" w:sz="0" w:space="0" w:color="auto"/>
                <w:left w:val="none" w:sz="0" w:space="0" w:color="auto"/>
                <w:bottom w:val="none" w:sz="0" w:space="0" w:color="auto"/>
                <w:right w:val="none" w:sz="0" w:space="0" w:color="auto"/>
              </w:divBdr>
            </w:div>
            <w:div w:id="1237130368">
              <w:marLeft w:val="0"/>
              <w:marRight w:val="0"/>
              <w:marTop w:val="0"/>
              <w:marBottom w:val="0"/>
              <w:divBdr>
                <w:top w:val="none" w:sz="0" w:space="0" w:color="auto"/>
                <w:left w:val="none" w:sz="0" w:space="0" w:color="auto"/>
                <w:bottom w:val="none" w:sz="0" w:space="0" w:color="auto"/>
                <w:right w:val="none" w:sz="0" w:space="0" w:color="auto"/>
              </w:divBdr>
            </w:div>
            <w:div w:id="1239631105">
              <w:marLeft w:val="0"/>
              <w:marRight w:val="0"/>
              <w:marTop w:val="0"/>
              <w:marBottom w:val="0"/>
              <w:divBdr>
                <w:top w:val="none" w:sz="0" w:space="0" w:color="auto"/>
                <w:left w:val="none" w:sz="0" w:space="0" w:color="auto"/>
                <w:bottom w:val="none" w:sz="0" w:space="0" w:color="auto"/>
                <w:right w:val="none" w:sz="0" w:space="0" w:color="auto"/>
              </w:divBdr>
            </w:div>
            <w:div w:id="1240867289">
              <w:marLeft w:val="0"/>
              <w:marRight w:val="0"/>
              <w:marTop w:val="0"/>
              <w:marBottom w:val="0"/>
              <w:divBdr>
                <w:top w:val="none" w:sz="0" w:space="0" w:color="auto"/>
                <w:left w:val="none" w:sz="0" w:space="0" w:color="auto"/>
                <w:bottom w:val="none" w:sz="0" w:space="0" w:color="auto"/>
                <w:right w:val="none" w:sz="0" w:space="0" w:color="auto"/>
              </w:divBdr>
            </w:div>
            <w:div w:id="1242325530">
              <w:marLeft w:val="0"/>
              <w:marRight w:val="0"/>
              <w:marTop w:val="0"/>
              <w:marBottom w:val="0"/>
              <w:divBdr>
                <w:top w:val="none" w:sz="0" w:space="0" w:color="auto"/>
                <w:left w:val="none" w:sz="0" w:space="0" w:color="auto"/>
                <w:bottom w:val="none" w:sz="0" w:space="0" w:color="auto"/>
                <w:right w:val="none" w:sz="0" w:space="0" w:color="auto"/>
              </w:divBdr>
            </w:div>
            <w:div w:id="1242907706">
              <w:marLeft w:val="0"/>
              <w:marRight w:val="0"/>
              <w:marTop w:val="0"/>
              <w:marBottom w:val="0"/>
              <w:divBdr>
                <w:top w:val="none" w:sz="0" w:space="0" w:color="auto"/>
                <w:left w:val="none" w:sz="0" w:space="0" w:color="auto"/>
                <w:bottom w:val="none" w:sz="0" w:space="0" w:color="auto"/>
                <w:right w:val="none" w:sz="0" w:space="0" w:color="auto"/>
              </w:divBdr>
            </w:div>
            <w:div w:id="1258248111">
              <w:marLeft w:val="0"/>
              <w:marRight w:val="0"/>
              <w:marTop w:val="0"/>
              <w:marBottom w:val="0"/>
              <w:divBdr>
                <w:top w:val="none" w:sz="0" w:space="0" w:color="auto"/>
                <w:left w:val="none" w:sz="0" w:space="0" w:color="auto"/>
                <w:bottom w:val="none" w:sz="0" w:space="0" w:color="auto"/>
                <w:right w:val="none" w:sz="0" w:space="0" w:color="auto"/>
              </w:divBdr>
            </w:div>
            <w:div w:id="1258564538">
              <w:marLeft w:val="0"/>
              <w:marRight w:val="0"/>
              <w:marTop w:val="0"/>
              <w:marBottom w:val="0"/>
              <w:divBdr>
                <w:top w:val="none" w:sz="0" w:space="0" w:color="auto"/>
                <w:left w:val="none" w:sz="0" w:space="0" w:color="auto"/>
                <w:bottom w:val="none" w:sz="0" w:space="0" w:color="auto"/>
                <w:right w:val="none" w:sz="0" w:space="0" w:color="auto"/>
              </w:divBdr>
            </w:div>
            <w:div w:id="1272324598">
              <w:marLeft w:val="0"/>
              <w:marRight w:val="0"/>
              <w:marTop w:val="0"/>
              <w:marBottom w:val="0"/>
              <w:divBdr>
                <w:top w:val="none" w:sz="0" w:space="0" w:color="auto"/>
                <w:left w:val="none" w:sz="0" w:space="0" w:color="auto"/>
                <w:bottom w:val="none" w:sz="0" w:space="0" w:color="auto"/>
                <w:right w:val="none" w:sz="0" w:space="0" w:color="auto"/>
              </w:divBdr>
            </w:div>
            <w:div w:id="1284186778">
              <w:marLeft w:val="0"/>
              <w:marRight w:val="0"/>
              <w:marTop w:val="0"/>
              <w:marBottom w:val="0"/>
              <w:divBdr>
                <w:top w:val="none" w:sz="0" w:space="0" w:color="auto"/>
                <w:left w:val="none" w:sz="0" w:space="0" w:color="auto"/>
                <w:bottom w:val="none" w:sz="0" w:space="0" w:color="auto"/>
                <w:right w:val="none" w:sz="0" w:space="0" w:color="auto"/>
              </w:divBdr>
            </w:div>
            <w:div w:id="1310787674">
              <w:marLeft w:val="0"/>
              <w:marRight w:val="0"/>
              <w:marTop w:val="0"/>
              <w:marBottom w:val="0"/>
              <w:divBdr>
                <w:top w:val="none" w:sz="0" w:space="0" w:color="auto"/>
                <w:left w:val="none" w:sz="0" w:space="0" w:color="auto"/>
                <w:bottom w:val="none" w:sz="0" w:space="0" w:color="auto"/>
                <w:right w:val="none" w:sz="0" w:space="0" w:color="auto"/>
              </w:divBdr>
            </w:div>
            <w:div w:id="1329746368">
              <w:marLeft w:val="0"/>
              <w:marRight w:val="0"/>
              <w:marTop w:val="0"/>
              <w:marBottom w:val="0"/>
              <w:divBdr>
                <w:top w:val="none" w:sz="0" w:space="0" w:color="auto"/>
                <w:left w:val="none" w:sz="0" w:space="0" w:color="auto"/>
                <w:bottom w:val="none" w:sz="0" w:space="0" w:color="auto"/>
                <w:right w:val="none" w:sz="0" w:space="0" w:color="auto"/>
              </w:divBdr>
            </w:div>
            <w:div w:id="1333993022">
              <w:marLeft w:val="0"/>
              <w:marRight w:val="0"/>
              <w:marTop w:val="0"/>
              <w:marBottom w:val="0"/>
              <w:divBdr>
                <w:top w:val="none" w:sz="0" w:space="0" w:color="auto"/>
                <w:left w:val="none" w:sz="0" w:space="0" w:color="auto"/>
                <w:bottom w:val="none" w:sz="0" w:space="0" w:color="auto"/>
                <w:right w:val="none" w:sz="0" w:space="0" w:color="auto"/>
              </w:divBdr>
            </w:div>
            <w:div w:id="1338532538">
              <w:marLeft w:val="0"/>
              <w:marRight w:val="0"/>
              <w:marTop w:val="0"/>
              <w:marBottom w:val="0"/>
              <w:divBdr>
                <w:top w:val="none" w:sz="0" w:space="0" w:color="auto"/>
                <w:left w:val="none" w:sz="0" w:space="0" w:color="auto"/>
                <w:bottom w:val="none" w:sz="0" w:space="0" w:color="auto"/>
                <w:right w:val="none" w:sz="0" w:space="0" w:color="auto"/>
              </w:divBdr>
            </w:div>
            <w:div w:id="1342127211">
              <w:marLeft w:val="0"/>
              <w:marRight w:val="0"/>
              <w:marTop w:val="0"/>
              <w:marBottom w:val="0"/>
              <w:divBdr>
                <w:top w:val="none" w:sz="0" w:space="0" w:color="auto"/>
                <w:left w:val="none" w:sz="0" w:space="0" w:color="auto"/>
                <w:bottom w:val="none" w:sz="0" w:space="0" w:color="auto"/>
                <w:right w:val="none" w:sz="0" w:space="0" w:color="auto"/>
              </w:divBdr>
            </w:div>
            <w:div w:id="1344478316">
              <w:marLeft w:val="0"/>
              <w:marRight w:val="0"/>
              <w:marTop w:val="0"/>
              <w:marBottom w:val="0"/>
              <w:divBdr>
                <w:top w:val="none" w:sz="0" w:space="0" w:color="auto"/>
                <w:left w:val="none" w:sz="0" w:space="0" w:color="auto"/>
                <w:bottom w:val="none" w:sz="0" w:space="0" w:color="auto"/>
                <w:right w:val="none" w:sz="0" w:space="0" w:color="auto"/>
              </w:divBdr>
            </w:div>
            <w:div w:id="1345782718">
              <w:marLeft w:val="0"/>
              <w:marRight w:val="0"/>
              <w:marTop w:val="0"/>
              <w:marBottom w:val="0"/>
              <w:divBdr>
                <w:top w:val="none" w:sz="0" w:space="0" w:color="auto"/>
                <w:left w:val="none" w:sz="0" w:space="0" w:color="auto"/>
                <w:bottom w:val="none" w:sz="0" w:space="0" w:color="auto"/>
                <w:right w:val="none" w:sz="0" w:space="0" w:color="auto"/>
              </w:divBdr>
            </w:div>
            <w:div w:id="1346514831">
              <w:marLeft w:val="0"/>
              <w:marRight w:val="0"/>
              <w:marTop w:val="0"/>
              <w:marBottom w:val="0"/>
              <w:divBdr>
                <w:top w:val="none" w:sz="0" w:space="0" w:color="auto"/>
                <w:left w:val="none" w:sz="0" w:space="0" w:color="auto"/>
                <w:bottom w:val="none" w:sz="0" w:space="0" w:color="auto"/>
                <w:right w:val="none" w:sz="0" w:space="0" w:color="auto"/>
              </w:divBdr>
            </w:div>
            <w:div w:id="1378965371">
              <w:marLeft w:val="0"/>
              <w:marRight w:val="0"/>
              <w:marTop w:val="0"/>
              <w:marBottom w:val="0"/>
              <w:divBdr>
                <w:top w:val="none" w:sz="0" w:space="0" w:color="auto"/>
                <w:left w:val="none" w:sz="0" w:space="0" w:color="auto"/>
                <w:bottom w:val="none" w:sz="0" w:space="0" w:color="auto"/>
                <w:right w:val="none" w:sz="0" w:space="0" w:color="auto"/>
              </w:divBdr>
            </w:div>
            <w:div w:id="1405372298">
              <w:marLeft w:val="0"/>
              <w:marRight w:val="0"/>
              <w:marTop w:val="0"/>
              <w:marBottom w:val="0"/>
              <w:divBdr>
                <w:top w:val="none" w:sz="0" w:space="0" w:color="auto"/>
                <w:left w:val="none" w:sz="0" w:space="0" w:color="auto"/>
                <w:bottom w:val="none" w:sz="0" w:space="0" w:color="auto"/>
                <w:right w:val="none" w:sz="0" w:space="0" w:color="auto"/>
              </w:divBdr>
            </w:div>
            <w:div w:id="1413818786">
              <w:marLeft w:val="0"/>
              <w:marRight w:val="0"/>
              <w:marTop w:val="0"/>
              <w:marBottom w:val="0"/>
              <w:divBdr>
                <w:top w:val="none" w:sz="0" w:space="0" w:color="auto"/>
                <w:left w:val="none" w:sz="0" w:space="0" w:color="auto"/>
                <w:bottom w:val="none" w:sz="0" w:space="0" w:color="auto"/>
                <w:right w:val="none" w:sz="0" w:space="0" w:color="auto"/>
              </w:divBdr>
            </w:div>
            <w:div w:id="1417164413">
              <w:marLeft w:val="0"/>
              <w:marRight w:val="0"/>
              <w:marTop w:val="0"/>
              <w:marBottom w:val="0"/>
              <w:divBdr>
                <w:top w:val="none" w:sz="0" w:space="0" w:color="auto"/>
                <w:left w:val="none" w:sz="0" w:space="0" w:color="auto"/>
                <w:bottom w:val="none" w:sz="0" w:space="0" w:color="auto"/>
                <w:right w:val="none" w:sz="0" w:space="0" w:color="auto"/>
              </w:divBdr>
            </w:div>
            <w:div w:id="1427573454">
              <w:marLeft w:val="0"/>
              <w:marRight w:val="0"/>
              <w:marTop w:val="0"/>
              <w:marBottom w:val="0"/>
              <w:divBdr>
                <w:top w:val="none" w:sz="0" w:space="0" w:color="auto"/>
                <w:left w:val="none" w:sz="0" w:space="0" w:color="auto"/>
                <w:bottom w:val="none" w:sz="0" w:space="0" w:color="auto"/>
                <w:right w:val="none" w:sz="0" w:space="0" w:color="auto"/>
              </w:divBdr>
            </w:div>
            <w:div w:id="1429617483">
              <w:marLeft w:val="0"/>
              <w:marRight w:val="0"/>
              <w:marTop w:val="0"/>
              <w:marBottom w:val="0"/>
              <w:divBdr>
                <w:top w:val="none" w:sz="0" w:space="0" w:color="auto"/>
                <w:left w:val="none" w:sz="0" w:space="0" w:color="auto"/>
                <w:bottom w:val="none" w:sz="0" w:space="0" w:color="auto"/>
                <w:right w:val="none" w:sz="0" w:space="0" w:color="auto"/>
              </w:divBdr>
            </w:div>
            <w:div w:id="1433745675">
              <w:marLeft w:val="0"/>
              <w:marRight w:val="0"/>
              <w:marTop w:val="0"/>
              <w:marBottom w:val="0"/>
              <w:divBdr>
                <w:top w:val="none" w:sz="0" w:space="0" w:color="auto"/>
                <w:left w:val="none" w:sz="0" w:space="0" w:color="auto"/>
                <w:bottom w:val="none" w:sz="0" w:space="0" w:color="auto"/>
                <w:right w:val="none" w:sz="0" w:space="0" w:color="auto"/>
              </w:divBdr>
            </w:div>
            <w:div w:id="1443458745">
              <w:marLeft w:val="0"/>
              <w:marRight w:val="0"/>
              <w:marTop w:val="0"/>
              <w:marBottom w:val="0"/>
              <w:divBdr>
                <w:top w:val="none" w:sz="0" w:space="0" w:color="auto"/>
                <w:left w:val="none" w:sz="0" w:space="0" w:color="auto"/>
                <w:bottom w:val="none" w:sz="0" w:space="0" w:color="auto"/>
                <w:right w:val="none" w:sz="0" w:space="0" w:color="auto"/>
              </w:divBdr>
            </w:div>
            <w:div w:id="1444612492">
              <w:marLeft w:val="0"/>
              <w:marRight w:val="0"/>
              <w:marTop w:val="0"/>
              <w:marBottom w:val="0"/>
              <w:divBdr>
                <w:top w:val="none" w:sz="0" w:space="0" w:color="auto"/>
                <w:left w:val="none" w:sz="0" w:space="0" w:color="auto"/>
                <w:bottom w:val="none" w:sz="0" w:space="0" w:color="auto"/>
                <w:right w:val="none" w:sz="0" w:space="0" w:color="auto"/>
              </w:divBdr>
            </w:div>
            <w:div w:id="1446846696">
              <w:marLeft w:val="0"/>
              <w:marRight w:val="0"/>
              <w:marTop w:val="0"/>
              <w:marBottom w:val="0"/>
              <w:divBdr>
                <w:top w:val="none" w:sz="0" w:space="0" w:color="auto"/>
                <w:left w:val="none" w:sz="0" w:space="0" w:color="auto"/>
                <w:bottom w:val="none" w:sz="0" w:space="0" w:color="auto"/>
                <w:right w:val="none" w:sz="0" w:space="0" w:color="auto"/>
              </w:divBdr>
            </w:div>
            <w:div w:id="1455639296">
              <w:marLeft w:val="0"/>
              <w:marRight w:val="0"/>
              <w:marTop w:val="0"/>
              <w:marBottom w:val="0"/>
              <w:divBdr>
                <w:top w:val="none" w:sz="0" w:space="0" w:color="auto"/>
                <w:left w:val="none" w:sz="0" w:space="0" w:color="auto"/>
                <w:bottom w:val="none" w:sz="0" w:space="0" w:color="auto"/>
                <w:right w:val="none" w:sz="0" w:space="0" w:color="auto"/>
              </w:divBdr>
            </w:div>
            <w:div w:id="1458789924">
              <w:marLeft w:val="0"/>
              <w:marRight w:val="0"/>
              <w:marTop w:val="0"/>
              <w:marBottom w:val="0"/>
              <w:divBdr>
                <w:top w:val="none" w:sz="0" w:space="0" w:color="auto"/>
                <w:left w:val="none" w:sz="0" w:space="0" w:color="auto"/>
                <w:bottom w:val="none" w:sz="0" w:space="0" w:color="auto"/>
                <w:right w:val="none" w:sz="0" w:space="0" w:color="auto"/>
              </w:divBdr>
            </w:div>
            <w:div w:id="1479762547">
              <w:marLeft w:val="0"/>
              <w:marRight w:val="0"/>
              <w:marTop w:val="0"/>
              <w:marBottom w:val="0"/>
              <w:divBdr>
                <w:top w:val="none" w:sz="0" w:space="0" w:color="auto"/>
                <w:left w:val="none" w:sz="0" w:space="0" w:color="auto"/>
                <w:bottom w:val="none" w:sz="0" w:space="0" w:color="auto"/>
                <w:right w:val="none" w:sz="0" w:space="0" w:color="auto"/>
              </w:divBdr>
            </w:div>
            <w:div w:id="1482623220">
              <w:marLeft w:val="0"/>
              <w:marRight w:val="0"/>
              <w:marTop w:val="0"/>
              <w:marBottom w:val="0"/>
              <w:divBdr>
                <w:top w:val="none" w:sz="0" w:space="0" w:color="auto"/>
                <w:left w:val="none" w:sz="0" w:space="0" w:color="auto"/>
                <w:bottom w:val="none" w:sz="0" w:space="0" w:color="auto"/>
                <w:right w:val="none" w:sz="0" w:space="0" w:color="auto"/>
              </w:divBdr>
            </w:div>
            <w:div w:id="1483622986">
              <w:marLeft w:val="0"/>
              <w:marRight w:val="0"/>
              <w:marTop w:val="0"/>
              <w:marBottom w:val="0"/>
              <w:divBdr>
                <w:top w:val="none" w:sz="0" w:space="0" w:color="auto"/>
                <w:left w:val="none" w:sz="0" w:space="0" w:color="auto"/>
                <w:bottom w:val="none" w:sz="0" w:space="0" w:color="auto"/>
                <w:right w:val="none" w:sz="0" w:space="0" w:color="auto"/>
              </w:divBdr>
            </w:div>
            <w:div w:id="1494761899">
              <w:marLeft w:val="0"/>
              <w:marRight w:val="0"/>
              <w:marTop w:val="0"/>
              <w:marBottom w:val="0"/>
              <w:divBdr>
                <w:top w:val="none" w:sz="0" w:space="0" w:color="auto"/>
                <w:left w:val="none" w:sz="0" w:space="0" w:color="auto"/>
                <w:bottom w:val="none" w:sz="0" w:space="0" w:color="auto"/>
                <w:right w:val="none" w:sz="0" w:space="0" w:color="auto"/>
              </w:divBdr>
            </w:div>
            <w:div w:id="1501003475">
              <w:marLeft w:val="0"/>
              <w:marRight w:val="0"/>
              <w:marTop w:val="0"/>
              <w:marBottom w:val="0"/>
              <w:divBdr>
                <w:top w:val="none" w:sz="0" w:space="0" w:color="auto"/>
                <w:left w:val="none" w:sz="0" w:space="0" w:color="auto"/>
                <w:bottom w:val="none" w:sz="0" w:space="0" w:color="auto"/>
                <w:right w:val="none" w:sz="0" w:space="0" w:color="auto"/>
              </w:divBdr>
            </w:div>
            <w:div w:id="1505710048">
              <w:marLeft w:val="0"/>
              <w:marRight w:val="0"/>
              <w:marTop w:val="0"/>
              <w:marBottom w:val="0"/>
              <w:divBdr>
                <w:top w:val="none" w:sz="0" w:space="0" w:color="auto"/>
                <w:left w:val="none" w:sz="0" w:space="0" w:color="auto"/>
                <w:bottom w:val="none" w:sz="0" w:space="0" w:color="auto"/>
                <w:right w:val="none" w:sz="0" w:space="0" w:color="auto"/>
              </w:divBdr>
            </w:div>
            <w:div w:id="1511677888">
              <w:marLeft w:val="0"/>
              <w:marRight w:val="0"/>
              <w:marTop w:val="0"/>
              <w:marBottom w:val="0"/>
              <w:divBdr>
                <w:top w:val="none" w:sz="0" w:space="0" w:color="auto"/>
                <w:left w:val="none" w:sz="0" w:space="0" w:color="auto"/>
                <w:bottom w:val="none" w:sz="0" w:space="0" w:color="auto"/>
                <w:right w:val="none" w:sz="0" w:space="0" w:color="auto"/>
              </w:divBdr>
            </w:div>
            <w:div w:id="1523395408">
              <w:marLeft w:val="0"/>
              <w:marRight w:val="0"/>
              <w:marTop w:val="0"/>
              <w:marBottom w:val="0"/>
              <w:divBdr>
                <w:top w:val="none" w:sz="0" w:space="0" w:color="auto"/>
                <w:left w:val="none" w:sz="0" w:space="0" w:color="auto"/>
                <w:bottom w:val="none" w:sz="0" w:space="0" w:color="auto"/>
                <w:right w:val="none" w:sz="0" w:space="0" w:color="auto"/>
              </w:divBdr>
            </w:div>
            <w:div w:id="1528979331">
              <w:marLeft w:val="0"/>
              <w:marRight w:val="0"/>
              <w:marTop w:val="0"/>
              <w:marBottom w:val="0"/>
              <w:divBdr>
                <w:top w:val="none" w:sz="0" w:space="0" w:color="auto"/>
                <w:left w:val="none" w:sz="0" w:space="0" w:color="auto"/>
                <w:bottom w:val="none" w:sz="0" w:space="0" w:color="auto"/>
                <w:right w:val="none" w:sz="0" w:space="0" w:color="auto"/>
              </w:divBdr>
            </w:div>
            <w:div w:id="1529485018">
              <w:marLeft w:val="0"/>
              <w:marRight w:val="0"/>
              <w:marTop w:val="0"/>
              <w:marBottom w:val="0"/>
              <w:divBdr>
                <w:top w:val="none" w:sz="0" w:space="0" w:color="auto"/>
                <w:left w:val="none" w:sz="0" w:space="0" w:color="auto"/>
                <w:bottom w:val="none" w:sz="0" w:space="0" w:color="auto"/>
                <w:right w:val="none" w:sz="0" w:space="0" w:color="auto"/>
              </w:divBdr>
            </w:div>
            <w:div w:id="1532305944">
              <w:marLeft w:val="0"/>
              <w:marRight w:val="0"/>
              <w:marTop w:val="0"/>
              <w:marBottom w:val="0"/>
              <w:divBdr>
                <w:top w:val="none" w:sz="0" w:space="0" w:color="auto"/>
                <w:left w:val="none" w:sz="0" w:space="0" w:color="auto"/>
                <w:bottom w:val="none" w:sz="0" w:space="0" w:color="auto"/>
                <w:right w:val="none" w:sz="0" w:space="0" w:color="auto"/>
              </w:divBdr>
            </w:div>
            <w:div w:id="1533616931">
              <w:marLeft w:val="0"/>
              <w:marRight w:val="0"/>
              <w:marTop w:val="0"/>
              <w:marBottom w:val="0"/>
              <w:divBdr>
                <w:top w:val="none" w:sz="0" w:space="0" w:color="auto"/>
                <w:left w:val="none" w:sz="0" w:space="0" w:color="auto"/>
                <w:bottom w:val="none" w:sz="0" w:space="0" w:color="auto"/>
                <w:right w:val="none" w:sz="0" w:space="0" w:color="auto"/>
              </w:divBdr>
            </w:div>
            <w:div w:id="1540892128">
              <w:marLeft w:val="0"/>
              <w:marRight w:val="0"/>
              <w:marTop w:val="0"/>
              <w:marBottom w:val="0"/>
              <w:divBdr>
                <w:top w:val="none" w:sz="0" w:space="0" w:color="auto"/>
                <w:left w:val="none" w:sz="0" w:space="0" w:color="auto"/>
                <w:bottom w:val="none" w:sz="0" w:space="0" w:color="auto"/>
                <w:right w:val="none" w:sz="0" w:space="0" w:color="auto"/>
              </w:divBdr>
            </w:div>
            <w:div w:id="1562784920">
              <w:marLeft w:val="0"/>
              <w:marRight w:val="0"/>
              <w:marTop w:val="0"/>
              <w:marBottom w:val="0"/>
              <w:divBdr>
                <w:top w:val="none" w:sz="0" w:space="0" w:color="auto"/>
                <w:left w:val="none" w:sz="0" w:space="0" w:color="auto"/>
                <w:bottom w:val="none" w:sz="0" w:space="0" w:color="auto"/>
                <w:right w:val="none" w:sz="0" w:space="0" w:color="auto"/>
              </w:divBdr>
            </w:div>
            <w:div w:id="1574780778">
              <w:marLeft w:val="0"/>
              <w:marRight w:val="0"/>
              <w:marTop w:val="0"/>
              <w:marBottom w:val="0"/>
              <w:divBdr>
                <w:top w:val="none" w:sz="0" w:space="0" w:color="auto"/>
                <w:left w:val="none" w:sz="0" w:space="0" w:color="auto"/>
                <w:bottom w:val="none" w:sz="0" w:space="0" w:color="auto"/>
                <w:right w:val="none" w:sz="0" w:space="0" w:color="auto"/>
              </w:divBdr>
            </w:div>
            <w:div w:id="1576626475">
              <w:marLeft w:val="0"/>
              <w:marRight w:val="0"/>
              <w:marTop w:val="0"/>
              <w:marBottom w:val="0"/>
              <w:divBdr>
                <w:top w:val="none" w:sz="0" w:space="0" w:color="auto"/>
                <w:left w:val="none" w:sz="0" w:space="0" w:color="auto"/>
                <w:bottom w:val="none" w:sz="0" w:space="0" w:color="auto"/>
                <w:right w:val="none" w:sz="0" w:space="0" w:color="auto"/>
              </w:divBdr>
            </w:div>
            <w:div w:id="1579515862">
              <w:marLeft w:val="0"/>
              <w:marRight w:val="0"/>
              <w:marTop w:val="0"/>
              <w:marBottom w:val="0"/>
              <w:divBdr>
                <w:top w:val="none" w:sz="0" w:space="0" w:color="auto"/>
                <w:left w:val="none" w:sz="0" w:space="0" w:color="auto"/>
                <w:bottom w:val="none" w:sz="0" w:space="0" w:color="auto"/>
                <w:right w:val="none" w:sz="0" w:space="0" w:color="auto"/>
              </w:divBdr>
            </w:div>
            <w:div w:id="1579974339">
              <w:marLeft w:val="0"/>
              <w:marRight w:val="0"/>
              <w:marTop w:val="0"/>
              <w:marBottom w:val="0"/>
              <w:divBdr>
                <w:top w:val="none" w:sz="0" w:space="0" w:color="auto"/>
                <w:left w:val="none" w:sz="0" w:space="0" w:color="auto"/>
                <w:bottom w:val="none" w:sz="0" w:space="0" w:color="auto"/>
                <w:right w:val="none" w:sz="0" w:space="0" w:color="auto"/>
              </w:divBdr>
            </w:div>
            <w:div w:id="1583875791">
              <w:marLeft w:val="0"/>
              <w:marRight w:val="0"/>
              <w:marTop w:val="0"/>
              <w:marBottom w:val="0"/>
              <w:divBdr>
                <w:top w:val="none" w:sz="0" w:space="0" w:color="auto"/>
                <w:left w:val="none" w:sz="0" w:space="0" w:color="auto"/>
                <w:bottom w:val="none" w:sz="0" w:space="0" w:color="auto"/>
                <w:right w:val="none" w:sz="0" w:space="0" w:color="auto"/>
              </w:divBdr>
            </w:div>
            <w:div w:id="1586379665">
              <w:marLeft w:val="0"/>
              <w:marRight w:val="0"/>
              <w:marTop w:val="0"/>
              <w:marBottom w:val="0"/>
              <w:divBdr>
                <w:top w:val="none" w:sz="0" w:space="0" w:color="auto"/>
                <w:left w:val="none" w:sz="0" w:space="0" w:color="auto"/>
                <w:bottom w:val="none" w:sz="0" w:space="0" w:color="auto"/>
                <w:right w:val="none" w:sz="0" w:space="0" w:color="auto"/>
              </w:divBdr>
            </w:div>
            <w:div w:id="1588617847">
              <w:marLeft w:val="0"/>
              <w:marRight w:val="0"/>
              <w:marTop w:val="0"/>
              <w:marBottom w:val="0"/>
              <w:divBdr>
                <w:top w:val="none" w:sz="0" w:space="0" w:color="auto"/>
                <w:left w:val="none" w:sz="0" w:space="0" w:color="auto"/>
                <w:bottom w:val="none" w:sz="0" w:space="0" w:color="auto"/>
                <w:right w:val="none" w:sz="0" w:space="0" w:color="auto"/>
              </w:divBdr>
            </w:div>
            <w:div w:id="1591233994">
              <w:marLeft w:val="0"/>
              <w:marRight w:val="0"/>
              <w:marTop w:val="0"/>
              <w:marBottom w:val="0"/>
              <w:divBdr>
                <w:top w:val="none" w:sz="0" w:space="0" w:color="auto"/>
                <w:left w:val="none" w:sz="0" w:space="0" w:color="auto"/>
                <w:bottom w:val="none" w:sz="0" w:space="0" w:color="auto"/>
                <w:right w:val="none" w:sz="0" w:space="0" w:color="auto"/>
              </w:divBdr>
            </w:div>
            <w:div w:id="1592856123">
              <w:marLeft w:val="0"/>
              <w:marRight w:val="0"/>
              <w:marTop w:val="0"/>
              <w:marBottom w:val="0"/>
              <w:divBdr>
                <w:top w:val="none" w:sz="0" w:space="0" w:color="auto"/>
                <w:left w:val="none" w:sz="0" w:space="0" w:color="auto"/>
                <w:bottom w:val="none" w:sz="0" w:space="0" w:color="auto"/>
                <w:right w:val="none" w:sz="0" w:space="0" w:color="auto"/>
              </w:divBdr>
            </w:div>
            <w:div w:id="1593657866">
              <w:marLeft w:val="0"/>
              <w:marRight w:val="0"/>
              <w:marTop w:val="0"/>
              <w:marBottom w:val="0"/>
              <w:divBdr>
                <w:top w:val="none" w:sz="0" w:space="0" w:color="auto"/>
                <w:left w:val="none" w:sz="0" w:space="0" w:color="auto"/>
                <w:bottom w:val="none" w:sz="0" w:space="0" w:color="auto"/>
                <w:right w:val="none" w:sz="0" w:space="0" w:color="auto"/>
              </w:divBdr>
            </w:div>
            <w:div w:id="1600092935">
              <w:marLeft w:val="0"/>
              <w:marRight w:val="0"/>
              <w:marTop w:val="0"/>
              <w:marBottom w:val="0"/>
              <w:divBdr>
                <w:top w:val="none" w:sz="0" w:space="0" w:color="auto"/>
                <w:left w:val="none" w:sz="0" w:space="0" w:color="auto"/>
                <w:bottom w:val="none" w:sz="0" w:space="0" w:color="auto"/>
                <w:right w:val="none" w:sz="0" w:space="0" w:color="auto"/>
              </w:divBdr>
            </w:div>
            <w:div w:id="1605963307">
              <w:marLeft w:val="0"/>
              <w:marRight w:val="0"/>
              <w:marTop w:val="0"/>
              <w:marBottom w:val="0"/>
              <w:divBdr>
                <w:top w:val="none" w:sz="0" w:space="0" w:color="auto"/>
                <w:left w:val="none" w:sz="0" w:space="0" w:color="auto"/>
                <w:bottom w:val="none" w:sz="0" w:space="0" w:color="auto"/>
                <w:right w:val="none" w:sz="0" w:space="0" w:color="auto"/>
              </w:divBdr>
            </w:div>
            <w:div w:id="1611204954">
              <w:marLeft w:val="0"/>
              <w:marRight w:val="0"/>
              <w:marTop w:val="0"/>
              <w:marBottom w:val="0"/>
              <w:divBdr>
                <w:top w:val="none" w:sz="0" w:space="0" w:color="auto"/>
                <w:left w:val="none" w:sz="0" w:space="0" w:color="auto"/>
                <w:bottom w:val="none" w:sz="0" w:space="0" w:color="auto"/>
                <w:right w:val="none" w:sz="0" w:space="0" w:color="auto"/>
              </w:divBdr>
            </w:div>
            <w:div w:id="1612934867">
              <w:marLeft w:val="0"/>
              <w:marRight w:val="0"/>
              <w:marTop w:val="0"/>
              <w:marBottom w:val="0"/>
              <w:divBdr>
                <w:top w:val="none" w:sz="0" w:space="0" w:color="auto"/>
                <w:left w:val="none" w:sz="0" w:space="0" w:color="auto"/>
                <w:bottom w:val="none" w:sz="0" w:space="0" w:color="auto"/>
                <w:right w:val="none" w:sz="0" w:space="0" w:color="auto"/>
              </w:divBdr>
            </w:div>
            <w:div w:id="1616670177">
              <w:marLeft w:val="0"/>
              <w:marRight w:val="0"/>
              <w:marTop w:val="0"/>
              <w:marBottom w:val="0"/>
              <w:divBdr>
                <w:top w:val="none" w:sz="0" w:space="0" w:color="auto"/>
                <w:left w:val="none" w:sz="0" w:space="0" w:color="auto"/>
                <w:bottom w:val="none" w:sz="0" w:space="0" w:color="auto"/>
                <w:right w:val="none" w:sz="0" w:space="0" w:color="auto"/>
              </w:divBdr>
            </w:div>
            <w:div w:id="1622304960">
              <w:marLeft w:val="0"/>
              <w:marRight w:val="0"/>
              <w:marTop w:val="0"/>
              <w:marBottom w:val="0"/>
              <w:divBdr>
                <w:top w:val="none" w:sz="0" w:space="0" w:color="auto"/>
                <w:left w:val="none" w:sz="0" w:space="0" w:color="auto"/>
                <w:bottom w:val="none" w:sz="0" w:space="0" w:color="auto"/>
                <w:right w:val="none" w:sz="0" w:space="0" w:color="auto"/>
              </w:divBdr>
            </w:div>
            <w:div w:id="1622418399">
              <w:marLeft w:val="0"/>
              <w:marRight w:val="0"/>
              <w:marTop w:val="0"/>
              <w:marBottom w:val="0"/>
              <w:divBdr>
                <w:top w:val="none" w:sz="0" w:space="0" w:color="auto"/>
                <w:left w:val="none" w:sz="0" w:space="0" w:color="auto"/>
                <w:bottom w:val="none" w:sz="0" w:space="0" w:color="auto"/>
                <w:right w:val="none" w:sz="0" w:space="0" w:color="auto"/>
              </w:divBdr>
            </w:div>
            <w:div w:id="1627614137">
              <w:marLeft w:val="0"/>
              <w:marRight w:val="0"/>
              <w:marTop w:val="0"/>
              <w:marBottom w:val="0"/>
              <w:divBdr>
                <w:top w:val="none" w:sz="0" w:space="0" w:color="auto"/>
                <w:left w:val="none" w:sz="0" w:space="0" w:color="auto"/>
                <w:bottom w:val="none" w:sz="0" w:space="0" w:color="auto"/>
                <w:right w:val="none" w:sz="0" w:space="0" w:color="auto"/>
              </w:divBdr>
            </w:div>
            <w:div w:id="1631353495">
              <w:marLeft w:val="0"/>
              <w:marRight w:val="0"/>
              <w:marTop w:val="0"/>
              <w:marBottom w:val="0"/>
              <w:divBdr>
                <w:top w:val="none" w:sz="0" w:space="0" w:color="auto"/>
                <w:left w:val="none" w:sz="0" w:space="0" w:color="auto"/>
                <w:bottom w:val="none" w:sz="0" w:space="0" w:color="auto"/>
                <w:right w:val="none" w:sz="0" w:space="0" w:color="auto"/>
              </w:divBdr>
            </w:div>
            <w:div w:id="1634402456">
              <w:marLeft w:val="0"/>
              <w:marRight w:val="0"/>
              <w:marTop w:val="0"/>
              <w:marBottom w:val="0"/>
              <w:divBdr>
                <w:top w:val="none" w:sz="0" w:space="0" w:color="auto"/>
                <w:left w:val="none" w:sz="0" w:space="0" w:color="auto"/>
                <w:bottom w:val="none" w:sz="0" w:space="0" w:color="auto"/>
                <w:right w:val="none" w:sz="0" w:space="0" w:color="auto"/>
              </w:divBdr>
            </w:div>
            <w:div w:id="1647540600">
              <w:marLeft w:val="0"/>
              <w:marRight w:val="0"/>
              <w:marTop w:val="0"/>
              <w:marBottom w:val="0"/>
              <w:divBdr>
                <w:top w:val="none" w:sz="0" w:space="0" w:color="auto"/>
                <w:left w:val="none" w:sz="0" w:space="0" w:color="auto"/>
                <w:bottom w:val="none" w:sz="0" w:space="0" w:color="auto"/>
                <w:right w:val="none" w:sz="0" w:space="0" w:color="auto"/>
              </w:divBdr>
            </w:div>
            <w:div w:id="1653023989">
              <w:marLeft w:val="0"/>
              <w:marRight w:val="0"/>
              <w:marTop w:val="0"/>
              <w:marBottom w:val="0"/>
              <w:divBdr>
                <w:top w:val="none" w:sz="0" w:space="0" w:color="auto"/>
                <w:left w:val="none" w:sz="0" w:space="0" w:color="auto"/>
                <w:bottom w:val="none" w:sz="0" w:space="0" w:color="auto"/>
                <w:right w:val="none" w:sz="0" w:space="0" w:color="auto"/>
              </w:divBdr>
            </w:div>
            <w:div w:id="1657762498">
              <w:marLeft w:val="0"/>
              <w:marRight w:val="0"/>
              <w:marTop w:val="0"/>
              <w:marBottom w:val="0"/>
              <w:divBdr>
                <w:top w:val="none" w:sz="0" w:space="0" w:color="auto"/>
                <w:left w:val="none" w:sz="0" w:space="0" w:color="auto"/>
                <w:bottom w:val="none" w:sz="0" w:space="0" w:color="auto"/>
                <w:right w:val="none" w:sz="0" w:space="0" w:color="auto"/>
              </w:divBdr>
            </w:div>
            <w:div w:id="1668903206">
              <w:marLeft w:val="0"/>
              <w:marRight w:val="0"/>
              <w:marTop w:val="0"/>
              <w:marBottom w:val="0"/>
              <w:divBdr>
                <w:top w:val="none" w:sz="0" w:space="0" w:color="auto"/>
                <w:left w:val="none" w:sz="0" w:space="0" w:color="auto"/>
                <w:bottom w:val="none" w:sz="0" w:space="0" w:color="auto"/>
                <w:right w:val="none" w:sz="0" w:space="0" w:color="auto"/>
              </w:divBdr>
            </w:div>
            <w:div w:id="1676566579">
              <w:marLeft w:val="0"/>
              <w:marRight w:val="0"/>
              <w:marTop w:val="0"/>
              <w:marBottom w:val="0"/>
              <w:divBdr>
                <w:top w:val="none" w:sz="0" w:space="0" w:color="auto"/>
                <w:left w:val="none" w:sz="0" w:space="0" w:color="auto"/>
                <w:bottom w:val="none" w:sz="0" w:space="0" w:color="auto"/>
                <w:right w:val="none" w:sz="0" w:space="0" w:color="auto"/>
              </w:divBdr>
            </w:div>
            <w:div w:id="1680423263">
              <w:marLeft w:val="0"/>
              <w:marRight w:val="0"/>
              <w:marTop w:val="0"/>
              <w:marBottom w:val="0"/>
              <w:divBdr>
                <w:top w:val="none" w:sz="0" w:space="0" w:color="auto"/>
                <w:left w:val="none" w:sz="0" w:space="0" w:color="auto"/>
                <w:bottom w:val="none" w:sz="0" w:space="0" w:color="auto"/>
                <w:right w:val="none" w:sz="0" w:space="0" w:color="auto"/>
              </w:divBdr>
            </w:div>
            <w:div w:id="1689478413">
              <w:marLeft w:val="0"/>
              <w:marRight w:val="0"/>
              <w:marTop w:val="0"/>
              <w:marBottom w:val="0"/>
              <w:divBdr>
                <w:top w:val="none" w:sz="0" w:space="0" w:color="auto"/>
                <w:left w:val="none" w:sz="0" w:space="0" w:color="auto"/>
                <w:bottom w:val="none" w:sz="0" w:space="0" w:color="auto"/>
                <w:right w:val="none" w:sz="0" w:space="0" w:color="auto"/>
              </w:divBdr>
            </w:div>
            <w:div w:id="1693873400">
              <w:marLeft w:val="0"/>
              <w:marRight w:val="0"/>
              <w:marTop w:val="0"/>
              <w:marBottom w:val="0"/>
              <w:divBdr>
                <w:top w:val="none" w:sz="0" w:space="0" w:color="auto"/>
                <w:left w:val="none" w:sz="0" w:space="0" w:color="auto"/>
                <w:bottom w:val="none" w:sz="0" w:space="0" w:color="auto"/>
                <w:right w:val="none" w:sz="0" w:space="0" w:color="auto"/>
              </w:divBdr>
            </w:div>
            <w:div w:id="1694576518">
              <w:marLeft w:val="0"/>
              <w:marRight w:val="0"/>
              <w:marTop w:val="0"/>
              <w:marBottom w:val="0"/>
              <w:divBdr>
                <w:top w:val="none" w:sz="0" w:space="0" w:color="auto"/>
                <w:left w:val="none" w:sz="0" w:space="0" w:color="auto"/>
                <w:bottom w:val="none" w:sz="0" w:space="0" w:color="auto"/>
                <w:right w:val="none" w:sz="0" w:space="0" w:color="auto"/>
              </w:divBdr>
            </w:div>
            <w:div w:id="1708752263">
              <w:marLeft w:val="0"/>
              <w:marRight w:val="0"/>
              <w:marTop w:val="0"/>
              <w:marBottom w:val="0"/>
              <w:divBdr>
                <w:top w:val="none" w:sz="0" w:space="0" w:color="auto"/>
                <w:left w:val="none" w:sz="0" w:space="0" w:color="auto"/>
                <w:bottom w:val="none" w:sz="0" w:space="0" w:color="auto"/>
                <w:right w:val="none" w:sz="0" w:space="0" w:color="auto"/>
              </w:divBdr>
            </w:div>
            <w:div w:id="1710757307">
              <w:marLeft w:val="0"/>
              <w:marRight w:val="0"/>
              <w:marTop w:val="0"/>
              <w:marBottom w:val="0"/>
              <w:divBdr>
                <w:top w:val="none" w:sz="0" w:space="0" w:color="auto"/>
                <w:left w:val="none" w:sz="0" w:space="0" w:color="auto"/>
                <w:bottom w:val="none" w:sz="0" w:space="0" w:color="auto"/>
                <w:right w:val="none" w:sz="0" w:space="0" w:color="auto"/>
              </w:divBdr>
            </w:div>
            <w:div w:id="1713075056">
              <w:marLeft w:val="0"/>
              <w:marRight w:val="0"/>
              <w:marTop w:val="0"/>
              <w:marBottom w:val="0"/>
              <w:divBdr>
                <w:top w:val="none" w:sz="0" w:space="0" w:color="auto"/>
                <w:left w:val="none" w:sz="0" w:space="0" w:color="auto"/>
                <w:bottom w:val="none" w:sz="0" w:space="0" w:color="auto"/>
                <w:right w:val="none" w:sz="0" w:space="0" w:color="auto"/>
              </w:divBdr>
            </w:div>
            <w:div w:id="1714765737">
              <w:marLeft w:val="0"/>
              <w:marRight w:val="0"/>
              <w:marTop w:val="0"/>
              <w:marBottom w:val="0"/>
              <w:divBdr>
                <w:top w:val="none" w:sz="0" w:space="0" w:color="auto"/>
                <w:left w:val="none" w:sz="0" w:space="0" w:color="auto"/>
                <w:bottom w:val="none" w:sz="0" w:space="0" w:color="auto"/>
                <w:right w:val="none" w:sz="0" w:space="0" w:color="auto"/>
              </w:divBdr>
            </w:div>
            <w:div w:id="1720668793">
              <w:marLeft w:val="0"/>
              <w:marRight w:val="0"/>
              <w:marTop w:val="0"/>
              <w:marBottom w:val="0"/>
              <w:divBdr>
                <w:top w:val="none" w:sz="0" w:space="0" w:color="auto"/>
                <w:left w:val="none" w:sz="0" w:space="0" w:color="auto"/>
                <w:bottom w:val="none" w:sz="0" w:space="0" w:color="auto"/>
                <w:right w:val="none" w:sz="0" w:space="0" w:color="auto"/>
              </w:divBdr>
            </w:div>
            <w:div w:id="1729645298">
              <w:marLeft w:val="0"/>
              <w:marRight w:val="0"/>
              <w:marTop w:val="0"/>
              <w:marBottom w:val="0"/>
              <w:divBdr>
                <w:top w:val="none" w:sz="0" w:space="0" w:color="auto"/>
                <w:left w:val="none" w:sz="0" w:space="0" w:color="auto"/>
                <w:bottom w:val="none" w:sz="0" w:space="0" w:color="auto"/>
                <w:right w:val="none" w:sz="0" w:space="0" w:color="auto"/>
              </w:divBdr>
            </w:div>
            <w:div w:id="1732194658">
              <w:marLeft w:val="0"/>
              <w:marRight w:val="0"/>
              <w:marTop w:val="0"/>
              <w:marBottom w:val="0"/>
              <w:divBdr>
                <w:top w:val="none" w:sz="0" w:space="0" w:color="auto"/>
                <w:left w:val="none" w:sz="0" w:space="0" w:color="auto"/>
                <w:bottom w:val="none" w:sz="0" w:space="0" w:color="auto"/>
                <w:right w:val="none" w:sz="0" w:space="0" w:color="auto"/>
              </w:divBdr>
            </w:div>
            <w:div w:id="1733115261">
              <w:marLeft w:val="0"/>
              <w:marRight w:val="0"/>
              <w:marTop w:val="0"/>
              <w:marBottom w:val="0"/>
              <w:divBdr>
                <w:top w:val="none" w:sz="0" w:space="0" w:color="auto"/>
                <w:left w:val="none" w:sz="0" w:space="0" w:color="auto"/>
                <w:bottom w:val="none" w:sz="0" w:space="0" w:color="auto"/>
                <w:right w:val="none" w:sz="0" w:space="0" w:color="auto"/>
              </w:divBdr>
            </w:div>
            <w:div w:id="1740786843">
              <w:marLeft w:val="0"/>
              <w:marRight w:val="0"/>
              <w:marTop w:val="0"/>
              <w:marBottom w:val="0"/>
              <w:divBdr>
                <w:top w:val="none" w:sz="0" w:space="0" w:color="auto"/>
                <w:left w:val="none" w:sz="0" w:space="0" w:color="auto"/>
                <w:bottom w:val="none" w:sz="0" w:space="0" w:color="auto"/>
                <w:right w:val="none" w:sz="0" w:space="0" w:color="auto"/>
              </w:divBdr>
            </w:div>
            <w:div w:id="1744523486">
              <w:marLeft w:val="0"/>
              <w:marRight w:val="0"/>
              <w:marTop w:val="0"/>
              <w:marBottom w:val="0"/>
              <w:divBdr>
                <w:top w:val="none" w:sz="0" w:space="0" w:color="auto"/>
                <w:left w:val="none" w:sz="0" w:space="0" w:color="auto"/>
                <w:bottom w:val="none" w:sz="0" w:space="0" w:color="auto"/>
                <w:right w:val="none" w:sz="0" w:space="0" w:color="auto"/>
              </w:divBdr>
            </w:div>
            <w:div w:id="1756971564">
              <w:marLeft w:val="0"/>
              <w:marRight w:val="0"/>
              <w:marTop w:val="0"/>
              <w:marBottom w:val="0"/>
              <w:divBdr>
                <w:top w:val="none" w:sz="0" w:space="0" w:color="auto"/>
                <w:left w:val="none" w:sz="0" w:space="0" w:color="auto"/>
                <w:bottom w:val="none" w:sz="0" w:space="0" w:color="auto"/>
                <w:right w:val="none" w:sz="0" w:space="0" w:color="auto"/>
              </w:divBdr>
            </w:div>
            <w:div w:id="1767967129">
              <w:marLeft w:val="0"/>
              <w:marRight w:val="0"/>
              <w:marTop w:val="0"/>
              <w:marBottom w:val="0"/>
              <w:divBdr>
                <w:top w:val="none" w:sz="0" w:space="0" w:color="auto"/>
                <w:left w:val="none" w:sz="0" w:space="0" w:color="auto"/>
                <w:bottom w:val="none" w:sz="0" w:space="0" w:color="auto"/>
                <w:right w:val="none" w:sz="0" w:space="0" w:color="auto"/>
              </w:divBdr>
            </w:div>
            <w:div w:id="1771195256">
              <w:marLeft w:val="0"/>
              <w:marRight w:val="0"/>
              <w:marTop w:val="0"/>
              <w:marBottom w:val="0"/>
              <w:divBdr>
                <w:top w:val="none" w:sz="0" w:space="0" w:color="auto"/>
                <w:left w:val="none" w:sz="0" w:space="0" w:color="auto"/>
                <w:bottom w:val="none" w:sz="0" w:space="0" w:color="auto"/>
                <w:right w:val="none" w:sz="0" w:space="0" w:color="auto"/>
              </w:divBdr>
            </w:div>
            <w:div w:id="1773160158">
              <w:marLeft w:val="0"/>
              <w:marRight w:val="0"/>
              <w:marTop w:val="0"/>
              <w:marBottom w:val="0"/>
              <w:divBdr>
                <w:top w:val="none" w:sz="0" w:space="0" w:color="auto"/>
                <w:left w:val="none" w:sz="0" w:space="0" w:color="auto"/>
                <w:bottom w:val="none" w:sz="0" w:space="0" w:color="auto"/>
                <w:right w:val="none" w:sz="0" w:space="0" w:color="auto"/>
              </w:divBdr>
            </w:div>
            <w:div w:id="1776360944">
              <w:marLeft w:val="0"/>
              <w:marRight w:val="0"/>
              <w:marTop w:val="0"/>
              <w:marBottom w:val="0"/>
              <w:divBdr>
                <w:top w:val="none" w:sz="0" w:space="0" w:color="auto"/>
                <w:left w:val="none" w:sz="0" w:space="0" w:color="auto"/>
                <w:bottom w:val="none" w:sz="0" w:space="0" w:color="auto"/>
                <w:right w:val="none" w:sz="0" w:space="0" w:color="auto"/>
              </w:divBdr>
            </w:div>
            <w:div w:id="1782410200">
              <w:marLeft w:val="0"/>
              <w:marRight w:val="0"/>
              <w:marTop w:val="0"/>
              <w:marBottom w:val="0"/>
              <w:divBdr>
                <w:top w:val="none" w:sz="0" w:space="0" w:color="auto"/>
                <w:left w:val="none" w:sz="0" w:space="0" w:color="auto"/>
                <w:bottom w:val="none" w:sz="0" w:space="0" w:color="auto"/>
                <w:right w:val="none" w:sz="0" w:space="0" w:color="auto"/>
              </w:divBdr>
            </w:div>
            <w:div w:id="1790009852">
              <w:marLeft w:val="0"/>
              <w:marRight w:val="0"/>
              <w:marTop w:val="0"/>
              <w:marBottom w:val="0"/>
              <w:divBdr>
                <w:top w:val="none" w:sz="0" w:space="0" w:color="auto"/>
                <w:left w:val="none" w:sz="0" w:space="0" w:color="auto"/>
                <w:bottom w:val="none" w:sz="0" w:space="0" w:color="auto"/>
                <w:right w:val="none" w:sz="0" w:space="0" w:color="auto"/>
              </w:divBdr>
            </w:div>
            <w:div w:id="1812795464">
              <w:marLeft w:val="0"/>
              <w:marRight w:val="0"/>
              <w:marTop w:val="0"/>
              <w:marBottom w:val="0"/>
              <w:divBdr>
                <w:top w:val="none" w:sz="0" w:space="0" w:color="auto"/>
                <w:left w:val="none" w:sz="0" w:space="0" w:color="auto"/>
                <w:bottom w:val="none" w:sz="0" w:space="0" w:color="auto"/>
                <w:right w:val="none" w:sz="0" w:space="0" w:color="auto"/>
              </w:divBdr>
            </w:div>
            <w:div w:id="1812865170">
              <w:marLeft w:val="0"/>
              <w:marRight w:val="0"/>
              <w:marTop w:val="0"/>
              <w:marBottom w:val="0"/>
              <w:divBdr>
                <w:top w:val="none" w:sz="0" w:space="0" w:color="auto"/>
                <w:left w:val="none" w:sz="0" w:space="0" w:color="auto"/>
                <w:bottom w:val="none" w:sz="0" w:space="0" w:color="auto"/>
                <w:right w:val="none" w:sz="0" w:space="0" w:color="auto"/>
              </w:divBdr>
            </w:div>
            <w:div w:id="1814444506">
              <w:marLeft w:val="0"/>
              <w:marRight w:val="0"/>
              <w:marTop w:val="0"/>
              <w:marBottom w:val="0"/>
              <w:divBdr>
                <w:top w:val="none" w:sz="0" w:space="0" w:color="auto"/>
                <w:left w:val="none" w:sz="0" w:space="0" w:color="auto"/>
                <w:bottom w:val="none" w:sz="0" w:space="0" w:color="auto"/>
                <w:right w:val="none" w:sz="0" w:space="0" w:color="auto"/>
              </w:divBdr>
            </w:div>
            <w:div w:id="1818764232">
              <w:marLeft w:val="0"/>
              <w:marRight w:val="0"/>
              <w:marTop w:val="0"/>
              <w:marBottom w:val="0"/>
              <w:divBdr>
                <w:top w:val="none" w:sz="0" w:space="0" w:color="auto"/>
                <w:left w:val="none" w:sz="0" w:space="0" w:color="auto"/>
                <w:bottom w:val="none" w:sz="0" w:space="0" w:color="auto"/>
                <w:right w:val="none" w:sz="0" w:space="0" w:color="auto"/>
              </w:divBdr>
            </w:div>
            <w:div w:id="1824349976">
              <w:marLeft w:val="0"/>
              <w:marRight w:val="0"/>
              <w:marTop w:val="0"/>
              <w:marBottom w:val="0"/>
              <w:divBdr>
                <w:top w:val="none" w:sz="0" w:space="0" w:color="auto"/>
                <w:left w:val="none" w:sz="0" w:space="0" w:color="auto"/>
                <w:bottom w:val="none" w:sz="0" w:space="0" w:color="auto"/>
                <w:right w:val="none" w:sz="0" w:space="0" w:color="auto"/>
              </w:divBdr>
            </w:div>
            <w:div w:id="1829978551">
              <w:marLeft w:val="0"/>
              <w:marRight w:val="0"/>
              <w:marTop w:val="0"/>
              <w:marBottom w:val="0"/>
              <w:divBdr>
                <w:top w:val="none" w:sz="0" w:space="0" w:color="auto"/>
                <w:left w:val="none" w:sz="0" w:space="0" w:color="auto"/>
                <w:bottom w:val="none" w:sz="0" w:space="0" w:color="auto"/>
                <w:right w:val="none" w:sz="0" w:space="0" w:color="auto"/>
              </w:divBdr>
            </w:div>
            <w:div w:id="1842695919">
              <w:marLeft w:val="0"/>
              <w:marRight w:val="0"/>
              <w:marTop w:val="0"/>
              <w:marBottom w:val="0"/>
              <w:divBdr>
                <w:top w:val="none" w:sz="0" w:space="0" w:color="auto"/>
                <w:left w:val="none" w:sz="0" w:space="0" w:color="auto"/>
                <w:bottom w:val="none" w:sz="0" w:space="0" w:color="auto"/>
                <w:right w:val="none" w:sz="0" w:space="0" w:color="auto"/>
              </w:divBdr>
            </w:div>
            <w:div w:id="1846821101">
              <w:marLeft w:val="0"/>
              <w:marRight w:val="0"/>
              <w:marTop w:val="0"/>
              <w:marBottom w:val="0"/>
              <w:divBdr>
                <w:top w:val="none" w:sz="0" w:space="0" w:color="auto"/>
                <w:left w:val="none" w:sz="0" w:space="0" w:color="auto"/>
                <w:bottom w:val="none" w:sz="0" w:space="0" w:color="auto"/>
                <w:right w:val="none" w:sz="0" w:space="0" w:color="auto"/>
              </w:divBdr>
            </w:div>
            <w:div w:id="1847550635">
              <w:marLeft w:val="0"/>
              <w:marRight w:val="0"/>
              <w:marTop w:val="0"/>
              <w:marBottom w:val="0"/>
              <w:divBdr>
                <w:top w:val="none" w:sz="0" w:space="0" w:color="auto"/>
                <w:left w:val="none" w:sz="0" w:space="0" w:color="auto"/>
                <w:bottom w:val="none" w:sz="0" w:space="0" w:color="auto"/>
                <w:right w:val="none" w:sz="0" w:space="0" w:color="auto"/>
              </w:divBdr>
            </w:div>
            <w:div w:id="1852530899">
              <w:marLeft w:val="0"/>
              <w:marRight w:val="0"/>
              <w:marTop w:val="0"/>
              <w:marBottom w:val="0"/>
              <w:divBdr>
                <w:top w:val="none" w:sz="0" w:space="0" w:color="auto"/>
                <w:left w:val="none" w:sz="0" w:space="0" w:color="auto"/>
                <w:bottom w:val="none" w:sz="0" w:space="0" w:color="auto"/>
                <w:right w:val="none" w:sz="0" w:space="0" w:color="auto"/>
              </w:divBdr>
            </w:div>
            <w:div w:id="1857693161">
              <w:marLeft w:val="0"/>
              <w:marRight w:val="0"/>
              <w:marTop w:val="0"/>
              <w:marBottom w:val="0"/>
              <w:divBdr>
                <w:top w:val="none" w:sz="0" w:space="0" w:color="auto"/>
                <w:left w:val="none" w:sz="0" w:space="0" w:color="auto"/>
                <w:bottom w:val="none" w:sz="0" w:space="0" w:color="auto"/>
                <w:right w:val="none" w:sz="0" w:space="0" w:color="auto"/>
              </w:divBdr>
            </w:div>
            <w:div w:id="1865242001">
              <w:marLeft w:val="0"/>
              <w:marRight w:val="0"/>
              <w:marTop w:val="0"/>
              <w:marBottom w:val="0"/>
              <w:divBdr>
                <w:top w:val="none" w:sz="0" w:space="0" w:color="auto"/>
                <w:left w:val="none" w:sz="0" w:space="0" w:color="auto"/>
                <w:bottom w:val="none" w:sz="0" w:space="0" w:color="auto"/>
                <w:right w:val="none" w:sz="0" w:space="0" w:color="auto"/>
              </w:divBdr>
            </w:div>
            <w:div w:id="1866365604">
              <w:marLeft w:val="0"/>
              <w:marRight w:val="0"/>
              <w:marTop w:val="0"/>
              <w:marBottom w:val="0"/>
              <w:divBdr>
                <w:top w:val="none" w:sz="0" w:space="0" w:color="auto"/>
                <w:left w:val="none" w:sz="0" w:space="0" w:color="auto"/>
                <w:bottom w:val="none" w:sz="0" w:space="0" w:color="auto"/>
                <w:right w:val="none" w:sz="0" w:space="0" w:color="auto"/>
              </w:divBdr>
            </w:div>
            <w:div w:id="1871869534">
              <w:marLeft w:val="0"/>
              <w:marRight w:val="0"/>
              <w:marTop w:val="0"/>
              <w:marBottom w:val="0"/>
              <w:divBdr>
                <w:top w:val="none" w:sz="0" w:space="0" w:color="auto"/>
                <w:left w:val="none" w:sz="0" w:space="0" w:color="auto"/>
                <w:bottom w:val="none" w:sz="0" w:space="0" w:color="auto"/>
                <w:right w:val="none" w:sz="0" w:space="0" w:color="auto"/>
              </w:divBdr>
            </w:div>
            <w:div w:id="1876429250">
              <w:marLeft w:val="0"/>
              <w:marRight w:val="0"/>
              <w:marTop w:val="0"/>
              <w:marBottom w:val="0"/>
              <w:divBdr>
                <w:top w:val="none" w:sz="0" w:space="0" w:color="auto"/>
                <w:left w:val="none" w:sz="0" w:space="0" w:color="auto"/>
                <w:bottom w:val="none" w:sz="0" w:space="0" w:color="auto"/>
                <w:right w:val="none" w:sz="0" w:space="0" w:color="auto"/>
              </w:divBdr>
            </w:div>
            <w:div w:id="1896743270">
              <w:marLeft w:val="0"/>
              <w:marRight w:val="0"/>
              <w:marTop w:val="0"/>
              <w:marBottom w:val="0"/>
              <w:divBdr>
                <w:top w:val="none" w:sz="0" w:space="0" w:color="auto"/>
                <w:left w:val="none" w:sz="0" w:space="0" w:color="auto"/>
                <w:bottom w:val="none" w:sz="0" w:space="0" w:color="auto"/>
                <w:right w:val="none" w:sz="0" w:space="0" w:color="auto"/>
              </w:divBdr>
            </w:div>
            <w:div w:id="1900314218">
              <w:marLeft w:val="0"/>
              <w:marRight w:val="0"/>
              <w:marTop w:val="0"/>
              <w:marBottom w:val="0"/>
              <w:divBdr>
                <w:top w:val="none" w:sz="0" w:space="0" w:color="auto"/>
                <w:left w:val="none" w:sz="0" w:space="0" w:color="auto"/>
                <w:bottom w:val="none" w:sz="0" w:space="0" w:color="auto"/>
                <w:right w:val="none" w:sz="0" w:space="0" w:color="auto"/>
              </w:divBdr>
            </w:div>
            <w:div w:id="1903759395">
              <w:marLeft w:val="0"/>
              <w:marRight w:val="0"/>
              <w:marTop w:val="0"/>
              <w:marBottom w:val="0"/>
              <w:divBdr>
                <w:top w:val="none" w:sz="0" w:space="0" w:color="auto"/>
                <w:left w:val="none" w:sz="0" w:space="0" w:color="auto"/>
                <w:bottom w:val="none" w:sz="0" w:space="0" w:color="auto"/>
                <w:right w:val="none" w:sz="0" w:space="0" w:color="auto"/>
              </w:divBdr>
            </w:div>
            <w:div w:id="1922450271">
              <w:marLeft w:val="0"/>
              <w:marRight w:val="0"/>
              <w:marTop w:val="0"/>
              <w:marBottom w:val="0"/>
              <w:divBdr>
                <w:top w:val="none" w:sz="0" w:space="0" w:color="auto"/>
                <w:left w:val="none" w:sz="0" w:space="0" w:color="auto"/>
                <w:bottom w:val="none" w:sz="0" w:space="0" w:color="auto"/>
                <w:right w:val="none" w:sz="0" w:space="0" w:color="auto"/>
              </w:divBdr>
            </w:div>
            <w:div w:id="1932004010">
              <w:marLeft w:val="0"/>
              <w:marRight w:val="0"/>
              <w:marTop w:val="0"/>
              <w:marBottom w:val="0"/>
              <w:divBdr>
                <w:top w:val="none" w:sz="0" w:space="0" w:color="auto"/>
                <w:left w:val="none" w:sz="0" w:space="0" w:color="auto"/>
                <w:bottom w:val="none" w:sz="0" w:space="0" w:color="auto"/>
                <w:right w:val="none" w:sz="0" w:space="0" w:color="auto"/>
              </w:divBdr>
            </w:div>
            <w:div w:id="1934630719">
              <w:marLeft w:val="0"/>
              <w:marRight w:val="0"/>
              <w:marTop w:val="0"/>
              <w:marBottom w:val="0"/>
              <w:divBdr>
                <w:top w:val="none" w:sz="0" w:space="0" w:color="auto"/>
                <w:left w:val="none" w:sz="0" w:space="0" w:color="auto"/>
                <w:bottom w:val="none" w:sz="0" w:space="0" w:color="auto"/>
                <w:right w:val="none" w:sz="0" w:space="0" w:color="auto"/>
              </w:divBdr>
            </w:div>
            <w:div w:id="1947536342">
              <w:marLeft w:val="0"/>
              <w:marRight w:val="0"/>
              <w:marTop w:val="0"/>
              <w:marBottom w:val="0"/>
              <w:divBdr>
                <w:top w:val="none" w:sz="0" w:space="0" w:color="auto"/>
                <w:left w:val="none" w:sz="0" w:space="0" w:color="auto"/>
                <w:bottom w:val="none" w:sz="0" w:space="0" w:color="auto"/>
                <w:right w:val="none" w:sz="0" w:space="0" w:color="auto"/>
              </w:divBdr>
            </w:div>
            <w:div w:id="1949576855">
              <w:marLeft w:val="0"/>
              <w:marRight w:val="0"/>
              <w:marTop w:val="0"/>
              <w:marBottom w:val="0"/>
              <w:divBdr>
                <w:top w:val="none" w:sz="0" w:space="0" w:color="auto"/>
                <w:left w:val="none" w:sz="0" w:space="0" w:color="auto"/>
                <w:bottom w:val="none" w:sz="0" w:space="0" w:color="auto"/>
                <w:right w:val="none" w:sz="0" w:space="0" w:color="auto"/>
              </w:divBdr>
            </w:div>
            <w:div w:id="1954708557">
              <w:marLeft w:val="0"/>
              <w:marRight w:val="0"/>
              <w:marTop w:val="0"/>
              <w:marBottom w:val="0"/>
              <w:divBdr>
                <w:top w:val="none" w:sz="0" w:space="0" w:color="auto"/>
                <w:left w:val="none" w:sz="0" w:space="0" w:color="auto"/>
                <w:bottom w:val="none" w:sz="0" w:space="0" w:color="auto"/>
                <w:right w:val="none" w:sz="0" w:space="0" w:color="auto"/>
              </w:divBdr>
            </w:div>
            <w:div w:id="1960142567">
              <w:marLeft w:val="0"/>
              <w:marRight w:val="0"/>
              <w:marTop w:val="0"/>
              <w:marBottom w:val="0"/>
              <w:divBdr>
                <w:top w:val="none" w:sz="0" w:space="0" w:color="auto"/>
                <w:left w:val="none" w:sz="0" w:space="0" w:color="auto"/>
                <w:bottom w:val="none" w:sz="0" w:space="0" w:color="auto"/>
                <w:right w:val="none" w:sz="0" w:space="0" w:color="auto"/>
              </w:divBdr>
            </w:div>
            <w:div w:id="1975090112">
              <w:marLeft w:val="0"/>
              <w:marRight w:val="0"/>
              <w:marTop w:val="0"/>
              <w:marBottom w:val="0"/>
              <w:divBdr>
                <w:top w:val="none" w:sz="0" w:space="0" w:color="auto"/>
                <w:left w:val="none" w:sz="0" w:space="0" w:color="auto"/>
                <w:bottom w:val="none" w:sz="0" w:space="0" w:color="auto"/>
                <w:right w:val="none" w:sz="0" w:space="0" w:color="auto"/>
              </w:divBdr>
            </w:div>
            <w:div w:id="1981184612">
              <w:marLeft w:val="0"/>
              <w:marRight w:val="0"/>
              <w:marTop w:val="0"/>
              <w:marBottom w:val="0"/>
              <w:divBdr>
                <w:top w:val="none" w:sz="0" w:space="0" w:color="auto"/>
                <w:left w:val="none" w:sz="0" w:space="0" w:color="auto"/>
                <w:bottom w:val="none" w:sz="0" w:space="0" w:color="auto"/>
                <w:right w:val="none" w:sz="0" w:space="0" w:color="auto"/>
              </w:divBdr>
            </w:div>
            <w:div w:id="1998344068">
              <w:marLeft w:val="0"/>
              <w:marRight w:val="0"/>
              <w:marTop w:val="0"/>
              <w:marBottom w:val="0"/>
              <w:divBdr>
                <w:top w:val="none" w:sz="0" w:space="0" w:color="auto"/>
                <w:left w:val="none" w:sz="0" w:space="0" w:color="auto"/>
                <w:bottom w:val="none" w:sz="0" w:space="0" w:color="auto"/>
                <w:right w:val="none" w:sz="0" w:space="0" w:color="auto"/>
              </w:divBdr>
            </w:div>
            <w:div w:id="1999914964">
              <w:marLeft w:val="0"/>
              <w:marRight w:val="0"/>
              <w:marTop w:val="0"/>
              <w:marBottom w:val="0"/>
              <w:divBdr>
                <w:top w:val="none" w:sz="0" w:space="0" w:color="auto"/>
                <w:left w:val="none" w:sz="0" w:space="0" w:color="auto"/>
                <w:bottom w:val="none" w:sz="0" w:space="0" w:color="auto"/>
                <w:right w:val="none" w:sz="0" w:space="0" w:color="auto"/>
              </w:divBdr>
            </w:div>
            <w:div w:id="2012416004">
              <w:marLeft w:val="0"/>
              <w:marRight w:val="0"/>
              <w:marTop w:val="0"/>
              <w:marBottom w:val="0"/>
              <w:divBdr>
                <w:top w:val="none" w:sz="0" w:space="0" w:color="auto"/>
                <w:left w:val="none" w:sz="0" w:space="0" w:color="auto"/>
                <w:bottom w:val="none" w:sz="0" w:space="0" w:color="auto"/>
                <w:right w:val="none" w:sz="0" w:space="0" w:color="auto"/>
              </w:divBdr>
            </w:div>
            <w:div w:id="2021738262">
              <w:marLeft w:val="0"/>
              <w:marRight w:val="0"/>
              <w:marTop w:val="0"/>
              <w:marBottom w:val="0"/>
              <w:divBdr>
                <w:top w:val="none" w:sz="0" w:space="0" w:color="auto"/>
                <w:left w:val="none" w:sz="0" w:space="0" w:color="auto"/>
                <w:bottom w:val="none" w:sz="0" w:space="0" w:color="auto"/>
                <w:right w:val="none" w:sz="0" w:space="0" w:color="auto"/>
              </w:divBdr>
            </w:div>
            <w:div w:id="2045324344">
              <w:marLeft w:val="0"/>
              <w:marRight w:val="0"/>
              <w:marTop w:val="0"/>
              <w:marBottom w:val="0"/>
              <w:divBdr>
                <w:top w:val="none" w:sz="0" w:space="0" w:color="auto"/>
                <w:left w:val="none" w:sz="0" w:space="0" w:color="auto"/>
                <w:bottom w:val="none" w:sz="0" w:space="0" w:color="auto"/>
                <w:right w:val="none" w:sz="0" w:space="0" w:color="auto"/>
              </w:divBdr>
            </w:div>
            <w:div w:id="2050647375">
              <w:marLeft w:val="0"/>
              <w:marRight w:val="0"/>
              <w:marTop w:val="0"/>
              <w:marBottom w:val="0"/>
              <w:divBdr>
                <w:top w:val="none" w:sz="0" w:space="0" w:color="auto"/>
                <w:left w:val="none" w:sz="0" w:space="0" w:color="auto"/>
                <w:bottom w:val="none" w:sz="0" w:space="0" w:color="auto"/>
                <w:right w:val="none" w:sz="0" w:space="0" w:color="auto"/>
              </w:divBdr>
            </w:div>
            <w:div w:id="2052606242">
              <w:marLeft w:val="0"/>
              <w:marRight w:val="0"/>
              <w:marTop w:val="0"/>
              <w:marBottom w:val="0"/>
              <w:divBdr>
                <w:top w:val="none" w:sz="0" w:space="0" w:color="auto"/>
                <w:left w:val="none" w:sz="0" w:space="0" w:color="auto"/>
                <w:bottom w:val="none" w:sz="0" w:space="0" w:color="auto"/>
                <w:right w:val="none" w:sz="0" w:space="0" w:color="auto"/>
              </w:divBdr>
            </w:div>
            <w:div w:id="2061394677">
              <w:marLeft w:val="0"/>
              <w:marRight w:val="0"/>
              <w:marTop w:val="0"/>
              <w:marBottom w:val="0"/>
              <w:divBdr>
                <w:top w:val="none" w:sz="0" w:space="0" w:color="auto"/>
                <w:left w:val="none" w:sz="0" w:space="0" w:color="auto"/>
                <w:bottom w:val="none" w:sz="0" w:space="0" w:color="auto"/>
                <w:right w:val="none" w:sz="0" w:space="0" w:color="auto"/>
              </w:divBdr>
            </w:div>
            <w:div w:id="2073581600">
              <w:marLeft w:val="0"/>
              <w:marRight w:val="0"/>
              <w:marTop w:val="0"/>
              <w:marBottom w:val="0"/>
              <w:divBdr>
                <w:top w:val="none" w:sz="0" w:space="0" w:color="auto"/>
                <w:left w:val="none" w:sz="0" w:space="0" w:color="auto"/>
                <w:bottom w:val="none" w:sz="0" w:space="0" w:color="auto"/>
                <w:right w:val="none" w:sz="0" w:space="0" w:color="auto"/>
              </w:divBdr>
            </w:div>
            <w:div w:id="2073651476">
              <w:marLeft w:val="0"/>
              <w:marRight w:val="0"/>
              <w:marTop w:val="0"/>
              <w:marBottom w:val="0"/>
              <w:divBdr>
                <w:top w:val="none" w:sz="0" w:space="0" w:color="auto"/>
                <w:left w:val="none" w:sz="0" w:space="0" w:color="auto"/>
                <w:bottom w:val="none" w:sz="0" w:space="0" w:color="auto"/>
                <w:right w:val="none" w:sz="0" w:space="0" w:color="auto"/>
              </w:divBdr>
            </w:div>
            <w:div w:id="2075005575">
              <w:marLeft w:val="0"/>
              <w:marRight w:val="0"/>
              <w:marTop w:val="0"/>
              <w:marBottom w:val="0"/>
              <w:divBdr>
                <w:top w:val="none" w:sz="0" w:space="0" w:color="auto"/>
                <w:left w:val="none" w:sz="0" w:space="0" w:color="auto"/>
                <w:bottom w:val="none" w:sz="0" w:space="0" w:color="auto"/>
                <w:right w:val="none" w:sz="0" w:space="0" w:color="auto"/>
              </w:divBdr>
            </w:div>
            <w:div w:id="2088570328">
              <w:marLeft w:val="0"/>
              <w:marRight w:val="0"/>
              <w:marTop w:val="0"/>
              <w:marBottom w:val="0"/>
              <w:divBdr>
                <w:top w:val="none" w:sz="0" w:space="0" w:color="auto"/>
                <w:left w:val="none" w:sz="0" w:space="0" w:color="auto"/>
                <w:bottom w:val="none" w:sz="0" w:space="0" w:color="auto"/>
                <w:right w:val="none" w:sz="0" w:space="0" w:color="auto"/>
              </w:divBdr>
            </w:div>
            <w:div w:id="2091539523">
              <w:marLeft w:val="0"/>
              <w:marRight w:val="0"/>
              <w:marTop w:val="0"/>
              <w:marBottom w:val="0"/>
              <w:divBdr>
                <w:top w:val="none" w:sz="0" w:space="0" w:color="auto"/>
                <w:left w:val="none" w:sz="0" w:space="0" w:color="auto"/>
                <w:bottom w:val="none" w:sz="0" w:space="0" w:color="auto"/>
                <w:right w:val="none" w:sz="0" w:space="0" w:color="auto"/>
              </w:divBdr>
            </w:div>
            <w:div w:id="2093239432">
              <w:marLeft w:val="0"/>
              <w:marRight w:val="0"/>
              <w:marTop w:val="0"/>
              <w:marBottom w:val="0"/>
              <w:divBdr>
                <w:top w:val="none" w:sz="0" w:space="0" w:color="auto"/>
                <w:left w:val="none" w:sz="0" w:space="0" w:color="auto"/>
                <w:bottom w:val="none" w:sz="0" w:space="0" w:color="auto"/>
                <w:right w:val="none" w:sz="0" w:space="0" w:color="auto"/>
              </w:divBdr>
            </w:div>
            <w:div w:id="2093356440">
              <w:marLeft w:val="0"/>
              <w:marRight w:val="0"/>
              <w:marTop w:val="0"/>
              <w:marBottom w:val="0"/>
              <w:divBdr>
                <w:top w:val="none" w:sz="0" w:space="0" w:color="auto"/>
                <w:left w:val="none" w:sz="0" w:space="0" w:color="auto"/>
                <w:bottom w:val="none" w:sz="0" w:space="0" w:color="auto"/>
                <w:right w:val="none" w:sz="0" w:space="0" w:color="auto"/>
              </w:divBdr>
            </w:div>
            <w:div w:id="2094621097">
              <w:marLeft w:val="0"/>
              <w:marRight w:val="0"/>
              <w:marTop w:val="0"/>
              <w:marBottom w:val="0"/>
              <w:divBdr>
                <w:top w:val="none" w:sz="0" w:space="0" w:color="auto"/>
                <w:left w:val="none" w:sz="0" w:space="0" w:color="auto"/>
                <w:bottom w:val="none" w:sz="0" w:space="0" w:color="auto"/>
                <w:right w:val="none" w:sz="0" w:space="0" w:color="auto"/>
              </w:divBdr>
            </w:div>
            <w:div w:id="2096779590">
              <w:marLeft w:val="0"/>
              <w:marRight w:val="0"/>
              <w:marTop w:val="0"/>
              <w:marBottom w:val="0"/>
              <w:divBdr>
                <w:top w:val="none" w:sz="0" w:space="0" w:color="auto"/>
                <w:left w:val="none" w:sz="0" w:space="0" w:color="auto"/>
                <w:bottom w:val="none" w:sz="0" w:space="0" w:color="auto"/>
                <w:right w:val="none" w:sz="0" w:space="0" w:color="auto"/>
              </w:divBdr>
            </w:div>
            <w:div w:id="2106268320">
              <w:marLeft w:val="0"/>
              <w:marRight w:val="0"/>
              <w:marTop w:val="0"/>
              <w:marBottom w:val="0"/>
              <w:divBdr>
                <w:top w:val="none" w:sz="0" w:space="0" w:color="auto"/>
                <w:left w:val="none" w:sz="0" w:space="0" w:color="auto"/>
                <w:bottom w:val="none" w:sz="0" w:space="0" w:color="auto"/>
                <w:right w:val="none" w:sz="0" w:space="0" w:color="auto"/>
              </w:divBdr>
            </w:div>
            <w:div w:id="2119986322">
              <w:marLeft w:val="0"/>
              <w:marRight w:val="0"/>
              <w:marTop w:val="0"/>
              <w:marBottom w:val="0"/>
              <w:divBdr>
                <w:top w:val="none" w:sz="0" w:space="0" w:color="auto"/>
                <w:left w:val="none" w:sz="0" w:space="0" w:color="auto"/>
                <w:bottom w:val="none" w:sz="0" w:space="0" w:color="auto"/>
                <w:right w:val="none" w:sz="0" w:space="0" w:color="auto"/>
              </w:divBdr>
            </w:div>
            <w:div w:id="2139571314">
              <w:marLeft w:val="0"/>
              <w:marRight w:val="0"/>
              <w:marTop w:val="0"/>
              <w:marBottom w:val="0"/>
              <w:divBdr>
                <w:top w:val="none" w:sz="0" w:space="0" w:color="auto"/>
                <w:left w:val="none" w:sz="0" w:space="0" w:color="auto"/>
                <w:bottom w:val="none" w:sz="0" w:space="0" w:color="auto"/>
                <w:right w:val="none" w:sz="0" w:space="0" w:color="auto"/>
              </w:divBdr>
            </w:div>
            <w:div w:id="21437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827">
      <w:bodyDiv w:val="1"/>
      <w:marLeft w:val="0"/>
      <w:marRight w:val="0"/>
      <w:marTop w:val="0"/>
      <w:marBottom w:val="0"/>
      <w:divBdr>
        <w:top w:val="none" w:sz="0" w:space="0" w:color="auto"/>
        <w:left w:val="none" w:sz="0" w:space="0" w:color="auto"/>
        <w:bottom w:val="none" w:sz="0" w:space="0" w:color="auto"/>
        <w:right w:val="none" w:sz="0" w:space="0" w:color="auto"/>
      </w:divBdr>
    </w:div>
    <w:div w:id="1210416010">
      <w:bodyDiv w:val="1"/>
      <w:marLeft w:val="0"/>
      <w:marRight w:val="0"/>
      <w:marTop w:val="0"/>
      <w:marBottom w:val="0"/>
      <w:divBdr>
        <w:top w:val="none" w:sz="0" w:space="0" w:color="auto"/>
        <w:left w:val="none" w:sz="0" w:space="0" w:color="auto"/>
        <w:bottom w:val="none" w:sz="0" w:space="0" w:color="auto"/>
        <w:right w:val="none" w:sz="0" w:space="0" w:color="auto"/>
      </w:divBdr>
      <w:divsChild>
        <w:div w:id="1660578321">
          <w:marLeft w:val="0"/>
          <w:marRight w:val="0"/>
          <w:marTop w:val="0"/>
          <w:marBottom w:val="0"/>
          <w:divBdr>
            <w:top w:val="none" w:sz="0" w:space="0" w:color="auto"/>
            <w:left w:val="none" w:sz="0" w:space="0" w:color="auto"/>
            <w:bottom w:val="none" w:sz="0" w:space="0" w:color="auto"/>
            <w:right w:val="none" w:sz="0" w:space="0" w:color="auto"/>
          </w:divBdr>
          <w:divsChild>
            <w:div w:id="14356056">
              <w:marLeft w:val="0"/>
              <w:marRight w:val="0"/>
              <w:marTop w:val="0"/>
              <w:marBottom w:val="0"/>
              <w:divBdr>
                <w:top w:val="none" w:sz="0" w:space="0" w:color="auto"/>
                <w:left w:val="none" w:sz="0" w:space="0" w:color="auto"/>
                <w:bottom w:val="none" w:sz="0" w:space="0" w:color="auto"/>
                <w:right w:val="none" w:sz="0" w:space="0" w:color="auto"/>
              </w:divBdr>
            </w:div>
            <w:div w:id="15548977">
              <w:marLeft w:val="0"/>
              <w:marRight w:val="0"/>
              <w:marTop w:val="0"/>
              <w:marBottom w:val="0"/>
              <w:divBdr>
                <w:top w:val="none" w:sz="0" w:space="0" w:color="auto"/>
                <w:left w:val="none" w:sz="0" w:space="0" w:color="auto"/>
                <w:bottom w:val="none" w:sz="0" w:space="0" w:color="auto"/>
                <w:right w:val="none" w:sz="0" w:space="0" w:color="auto"/>
              </w:divBdr>
            </w:div>
            <w:div w:id="40636864">
              <w:marLeft w:val="0"/>
              <w:marRight w:val="0"/>
              <w:marTop w:val="0"/>
              <w:marBottom w:val="0"/>
              <w:divBdr>
                <w:top w:val="none" w:sz="0" w:space="0" w:color="auto"/>
                <w:left w:val="none" w:sz="0" w:space="0" w:color="auto"/>
                <w:bottom w:val="none" w:sz="0" w:space="0" w:color="auto"/>
                <w:right w:val="none" w:sz="0" w:space="0" w:color="auto"/>
              </w:divBdr>
            </w:div>
            <w:div w:id="57869098">
              <w:marLeft w:val="0"/>
              <w:marRight w:val="0"/>
              <w:marTop w:val="0"/>
              <w:marBottom w:val="0"/>
              <w:divBdr>
                <w:top w:val="none" w:sz="0" w:space="0" w:color="auto"/>
                <w:left w:val="none" w:sz="0" w:space="0" w:color="auto"/>
                <w:bottom w:val="none" w:sz="0" w:space="0" w:color="auto"/>
                <w:right w:val="none" w:sz="0" w:space="0" w:color="auto"/>
              </w:divBdr>
            </w:div>
            <w:div w:id="114447183">
              <w:marLeft w:val="0"/>
              <w:marRight w:val="0"/>
              <w:marTop w:val="0"/>
              <w:marBottom w:val="0"/>
              <w:divBdr>
                <w:top w:val="none" w:sz="0" w:space="0" w:color="auto"/>
                <w:left w:val="none" w:sz="0" w:space="0" w:color="auto"/>
                <w:bottom w:val="none" w:sz="0" w:space="0" w:color="auto"/>
                <w:right w:val="none" w:sz="0" w:space="0" w:color="auto"/>
              </w:divBdr>
            </w:div>
            <w:div w:id="120194099">
              <w:marLeft w:val="0"/>
              <w:marRight w:val="0"/>
              <w:marTop w:val="0"/>
              <w:marBottom w:val="0"/>
              <w:divBdr>
                <w:top w:val="none" w:sz="0" w:space="0" w:color="auto"/>
                <w:left w:val="none" w:sz="0" w:space="0" w:color="auto"/>
                <w:bottom w:val="none" w:sz="0" w:space="0" w:color="auto"/>
                <w:right w:val="none" w:sz="0" w:space="0" w:color="auto"/>
              </w:divBdr>
            </w:div>
            <w:div w:id="194001901">
              <w:marLeft w:val="0"/>
              <w:marRight w:val="0"/>
              <w:marTop w:val="0"/>
              <w:marBottom w:val="0"/>
              <w:divBdr>
                <w:top w:val="none" w:sz="0" w:space="0" w:color="auto"/>
                <w:left w:val="none" w:sz="0" w:space="0" w:color="auto"/>
                <w:bottom w:val="none" w:sz="0" w:space="0" w:color="auto"/>
                <w:right w:val="none" w:sz="0" w:space="0" w:color="auto"/>
              </w:divBdr>
            </w:div>
            <w:div w:id="205608409">
              <w:marLeft w:val="0"/>
              <w:marRight w:val="0"/>
              <w:marTop w:val="0"/>
              <w:marBottom w:val="0"/>
              <w:divBdr>
                <w:top w:val="none" w:sz="0" w:space="0" w:color="auto"/>
                <w:left w:val="none" w:sz="0" w:space="0" w:color="auto"/>
                <w:bottom w:val="none" w:sz="0" w:space="0" w:color="auto"/>
                <w:right w:val="none" w:sz="0" w:space="0" w:color="auto"/>
              </w:divBdr>
            </w:div>
            <w:div w:id="207382618">
              <w:marLeft w:val="0"/>
              <w:marRight w:val="0"/>
              <w:marTop w:val="0"/>
              <w:marBottom w:val="0"/>
              <w:divBdr>
                <w:top w:val="none" w:sz="0" w:space="0" w:color="auto"/>
                <w:left w:val="none" w:sz="0" w:space="0" w:color="auto"/>
                <w:bottom w:val="none" w:sz="0" w:space="0" w:color="auto"/>
                <w:right w:val="none" w:sz="0" w:space="0" w:color="auto"/>
              </w:divBdr>
            </w:div>
            <w:div w:id="213470470">
              <w:marLeft w:val="0"/>
              <w:marRight w:val="0"/>
              <w:marTop w:val="0"/>
              <w:marBottom w:val="0"/>
              <w:divBdr>
                <w:top w:val="none" w:sz="0" w:space="0" w:color="auto"/>
                <w:left w:val="none" w:sz="0" w:space="0" w:color="auto"/>
                <w:bottom w:val="none" w:sz="0" w:space="0" w:color="auto"/>
                <w:right w:val="none" w:sz="0" w:space="0" w:color="auto"/>
              </w:divBdr>
            </w:div>
            <w:div w:id="241532206">
              <w:marLeft w:val="0"/>
              <w:marRight w:val="0"/>
              <w:marTop w:val="0"/>
              <w:marBottom w:val="0"/>
              <w:divBdr>
                <w:top w:val="none" w:sz="0" w:space="0" w:color="auto"/>
                <w:left w:val="none" w:sz="0" w:space="0" w:color="auto"/>
                <w:bottom w:val="none" w:sz="0" w:space="0" w:color="auto"/>
                <w:right w:val="none" w:sz="0" w:space="0" w:color="auto"/>
              </w:divBdr>
            </w:div>
            <w:div w:id="252279659">
              <w:marLeft w:val="0"/>
              <w:marRight w:val="0"/>
              <w:marTop w:val="0"/>
              <w:marBottom w:val="0"/>
              <w:divBdr>
                <w:top w:val="none" w:sz="0" w:space="0" w:color="auto"/>
                <w:left w:val="none" w:sz="0" w:space="0" w:color="auto"/>
                <w:bottom w:val="none" w:sz="0" w:space="0" w:color="auto"/>
                <w:right w:val="none" w:sz="0" w:space="0" w:color="auto"/>
              </w:divBdr>
            </w:div>
            <w:div w:id="295373421">
              <w:marLeft w:val="0"/>
              <w:marRight w:val="0"/>
              <w:marTop w:val="0"/>
              <w:marBottom w:val="0"/>
              <w:divBdr>
                <w:top w:val="none" w:sz="0" w:space="0" w:color="auto"/>
                <w:left w:val="none" w:sz="0" w:space="0" w:color="auto"/>
                <w:bottom w:val="none" w:sz="0" w:space="0" w:color="auto"/>
                <w:right w:val="none" w:sz="0" w:space="0" w:color="auto"/>
              </w:divBdr>
            </w:div>
            <w:div w:id="299725738">
              <w:marLeft w:val="0"/>
              <w:marRight w:val="0"/>
              <w:marTop w:val="0"/>
              <w:marBottom w:val="0"/>
              <w:divBdr>
                <w:top w:val="none" w:sz="0" w:space="0" w:color="auto"/>
                <w:left w:val="none" w:sz="0" w:space="0" w:color="auto"/>
                <w:bottom w:val="none" w:sz="0" w:space="0" w:color="auto"/>
                <w:right w:val="none" w:sz="0" w:space="0" w:color="auto"/>
              </w:divBdr>
            </w:div>
            <w:div w:id="311181147">
              <w:marLeft w:val="0"/>
              <w:marRight w:val="0"/>
              <w:marTop w:val="0"/>
              <w:marBottom w:val="0"/>
              <w:divBdr>
                <w:top w:val="none" w:sz="0" w:space="0" w:color="auto"/>
                <w:left w:val="none" w:sz="0" w:space="0" w:color="auto"/>
                <w:bottom w:val="none" w:sz="0" w:space="0" w:color="auto"/>
                <w:right w:val="none" w:sz="0" w:space="0" w:color="auto"/>
              </w:divBdr>
            </w:div>
            <w:div w:id="313222186">
              <w:marLeft w:val="0"/>
              <w:marRight w:val="0"/>
              <w:marTop w:val="0"/>
              <w:marBottom w:val="0"/>
              <w:divBdr>
                <w:top w:val="none" w:sz="0" w:space="0" w:color="auto"/>
                <w:left w:val="none" w:sz="0" w:space="0" w:color="auto"/>
                <w:bottom w:val="none" w:sz="0" w:space="0" w:color="auto"/>
                <w:right w:val="none" w:sz="0" w:space="0" w:color="auto"/>
              </w:divBdr>
            </w:div>
            <w:div w:id="316419379">
              <w:marLeft w:val="0"/>
              <w:marRight w:val="0"/>
              <w:marTop w:val="0"/>
              <w:marBottom w:val="0"/>
              <w:divBdr>
                <w:top w:val="none" w:sz="0" w:space="0" w:color="auto"/>
                <w:left w:val="none" w:sz="0" w:space="0" w:color="auto"/>
                <w:bottom w:val="none" w:sz="0" w:space="0" w:color="auto"/>
                <w:right w:val="none" w:sz="0" w:space="0" w:color="auto"/>
              </w:divBdr>
            </w:div>
            <w:div w:id="319163901">
              <w:marLeft w:val="0"/>
              <w:marRight w:val="0"/>
              <w:marTop w:val="0"/>
              <w:marBottom w:val="0"/>
              <w:divBdr>
                <w:top w:val="none" w:sz="0" w:space="0" w:color="auto"/>
                <w:left w:val="none" w:sz="0" w:space="0" w:color="auto"/>
                <w:bottom w:val="none" w:sz="0" w:space="0" w:color="auto"/>
                <w:right w:val="none" w:sz="0" w:space="0" w:color="auto"/>
              </w:divBdr>
            </w:div>
            <w:div w:id="325204520">
              <w:marLeft w:val="0"/>
              <w:marRight w:val="0"/>
              <w:marTop w:val="0"/>
              <w:marBottom w:val="0"/>
              <w:divBdr>
                <w:top w:val="none" w:sz="0" w:space="0" w:color="auto"/>
                <w:left w:val="none" w:sz="0" w:space="0" w:color="auto"/>
                <w:bottom w:val="none" w:sz="0" w:space="0" w:color="auto"/>
                <w:right w:val="none" w:sz="0" w:space="0" w:color="auto"/>
              </w:divBdr>
            </w:div>
            <w:div w:id="328099808">
              <w:marLeft w:val="0"/>
              <w:marRight w:val="0"/>
              <w:marTop w:val="0"/>
              <w:marBottom w:val="0"/>
              <w:divBdr>
                <w:top w:val="none" w:sz="0" w:space="0" w:color="auto"/>
                <w:left w:val="none" w:sz="0" w:space="0" w:color="auto"/>
                <w:bottom w:val="none" w:sz="0" w:space="0" w:color="auto"/>
                <w:right w:val="none" w:sz="0" w:space="0" w:color="auto"/>
              </w:divBdr>
            </w:div>
            <w:div w:id="338847343">
              <w:marLeft w:val="0"/>
              <w:marRight w:val="0"/>
              <w:marTop w:val="0"/>
              <w:marBottom w:val="0"/>
              <w:divBdr>
                <w:top w:val="none" w:sz="0" w:space="0" w:color="auto"/>
                <w:left w:val="none" w:sz="0" w:space="0" w:color="auto"/>
                <w:bottom w:val="none" w:sz="0" w:space="0" w:color="auto"/>
                <w:right w:val="none" w:sz="0" w:space="0" w:color="auto"/>
              </w:divBdr>
            </w:div>
            <w:div w:id="339090127">
              <w:marLeft w:val="0"/>
              <w:marRight w:val="0"/>
              <w:marTop w:val="0"/>
              <w:marBottom w:val="0"/>
              <w:divBdr>
                <w:top w:val="none" w:sz="0" w:space="0" w:color="auto"/>
                <w:left w:val="none" w:sz="0" w:space="0" w:color="auto"/>
                <w:bottom w:val="none" w:sz="0" w:space="0" w:color="auto"/>
                <w:right w:val="none" w:sz="0" w:space="0" w:color="auto"/>
              </w:divBdr>
            </w:div>
            <w:div w:id="351029784">
              <w:marLeft w:val="0"/>
              <w:marRight w:val="0"/>
              <w:marTop w:val="0"/>
              <w:marBottom w:val="0"/>
              <w:divBdr>
                <w:top w:val="none" w:sz="0" w:space="0" w:color="auto"/>
                <w:left w:val="none" w:sz="0" w:space="0" w:color="auto"/>
                <w:bottom w:val="none" w:sz="0" w:space="0" w:color="auto"/>
                <w:right w:val="none" w:sz="0" w:space="0" w:color="auto"/>
              </w:divBdr>
            </w:div>
            <w:div w:id="364647526">
              <w:marLeft w:val="0"/>
              <w:marRight w:val="0"/>
              <w:marTop w:val="0"/>
              <w:marBottom w:val="0"/>
              <w:divBdr>
                <w:top w:val="none" w:sz="0" w:space="0" w:color="auto"/>
                <w:left w:val="none" w:sz="0" w:space="0" w:color="auto"/>
                <w:bottom w:val="none" w:sz="0" w:space="0" w:color="auto"/>
                <w:right w:val="none" w:sz="0" w:space="0" w:color="auto"/>
              </w:divBdr>
            </w:div>
            <w:div w:id="377710126">
              <w:marLeft w:val="0"/>
              <w:marRight w:val="0"/>
              <w:marTop w:val="0"/>
              <w:marBottom w:val="0"/>
              <w:divBdr>
                <w:top w:val="none" w:sz="0" w:space="0" w:color="auto"/>
                <w:left w:val="none" w:sz="0" w:space="0" w:color="auto"/>
                <w:bottom w:val="none" w:sz="0" w:space="0" w:color="auto"/>
                <w:right w:val="none" w:sz="0" w:space="0" w:color="auto"/>
              </w:divBdr>
            </w:div>
            <w:div w:id="392775051">
              <w:marLeft w:val="0"/>
              <w:marRight w:val="0"/>
              <w:marTop w:val="0"/>
              <w:marBottom w:val="0"/>
              <w:divBdr>
                <w:top w:val="none" w:sz="0" w:space="0" w:color="auto"/>
                <w:left w:val="none" w:sz="0" w:space="0" w:color="auto"/>
                <w:bottom w:val="none" w:sz="0" w:space="0" w:color="auto"/>
                <w:right w:val="none" w:sz="0" w:space="0" w:color="auto"/>
              </w:divBdr>
            </w:div>
            <w:div w:id="407388540">
              <w:marLeft w:val="0"/>
              <w:marRight w:val="0"/>
              <w:marTop w:val="0"/>
              <w:marBottom w:val="0"/>
              <w:divBdr>
                <w:top w:val="none" w:sz="0" w:space="0" w:color="auto"/>
                <w:left w:val="none" w:sz="0" w:space="0" w:color="auto"/>
                <w:bottom w:val="none" w:sz="0" w:space="0" w:color="auto"/>
                <w:right w:val="none" w:sz="0" w:space="0" w:color="auto"/>
              </w:divBdr>
            </w:div>
            <w:div w:id="423235336">
              <w:marLeft w:val="0"/>
              <w:marRight w:val="0"/>
              <w:marTop w:val="0"/>
              <w:marBottom w:val="0"/>
              <w:divBdr>
                <w:top w:val="none" w:sz="0" w:space="0" w:color="auto"/>
                <w:left w:val="none" w:sz="0" w:space="0" w:color="auto"/>
                <w:bottom w:val="none" w:sz="0" w:space="0" w:color="auto"/>
                <w:right w:val="none" w:sz="0" w:space="0" w:color="auto"/>
              </w:divBdr>
            </w:div>
            <w:div w:id="424690499">
              <w:marLeft w:val="0"/>
              <w:marRight w:val="0"/>
              <w:marTop w:val="0"/>
              <w:marBottom w:val="0"/>
              <w:divBdr>
                <w:top w:val="none" w:sz="0" w:space="0" w:color="auto"/>
                <w:left w:val="none" w:sz="0" w:space="0" w:color="auto"/>
                <w:bottom w:val="none" w:sz="0" w:space="0" w:color="auto"/>
                <w:right w:val="none" w:sz="0" w:space="0" w:color="auto"/>
              </w:divBdr>
            </w:div>
            <w:div w:id="425687505">
              <w:marLeft w:val="0"/>
              <w:marRight w:val="0"/>
              <w:marTop w:val="0"/>
              <w:marBottom w:val="0"/>
              <w:divBdr>
                <w:top w:val="none" w:sz="0" w:space="0" w:color="auto"/>
                <w:left w:val="none" w:sz="0" w:space="0" w:color="auto"/>
                <w:bottom w:val="none" w:sz="0" w:space="0" w:color="auto"/>
                <w:right w:val="none" w:sz="0" w:space="0" w:color="auto"/>
              </w:divBdr>
            </w:div>
            <w:div w:id="436829513">
              <w:marLeft w:val="0"/>
              <w:marRight w:val="0"/>
              <w:marTop w:val="0"/>
              <w:marBottom w:val="0"/>
              <w:divBdr>
                <w:top w:val="none" w:sz="0" w:space="0" w:color="auto"/>
                <w:left w:val="none" w:sz="0" w:space="0" w:color="auto"/>
                <w:bottom w:val="none" w:sz="0" w:space="0" w:color="auto"/>
                <w:right w:val="none" w:sz="0" w:space="0" w:color="auto"/>
              </w:divBdr>
            </w:div>
            <w:div w:id="466707307">
              <w:marLeft w:val="0"/>
              <w:marRight w:val="0"/>
              <w:marTop w:val="0"/>
              <w:marBottom w:val="0"/>
              <w:divBdr>
                <w:top w:val="none" w:sz="0" w:space="0" w:color="auto"/>
                <w:left w:val="none" w:sz="0" w:space="0" w:color="auto"/>
                <w:bottom w:val="none" w:sz="0" w:space="0" w:color="auto"/>
                <w:right w:val="none" w:sz="0" w:space="0" w:color="auto"/>
              </w:divBdr>
            </w:div>
            <w:div w:id="470901789">
              <w:marLeft w:val="0"/>
              <w:marRight w:val="0"/>
              <w:marTop w:val="0"/>
              <w:marBottom w:val="0"/>
              <w:divBdr>
                <w:top w:val="none" w:sz="0" w:space="0" w:color="auto"/>
                <w:left w:val="none" w:sz="0" w:space="0" w:color="auto"/>
                <w:bottom w:val="none" w:sz="0" w:space="0" w:color="auto"/>
                <w:right w:val="none" w:sz="0" w:space="0" w:color="auto"/>
              </w:divBdr>
            </w:div>
            <w:div w:id="480849584">
              <w:marLeft w:val="0"/>
              <w:marRight w:val="0"/>
              <w:marTop w:val="0"/>
              <w:marBottom w:val="0"/>
              <w:divBdr>
                <w:top w:val="none" w:sz="0" w:space="0" w:color="auto"/>
                <w:left w:val="none" w:sz="0" w:space="0" w:color="auto"/>
                <w:bottom w:val="none" w:sz="0" w:space="0" w:color="auto"/>
                <w:right w:val="none" w:sz="0" w:space="0" w:color="auto"/>
              </w:divBdr>
            </w:div>
            <w:div w:id="495877736">
              <w:marLeft w:val="0"/>
              <w:marRight w:val="0"/>
              <w:marTop w:val="0"/>
              <w:marBottom w:val="0"/>
              <w:divBdr>
                <w:top w:val="none" w:sz="0" w:space="0" w:color="auto"/>
                <w:left w:val="none" w:sz="0" w:space="0" w:color="auto"/>
                <w:bottom w:val="none" w:sz="0" w:space="0" w:color="auto"/>
                <w:right w:val="none" w:sz="0" w:space="0" w:color="auto"/>
              </w:divBdr>
            </w:div>
            <w:div w:id="534391791">
              <w:marLeft w:val="0"/>
              <w:marRight w:val="0"/>
              <w:marTop w:val="0"/>
              <w:marBottom w:val="0"/>
              <w:divBdr>
                <w:top w:val="none" w:sz="0" w:space="0" w:color="auto"/>
                <w:left w:val="none" w:sz="0" w:space="0" w:color="auto"/>
                <w:bottom w:val="none" w:sz="0" w:space="0" w:color="auto"/>
                <w:right w:val="none" w:sz="0" w:space="0" w:color="auto"/>
              </w:divBdr>
            </w:div>
            <w:div w:id="537665882">
              <w:marLeft w:val="0"/>
              <w:marRight w:val="0"/>
              <w:marTop w:val="0"/>
              <w:marBottom w:val="0"/>
              <w:divBdr>
                <w:top w:val="none" w:sz="0" w:space="0" w:color="auto"/>
                <w:left w:val="none" w:sz="0" w:space="0" w:color="auto"/>
                <w:bottom w:val="none" w:sz="0" w:space="0" w:color="auto"/>
                <w:right w:val="none" w:sz="0" w:space="0" w:color="auto"/>
              </w:divBdr>
            </w:div>
            <w:div w:id="543953878">
              <w:marLeft w:val="0"/>
              <w:marRight w:val="0"/>
              <w:marTop w:val="0"/>
              <w:marBottom w:val="0"/>
              <w:divBdr>
                <w:top w:val="none" w:sz="0" w:space="0" w:color="auto"/>
                <w:left w:val="none" w:sz="0" w:space="0" w:color="auto"/>
                <w:bottom w:val="none" w:sz="0" w:space="0" w:color="auto"/>
                <w:right w:val="none" w:sz="0" w:space="0" w:color="auto"/>
              </w:divBdr>
            </w:div>
            <w:div w:id="546182211">
              <w:marLeft w:val="0"/>
              <w:marRight w:val="0"/>
              <w:marTop w:val="0"/>
              <w:marBottom w:val="0"/>
              <w:divBdr>
                <w:top w:val="none" w:sz="0" w:space="0" w:color="auto"/>
                <w:left w:val="none" w:sz="0" w:space="0" w:color="auto"/>
                <w:bottom w:val="none" w:sz="0" w:space="0" w:color="auto"/>
                <w:right w:val="none" w:sz="0" w:space="0" w:color="auto"/>
              </w:divBdr>
            </w:div>
            <w:div w:id="603028701">
              <w:marLeft w:val="0"/>
              <w:marRight w:val="0"/>
              <w:marTop w:val="0"/>
              <w:marBottom w:val="0"/>
              <w:divBdr>
                <w:top w:val="none" w:sz="0" w:space="0" w:color="auto"/>
                <w:left w:val="none" w:sz="0" w:space="0" w:color="auto"/>
                <w:bottom w:val="none" w:sz="0" w:space="0" w:color="auto"/>
                <w:right w:val="none" w:sz="0" w:space="0" w:color="auto"/>
              </w:divBdr>
            </w:div>
            <w:div w:id="608009121">
              <w:marLeft w:val="0"/>
              <w:marRight w:val="0"/>
              <w:marTop w:val="0"/>
              <w:marBottom w:val="0"/>
              <w:divBdr>
                <w:top w:val="none" w:sz="0" w:space="0" w:color="auto"/>
                <w:left w:val="none" w:sz="0" w:space="0" w:color="auto"/>
                <w:bottom w:val="none" w:sz="0" w:space="0" w:color="auto"/>
                <w:right w:val="none" w:sz="0" w:space="0" w:color="auto"/>
              </w:divBdr>
            </w:div>
            <w:div w:id="618490604">
              <w:marLeft w:val="0"/>
              <w:marRight w:val="0"/>
              <w:marTop w:val="0"/>
              <w:marBottom w:val="0"/>
              <w:divBdr>
                <w:top w:val="none" w:sz="0" w:space="0" w:color="auto"/>
                <w:left w:val="none" w:sz="0" w:space="0" w:color="auto"/>
                <w:bottom w:val="none" w:sz="0" w:space="0" w:color="auto"/>
                <w:right w:val="none" w:sz="0" w:space="0" w:color="auto"/>
              </w:divBdr>
            </w:div>
            <w:div w:id="624044358">
              <w:marLeft w:val="0"/>
              <w:marRight w:val="0"/>
              <w:marTop w:val="0"/>
              <w:marBottom w:val="0"/>
              <w:divBdr>
                <w:top w:val="none" w:sz="0" w:space="0" w:color="auto"/>
                <w:left w:val="none" w:sz="0" w:space="0" w:color="auto"/>
                <w:bottom w:val="none" w:sz="0" w:space="0" w:color="auto"/>
                <w:right w:val="none" w:sz="0" w:space="0" w:color="auto"/>
              </w:divBdr>
            </w:div>
            <w:div w:id="635796178">
              <w:marLeft w:val="0"/>
              <w:marRight w:val="0"/>
              <w:marTop w:val="0"/>
              <w:marBottom w:val="0"/>
              <w:divBdr>
                <w:top w:val="none" w:sz="0" w:space="0" w:color="auto"/>
                <w:left w:val="none" w:sz="0" w:space="0" w:color="auto"/>
                <w:bottom w:val="none" w:sz="0" w:space="0" w:color="auto"/>
                <w:right w:val="none" w:sz="0" w:space="0" w:color="auto"/>
              </w:divBdr>
            </w:div>
            <w:div w:id="643193874">
              <w:marLeft w:val="0"/>
              <w:marRight w:val="0"/>
              <w:marTop w:val="0"/>
              <w:marBottom w:val="0"/>
              <w:divBdr>
                <w:top w:val="none" w:sz="0" w:space="0" w:color="auto"/>
                <w:left w:val="none" w:sz="0" w:space="0" w:color="auto"/>
                <w:bottom w:val="none" w:sz="0" w:space="0" w:color="auto"/>
                <w:right w:val="none" w:sz="0" w:space="0" w:color="auto"/>
              </w:divBdr>
            </w:div>
            <w:div w:id="655108676">
              <w:marLeft w:val="0"/>
              <w:marRight w:val="0"/>
              <w:marTop w:val="0"/>
              <w:marBottom w:val="0"/>
              <w:divBdr>
                <w:top w:val="none" w:sz="0" w:space="0" w:color="auto"/>
                <w:left w:val="none" w:sz="0" w:space="0" w:color="auto"/>
                <w:bottom w:val="none" w:sz="0" w:space="0" w:color="auto"/>
                <w:right w:val="none" w:sz="0" w:space="0" w:color="auto"/>
              </w:divBdr>
            </w:div>
            <w:div w:id="680623904">
              <w:marLeft w:val="0"/>
              <w:marRight w:val="0"/>
              <w:marTop w:val="0"/>
              <w:marBottom w:val="0"/>
              <w:divBdr>
                <w:top w:val="none" w:sz="0" w:space="0" w:color="auto"/>
                <w:left w:val="none" w:sz="0" w:space="0" w:color="auto"/>
                <w:bottom w:val="none" w:sz="0" w:space="0" w:color="auto"/>
                <w:right w:val="none" w:sz="0" w:space="0" w:color="auto"/>
              </w:divBdr>
            </w:div>
            <w:div w:id="703017129">
              <w:marLeft w:val="0"/>
              <w:marRight w:val="0"/>
              <w:marTop w:val="0"/>
              <w:marBottom w:val="0"/>
              <w:divBdr>
                <w:top w:val="none" w:sz="0" w:space="0" w:color="auto"/>
                <w:left w:val="none" w:sz="0" w:space="0" w:color="auto"/>
                <w:bottom w:val="none" w:sz="0" w:space="0" w:color="auto"/>
                <w:right w:val="none" w:sz="0" w:space="0" w:color="auto"/>
              </w:divBdr>
            </w:div>
            <w:div w:id="703750750">
              <w:marLeft w:val="0"/>
              <w:marRight w:val="0"/>
              <w:marTop w:val="0"/>
              <w:marBottom w:val="0"/>
              <w:divBdr>
                <w:top w:val="none" w:sz="0" w:space="0" w:color="auto"/>
                <w:left w:val="none" w:sz="0" w:space="0" w:color="auto"/>
                <w:bottom w:val="none" w:sz="0" w:space="0" w:color="auto"/>
                <w:right w:val="none" w:sz="0" w:space="0" w:color="auto"/>
              </w:divBdr>
            </w:div>
            <w:div w:id="736902726">
              <w:marLeft w:val="0"/>
              <w:marRight w:val="0"/>
              <w:marTop w:val="0"/>
              <w:marBottom w:val="0"/>
              <w:divBdr>
                <w:top w:val="none" w:sz="0" w:space="0" w:color="auto"/>
                <w:left w:val="none" w:sz="0" w:space="0" w:color="auto"/>
                <w:bottom w:val="none" w:sz="0" w:space="0" w:color="auto"/>
                <w:right w:val="none" w:sz="0" w:space="0" w:color="auto"/>
              </w:divBdr>
            </w:div>
            <w:div w:id="782963237">
              <w:marLeft w:val="0"/>
              <w:marRight w:val="0"/>
              <w:marTop w:val="0"/>
              <w:marBottom w:val="0"/>
              <w:divBdr>
                <w:top w:val="none" w:sz="0" w:space="0" w:color="auto"/>
                <w:left w:val="none" w:sz="0" w:space="0" w:color="auto"/>
                <w:bottom w:val="none" w:sz="0" w:space="0" w:color="auto"/>
                <w:right w:val="none" w:sz="0" w:space="0" w:color="auto"/>
              </w:divBdr>
            </w:div>
            <w:div w:id="791510459">
              <w:marLeft w:val="0"/>
              <w:marRight w:val="0"/>
              <w:marTop w:val="0"/>
              <w:marBottom w:val="0"/>
              <w:divBdr>
                <w:top w:val="none" w:sz="0" w:space="0" w:color="auto"/>
                <w:left w:val="none" w:sz="0" w:space="0" w:color="auto"/>
                <w:bottom w:val="none" w:sz="0" w:space="0" w:color="auto"/>
                <w:right w:val="none" w:sz="0" w:space="0" w:color="auto"/>
              </w:divBdr>
            </w:div>
            <w:div w:id="897395967">
              <w:marLeft w:val="0"/>
              <w:marRight w:val="0"/>
              <w:marTop w:val="0"/>
              <w:marBottom w:val="0"/>
              <w:divBdr>
                <w:top w:val="none" w:sz="0" w:space="0" w:color="auto"/>
                <w:left w:val="none" w:sz="0" w:space="0" w:color="auto"/>
                <w:bottom w:val="none" w:sz="0" w:space="0" w:color="auto"/>
                <w:right w:val="none" w:sz="0" w:space="0" w:color="auto"/>
              </w:divBdr>
            </w:div>
            <w:div w:id="914127978">
              <w:marLeft w:val="0"/>
              <w:marRight w:val="0"/>
              <w:marTop w:val="0"/>
              <w:marBottom w:val="0"/>
              <w:divBdr>
                <w:top w:val="none" w:sz="0" w:space="0" w:color="auto"/>
                <w:left w:val="none" w:sz="0" w:space="0" w:color="auto"/>
                <w:bottom w:val="none" w:sz="0" w:space="0" w:color="auto"/>
                <w:right w:val="none" w:sz="0" w:space="0" w:color="auto"/>
              </w:divBdr>
            </w:div>
            <w:div w:id="919827524">
              <w:marLeft w:val="0"/>
              <w:marRight w:val="0"/>
              <w:marTop w:val="0"/>
              <w:marBottom w:val="0"/>
              <w:divBdr>
                <w:top w:val="none" w:sz="0" w:space="0" w:color="auto"/>
                <w:left w:val="none" w:sz="0" w:space="0" w:color="auto"/>
                <w:bottom w:val="none" w:sz="0" w:space="0" w:color="auto"/>
                <w:right w:val="none" w:sz="0" w:space="0" w:color="auto"/>
              </w:divBdr>
            </w:div>
            <w:div w:id="922101609">
              <w:marLeft w:val="0"/>
              <w:marRight w:val="0"/>
              <w:marTop w:val="0"/>
              <w:marBottom w:val="0"/>
              <w:divBdr>
                <w:top w:val="none" w:sz="0" w:space="0" w:color="auto"/>
                <w:left w:val="none" w:sz="0" w:space="0" w:color="auto"/>
                <w:bottom w:val="none" w:sz="0" w:space="0" w:color="auto"/>
                <w:right w:val="none" w:sz="0" w:space="0" w:color="auto"/>
              </w:divBdr>
            </w:div>
            <w:div w:id="966426537">
              <w:marLeft w:val="0"/>
              <w:marRight w:val="0"/>
              <w:marTop w:val="0"/>
              <w:marBottom w:val="0"/>
              <w:divBdr>
                <w:top w:val="none" w:sz="0" w:space="0" w:color="auto"/>
                <w:left w:val="none" w:sz="0" w:space="0" w:color="auto"/>
                <w:bottom w:val="none" w:sz="0" w:space="0" w:color="auto"/>
                <w:right w:val="none" w:sz="0" w:space="0" w:color="auto"/>
              </w:divBdr>
            </w:div>
            <w:div w:id="1008872883">
              <w:marLeft w:val="0"/>
              <w:marRight w:val="0"/>
              <w:marTop w:val="0"/>
              <w:marBottom w:val="0"/>
              <w:divBdr>
                <w:top w:val="none" w:sz="0" w:space="0" w:color="auto"/>
                <w:left w:val="none" w:sz="0" w:space="0" w:color="auto"/>
                <w:bottom w:val="none" w:sz="0" w:space="0" w:color="auto"/>
                <w:right w:val="none" w:sz="0" w:space="0" w:color="auto"/>
              </w:divBdr>
            </w:div>
            <w:div w:id="1037436666">
              <w:marLeft w:val="0"/>
              <w:marRight w:val="0"/>
              <w:marTop w:val="0"/>
              <w:marBottom w:val="0"/>
              <w:divBdr>
                <w:top w:val="none" w:sz="0" w:space="0" w:color="auto"/>
                <w:left w:val="none" w:sz="0" w:space="0" w:color="auto"/>
                <w:bottom w:val="none" w:sz="0" w:space="0" w:color="auto"/>
                <w:right w:val="none" w:sz="0" w:space="0" w:color="auto"/>
              </w:divBdr>
            </w:div>
            <w:div w:id="1091465946">
              <w:marLeft w:val="0"/>
              <w:marRight w:val="0"/>
              <w:marTop w:val="0"/>
              <w:marBottom w:val="0"/>
              <w:divBdr>
                <w:top w:val="none" w:sz="0" w:space="0" w:color="auto"/>
                <w:left w:val="none" w:sz="0" w:space="0" w:color="auto"/>
                <w:bottom w:val="none" w:sz="0" w:space="0" w:color="auto"/>
                <w:right w:val="none" w:sz="0" w:space="0" w:color="auto"/>
              </w:divBdr>
            </w:div>
            <w:div w:id="1105927011">
              <w:marLeft w:val="0"/>
              <w:marRight w:val="0"/>
              <w:marTop w:val="0"/>
              <w:marBottom w:val="0"/>
              <w:divBdr>
                <w:top w:val="none" w:sz="0" w:space="0" w:color="auto"/>
                <w:left w:val="none" w:sz="0" w:space="0" w:color="auto"/>
                <w:bottom w:val="none" w:sz="0" w:space="0" w:color="auto"/>
                <w:right w:val="none" w:sz="0" w:space="0" w:color="auto"/>
              </w:divBdr>
            </w:div>
            <w:div w:id="1129132756">
              <w:marLeft w:val="0"/>
              <w:marRight w:val="0"/>
              <w:marTop w:val="0"/>
              <w:marBottom w:val="0"/>
              <w:divBdr>
                <w:top w:val="none" w:sz="0" w:space="0" w:color="auto"/>
                <w:left w:val="none" w:sz="0" w:space="0" w:color="auto"/>
                <w:bottom w:val="none" w:sz="0" w:space="0" w:color="auto"/>
                <w:right w:val="none" w:sz="0" w:space="0" w:color="auto"/>
              </w:divBdr>
            </w:div>
            <w:div w:id="1159536544">
              <w:marLeft w:val="0"/>
              <w:marRight w:val="0"/>
              <w:marTop w:val="0"/>
              <w:marBottom w:val="0"/>
              <w:divBdr>
                <w:top w:val="none" w:sz="0" w:space="0" w:color="auto"/>
                <w:left w:val="none" w:sz="0" w:space="0" w:color="auto"/>
                <w:bottom w:val="none" w:sz="0" w:space="0" w:color="auto"/>
                <w:right w:val="none" w:sz="0" w:space="0" w:color="auto"/>
              </w:divBdr>
            </w:div>
            <w:div w:id="1166674367">
              <w:marLeft w:val="0"/>
              <w:marRight w:val="0"/>
              <w:marTop w:val="0"/>
              <w:marBottom w:val="0"/>
              <w:divBdr>
                <w:top w:val="none" w:sz="0" w:space="0" w:color="auto"/>
                <w:left w:val="none" w:sz="0" w:space="0" w:color="auto"/>
                <w:bottom w:val="none" w:sz="0" w:space="0" w:color="auto"/>
                <w:right w:val="none" w:sz="0" w:space="0" w:color="auto"/>
              </w:divBdr>
            </w:div>
            <w:div w:id="1176771200">
              <w:marLeft w:val="0"/>
              <w:marRight w:val="0"/>
              <w:marTop w:val="0"/>
              <w:marBottom w:val="0"/>
              <w:divBdr>
                <w:top w:val="none" w:sz="0" w:space="0" w:color="auto"/>
                <w:left w:val="none" w:sz="0" w:space="0" w:color="auto"/>
                <w:bottom w:val="none" w:sz="0" w:space="0" w:color="auto"/>
                <w:right w:val="none" w:sz="0" w:space="0" w:color="auto"/>
              </w:divBdr>
            </w:div>
            <w:div w:id="1212182916">
              <w:marLeft w:val="0"/>
              <w:marRight w:val="0"/>
              <w:marTop w:val="0"/>
              <w:marBottom w:val="0"/>
              <w:divBdr>
                <w:top w:val="none" w:sz="0" w:space="0" w:color="auto"/>
                <w:left w:val="none" w:sz="0" w:space="0" w:color="auto"/>
                <w:bottom w:val="none" w:sz="0" w:space="0" w:color="auto"/>
                <w:right w:val="none" w:sz="0" w:space="0" w:color="auto"/>
              </w:divBdr>
            </w:div>
            <w:div w:id="1217619574">
              <w:marLeft w:val="0"/>
              <w:marRight w:val="0"/>
              <w:marTop w:val="0"/>
              <w:marBottom w:val="0"/>
              <w:divBdr>
                <w:top w:val="none" w:sz="0" w:space="0" w:color="auto"/>
                <w:left w:val="none" w:sz="0" w:space="0" w:color="auto"/>
                <w:bottom w:val="none" w:sz="0" w:space="0" w:color="auto"/>
                <w:right w:val="none" w:sz="0" w:space="0" w:color="auto"/>
              </w:divBdr>
            </w:div>
            <w:div w:id="1246768238">
              <w:marLeft w:val="0"/>
              <w:marRight w:val="0"/>
              <w:marTop w:val="0"/>
              <w:marBottom w:val="0"/>
              <w:divBdr>
                <w:top w:val="none" w:sz="0" w:space="0" w:color="auto"/>
                <w:left w:val="none" w:sz="0" w:space="0" w:color="auto"/>
                <w:bottom w:val="none" w:sz="0" w:space="0" w:color="auto"/>
                <w:right w:val="none" w:sz="0" w:space="0" w:color="auto"/>
              </w:divBdr>
            </w:div>
            <w:div w:id="1262957604">
              <w:marLeft w:val="0"/>
              <w:marRight w:val="0"/>
              <w:marTop w:val="0"/>
              <w:marBottom w:val="0"/>
              <w:divBdr>
                <w:top w:val="none" w:sz="0" w:space="0" w:color="auto"/>
                <w:left w:val="none" w:sz="0" w:space="0" w:color="auto"/>
                <w:bottom w:val="none" w:sz="0" w:space="0" w:color="auto"/>
                <w:right w:val="none" w:sz="0" w:space="0" w:color="auto"/>
              </w:divBdr>
            </w:div>
            <w:div w:id="1268267388">
              <w:marLeft w:val="0"/>
              <w:marRight w:val="0"/>
              <w:marTop w:val="0"/>
              <w:marBottom w:val="0"/>
              <w:divBdr>
                <w:top w:val="none" w:sz="0" w:space="0" w:color="auto"/>
                <w:left w:val="none" w:sz="0" w:space="0" w:color="auto"/>
                <w:bottom w:val="none" w:sz="0" w:space="0" w:color="auto"/>
                <w:right w:val="none" w:sz="0" w:space="0" w:color="auto"/>
              </w:divBdr>
            </w:div>
            <w:div w:id="1277172310">
              <w:marLeft w:val="0"/>
              <w:marRight w:val="0"/>
              <w:marTop w:val="0"/>
              <w:marBottom w:val="0"/>
              <w:divBdr>
                <w:top w:val="none" w:sz="0" w:space="0" w:color="auto"/>
                <w:left w:val="none" w:sz="0" w:space="0" w:color="auto"/>
                <w:bottom w:val="none" w:sz="0" w:space="0" w:color="auto"/>
                <w:right w:val="none" w:sz="0" w:space="0" w:color="auto"/>
              </w:divBdr>
            </w:div>
            <w:div w:id="1284850615">
              <w:marLeft w:val="0"/>
              <w:marRight w:val="0"/>
              <w:marTop w:val="0"/>
              <w:marBottom w:val="0"/>
              <w:divBdr>
                <w:top w:val="none" w:sz="0" w:space="0" w:color="auto"/>
                <w:left w:val="none" w:sz="0" w:space="0" w:color="auto"/>
                <w:bottom w:val="none" w:sz="0" w:space="0" w:color="auto"/>
                <w:right w:val="none" w:sz="0" w:space="0" w:color="auto"/>
              </w:divBdr>
            </w:div>
            <w:div w:id="1288121970">
              <w:marLeft w:val="0"/>
              <w:marRight w:val="0"/>
              <w:marTop w:val="0"/>
              <w:marBottom w:val="0"/>
              <w:divBdr>
                <w:top w:val="none" w:sz="0" w:space="0" w:color="auto"/>
                <w:left w:val="none" w:sz="0" w:space="0" w:color="auto"/>
                <w:bottom w:val="none" w:sz="0" w:space="0" w:color="auto"/>
                <w:right w:val="none" w:sz="0" w:space="0" w:color="auto"/>
              </w:divBdr>
            </w:div>
            <w:div w:id="1296989531">
              <w:marLeft w:val="0"/>
              <w:marRight w:val="0"/>
              <w:marTop w:val="0"/>
              <w:marBottom w:val="0"/>
              <w:divBdr>
                <w:top w:val="none" w:sz="0" w:space="0" w:color="auto"/>
                <w:left w:val="none" w:sz="0" w:space="0" w:color="auto"/>
                <w:bottom w:val="none" w:sz="0" w:space="0" w:color="auto"/>
                <w:right w:val="none" w:sz="0" w:space="0" w:color="auto"/>
              </w:divBdr>
            </w:div>
            <w:div w:id="1298758407">
              <w:marLeft w:val="0"/>
              <w:marRight w:val="0"/>
              <w:marTop w:val="0"/>
              <w:marBottom w:val="0"/>
              <w:divBdr>
                <w:top w:val="none" w:sz="0" w:space="0" w:color="auto"/>
                <w:left w:val="none" w:sz="0" w:space="0" w:color="auto"/>
                <w:bottom w:val="none" w:sz="0" w:space="0" w:color="auto"/>
                <w:right w:val="none" w:sz="0" w:space="0" w:color="auto"/>
              </w:divBdr>
            </w:div>
            <w:div w:id="1305624522">
              <w:marLeft w:val="0"/>
              <w:marRight w:val="0"/>
              <w:marTop w:val="0"/>
              <w:marBottom w:val="0"/>
              <w:divBdr>
                <w:top w:val="none" w:sz="0" w:space="0" w:color="auto"/>
                <w:left w:val="none" w:sz="0" w:space="0" w:color="auto"/>
                <w:bottom w:val="none" w:sz="0" w:space="0" w:color="auto"/>
                <w:right w:val="none" w:sz="0" w:space="0" w:color="auto"/>
              </w:divBdr>
            </w:div>
            <w:div w:id="1382825982">
              <w:marLeft w:val="0"/>
              <w:marRight w:val="0"/>
              <w:marTop w:val="0"/>
              <w:marBottom w:val="0"/>
              <w:divBdr>
                <w:top w:val="none" w:sz="0" w:space="0" w:color="auto"/>
                <w:left w:val="none" w:sz="0" w:space="0" w:color="auto"/>
                <w:bottom w:val="none" w:sz="0" w:space="0" w:color="auto"/>
                <w:right w:val="none" w:sz="0" w:space="0" w:color="auto"/>
              </w:divBdr>
            </w:div>
            <w:div w:id="1420172673">
              <w:marLeft w:val="0"/>
              <w:marRight w:val="0"/>
              <w:marTop w:val="0"/>
              <w:marBottom w:val="0"/>
              <w:divBdr>
                <w:top w:val="none" w:sz="0" w:space="0" w:color="auto"/>
                <w:left w:val="none" w:sz="0" w:space="0" w:color="auto"/>
                <w:bottom w:val="none" w:sz="0" w:space="0" w:color="auto"/>
                <w:right w:val="none" w:sz="0" w:space="0" w:color="auto"/>
              </w:divBdr>
            </w:div>
            <w:div w:id="1429933046">
              <w:marLeft w:val="0"/>
              <w:marRight w:val="0"/>
              <w:marTop w:val="0"/>
              <w:marBottom w:val="0"/>
              <w:divBdr>
                <w:top w:val="none" w:sz="0" w:space="0" w:color="auto"/>
                <w:left w:val="none" w:sz="0" w:space="0" w:color="auto"/>
                <w:bottom w:val="none" w:sz="0" w:space="0" w:color="auto"/>
                <w:right w:val="none" w:sz="0" w:space="0" w:color="auto"/>
              </w:divBdr>
            </w:div>
            <w:div w:id="1453473413">
              <w:marLeft w:val="0"/>
              <w:marRight w:val="0"/>
              <w:marTop w:val="0"/>
              <w:marBottom w:val="0"/>
              <w:divBdr>
                <w:top w:val="none" w:sz="0" w:space="0" w:color="auto"/>
                <w:left w:val="none" w:sz="0" w:space="0" w:color="auto"/>
                <w:bottom w:val="none" w:sz="0" w:space="0" w:color="auto"/>
                <w:right w:val="none" w:sz="0" w:space="0" w:color="auto"/>
              </w:divBdr>
            </w:div>
            <w:div w:id="1454520827">
              <w:marLeft w:val="0"/>
              <w:marRight w:val="0"/>
              <w:marTop w:val="0"/>
              <w:marBottom w:val="0"/>
              <w:divBdr>
                <w:top w:val="none" w:sz="0" w:space="0" w:color="auto"/>
                <w:left w:val="none" w:sz="0" w:space="0" w:color="auto"/>
                <w:bottom w:val="none" w:sz="0" w:space="0" w:color="auto"/>
                <w:right w:val="none" w:sz="0" w:space="0" w:color="auto"/>
              </w:divBdr>
            </w:div>
            <w:div w:id="1472751270">
              <w:marLeft w:val="0"/>
              <w:marRight w:val="0"/>
              <w:marTop w:val="0"/>
              <w:marBottom w:val="0"/>
              <w:divBdr>
                <w:top w:val="none" w:sz="0" w:space="0" w:color="auto"/>
                <w:left w:val="none" w:sz="0" w:space="0" w:color="auto"/>
                <w:bottom w:val="none" w:sz="0" w:space="0" w:color="auto"/>
                <w:right w:val="none" w:sz="0" w:space="0" w:color="auto"/>
              </w:divBdr>
            </w:div>
            <w:div w:id="1507137484">
              <w:marLeft w:val="0"/>
              <w:marRight w:val="0"/>
              <w:marTop w:val="0"/>
              <w:marBottom w:val="0"/>
              <w:divBdr>
                <w:top w:val="none" w:sz="0" w:space="0" w:color="auto"/>
                <w:left w:val="none" w:sz="0" w:space="0" w:color="auto"/>
                <w:bottom w:val="none" w:sz="0" w:space="0" w:color="auto"/>
                <w:right w:val="none" w:sz="0" w:space="0" w:color="auto"/>
              </w:divBdr>
            </w:div>
            <w:div w:id="1511412766">
              <w:marLeft w:val="0"/>
              <w:marRight w:val="0"/>
              <w:marTop w:val="0"/>
              <w:marBottom w:val="0"/>
              <w:divBdr>
                <w:top w:val="none" w:sz="0" w:space="0" w:color="auto"/>
                <w:left w:val="none" w:sz="0" w:space="0" w:color="auto"/>
                <w:bottom w:val="none" w:sz="0" w:space="0" w:color="auto"/>
                <w:right w:val="none" w:sz="0" w:space="0" w:color="auto"/>
              </w:divBdr>
            </w:div>
            <w:div w:id="1517114915">
              <w:marLeft w:val="0"/>
              <w:marRight w:val="0"/>
              <w:marTop w:val="0"/>
              <w:marBottom w:val="0"/>
              <w:divBdr>
                <w:top w:val="none" w:sz="0" w:space="0" w:color="auto"/>
                <w:left w:val="none" w:sz="0" w:space="0" w:color="auto"/>
                <w:bottom w:val="none" w:sz="0" w:space="0" w:color="auto"/>
                <w:right w:val="none" w:sz="0" w:space="0" w:color="auto"/>
              </w:divBdr>
            </w:div>
            <w:div w:id="1517310907">
              <w:marLeft w:val="0"/>
              <w:marRight w:val="0"/>
              <w:marTop w:val="0"/>
              <w:marBottom w:val="0"/>
              <w:divBdr>
                <w:top w:val="none" w:sz="0" w:space="0" w:color="auto"/>
                <w:left w:val="none" w:sz="0" w:space="0" w:color="auto"/>
                <w:bottom w:val="none" w:sz="0" w:space="0" w:color="auto"/>
                <w:right w:val="none" w:sz="0" w:space="0" w:color="auto"/>
              </w:divBdr>
            </w:div>
            <w:div w:id="1552617789">
              <w:marLeft w:val="0"/>
              <w:marRight w:val="0"/>
              <w:marTop w:val="0"/>
              <w:marBottom w:val="0"/>
              <w:divBdr>
                <w:top w:val="none" w:sz="0" w:space="0" w:color="auto"/>
                <w:left w:val="none" w:sz="0" w:space="0" w:color="auto"/>
                <w:bottom w:val="none" w:sz="0" w:space="0" w:color="auto"/>
                <w:right w:val="none" w:sz="0" w:space="0" w:color="auto"/>
              </w:divBdr>
            </w:div>
            <w:div w:id="1559126059">
              <w:marLeft w:val="0"/>
              <w:marRight w:val="0"/>
              <w:marTop w:val="0"/>
              <w:marBottom w:val="0"/>
              <w:divBdr>
                <w:top w:val="none" w:sz="0" w:space="0" w:color="auto"/>
                <w:left w:val="none" w:sz="0" w:space="0" w:color="auto"/>
                <w:bottom w:val="none" w:sz="0" w:space="0" w:color="auto"/>
                <w:right w:val="none" w:sz="0" w:space="0" w:color="auto"/>
              </w:divBdr>
            </w:div>
            <w:div w:id="1585384122">
              <w:marLeft w:val="0"/>
              <w:marRight w:val="0"/>
              <w:marTop w:val="0"/>
              <w:marBottom w:val="0"/>
              <w:divBdr>
                <w:top w:val="none" w:sz="0" w:space="0" w:color="auto"/>
                <w:left w:val="none" w:sz="0" w:space="0" w:color="auto"/>
                <w:bottom w:val="none" w:sz="0" w:space="0" w:color="auto"/>
                <w:right w:val="none" w:sz="0" w:space="0" w:color="auto"/>
              </w:divBdr>
            </w:div>
            <w:div w:id="1648632281">
              <w:marLeft w:val="0"/>
              <w:marRight w:val="0"/>
              <w:marTop w:val="0"/>
              <w:marBottom w:val="0"/>
              <w:divBdr>
                <w:top w:val="none" w:sz="0" w:space="0" w:color="auto"/>
                <w:left w:val="none" w:sz="0" w:space="0" w:color="auto"/>
                <w:bottom w:val="none" w:sz="0" w:space="0" w:color="auto"/>
                <w:right w:val="none" w:sz="0" w:space="0" w:color="auto"/>
              </w:divBdr>
            </w:div>
            <w:div w:id="1683119636">
              <w:marLeft w:val="0"/>
              <w:marRight w:val="0"/>
              <w:marTop w:val="0"/>
              <w:marBottom w:val="0"/>
              <w:divBdr>
                <w:top w:val="none" w:sz="0" w:space="0" w:color="auto"/>
                <w:left w:val="none" w:sz="0" w:space="0" w:color="auto"/>
                <w:bottom w:val="none" w:sz="0" w:space="0" w:color="auto"/>
                <w:right w:val="none" w:sz="0" w:space="0" w:color="auto"/>
              </w:divBdr>
            </w:div>
            <w:div w:id="1700666682">
              <w:marLeft w:val="0"/>
              <w:marRight w:val="0"/>
              <w:marTop w:val="0"/>
              <w:marBottom w:val="0"/>
              <w:divBdr>
                <w:top w:val="none" w:sz="0" w:space="0" w:color="auto"/>
                <w:left w:val="none" w:sz="0" w:space="0" w:color="auto"/>
                <w:bottom w:val="none" w:sz="0" w:space="0" w:color="auto"/>
                <w:right w:val="none" w:sz="0" w:space="0" w:color="auto"/>
              </w:divBdr>
            </w:div>
            <w:div w:id="1702978928">
              <w:marLeft w:val="0"/>
              <w:marRight w:val="0"/>
              <w:marTop w:val="0"/>
              <w:marBottom w:val="0"/>
              <w:divBdr>
                <w:top w:val="none" w:sz="0" w:space="0" w:color="auto"/>
                <w:left w:val="none" w:sz="0" w:space="0" w:color="auto"/>
                <w:bottom w:val="none" w:sz="0" w:space="0" w:color="auto"/>
                <w:right w:val="none" w:sz="0" w:space="0" w:color="auto"/>
              </w:divBdr>
            </w:div>
            <w:div w:id="1712917820">
              <w:marLeft w:val="0"/>
              <w:marRight w:val="0"/>
              <w:marTop w:val="0"/>
              <w:marBottom w:val="0"/>
              <w:divBdr>
                <w:top w:val="none" w:sz="0" w:space="0" w:color="auto"/>
                <w:left w:val="none" w:sz="0" w:space="0" w:color="auto"/>
                <w:bottom w:val="none" w:sz="0" w:space="0" w:color="auto"/>
                <w:right w:val="none" w:sz="0" w:space="0" w:color="auto"/>
              </w:divBdr>
            </w:div>
            <w:div w:id="1713916766">
              <w:marLeft w:val="0"/>
              <w:marRight w:val="0"/>
              <w:marTop w:val="0"/>
              <w:marBottom w:val="0"/>
              <w:divBdr>
                <w:top w:val="none" w:sz="0" w:space="0" w:color="auto"/>
                <w:left w:val="none" w:sz="0" w:space="0" w:color="auto"/>
                <w:bottom w:val="none" w:sz="0" w:space="0" w:color="auto"/>
                <w:right w:val="none" w:sz="0" w:space="0" w:color="auto"/>
              </w:divBdr>
            </w:div>
            <w:div w:id="1717075587">
              <w:marLeft w:val="0"/>
              <w:marRight w:val="0"/>
              <w:marTop w:val="0"/>
              <w:marBottom w:val="0"/>
              <w:divBdr>
                <w:top w:val="none" w:sz="0" w:space="0" w:color="auto"/>
                <w:left w:val="none" w:sz="0" w:space="0" w:color="auto"/>
                <w:bottom w:val="none" w:sz="0" w:space="0" w:color="auto"/>
                <w:right w:val="none" w:sz="0" w:space="0" w:color="auto"/>
              </w:divBdr>
            </w:div>
            <w:div w:id="1720393084">
              <w:marLeft w:val="0"/>
              <w:marRight w:val="0"/>
              <w:marTop w:val="0"/>
              <w:marBottom w:val="0"/>
              <w:divBdr>
                <w:top w:val="none" w:sz="0" w:space="0" w:color="auto"/>
                <w:left w:val="none" w:sz="0" w:space="0" w:color="auto"/>
                <w:bottom w:val="none" w:sz="0" w:space="0" w:color="auto"/>
                <w:right w:val="none" w:sz="0" w:space="0" w:color="auto"/>
              </w:divBdr>
            </w:div>
            <w:div w:id="1746102522">
              <w:marLeft w:val="0"/>
              <w:marRight w:val="0"/>
              <w:marTop w:val="0"/>
              <w:marBottom w:val="0"/>
              <w:divBdr>
                <w:top w:val="none" w:sz="0" w:space="0" w:color="auto"/>
                <w:left w:val="none" w:sz="0" w:space="0" w:color="auto"/>
                <w:bottom w:val="none" w:sz="0" w:space="0" w:color="auto"/>
                <w:right w:val="none" w:sz="0" w:space="0" w:color="auto"/>
              </w:divBdr>
            </w:div>
            <w:div w:id="1764716697">
              <w:marLeft w:val="0"/>
              <w:marRight w:val="0"/>
              <w:marTop w:val="0"/>
              <w:marBottom w:val="0"/>
              <w:divBdr>
                <w:top w:val="none" w:sz="0" w:space="0" w:color="auto"/>
                <w:left w:val="none" w:sz="0" w:space="0" w:color="auto"/>
                <w:bottom w:val="none" w:sz="0" w:space="0" w:color="auto"/>
                <w:right w:val="none" w:sz="0" w:space="0" w:color="auto"/>
              </w:divBdr>
            </w:div>
            <w:div w:id="1771004507">
              <w:marLeft w:val="0"/>
              <w:marRight w:val="0"/>
              <w:marTop w:val="0"/>
              <w:marBottom w:val="0"/>
              <w:divBdr>
                <w:top w:val="none" w:sz="0" w:space="0" w:color="auto"/>
                <w:left w:val="none" w:sz="0" w:space="0" w:color="auto"/>
                <w:bottom w:val="none" w:sz="0" w:space="0" w:color="auto"/>
                <w:right w:val="none" w:sz="0" w:space="0" w:color="auto"/>
              </w:divBdr>
            </w:div>
            <w:div w:id="1774474534">
              <w:marLeft w:val="0"/>
              <w:marRight w:val="0"/>
              <w:marTop w:val="0"/>
              <w:marBottom w:val="0"/>
              <w:divBdr>
                <w:top w:val="none" w:sz="0" w:space="0" w:color="auto"/>
                <w:left w:val="none" w:sz="0" w:space="0" w:color="auto"/>
                <w:bottom w:val="none" w:sz="0" w:space="0" w:color="auto"/>
                <w:right w:val="none" w:sz="0" w:space="0" w:color="auto"/>
              </w:divBdr>
            </w:div>
            <w:div w:id="1787655132">
              <w:marLeft w:val="0"/>
              <w:marRight w:val="0"/>
              <w:marTop w:val="0"/>
              <w:marBottom w:val="0"/>
              <w:divBdr>
                <w:top w:val="none" w:sz="0" w:space="0" w:color="auto"/>
                <w:left w:val="none" w:sz="0" w:space="0" w:color="auto"/>
                <w:bottom w:val="none" w:sz="0" w:space="0" w:color="auto"/>
                <w:right w:val="none" w:sz="0" w:space="0" w:color="auto"/>
              </w:divBdr>
            </w:div>
            <w:div w:id="1807090230">
              <w:marLeft w:val="0"/>
              <w:marRight w:val="0"/>
              <w:marTop w:val="0"/>
              <w:marBottom w:val="0"/>
              <w:divBdr>
                <w:top w:val="none" w:sz="0" w:space="0" w:color="auto"/>
                <w:left w:val="none" w:sz="0" w:space="0" w:color="auto"/>
                <w:bottom w:val="none" w:sz="0" w:space="0" w:color="auto"/>
                <w:right w:val="none" w:sz="0" w:space="0" w:color="auto"/>
              </w:divBdr>
            </w:div>
            <w:div w:id="1815297960">
              <w:marLeft w:val="0"/>
              <w:marRight w:val="0"/>
              <w:marTop w:val="0"/>
              <w:marBottom w:val="0"/>
              <w:divBdr>
                <w:top w:val="none" w:sz="0" w:space="0" w:color="auto"/>
                <w:left w:val="none" w:sz="0" w:space="0" w:color="auto"/>
                <w:bottom w:val="none" w:sz="0" w:space="0" w:color="auto"/>
                <w:right w:val="none" w:sz="0" w:space="0" w:color="auto"/>
              </w:divBdr>
            </w:div>
            <w:div w:id="1829710487">
              <w:marLeft w:val="0"/>
              <w:marRight w:val="0"/>
              <w:marTop w:val="0"/>
              <w:marBottom w:val="0"/>
              <w:divBdr>
                <w:top w:val="none" w:sz="0" w:space="0" w:color="auto"/>
                <w:left w:val="none" w:sz="0" w:space="0" w:color="auto"/>
                <w:bottom w:val="none" w:sz="0" w:space="0" w:color="auto"/>
                <w:right w:val="none" w:sz="0" w:space="0" w:color="auto"/>
              </w:divBdr>
            </w:div>
            <w:div w:id="1834638190">
              <w:marLeft w:val="0"/>
              <w:marRight w:val="0"/>
              <w:marTop w:val="0"/>
              <w:marBottom w:val="0"/>
              <w:divBdr>
                <w:top w:val="none" w:sz="0" w:space="0" w:color="auto"/>
                <w:left w:val="none" w:sz="0" w:space="0" w:color="auto"/>
                <w:bottom w:val="none" w:sz="0" w:space="0" w:color="auto"/>
                <w:right w:val="none" w:sz="0" w:space="0" w:color="auto"/>
              </w:divBdr>
            </w:div>
            <w:div w:id="1851336964">
              <w:marLeft w:val="0"/>
              <w:marRight w:val="0"/>
              <w:marTop w:val="0"/>
              <w:marBottom w:val="0"/>
              <w:divBdr>
                <w:top w:val="none" w:sz="0" w:space="0" w:color="auto"/>
                <w:left w:val="none" w:sz="0" w:space="0" w:color="auto"/>
                <w:bottom w:val="none" w:sz="0" w:space="0" w:color="auto"/>
                <w:right w:val="none" w:sz="0" w:space="0" w:color="auto"/>
              </w:divBdr>
            </w:div>
            <w:div w:id="1861503703">
              <w:marLeft w:val="0"/>
              <w:marRight w:val="0"/>
              <w:marTop w:val="0"/>
              <w:marBottom w:val="0"/>
              <w:divBdr>
                <w:top w:val="none" w:sz="0" w:space="0" w:color="auto"/>
                <w:left w:val="none" w:sz="0" w:space="0" w:color="auto"/>
                <w:bottom w:val="none" w:sz="0" w:space="0" w:color="auto"/>
                <w:right w:val="none" w:sz="0" w:space="0" w:color="auto"/>
              </w:divBdr>
            </w:div>
            <w:div w:id="1879048201">
              <w:marLeft w:val="0"/>
              <w:marRight w:val="0"/>
              <w:marTop w:val="0"/>
              <w:marBottom w:val="0"/>
              <w:divBdr>
                <w:top w:val="none" w:sz="0" w:space="0" w:color="auto"/>
                <w:left w:val="none" w:sz="0" w:space="0" w:color="auto"/>
                <w:bottom w:val="none" w:sz="0" w:space="0" w:color="auto"/>
                <w:right w:val="none" w:sz="0" w:space="0" w:color="auto"/>
              </w:divBdr>
            </w:div>
            <w:div w:id="1883395630">
              <w:marLeft w:val="0"/>
              <w:marRight w:val="0"/>
              <w:marTop w:val="0"/>
              <w:marBottom w:val="0"/>
              <w:divBdr>
                <w:top w:val="none" w:sz="0" w:space="0" w:color="auto"/>
                <w:left w:val="none" w:sz="0" w:space="0" w:color="auto"/>
                <w:bottom w:val="none" w:sz="0" w:space="0" w:color="auto"/>
                <w:right w:val="none" w:sz="0" w:space="0" w:color="auto"/>
              </w:divBdr>
            </w:div>
            <w:div w:id="1888102672">
              <w:marLeft w:val="0"/>
              <w:marRight w:val="0"/>
              <w:marTop w:val="0"/>
              <w:marBottom w:val="0"/>
              <w:divBdr>
                <w:top w:val="none" w:sz="0" w:space="0" w:color="auto"/>
                <w:left w:val="none" w:sz="0" w:space="0" w:color="auto"/>
                <w:bottom w:val="none" w:sz="0" w:space="0" w:color="auto"/>
                <w:right w:val="none" w:sz="0" w:space="0" w:color="auto"/>
              </w:divBdr>
            </w:div>
            <w:div w:id="1905292952">
              <w:marLeft w:val="0"/>
              <w:marRight w:val="0"/>
              <w:marTop w:val="0"/>
              <w:marBottom w:val="0"/>
              <w:divBdr>
                <w:top w:val="none" w:sz="0" w:space="0" w:color="auto"/>
                <w:left w:val="none" w:sz="0" w:space="0" w:color="auto"/>
                <w:bottom w:val="none" w:sz="0" w:space="0" w:color="auto"/>
                <w:right w:val="none" w:sz="0" w:space="0" w:color="auto"/>
              </w:divBdr>
            </w:div>
            <w:div w:id="1970210313">
              <w:marLeft w:val="0"/>
              <w:marRight w:val="0"/>
              <w:marTop w:val="0"/>
              <w:marBottom w:val="0"/>
              <w:divBdr>
                <w:top w:val="none" w:sz="0" w:space="0" w:color="auto"/>
                <w:left w:val="none" w:sz="0" w:space="0" w:color="auto"/>
                <w:bottom w:val="none" w:sz="0" w:space="0" w:color="auto"/>
                <w:right w:val="none" w:sz="0" w:space="0" w:color="auto"/>
              </w:divBdr>
            </w:div>
            <w:div w:id="2010785101">
              <w:marLeft w:val="0"/>
              <w:marRight w:val="0"/>
              <w:marTop w:val="0"/>
              <w:marBottom w:val="0"/>
              <w:divBdr>
                <w:top w:val="none" w:sz="0" w:space="0" w:color="auto"/>
                <w:left w:val="none" w:sz="0" w:space="0" w:color="auto"/>
                <w:bottom w:val="none" w:sz="0" w:space="0" w:color="auto"/>
                <w:right w:val="none" w:sz="0" w:space="0" w:color="auto"/>
              </w:divBdr>
            </w:div>
            <w:div w:id="2014215338">
              <w:marLeft w:val="0"/>
              <w:marRight w:val="0"/>
              <w:marTop w:val="0"/>
              <w:marBottom w:val="0"/>
              <w:divBdr>
                <w:top w:val="none" w:sz="0" w:space="0" w:color="auto"/>
                <w:left w:val="none" w:sz="0" w:space="0" w:color="auto"/>
                <w:bottom w:val="none" w:sz="0" w:space="0" w:color="auto"/>
                <w:right w:val="none" w:sz="0" w:space="0" w:color="auto"/>
              </w:divBdr>
            </w:div>
            <w:div w:id="2021000795">
              <w:marLeft w:val="0"/>
              <w:marRight w:val="0"/>
              <w:marTop w:val="0"/>
              <w:marBottom w:val="0"/>
              <w:divBdr>
                <w:top w:val="none" w:sz="0" w:space="0" w:color="auto"/>
                <w:left w:val="none" w:sz="0" w:space="0" w:color="auto"/>
                <w:bottom w:val="none" w:sz="0" w:space="0" w:color="auto"/>
                <w:right w:val="none" w:sz="0" w:space="0" w:color="auto"/>
              </w:divBdr>
            </w:div>
            <w:div w:id="2046636036">
              <w:marLeft w:val="0"/>
              <w:marRight w:val="0"/>
              <w:marTop w:val="0"/>
              <w:marBottom w:val="0"/>
              <w:divBdr>
                <w:top w:val="none" w:sz="0" w:space="0" w:color="auto"/>
                <w:left w:val="none" w:sz="0" w:space="0" w:color="auto"/>
                <w:bottom w:val="none" w:sz="0" w:space="0" w:color="auto"/>
                <w:right w:val="none" w:sz="0" w:space="0" w:color="auto"/>
              </w:divBdr>
            </w:div>
            <w:div w:id="2055502345">
              <w:marLeft w:val="0"/>
              <w:marRight w:val="0"/>
              <w:marTop w:val="0"/>
              <w:marBottom w:val="0"/>
              <w:divBdr>
                <w:top w:val="none" w:sz="0" w:space="0" w:color="auto"/>
                <w:left w:val="none" w:sz="0" w:space="0" w:color="auto"/>
                <w:bottom w:val="none" w:sz="0" w:space="0" w:color="auto"/>
                <w:right w:val="none" w:sz="0" w:space="0" w:color="auto"/>
              </w:divBdr>
            </w:div>
            <w:div w:id="2075228574">
              <w:marLeft w:val="0"/>
              <w:marRight w:val="0"/>
              <w:marTop w:val="0"/>
              <w:marBottom w:val="0"/>
              <w:divBdr>
                <w:top w:val="none" w:sz="0" w:space="0" w:color="auto"/>
                <w:left w:val="none" w:sz="0" w:space="0" w:color="auto"/>
                <w:bottom w:val="none" w:sz="0" w:space="0" w:color="auto"/>
                <w:right w:val="none" w:sz="0" w:space="0" w:color="auto"/>
              </w:divBdr>
            </w:div>
            <w:div w:id="2108845353">
              <w:marLeft w:val="0"/>
              <w:marRight w:val="0"/>
              <w:marTop w:val="0"/>
              <w:marBottom w:val="0"/>
              <w:divBdr>
                <w:top w:val="none" w:sz="0" w:space="0" w:color="auto"/>
                <w:left w:val="none" w:sz="0" w:space="0" w:color="auto"/>
                <w:bottom w:val="none" w:sz="0" w:space="0" w:color="auto"/>
                <w:right w:val="none" w:sz="0" w:space="0" w:color="auto"/>
              </w:divBdr>
            </w:div>
            <w:div w:id="2109083206">
              <w:marLeft w:val="0"/>
              <w:marRight w:val="0"/>
              <w:marTop w:val="0"/>
              <w:marBottom w:val="0"/>
              <w:divBdr>
                <w:top w:val="none" w:sz="0" w:space="0" w:color="auto"/>
                <w:left w:val="none" w:sz="0" w:space="0" w:color="auto"/>
                <w:bottom w:val="none" w:sz="0" w:space="0" w:color="auto"/>
                <w:right w:val="none" w:sz="0" w:space="0" w:color="auto"/>
              </w:divBdr>
            </w:div>
            <w:div w:id="2137872883">
              <w:marLeft w:val="0"/>
              <w:marRight w:val="0"/>
              <w:marTop w:val="0"/>
              <w:marBottom w:val="0"/>
              <w:divBdr>
                <w:top w:val="none" w:sz="0" w:space="0" w:color="auto"/>
                <w:left w:val="none" w:sz="0" w:space="0" w:color="auto"/>
                <w:bottom w:val="none" w:sz="0" w:space="0" w:color="auto"/>
                <w:right w:val="none" w:sz="0" w:space="0" w:color="auto"/>
              </w:divBdr>
            </w:div>
            <w:div w:id="21454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764">
      <w:bodyDiv w:val="1"/>
      <w:marLeft w:val="0"/>
      <w:marRight w:val="0"/>
      <w:marTop w:val="0"/>
      <w:marBottom w:val="0"/>
      <w:divBdr>
        <w:top w:val="none" w:sz="0" w:space="0" w:color="auto"/>
        <w:left w:val="none" w:sz="0" w:space="0" w:color="auto"/>
        <w:bottom w:val="none" w:sz="0" w:space="0" w:color="auto"/>
        <w:right w:val="none" w:sz="0" w:space="0" w:color="auto"/>
      </w:divBdr>
      <w:divsChild>
        <w:div w:id="1396926313">
          <w:marLeft w:val="0"/>
          <w:marRight w:val="0"/>
          <w:marTop w:val="0"/>
          <w:marBottom w:val="0"/>
          <w:divBdr>
            <w:top w:val="none" w:sz="0" w:space="0" w:color="auto"/>
            <w:left w:val="none" w:sz="0" w:space="0" w:color="auto"/>
            <w:bottom w:val="none" w:sz="0" w:space="0" w:color="auto"/>
            <w:right w:val="none" w:sz="0" w:space="0" w:color="auto"/>
          </w:divBdr>
          <w:divsChild>
            <w:div w:id="32074659">
              <w:marLeft w:val="0"/>
              <w:marRight w:val="0"/>
              <w:marTop w:val="0"/>
              <w:marBottom w:val="0"/>
              <w:divBdr>
                <w:top w:val="none" w:sz="0" w:space="0" w:color="auto"/>
                <w:left w:val="none" w:sz="0" w:space="0" w:color="auto"/>
                <w:bottom w:val="none" w:sz="0" w:space="0" w:color="auto"/>
                <w:right w:val="none" w:sz="0" w:space="0" w:color="auto"/>
              </w:divBdr>
            </w:div>
            <w:div w:id="32466242">
              <w:marLeft w:val="0"/>
              <w:marRight w:val="0"/>
              <w:marTop w:val="0"/>
              <w:marBottom w:val="0"/>
              <w:divBdr>
                <w:top w:val="none" w:sz="0" w:space="0" w:color="auto"/>
                <w:left w:val="none" w:sz="0" w:space="0" w:color="auto"/>
                <w:bottom w:val="none" w:sz="0" w:space="0" w:color="auto"/>
                <w:right w:val="none" w:sz="0" w:space="0" w:color="auto"/>
              </w:divBdr>
            </w:div>
            <w:div w:id="46537739">
              <w:marLeft w:val="0"/>
              <w:marRight w:val="0"/>
              <w:marTop w:val="0"/>
              <w:marBottom w:val="0"/>
              <w:divBdr>
                <w:top w:val="none" w:sz="0" w:space="0" w:color="auto"/>
                <w:left w:val="none" w:sz="0" w:space="0" w:color="auto"/>
                <w:bottom w:val="none" w:sz="0" w:space="0" w:color="auto"/>
                <w:right w:val="none" w:sz="0" w:space="0" w:color="auto"/>
              </w:divBdr>
            </w:div>
            <w:div w:id="47271221">
              <w:marLeft w:val="0"/>
              <w:marRight w:val="0"/>
              <w:marTop w:val="0"/>
              <w:marBottom w:val="0"/>
              <w:divBdr>
                <w:top w:val="none" w:sz="0" w:space="0" w:color="auto"/>
                <w:left w:val="none" w:sz="0" w:space="0" w:color="auto"/>
                <w:bottom w:val="none" w:sz="0" w:space="0" w:color="auto"/>
                <w:right w:val="none" w:sz="0" w:space="0" w:color="auto"/>
              </w:divBdr>
            </w:div>
            <w:div w:id="47580896">
              <w:marLeft w:val="0"/>
              <w:marRight w:val="0"/>
              <w:marTop w:val="0"/>
              <w:marBottom w:val="0"/>
              <w:divBdr>
                <w:top w:val="none" w:sz="0" w:space="0" w:color="auto"/>
                <w:left w:val="none" w:sz="0" w:space="0" w:color="auto"/>
                <w:bottom w:val="none" w:sz="0" w:space="0" w:color="auto"/>
                <w:right w:val="none" w:sz="0" w:space="0" w:color="auto"/>
              </w:divBdr>
            </w:div>
            <w:div w:id="98962267">
              <w:marLeft w:val="0"/>
              <w:marRight w:val="0"/>
              <w:marTop w:val="0"/>
              <w:marBottom w:val="0"/>
              <w:divBdr>
                <w:top w:val="none" w:sz="0" w:space="0" w:color="auto"/>
                <w:left w:val="none" w:sz="0" w:space="0" w:color="auto"/>
                <w:bottom w:val="none" w:sz="0" w:space="0" w:color="auto"/>
                <w:right w:val="none" w:sz="0" w:space="0" w:color="auto"/>
              </w:divBdr>
            </w:div>
            <w:div w:id="135689100">
              <w:marLeft w:val="0"/>
              <w:marRight w:val="0"/>
              <w:marTop w:val="0"/>
              <w:marBottom w:val="0"/>
              <w:divBdr>
                <w:top w:val="none" w:sz="0" w:space="0" w:color="auto"/>
                <w:left w:val="none" w:sz="0" w:space="0" w:color="auto"/>
                <w:bottom w:val="none" w:sz="0" w:space="0" w:color="auto"/>
                <w:right w:val="none" w:sz="0" w:space="0" w:color="auto"/>
              </w:divBdr>
            </w:div>
            <w:div w:id="143397537">
              <w:marLeft w:val="0"/>
              <w:marRight w:val="0"/>
              <w:marTop w:val="0"/>
              <w:marBottom w:val="0"/>
              <w:divBdr>
                <w:top w:val="none" w:sz="0" w:space="0" w:color="auto"/>
                <w:left w:val="none" w:sz="0" w:space="0" w:color="auto"/>
                <w:bottom w:val="none" w:sz="0" w:space="0" w:color="auto"/>
                <w:right w:val="none" w:sz="0" w:space="0" w:color="auto"/>
              </w:divBdr>
            </w:div>
            <w:div w:id="149175245">
              <w:marLeft w:val="0"/>
              <w:marRight w:val="0"/>
              <w:marTop w:val="0"/>
              <w:marBottom w:val="0"/>
              <w:divBdr>
                <w:top w:val="none" w:sz="0" w:space="0" w:color="auto"/>
                <w:left w:val="none" w:sz="0" w:space="0" w:color="auto"/>
                <w:bottom w:val="none" w:sz="0" w:space="0" w:color="auto"/>
                <w:right w:val="none" w:sz="0" w:space="0" w:color="auto"/>
              </w:divBdr>
            </w:div>
            <w:div w:id="170729670">
              <w:marLeft w:val="0"/>
              <w:marRight w:val="0"/>
              <w:marTop w:val="0"/>
              <w:marBottom w:val="0"/>
              <w:divBdr>
                <w:top w:val="none" w:sz="0" w:space="0" w:color="auto"/>
                <w:left w:val="none" w:sz="0" w:space="0" w:color="auto"/>
                <w:bottom w:val="none" w:sz="0" w:space="0" w:color="auto"/>
                <w:right w:val="none" w:sz="0" w:space="0" w:color="auto"/>
              </w:divBdr>
            </w:div>
            <w:div w:id="181357743">
              <w:marLeft w:val="0"/>
              <w:marRight w:val="0"/>
              <w:marTop w:val="0"/>
              <w:marBottom w:val="0"/>
              <w:divBdr>
                <w:top w:val="none" w:sz="0" w:space="0" w:color="auto"/>
                <w:left w:val="none" w:sz="0" w:space="0" w:color="auto"/>
                <w:bottom w:val="none" w:sz="0" w:space="0" w:color="auto"/>
                <w:right w:val="none" w:sz="0" w:space="0" w:color="auto"/>
              </w:divBdr>
            </w:div>
            <w:div w:id="219748185">
              <w:marLeft w:val="0"/>
              <w:marRight w:val="0"/>
              <w:marTop w:val="0"/>
              <w:marBottom w:val="0"/>
              <w:divBdr>
                <w:top w:val="none" w:sz="0" w:space="0" w:color="auto"/>
                <w:left w:val="none" w:sz="0" w:space="0" w:color="auto"/>
                <w:bottom w:val="none" w:sz="0" w:space="0" w:color="auto"/>
                <w:right w:val="none" w:sz="0" w:space="0" w:color="auto"/>
              </w:divBdr>
            </w:div>
            <w:div w:id="273631367">
              <w:marLeft w:val="0"/>
              <w:marRight w:val="0"/>
              <w:marTop w:val="0"/>
              <w:marBottom w:val="0"/>
              <w:divBdr>
                <w:top w:val="none" w:sz="0" w:space="0" w:color="auto"/>
                <w:left w:val="none" w:sz="0" w:space="0" w:color="auto"/>
                <w:bottom w:val="none" w:sz="0" w:space="0" w:color="auto"/>
                <w:right w:val="none" w:sz="0" w:space="0" w:color="auto"/>
              </w:divBdr>
            </w:div>
            <w:div w:id="310259118">
              <w:marLeft w:val="0"/>
              <w:marRight w:val="0"/>
              <w:marTop w:val="0"/>
              <w:marBottom w:val="0"/>
              <w:divBdr>
                <w:top w:val="none" w:sz="0" w:space="0" w:color="auto"/>
                <w:left w:val="none" w:sz="0" w:space="0" w:color="auto"/>
                <w:bottom w:val="none" w:sz="0" w:space="0" w:color="auto"/>
                <w:right w:val="none" w:sz="0" w:space="0" w:color="auto"/>
              </w:divBdr>
            </w:div>
            <w:div w:id="311450980">
              <w:marLeft w:val="0"/>
              <w:marRight w:val="0"/>
              <w:marTop w:val="0"/>
              <w:marBottom w:val="0"/>
              <w:divBdr>
                <w:top w:val="none" w:sz="0" w:space="0" w:color="auto"/>
                <w:left w:val="none" w:sz="0" w:space="0" w:color="auto"/>
                <w:bottom w:val="none" w:sz="0" w:space="0" w:color="auto"/>
                <w:right w:val="none" w:sz="0" w:space="0" w:color="auto"/>
              </w:divBdr>
            </w:div>
            <w:div w:id="319315905">
              <w:marLeft w:val="0"/>
              <w:marRight w:val="0"/>
              <w:marTop w:val="0"/>
              <w:marBottom w:val="0"/>
              <w:divBdr>
                <w:top w:val="none" w:sz="0" w:space="0" w:color="auto"/>
                <w:left w:val="none" w:sz="0" w:space="0" w:color="auto"/>
                <w:bottom w:val="none" w:sz="0" w:space="0" w:color="auto"/>
                <w:right w:val="none" w:sz="0" w:space="0" w:color="auto"/>
              </w:divBdr>
            </w:div>
            <w:div w:id="359627128">
              <w:marLeft w:val="0"/>
              <w:marRight w:val="0"/>
              <w:marTop w:val="0"/>
              <w:marBottom w:val="0"/>
              <w:divBdr>
                <w:top w:val="none" w:sz="0" w:space="0" w:color="auto"/>
                <w:left w:val="none" w:sz="0" w:space="0" w:color="auto"/>
                <w:bottom w:val="none" w:sz="0" w:space="0" w:color="auto"/>
                <w:right w:val="none" w:sz="0" w:space="0" w:color="auto"/>
              </w:divBdr>
            </w:div>
            <w:div w:id="382216275">
              <w:marLeft w:val="0"/>
              <w:marRight w:val="0"/>
              <w:marTop w:val="0"/>
              <w:marBottom w:val="0"/>
              <w:divBdr>
                <w:top w:val="none" w:sz="0" w:space="0" w:color="auto"/>
                <w:left w:val="none" w:sz="0" w:space="0" w:color="auto"/>
                <w:bottom w:val="none" w:sz="0" w:space="0" w:color="auto"/>
                <w:right w:val="none" w:sz="0" w:space="0" w:color="auto"/>
              </w:divBdr>
            </w:div>
            <w:div w:id="413093715">
              <w:marLeft w:val="0"/>
              <w:marRight w:val="0"/>
              <w:marTop w:val="0"/>
              <w:marBottom w:val="0"/>
              <w:divBdr>
                <w:top w:val="none" w:sz="0" w:space="0" w:color="auto"/>
                <w:left w:val="none" w:sz="0" w:space="0" w:color="auto"/>
                <w:bottom w:val="none" w:sz="0" w:space="0" w:color="auto"/>
                <w:right w:val="none" w:sz="0" w:space="0" w:color="auto"/>
              </w:divBdr>
            </w:div>
            <w:div w:id="413943020">
              <w:marLeft w:val="0"/>
              <w:marRight w:val="0"/>
              <w:marTop w:val="0"/>
              <w:marBottom w:val="0"/>
              <w:divBdr>
                <w:top w:val="none" w:sz="0" w:space="0" w:color="auto"/>
                <w:left w:val="none" w:sz="0" w:space="0" w:color="auto"/>
                <w:bottom w:val="none" w:sz="0" w:space="0" w:color="auto"/>
                <w:right w:val="none" w:sz="0" w:space="0" w:color="auto"/>
              </w:divBdr>
            </w:div>
            <w:div w:id="441724930">
              <w:marLeft w:val="0"/>
              <w:marRight w:val="0"/>
              <w:marTop w:val="0"/>
              <w:marBottom w:val="0"/>
              <w:divBdr>
                <w:top w:val="none" w:sz="0" w:space="0" w:color="auto"/>
                <w:left w:val="none" w:sz="0" w:space="0" w:color="auto"/>
                <w:bottom w:val="none" w:sz="0" w:space="0" w:color="auto"/>
                <w:right w:val="none" w:sz="0" w:space="0" w:color="auto"/>
              </w:divBdr>
            </w:div>
            <w:div w:id="478378112">
              <w:marLeft w:val="0"/>
              <w:marRight w:val="0"/>
              <w:marTop w:val="0"/>
              <w:marBottom w:val="0"/>
              <w:divBdr>
                <w:top w:val="none" w:sz="0" w:space="0" w:color="auto"/>
                <w:left w:val="none" w:sz="0" w:space="0" w:color="auto"/>
                <w:bottom w:val="none" w:sz="0" w:space="0" w:color="auto"/>
                <w:right w:val="none" w:sz="0" w:space="0" w:color="auto"/>
              </w:divBdr>
            </w:div>
            <w:div w:id="492915325">
              <w:marLeft w:val="0"/>
              <w:marRight w:val="0"/>
              <w:marTop w:val="0"/>
              <w:marBottom w:val="0"/>
              <w:divBdr>
                <w:top w:val="none" w:sz="0" w:space="0" w:color="auto"/>
                <w:left w:val="none" w:sz="0" w:space="0" w:color="auto"/>
                <w:bottom w:val="none" w:sz="0" w:space="0" w:color="auto"/>
                <w:right w:val="none" w:sz="0" w:space="0" w:color="auto"/>
              </w:divBdr>
            </w:div>
            <w:div w:id="517736641">
              <w:marLeft w:val="0"/>
              <w:marRight w:val="0"/>
              <w:marTop w:val="0"/>
              <w:marBottom w:val="0"/>
              <w:divBdr>
                <w:top w:val="none" w:sz="0" w:space="0" w:color="auto"/>
                <w:left w:val="none" w:sz="0" w:space="0" w:color="auto"/>
                <w:bottom w:val="none" w:sz="0" w:space="0" w:color="auto"/>
                <w:right w:val="none" w:sz="0" w:space="0" w:color="auto"/>
              </w:divBdr>
            </w:div>
            <w:div w:id="529681211">
              <w:marLeft w:val="0"/>
              <w:marRight w:val="0"/>
              <w:marTop w:val="0"/>
              <w:marBottom w:val="0"/>
              <w:divBdr>
                <w:top w:val="none" w:sz="0" w:space="0" w:color="auto"/>
                <w:left w:val="none" w:sz="0" w:space="0" w:color="auto"/>
                <w:bottom w:val="none" w:sz="0" w:space="0" w:color="auto"/>
                <w:right w:val="none" w:sz="0" w:space="0" w:color="auto"/>
              </w:divBdr>
            </w:div>
            <w:div w:id="579483659">
              <w:marLeft w:val="0"/>
              <w:marRight w:val="0"/>
              <w:marTop w:val="0"/>
              <w:marBottom w:val="0"/>
              <w:divBdr>
                <w:top w:val="none" w:sz="0" w:space="0" w:color="auto"/>
                <w:left w:val="none" w:sz="0" w:space="0" w:color="auto"/>
                <w:bottom w:val="none" w:sz="0" w:space="0" w:color="auto"/>
                <w:right w:val="none" w:sz="0" w:space="0" w:color="auto"/>
              </w:divBdr>
            </w:div>
            <w:div w:id="617757487">
              <w:marLeft w:val="0"/>
              <w:marRight w:val="0"/>
              <w:marTop w:val="0"/>
              <w:marBottom w:val="0"/>
              <w:divBdr>
                <w:top w:val="none" w:sz="0" w:space="0" w:color="auto"/>
                <w:left w:val="none" w:sz="0" w:space="0" w:color="auto"/>
                <w:bottom w:val="none" w:sz="0" w:space="0" w:color="auto"/>
                <w:right w:val="none" w:sz="0" w:space="0" w:color="auto"/>
              </w:divBdr>
            </w:div>
            <w:div w:id="640234355">
              <w:marLeft w:val="0"/>
              <w:marRight w:val="0"/>
              <w:marTop w:val="0"/>
              <w:marBottom w:val="0"/>
              <w:divBdr>
                <w:top w:val="none" w:sz="0" w:space="0" w:color="auto"/>
                <w:left w:val="none" w:sz="0" w:space="0" w:color="auto"/>
                <w:bottom w:val="none" w:sz="0" w:space="0" w:color="auto"/>
                <w:right w:val="none" w:sz="0" w:space="0" w:color="auto"/>
              </w:divBdr>
            </w:div>
            <w:div w:id="646009935">
              <w:marLeft w:val="0"/>
              <w:marRight w:val="0"/>
              <w:marTop w:val="0"/>
              <w:marBottom w:val="0"/>
              <w:divBdr>
                <w:top w:val="none" w:sz="0" w:space="0" w:color="auto"/>
                <w:left w:val="none" w:sz="0" w:space="0" w:color="auto"/>
                <w:bottom w:val="none" w:sz="0" w:space="0" w:color="auto"/>
                <w:right w:val="none" w:sz="0" w:space="0" w:color="auto"/>
              </w:divBdr>
            </w:div>
            <w:div w:id="655497546">
              <w:marLeft w:val="0"/>
              <w:marRight w:val="0"/>
              <w:marTop w:val="0"/>
              <w:marBottom w:val="0"/>
              <w:divBdr>
                <w:top w:val="none" w:sz="0" w:space="0" w:color="auto"/>
                <w:left w:val="none" w:sz="0" w:space="0" w:color="auto"/>
                <w:bottom w:val="none" w:sz="0" w:space="0" w:color="auto"/>
                <w:right w:val="none" w:sz="0" w:space="0" w:color="auto"/>
              </w:divBdr>
            </w:div>
            <w:div w:id="675695999">
              <w:marLeft w:val="0"/>
              <w:marRight w:val="0"/>
              <w:marTop w:val="0"/>
              <w:marBottom w:val="0"/>
              <w:divBdr>
                <w:top w:val="none" w:sz="0" w:space="0" w:color="auto"/>
                <w:left w:val="none" w:sz="0" w:space="0" w:color="auto"/>
                <w:bottom w:val="none" w:sz="0" w:space="0" w:color="auto"/>
                <w:right w:val="none" w:sz="0" w:space="0" w:color="auto"/>
              </w:divBdr>
            </w:div>
            <w:div w:id="727188077">
              <w:marLeft w:val="0"/>
              <w:marRight w:val="0"/>
              <w:marTop w:val="0"/>
              <w:marBottom w:val="0"/>
              <w:divBdr>
                <w:top w:val="none" w:sz="0" w:space="0" w:color="auto"/>
                <w:left w:val="none" w:sz="0" w:space="0" w:color="auto"/>
                <w:bottom w:val="none" w:sz="0" w:space="0" w:color="auto"/>
                <w:right w:val="none" w:sz="0" w:space="0" w:color="auto"/>
              </w:divBdr>
            </w:div>
            <w:div w:id="727922096">
              <w:marLeft w:val="0"/>
              <w:marRight w:val="0"/>
              <w:marTop w:val="0"/>
              <w:marBottom w:val="0"/>
              <w:divBdr>
                <w:top w:val="none" w:sz="0" w:space="0" w:color="auto"/>
                <w:left w:val="none" w:sz="0" w:space="0" w:color="auto"/>
                <w:bottom w:val="none" w:sz="0" w:space="0" w:color="auto"/>
                <w:right w:val="none" w:sz="0" w:space="0" w:color="auto"/>
              </w:divBdr>
            </w:div>
            <w:div w:id="730884345">
              <w:marLeft w:val="0"/>
              <w:marRight w:val="0"/>
              <w:marTop w:val="0"/>
              <w:marBottom w:val="0"/>
              <w:divBdr>
                <w:top w:val="none" w:sz="0" w:space="0" w:color="auto"/>
                <w:left w:val="none" w:sz="0" w:space="0" w:color="auto"/>
                <w:bottom w:val="none" w:sz="0" w:space="0" w:color="auto"/>
                <w:right w:val="none" w:sz="0" w:space="0" w:color="auto"/>
              </w:divBdr>
            </w:div>
            <w:div w:id="746608136">
              <w:marLeft w:val="0"/>
              <w:marRight w:val="0"/>
              <w:marTop w:val="0"/>
              <w:marBottom w:val="0"/>
              <w:divBdr>
                <w:top w:val="none" w:sz="0" w:space="0" w:color="auto"/>
                <w:left w:val="none" w:sz="0" w:space="0" w:color="auto"/>
                <w:bottom w:val="none" w:sz="0" w:space="0" w:color="auto"/>
                <w:right w:val="none" w:sz="0" w:space="0" w:color="auto"/>
              </w:divBdr>
            </w:div>
            <w:div w:id="772438361">
              <w:marLeft w:val="0"/>
              <w:marRight w:val="0"/>
              <w:marTop w:val="0"/>
              <w:marBottom w:val="0"/>
              <w:divBdr>
                <w:top w:val="none" w:sz="0" w:space="0" w:color="auto"/>
                <w:left w:val="none" w:sz="0" w:space="0" w:color="auto"/>
                <w:bottom w:val="none" w:sz="0" w:space="0" w:color="auto"/>
                <w:right w:val="none" w:sz="0" w:space="0" w:color="auto"/>
              </w:divBdr>
            </w:div>
            <w:div w:id="794953515">
              <w:marLeft w:val="0"/>
              <w:marRight w:val="0"/>
              <w:marTop w:val="0"/>
              <w:marBottom w:val="0"/>
              <w:divBdr>
                <w:top w:val="none" w:sz="0" w:space="0" w:color="auto"/>
                <w:left w:val="none" w:sz="0" w:space="0" w:color="auto"/>
                <w:bottom w:val="none" w:sz="0" w:space="0" w:color="auto"/>
                <w:right w:val="none" w:sz="0" w:space="0" w:color="auto"/>
              </w:divBdr>
            </w:div>
            <w:div w:id="814570707">
              <w:marLeft w:val="0"/>
              <w:marRight w:val="0"/>
              <w:marTop w:val="0"/>
              <w:marBottom w:val="0"/>
              <w:divBdr>
                <w:top w:val="none" w:sz="0" w:space="0" w:color="auto"/>
                <w:left w:val="none" w:sz="0" w:space="0" w:color="auto"/>
                <w:bottom w:val="none" w:sz="0" w:space="0" w:color="auto"/>
                <w:right w:val="none" w:sz="0" w:space="0" w:color="auto"/>
              </w:divBdr>
            </w:div>
            <w:div w:id="816921779">
              <w:marLeft w:val="0"/>
              <w:marRight w:val="0"/>
              <w:marTop w:val="0"/>
              <w:marBottom w:val="0"/>
              <w:divBdr>
                <w:top w:val="none" w:sz="0" w:space="0" w:color="auto"/>
                <w:left w:val="none" w:sz="0" w:space="0" w:color="auto"/>
                <w:bottom w:val="none" w:sz="0" w:space="0" w:color="auto"/>
                <w:right w:val="none" w:sz="0" w:space="0" w:color="auto"/>
              </w:divBdr>
            </w:div>
            <w:div w:id="817192732">
              <w:marLeft w:val="0"/>
              <w:marRight w:val="0"/>
              <w:marTop w:val="0"/>
              <w:marBottom w:val="0"/>
              <w:divBdr>
                <w:top w:val="none" w:sz="0" w:space="0" w:color="auto"/>
                <w:left w:val="none" w:sz="0" w:space="0" w:color="auto"/>
                <w:bottom w:val="none" w:sz="0" w:space="0" w:color="auto"/>
                <w:right w:val="none" w:sz="0" w:space="0" w:color="auto"/>
              </w:divBdr>
            </w:div>
            <w:div w:id="818568984">
              <w:marLeft w:val="0"/>
              <w:marRight w:val="0"/>
              <w:marTop w:val="0"/>
              <w:marBottom w:val="0"/>
              <w:divBdr>
                <w:top w:val="none" w:sz="0" w:space="0" w:color="auto"/>
                <w:left w:val="none" w:sz="0" w:space="0" w:color="auto"/>
                <w:bottom w:val="none" w:sz="0" w:space="0" w:color="auto"/>
                <w:right w:val="none" w:sz="0" w:space="0" w:color="auto"/>
              </w:divBdr>
            </w:div>
            <w:div w:id="828642754">
              <w:marLeft w:val="0"/>
              <w:marRight w:val="0"/>
              <w:marTop w:val="0"/>
              <w:marBottom w:val="0"/>
              <w:divBdr>
                <w:top w:val="none" w:sz="0" w:space="0" w:color="auto"/>
                <w:left w:val="none" w:sz="0" w:space="0" w:color="auto"/>
                <w:bottom w:val="none" w:sz="0" w:space="0" w:color="auto"/>
                <w:right w:val="none" w:sz="0" w:space="0" w:color="auto"/>
              </w:divBdr>
            </w:div>
            <w:div w:id="831717931">
              <w:marLeft w:val="0"/>
              <w:marRight w:val="0"/>
              <w:marTop w:val="0"/>
              <w:marBottom w:val="0"/>
              <w:divBdr>
                <w:top w:val="none" w:sz="0" w:space="0" w:color="auto"/>
                <w:left w:val="none" w:sz="0" w:space="0" w:color="auto"/>
                <w:bottom w:val="none" w:sz="0" w:space="0" w:color="auto"/>
                <w:right w:val="none" w:sz="0" w:space="0" w:color="auto"/>
              </w:divBdr>
            </w:div>
            <w:div w:id="833423215">
              <w:marLeft w:val="0"/>
              <w:marRight w:val="0"/>
              <w:marTop w:val="0"/>
              <w:marBottom w:val="0"/>
              <w:divBdr>
                <w:top w:val="none" w:sz="0" w:space="0" w:color="auto"/>
                <w:left w:val="none" w:sz="0" w:space="0" w:color="auto"/>
                <w:bottom w:val="none" w:sz="0" w:space="0" w:color="auto"/>
                <w:right w:val="none" w:sz="0" w:space="0" w:color="auto"/>
              </w:divBdr>
            </w:div>
            <w:div w:id="856623940">
              <w:marLeft w:val="0"/>
              <w:marRight w:val="0"/>
              <w:marTop w:val="0"/>
              <w:marBottom w:val="0"/>
              <w:divBdr>
                <w:top w:val="none" w:sz="0" w:space="0" w:color="auto"/>
                <w:left w:val="none" w:sz="0" w:space="0" w:color="auto"/>
                <w:bottom w:val="none" w:sz="0" w:space="0" w:color="auto"/>
                <w:right w:val="none" w:sz="0" w:space="0" w:color="auto"/>
              </w:divBdr>
            </w:div>
            <w:div w:id="860438037">
              <w:marLeft w:val="0"/>
              <w:marRight w:val="0"/>
              <w:marTop w:val="0"/>
              <w:marBottom w:val="0"/>
              <w:divBdr>
                <w:top w:val="none" w:sz="0" w:space="0" w:color="auto"/>
                <w:left w:val="none" w:sz="0" w:space="0" w:color="auto"/>
                <w:bottom w:val="none" w:sz="0" w:space="0" w:color="auto"/>
                <w:right w:val="none" w:sz="0" w:space="0" w:color="auto"/>
              </w:divBdr>
            </w:div>
            <w:div w:id="874390695">
              <w:marLeft w:val="0"/>
              <w:marRight w:val="0"/>
              <w:marTop w:val="0"/>
              <w:marBottom w:val="0"/>
              <w:divBdr>
                <w:top w:val="none" w:sz="0" w:space="0" w:color="auto"/>
                <w:left w:val="none" w:sz="0" w:space="0" w:color="auto"/>
                <w:bottom w:val="none" w:sz="0" w:space="0" w:color="auto"/>
                <w:right w:val="none" w:sz="0" w:space="0" w:color="auto"/>
              </w:divBdr>
            </w:div>
            <w:div w:id="876703091">
              <w:marLeft w:val="0"/>
              <w:marRight w:val="0"/>
              <w:marTop w:val="0"/>
              <w:marBottom w:val="0"/>
              <w:divBdr>
                <w:top w:val="none" w:sz="0" w:space="0" w:color="auto"/>
                <w:left w:val="none" w:sz="0" w:space="0" w:color="auto"/>
                <w:bottom w:val="none" w:sz="0" w:space="0" w:color="auto"/>
                <w:right w:val="none" w:sz="0" w:space="0" w:color="auto"/>
              </w:divBdr>
            </w:div>
            <w:div w:id="891385593">
              <w:marLeft w:val="0"/>
              <w:marRight w:val="0"/>
              <w:marTop w:val="0"/>
              <w:marBottom w:val="0"/>
              <w:divBdr>
                <w:top w:val="none" w:sz="0" w:space="0" w:color="auto"/>
                <w:left w:val="none" w:sz="0" w:space="0" w:color="auto"/>
                <w:bottom w:val="none" w:sz="0" w:space="0" w:color="auto"/>
                <w:right w:val="none" w:sz="0" w:space="0" w:color="auto"/>
              </w:divBdr>
            </w:div>
            <w:div w:id="905064529">
              <w:marLeft w:val="0"/>
              <w:marRight w:val="0"/>
              <w:marTop w:val="0"/>
              <w:marBottom w:val="0"/>
              <w:divBdr>
                <w:top w:val="none" w:sz="0" w:space="0" w:color="auto"/>
                <w:left w:val="none" w:sz="0" w:space="0" w:color="auto"/>
                <w:bottom w:val="none" w:sz="0" w:space="0" w:color="auto"/>
                <w:right w:val="none" w:sz="0" w:space="0" w:color="auto"/>
              </w:divBdr>
            </w:div>
            <w:div w:id="915280683">
              <w:marLeft w:val="0"/>
              <w:marRight w:val="0"/>
              <w:marTop w:val="0"/>
              <w:marBottom w:val="0"/>
              <w:divBdr>
                <w:top w:val="none" w:sz="0" w:space="0" w:color="auto"/>
                <w:left w:val="none" w:sz="0" w:space="0" w:color="auto"/>
                <w:bottom w:val="none" w:sz="0" w:space="0" w:color="auto"/>
                <w:right w:val="none" w:sz="0" w:space="0" w:color="auto"/>
              </w:divBdr>
            </w:div>
            <w:div w:id="934019741">
              <w:marLeft w:val="0"/>
              <w:marRight w:val="0"/>
              <w:marTop w:val="0"/>
              <w:marBottom w:val="0"/>
              <w:divBdr>
                <w:top w:val="none" w:sz="0" w:space="0" w:color="auto"/>
                <w:left w:val="none" w:sz="0" w:space="0" w:color="auto"/>
                <w:bottom w:val="none" w:sz="0" w:space="0" w:color="auto"/>
                <w:right w:val="none" w:sz="0" w:space="0" w:color="auto"/>
              </w:divBdr>
            </w:div>
            <w:div w:id="934023381">
              <w:marLeft w:val="0"/>
              <w:marRight w:val="0"/>
              <w:marTop w:val="0"/>
              <w:marBottom w:val="0"/>
              <w:divBdr>
                <w:top w:val="none" w:sz="0" w:space="0" w:color="auto"/>
                <w:left w:val="none" w:sz="0" w:space="0" w:color="auto"/>
                <w:bottom w:val="none" w:sz="0" w:space="0" w:color="auto"/>
                <w:right w:val="none" w:sz="0" w:space="0" w:color="auto"/>
              </w:divBdr>
            </w:div>
            <w:div w:id="954167587">
              <w:marLeft w:val="0"/>
              <w:marRight w:val="0"/>
              <w:marTop w:val="0"/>
              <w:marBottom w:val="0"/>
              <w:divBdr>
                <w:top w:val="none" w:sz="0" w:space="0" w:color="auto"/>
                <w:left w:val="none" w:sz="0" w:space="0" w:color="auto"/>
                <w:bottom w:val="none" w:sz="0" w:space="0" w:color="auto"/>
                <w:right w:val="none" w:sz="0" w:space="0" w:color="auto"/>
              </w:divBdr>
            </w:div>
            <w:div w:id="954403606">
              <w:marLeft w:val="0"/>
              <w:marRight w:val="0"/>
              <w:marTop w:val="0"/>
              <w:marBottom w:val="0"/>
              <w:divBdr>
                <w:top w:val="none" w:sz="0" w:space="0" w:color="auto"/>
                <w:left w:val="none" w:sz="0" w:space="0" w:color="auto"/>
                <w:bottom w:val="none" w:sz="0" w:space="0" w:color="auto"/>
                <w:right w:val="none" w:sz="0" w:space="0" w:color="auto"/>
              </w:divBdr>
            </w:div>
            <w:div w:id="966201217">
              <w:marLeft w:val="0"/>
              <w:marRight w:val="0"/>
              <w:marTop w:val="0"/>
              <w:marBottom w:val="0"/>
              <w:divBdr>
                <w:top w:val="none" w:sz="0" w:space="0" w:color="auto"/>
                <w:left w:val="none" w:sz="0" w:space="0" w:color="auto"/>
                <w:bottom w:val="none" w:sz="0" w:space="0" w:color="auto"/>
                <w:right w:val="none" w:sz="0" w:space="0" w:color="auto"/>
              </w:divBdr>
            </w:div>
            <w:div w:id="999888461">
              <w:marLeft w:val="0"/>
              <w:marRight w:val="0"/>
              <w:marTop w:val="0"/>
              <w:marBottom w:val="0"/>
              <w:divBdr>
                <w:top w:val="none" w:sz="0" w:space="0" w:color="auto"/>
                <w:left w:val="none" w:sz="0" w:space="0" w:color="auto"/>
                <w:bottom w:val="none" w:sz="0" w:space="0" w:color="auto"/>
                <w:right w:val="none" w:sz="0" w:space="0" w:color="auto"/>
              </w:divBdr>
            </w:div>
            <w:div w:id="1039205178">
              <w:marLeft w:val="0"/>
              <w:marRight w:val="0"/>
              <w:marTop w:val="0"/>
              <w:marBottom w:val="0"/>
              <w:divBdr>
                <w:top w:val="none" w:sz="0" w:space="0" w:color="auto"/>
                <w:left w:val="none" w:sz="0" w:space="0" w:color="auto"/>
                <w:bottom w:val="none" w:sz="0" w:space="0" w:color="auto"/>
                <w:right w:val="none" w:sz="0" w:space="0" w:color="auto"/>
              </w:divBdr>
            </w:div>
            <w:div w:id="1060060939">
              <w:marLeft w:val="0"/>
              <w:marRight w:val="0"/>
              <w:marTop w:val="0"/>
              <w:marBottom w:val="0"/>
              <w:divBdr>
                <w:top w:val="none" w:sz="0" w:space="0" w:color="auto"/>
                <w:left w:val="none" w:sz="0" w:space="0" w:color="auto"/>
                <w:bottom w:val="none" w:sz="0" w:space="0" w:color="auto"/>
                <w:right w:val="none" w:sz="0" w:space="0" w:color="auto"/>
              </w:divBdr>
            </w:div>
            <w:div w:id="1060792424">
              <w:marLeft w:val="0"/>
              <w:marRight w:val="0"/>
              <w:marTop w:val="0"/>
              <w:marBottom w:val="0"/>
              <w:divBdr>
                <w:top w:val="none" w:sz="0" w:space="0" w:color="auto"/>
                <w:left w:val="none" w:sz="0" w:space="0" w:color="auto"/>
                <w:bottom w:val="none" w:sz="0" w:space="0" w:color="auto"/>
                <w:right w:val="none" w:sz="0" w:space="0" w:color="auto"/>
              </w:divBdr>
            </w:div>
            <w:div w:id="1063256946">
              <w:marLeft w:val="0"/>
              <w:marRight w:val="0"/>
              <w:marTop w:val="0"/>
              <w:marBottom w:val="0"/>
              <w:divBdr>
                <w:top w:val="none" w:sz="0" w:space="0" w:color="auto"/>
                <w:left w:val="none" w:sz="0" w:space="0" w:color="auto"/>
                <w:bottom w:val="none" w:sz="0" w:space="0" w:color="auto"/>
                <w:right w:val="none" w:sz="0" w:space="0" w:color="auto"/>
              </w:divBdr>
            </w:div>
            <w:div w:id="1080370834">
              <w:marLeft w:val="0"/>
              <w:marRight w:val="0"/>
              <w:marTop w:val="0"/>
              <w:marBottom w:val="0"/>
              <w:divBdr>
                <w:top w:val="none" w:sz="0" w:space="0" w:color="auto"/>
                <w:left w:val="none" w:sz="0" w:space="0" w:color="auto"/>
                <w:bottom w:val="none" w:sz="0" w:space="0" w:color="auto"/>
                <w:right w:val="none" w:sz="0" w:space="0" w:color="auto"/>
              </w:divBdr>
            </w:div>
            <w:div w:id="1083527433">
              <w:marLeft w:val="0"/>
              <w:marRight w:val="0"/>
              <w:marTop w:val="0"/>
              <w:marBottom w:val="0"/>
              <w:divBdr>
                <w:top w:val="none" w:sz="0" w:space="0" w:color="auto"/>
                <w:left w:val="none" w:sz="0" w:space="0" w:color="auto"/>
                <w:bottom w:val="none" w:sz="0" w:space="0" w:color="auto"/>
                <w:right w:val="none" w:sz="0" w:space="0" w:color="auto"/>
              </w:divBdr>
            </w:div>
            <w:div w:id="1141193083">
              <w:marLeft w:val="0"/>
              <w:marRight w:val="0"/>
              <w:marTop w:val="0"/>
              <w:marBottom w:val="0"/>
              <w:divBdr>
                <w:top w:val="none" w:sz="0" w:space="0" w:color="auto"/>
                <w:left w:val="none" w:sz="0" w:space="0" w:color="auto"/>
                <w:bottom w:val="none" w:sz="0" w:space="0" w:color="auto"/>
                <w:right w:val="none" w:sz="0" w:space="0" w:color="auto"/>
              </w:divBdr>
            </w:div>
            <w:div w:id="1152869077">
              <w:marLeft w:val="0"/>
              <w:marRight w:val="0"/>
              <w:marTop w:val="0"/>
              <w:marBottom w:val="0"/>
              <w:divBdr>
                <w:top w:val="none" w:sz="0" w:space="0" w:color="auto"/>
                <w:left w:val="none" w:sz="0" w:space="0" w:color="auto"/>
                <w:bottom w:val="none" w:sz="0" w:space="0" w:color="auto"/>
                <w:right w:val="none" w:sz="0" w:space="0" w:color="auto"/>
              </w:divBdr>
            </w:div>
            <w:div w:id="1156723459">
              <w:marLeft w:val="0"/>
              <w:marRight w:val="0"/>
              <w:marTop w:val="0"/>
              <w:marBottom w:val="0"/>
              <w:divBdr>
                <w:top w:val="none" w:sz="0" w:space="0" w:color="auto"/>
                <w:left w:val="none" w:sz="0" w:space="0" w:color="auto"/>
                <w:bottom w:val="none" w:sz="0" w:space="0" w:color="auto"/>
                <w:right w:val="none" w:sz="0" w:space="0" w:color="auto"/>
              </w:divBdr>
            </w:div>
            <w:div w:id="1157646422">
              <w:marLeft w:val="0"/>
              <w:marRight w:val="0"/>
              <w:marTop w:val="0"/>
              <w:marBottom w:val="0"/>
              <w:divBdr>
                <w:top w:val="none" w:sz="0" w:space="0" w:color="auto"/>
                <w:left w:val="none" w:sz="0" w:space="0" w:color="auto"/>
                <w:bottom w:val="none" w:sz="0" w:space="0" w:color="auto"/>
                <w:right w:val="none" w:sz="0" w:space="0" w:color="auto"/>
              </w:divBdr>
            </w:div>
            <w:div w:id="1175265981">
              <w:marLeft w:val="0"/>
              <w:marRight w:val="0"/>
              <w:marTop w:val="0"/>
              <w:marBottom w:val="0"/>
              <w:divBdr>
                <w:top w:val="none" w:sz="0" w:space="0" w:color="auto"/>
                <w:left w:val="none" w:sz="0" w:space="0" w:color="auto"/>
                <w:bottom w:val="none" w:sz="0" w:space="0" w:color="auto"/>
                <w:right w:val="none" w:sz="0" w:space="0" w:color="auto"/>
              </w:divBdr>
            </w:div>
            <w:div w:id="1179854151">
              <w:marLeft w:val="0"/>
              <w:marRight w:val="0"/>
              <w:marTop w:val="0"/>
              <w:marBottom w:val="0"/>
              <w:divBdr>
                <w:top w:val="none" w:sz="0" w:space="0" w:color="auto"/>
                <w:left w:val="none" w:sz="0" w:space="0" w:color="auto"/>
                <w:bottom w:val="none" w:sz="0" w:space="0" w:color="auto"/>
                <w:right w:val="none" w:sz="0" w:space="0" w:color="auto"/>
              </w:divBdr>
            </w:div>
            <w:div w:id="1192691501">
              <w:marLeft w:val="0"/>
              <w:marRight w:val="0"/>
              <w:marTop w:val="0"/>
              <w:marBottom w:val="0"/>
              <w:divBdr>
                <w:top w:val="none" w:sz="0" w:space="0" w:color="auto"/>
                <w:left w:val="none" w:sz="0" w:space="0" w:color="auto"/>
                <w:bottom w:val="none" w:sz="0" w:space="0" w:color="auto"/>
                <w:right w:val="none" w:sz="0" w:space="0" w:color="auto"/>
              </w:divBdr>
            </w:div>
            <w:div w:id="1202744746">
              <w:marLeft w:val="0"/>
              <w:marRight w:val="0"/>
              <w:marTop w:val="0"/>
              <w:marBottom w:val="0"/>
              <w:divBdr>
                <w:top w:val="none" w:sz="0" w:space="0" w:color="auto"/>
                <w:left w:val="none" w:sz="0" w:space="0" w:color="auto"/>
                <w:bottom w:val="none" w:sz="0" w:space="0" w:color="auto"/>
                <w:right w:val="none" w:sz="0" w:space="0" w:color="auto"/>
              </w:divBdr>
            </w:div>
            <w:div w:id="1202866172">
              <w:marLeft w:val="0"/>
              <w:marRight w:val="0"/>
              <w:marTop w:val="0"/>
              <w:marBottom w:val="0"/>
              <w:divBdr>
                <w:top w:val="none" w:sz="0" w:space="0" w:color="auto"/>
                <w:left w:val="none" w:sz="0" w:space="0" w:color="auto"/>
                <w:bottom w:val="none" w:sz="0" w:space="0" w:color="auto"/>
                <w:right w:val="none" w:sz="0" w:space="0" w:color="auto"/>
              </w:divBdr>
            </w:div>
            <w:div w:id="1216114246">
              <w:marLeft w:val="0"/>
              <w:marRight w:val="0"/>
              <w:marTop w:val="0"/>
              <w:marBottom w:val="0"/>
              <w:divBdr>
                <w:top w:val="none" w:sz="0" w:space="0" w:color="auto"/>
                <w:left w:val="none" w:sz="0" w:space="0" w:color="auto"/>
                <w:bottom w:val="none" w:sz="0" w:space="0" w:color="auto"/>
                <w:right w:val="none" w:sz="0" w:space="0" w:color="auto"/>
              </w:divBdr>
            </w:div>
            <w:div w:id="1229682620">
              <w:marLeft w:val="0"/>
              <w:marRight w:val="0"/>
              <w:marTop w:val="0"/>
              <w:marBottom w:val="0"/>
              <w:divBdr>
                <w:top w:val="none" w:sz="0" w:space="0" w:color="auto"/>
                <w:left w:val="none" w:sz="0" w:space="0" w:color="auto"/>
                <w:bottom w:val="none" w:sz="0" w:space="0" w:color="auto"/>
                <w:right w:val="none" w:sz="0" w:space="0" w:color="auto"/>
              </w:divBdr>
            </w:div>
            <w:div w:id="1248033899">
              <w:marLeft w:val="0"/>
              <w:marRight w:val="0"/>
              <w:marTop w:val="0"/>
              <w:marBottom w:val="0"/>
              <w:divBdr>
                <w:top w:val="none" w:sz="0" w:space="0" w:color="auto"/>
                <w:left w:val="none" w:sz="0" w:space="0" w:color="auto"/>
                <w:bottom w:val="none" w:sz="0" w:space="0" w:color="auto"/>
                <w:right w:val="none" w:sz="0" w:space="0" w:color="auto"/>
              </w:divBdr>
            </w:div>
            <w:div w:id="1254585461">
              <w:marLeft w:val="0"/>
              <w:marRight w:val="0"/>
              <w:marTop w:val="0"/>
              <w:marBottom w:val="0"/>
              <w:divBdr>
                <w:top w:val="none" w:sz="0" w:space="0" w:color="auto"/>
                <w:left w:val="none" w:sz="0" w:space="0" w:color="auto"/>
                <w:bottom w:val="none" w:sz="0" w:space="0" w:color="auto"/>
                <w:right w:val="none" w:sz="0" w:space="0" w:color="auto"/>
              </w:divBdr>
            </w:div>
            <w:div w:id="1274242209">
              <w:marLeft w:val="0"/>
              <w:marRight w:val="0"/>
              <w:marTop w:val="0"/>
              <w:marBottom w:val="0"/>
              <w:divBdr>
                <w:top w:val="none" w:sz="0" w:space="0" w:color="auto"/>
                <w:left w:val="none" w:sz="0" w:space="0" w:color="auto"/>
                <w:bottom w:val="none" w:sz="0" w:space="0" w:color="auto"/>
                <w:right w:val="none" w:sz="0" w:space="0" w:color="auto"/>
              </w:divBdr>
            </w:div>
            <w:div w:id="1333531459">
              <w:marLeft w:val="0"/>
              <w:marRight w:val="0"/>
              <w:marTop w:val="0"/>
              <w:marBottom w:val="0"/>
              <w:divBdr>
                <w:top w:val="none" w:sz="0" w:space="0" w:color="auto"/>
                <w:left w:val="none" w:sz="0" w:space="0" w:color="auto"/>
                <w:bottom w:val="none" w:sz="0" w:space="0" w:color="auto"/>
                <w:right w:val="none" w:sz="0" w:space="0" w:color="auto"/>
              </w:divBdr>
            </w:div>
            <w:div w:id="1348554233">
              <w:marLeft w:val="0"/>
              <w:marRight w:val="0"/>
              <w:marTop w:val="0"/>
              <w:marBottom w:val="0"/>
              <w:divBdr>
                <w:top w:val="none" w:sz="0" w:space="0" w:color="auto"/>
                <w:left w:val="none" w:sz="0" w:space="0" w:color="auto"/>
                <w:bottom w:val="none" w:sz="0" w:space="0" w:color="auto"/>
                <w:right w:val="none" w:sz="0" w:space="0" w:color="auto"/>
              </w:divBdr>
            </w:div>
            <w:div w:id="1377506461">
              <w:marLeft w:val="0"/>
              <w:marRight w:val="0"/>
              <w:marTop w:val="0"/>
              <w:marBottom w:val="0"/>
              <w:divBdr>
                <w:top w:val="none" w:sz="0" w:space="0" w:color="auto"/>
                <w:left w:val="none" w:sz="0" w:space="0" w:color="auto"/>
                <w:bottom w:val="none" w:sz="0" w:space="0" w:color="auto"/>
                <w:right w:val="none" w:sz="0" w:space="0" w:color="auto"/>
              </w:divBdr>
            </w:div>
            <w:div w:id="1429885368">
              <w:marLeft w:val="0"/>
              <w:marRight w:val="0"/>
              <w:marTop w:val="0"/>
              <w:marBottom w:val="0"/>
              <w:divBdr>
                <w:top w:val="none" w:sz="0" w:space="0" w:color="auto"/>
                <w:left w:val="none" w:sz="0" w:space="0" w:color="auto"/>
                <w:bottom w:val="none" w:sz="0" w:space="0" w:color="auto"/>
                <w:right w:val="none" w:sz="0" w:space="0" w:color="auto"/>
              </w:divBdr>
            </w:div>
            <w:div w:id="1433937999">
              <w:marLeft w:val="0"/>
              <w:marRight w:val="0"/>
              <w:marTop w:val="0"/>
              <w:marBottom w:val="0"/>
              <w:divBdr>
                <w:top w:val="none" w:sz="0" w:space="0" w:color="auto"/>
                <w:left w:val="none" w:sz="0" w:space="0" w:color="auto"/>
                <w:bottom w:val="none" w:sz="0" w:space="0" w:color="auto"/>
                <w:right w:val="none" w:sz="0" w:space="0" w:color="auto"/>
              </w:divBdr>
            </w:div>
            <w:div w:id="1444687960">
              <w:marLeft w:val="0"/>
              <w:marRight w:val="0"/>
              <w:marTop w:val="0"/>
              <w:marBottom w:val="0"/>
              <w:divBdr>
                <w:top w:val="none" w:sz="0" w:space="0" w:color="auto"/>
                <w:left w:val="none" w:sz="0" w:space="0" w:color="auto"/>
                <w:bottom w:val="none" w:sz="0" w:space="0" w:color="auto"/>
                <w:right w:val="none" w:sz="0" w:space="0" w:color="auto"/>
              </w:divBdr>
            </w:div>
            <w:div w:id="1453209756">
              <w:marLeft w:val="0"/>
              <w:marRight w:val="0"/>
              <w:marTop w:val="0"/>
              <w:marBottom w:val="0"/>
              <w:divBdr>
                <w:top w:val="none" w:sz="0" w:space="0" w:color="auto"/>
                <w:left w:val="none" w:sz="0" w:space="0" w:color="auto"/>
                <w:bottom w:val="none" w:sz="0" w:space="0" w:color="auto"/>
                <w:right w:val="none" w:sz="0" w:space="0" w:color="auto"/>
              </w:divBdr>
            </w:div>
            <w:div w:id="1464495246">
              <w:marLeft w:val="0"/>
              <w:marRight w:val="0"/>
              <w:marTop w:val="0"/>
              <w:marBottom w:val="0"/>
              <w:divBdr>
                <w:top w:val="none" w:sz="0" w:space="0" w:color="auto"/>
                <w:left w:val="none" w:sz="0" w:space="0" w:color="auto"/>
                <w:bottom w:val="none" w:sz="0" w:space="0" w:color="auto"/>
                <w:right w:val="none" w:sz="0" w:space="0" w:color="auto"/>
              </w:divBdr>
            </w:div>
            <w:div w:id="1465152099">
              <w:marLeft w:val="0"/>
              <w:marRight w:val="0"/>
              <w:marTop w:val="0"/>
              <w:marBottom w:val="0"/>
              <w:divBdr>
                <w:top w:val="none" w:sz="0" w:space="0" w:color="auto"/>
                <w:left w:val="none" w:sz="0" w:space="0" w:color="auto"/>
                <w:bottom w:val="none" w:sz="0" w:space="0" w:color="auto"/>
                <w:right w:val="none" w:sz="0" w:space="0" w:color="auto"/>
              </w:divBdr>
            </w:div>
            <w:div w:id="1487470987">
              <w:marLeft w:val="0"/>
              <w:marRight w:val="0"/>
              <w:marTop w:val="0"/>
              <w:marBottom w:val="0"/>
              <w:divBdr>
                <w:top w:val="none" w:sz="0" w:space="0" w:color="auto"/>
                <w:left w:val="none" w:sz="0" w:space="0" w:color="auto"/>
                <w:bottom w:val="none" w:sz="0" w:space="0" w:color="auto"/>
                <w:right w:val="none" w:sz="0" w:space="0" w:color="auto"/>
              </w:divBdr>
            </w:div>
            <w:div w:id="1504777072">
              <w:marLeft w:val="0"/>
              <w:marRight w:val="0"/>
              <w:marTop w:val="0"/>
              <w:marBottom w:val="0"/>
              <w:divBdr>
                <w:top w:val="none" w:sz="0" w:space="0" w:color="auto"/>
                <w:left w:val="none" w:sz="0" w:space="0" w:color="auto"/>
                <w:bottom w:val="none" w:sz="0" w:space="0" w:color="auto"/>
                <w:right w:val="none" w:sz="0" w:space="0" w:color="auto"/>
              </w:divBdr>
            </w:div>
            <w:div w:id="1511527037">
              <w:marLeft w:val="0"/>
              <w:marRight w:val="0"/>
              <w:marTop w:val="0"/>
              <w:marBottom w:val="0"/>
              <w:divBdr>
                <w:top w:val="none" w:sz="0" w:space="0" w:color="auto"/>
                <w:left w:val="none" w:sz="0" w:space="0" w:color="auto"/>
                <w:bottom w:val="none" w:sz="0" w:space="0" w:color="auto"/>
                <w:right w:val="none" w:sz="0" w:space="0" w:color="auto"/>
              </w:divBdr>
            </w:div>
            <w:div w:id="1512791762">
              <w:marLeft w:val="0"/>
              <w:marRight w:val="0"/>
              <w:marTop w:val="0"/>
              <w:marBottom w:val="0"/>
              <w:divBdr>
                <w:top w:val="none" w:sz="0" w:space="0" w:color="auto"/>
                <w:left w:val="none" w:sz="0" w:space="0" w:color="auto"/>
                <w:bottom w:val="none" w:sz="0" w:space="0" w:color="auto"/>
                <w:right w:val="none" w:sz="0" w:space="0" w:color="auto"/>
              </w:divBdr>
            </w:div>
            <w:div w:id="1514568070">
              <w:marLeft w:val="0"/>
              <w:marRight w:val="0"/>
              <w:marTop w:val="0"/>
              <w:marBottom w:val="0"/>
              <w:divBdr>
                <w:top w:val="none" w:sz="0" w:space="0" w:color="auto"/>
                <w:left w:val="none" w:sz="0" w:space="0" w:color="auto"/>
                <w:bottom w:val="none" w:sz="0" w:space="0" w:color="auto"/>
                <w:right w:val="none" w:sz="0" w:space="0" w:color="auto"/>
              </w:divBdr>
            </w:div>
            <w:div w:id="1534536058">
              <w:marLeft w:val="0"/>
              <w:marRight w:val="0"/>
              <w:marTop w:val="0"/>
              <w:marBottom w:val="0"/>
              <w:divBdr>
                <w:top w:val="none" w:sz="0" w:space="0" w:color="auto"/>
                <w:left w:val="none" w:sz="0" w:space="0" w:color="auto"/>
                <w:bottom w:val="none" w:sz="0" w:space="0" w:color="auto"/>
                <w:right w:val="none" w:sz="0" w:space="0" w:color="auto"/>
              </w:divBdr>
            </w:div>
            <w:div w:id="1537428538">
              <w:marLeft w:val="0"/>
              <w:marRight w:val="0"/>
              <w:marTop w:val="0"/>
              <w:marBottom w:val="0"/>
              <w:divBdr>
                <w:top w:val="none" w:sz="0" w:space="0" w:color="auto"/>
                <w:left w:val="none" w:sz="0" w:space="0" w:color="auto"/>
                <w:bottom w:val="none" w:sz="0" w:space="0" w:color="auto"/>
                <w:right w:val="none" w:sz="0" w:space="0" w:color="auto"/>
              </w:divBdr>
            </w:div>
            <w:div w:id="1538817530">
              <w:marLeft w:val="0"/>
              <w:marRight w:val="0"/>
              <w:marTop w:val="0"/>
              <w:marBottom w:val="0"/>
              <w:divBdr>
                <w:top w:val="none" w:sz="0" w:space="0" w:color="auto"/>
                <w:left w:val="none" w:sz="0" w:space="0" w:color="auto"/>
                <w:bottom w:val="none" w:sz="0" w:space="0" w:color="auto"/>
                <w:right w:val="none" w:sz="0" w:space="0" w:color="auto"/>
              </w:divBdr>
            </w:div>
            <w:div w:id="1562208081">
              <w:marLeft w:val="0"/>
              <w:marRight w:val="0"/>
              <w:marTop w:val="0"/>
              <w:marBottom w:val="0"/>
              <w:divBdr>
                <w:top w:val="none" w:sz="0" w:space="0" w:color="auto"/>
                <w:left w:val="none" w:sz="0" w:space="0" w:color="auto"/>
                <w:bottom w:val="none" w:sz="0" w:space="0" w:color="auto"/>
                <w:right w:val="none" w:sz="0" w:space="0" w:color="auto"/>
              </w:divBdr>
            </w:div>
            <w:div w:id="1598293416">
              <w:marLeft w:val="0"/>
              <w:marRight w:val="0"/>
              <w:marTop w:val="0"/>
              <w:marBottom w:val="0"/>
              <w:divBdr>
                <w:top w:val="none" w:sz="0" w:space="0" w:color="auto"/>
                <w:left w:val="none" w:sz="0" w:space="0" w:color="auto"/>
                <w:bottom w:val="none" w:sz="0" w:space="0" w:color="auto"/>
                <w:right w:val="none" w:sz="0" w:space="0" w:color="auto"/>
              </w:divBdr>
            </w:div>
            <w:div w:id="1603760646">
              <w:marLeft w:val="0"/>
              <w:marRight w:val="0"/>
              <w:marTop w:val="0"/>
              <w:marBottom w:val="0"/>
              <w:divBdr>
                <w:top w:val="none" w:sz="0" w:space="0" w:color="auto"/>
                <w:left w:val="none" w:sz="0" w:space="0" w:color="auto"/>
                <w:bottom w:val="none" w:sz="0" w:space="0" w:color="auto"/>
                <w:right w:val="none" w:sz="0" w:space="0" w:color="auto"/>
              </w:divBdr>
            </w:div>
            <w:div w:id="1607034272">
              <w:marLeft w:val="0"/>
              <w:marRight w:val="0"/>
              <w:marTop w:val="0"/>
              <w:marBottom w:val="0"/>
              <w:divBdr>
                <w:top w:val="none" w:sz="0" w:space="0" w:color="auto"/>
                <w:left w:val="none" w:sz="0" w:space="0" w:color="auto"/>
                <w:bottom w:val="none" w:sz="0" w:space="0" w:color="auto"/>
                <w:right w:val="none" w:sz="0" w:space="0" w:color="auto"/>
              </w:divBdr>
            </w:div>
            <w:div w:id="1621641583">
              <w:marLeft w:val="0"/>
              <w:marRight w:val="0"/>
              <w:marTop w:val="0"/>
              <w:marBottom w:val="0"/>
              <w:divBdr>
                <w:top w:val="none" w:sz="0" w:space="0" w:color="auto"/>
                <w:left w:val="none" w:sz="0" w:space="0" w:color="auto"/>
                <w:bottom w:val="none" w:sz="0" w:space="0" w:color="auto"/>
                <w:right w:val="none" w:sz="0" w:space="0" w:color="auto"/>
              </w:divBdr>
            </w:div>
            <w:div w:id="1656884080">
              <w:marLeft w:val="0"/>
              <w:marRight w:val="0"/>
              <w:marTop w:val="0"/>
              <w:marBottom w:val="0"/>
              <w:divBdr>
                <w:top w:val="none" w:sz="0" w:space="0" w:color="auto"/>
                <w:left w:val="none" w:sz="0" w:space="0" w:color="auto"/>
                <w:bottom w:val="none" w:sz="0" w:space="0" w:color="auto"/>
                <w:right w:val="none" w:sz="0" w:space="0" w:color="auto"/>
              </w:divBdr>
            </w:div>
            <w:div w:id="1670867514">
              <w:marLeft w:val="0"/>
              <w:marRight w:val="0"/>
              <w:marTop w:val="0"/>
              <w:marBottom w:val="0"/>
              <w:divBdr>
                <w:top w:val="none" w:sz="0" w:space="0" w:color="auto"/>
                <w:left w:val="none" w:sz="0" w:space="0" w:color="auto"/>
                <w:bottom w:val="none" w:sz="0" w:space="0" w:color="auto"/>
                <w:right w:val="none" w:sz="0" w:space="0" w:color="auto"/>
              </w:divBdr>
            </w:div>
            <w:div w:id="1675571894">
              <w:marLeft w:val="0"/>
              <w:marRight w:val="0"/>
              <w:marTop w:val="0"/>
              <w:marBottom w:val="0"/>
              <w:divBdr>
                <w:top w:val="none" w:sz="0" w:space="0" w:color="auto"/>
                <w:left w:val="none" w:sz="0" w:space="0" w:color="auto"/>
                <w:bottom w:val="none" w:sz="0" w:space="0" w:color="auto"/>
                <w:right w:val="none" w:sz="0" w:space="0" w:color="auto"/>
              </w:divBdr>
            </w:div>
            <w:div w:id="1692561887">
              <w:marLeft w:val="0"/>
              <w:marRight w:val="0"/>
              <w:marTop w:val="0"/>
              <w:marBottom w:val="0"/>
              <w:divBdr>
                <w:top w:val="none" w:sz="0" w:space="0" w:color="auto"/>
                <w:left w:val="none" w:sz="0" w:space="0" w:color="auto"/>
                <w:bottom w:val="none" w:sz="0" w:space="0" w:color="auto"/>
                <w:right w:val="none" w:sz="0" w:space="0" w:color="auto"/>
              </w:divBdr>
            </w:div>
            <w:div w:id="1696032946">
              <w:marLeft w:val="0"/>
              <w:marRight w:val="0"/>
              <w:marTop w:val="0"/>
              <w:marBottom w:val="0"/>
              <w:divBdr>
                <w:top w:val="none" w:sz="0" w:space="0" w:color="auto"/>
                <w:left w:val="none" w:sz="0" w:space="0" w:color="auto"/>
                <w:bottom w:val="none" w:sz="0" w:space="0" w:color="auto"/>
                <w:right w:val="none" w:sz="0" w:space="0" w:color="auto"/>
              </w:divBdr>
            </w:div>
            <w:div w:id="1732926515">
              <w:marLeft w:val="0"/>
              <w:marRight w:val="0"/>
              <w:marTop w:val="0"/>
              <w:marBottom w:val="0"/>
              <w:divBdr>
                <w:top w:val="none" w:sz="0" w:space="0" w:color="auto"/>
                <w:left w:val="none" w:sz="0" w:space="0" w:color="auto"/>
                <w:bottom w:val="none" w:sz="0" w:space="0" w:color="auto"/>
                <w:right w:val="none" w:sz="0" w:space="0" w:color="auto"/>
              </w:divBdr>
            </w:div>
            <w:div w:id="1748764283">
              <w:marLeft w:val="0"/>
              <w:marRight w:val="0"/>
              <w:marTop w:val="0"/>
              <w:marBottom w:val="0"/>
              <w:divBdr>
                <w:top w:val="none" w:sz="0" w:space="0" w:color="auto"/>
                <w:left w:val="none" w:sz="0" w:space="0" w:color="auto"/>
                <w:bottom w:val="none" w:sz="0" w:space="0" w:color="auto"/>
                <w:right w:val="none" w:sz="0" w:space="0" w:color="auto"/>
              </w:divBdr>
            </w:div>
            <w:div w:id="1807695772">
              <w:marLeft w:val="0"/>
              <w:marRight w:val="0"/>
              <w:marTop w:val="0"/>
              <w:marBottom w:val="0"/>
              <w:divBdr>
                <w:top w:val="none" w:sz="0" w:space="0" w:color="auto"/>
                <w:left w:val="none" w:sz="0" w:space="0" w:color="auto"/>
                <w:bottom w:val="none" w:sz="0" w:space="0" w:color="auto"/>
                <w:right w:val="none" w:sz="0" w:space="0" w:color="auto"/>
              </w:divBdr>
            </w:div>
            <w:div w:id="1842890626">
              <w:marLeft w:val="0"/>
              <w:marRight w:val="0"/>
              <w:marTop w:val="0"/>
              <w:marBottom w:val="0"/>
              <w:divBdr>
                <w:top w:val="none" w:sz="0" w:space="0" w:color="auto"/>
                <w:left w:val="none" w:sz="0" w:space="0" w:color="auto"/>
                <w:bottom w:val="none" w:sz="0" w:space="0" w:color="auto"/>
                <w:right w:val="none" w:sz="0" w:space="0" w:color="auto"/>
              </w:divBdr>
            </w:div>
            <w:div w:id="1851219633">
              <w:marLeft w:val="0"/>
              <w:marRight w:val="0"/>
              <w:marTop w:val="0"/>
              <w:marBottom w:val="0"/>
              <w:divBdr>
                <w:top w:val="none" w:sz="0" w:space="0" w:color="auto"/>
                <w:left w:val="none" w:sz="0" w:space="0" w:color="auto"/>
                <w:bottom w:val="none" w:sz="0" w:space="0" w:color="auto"/>
                <w:right w:val="none" w:sz="0" w:space="0" w:color="auto"/>
              </w:divBdr>
            </w:div>
            <w:div w:id="1885018106">
              <w:marLeft w:val="0"/>
              <w:marRight w:val="0"/>
              <w:marTop w:val="0"/>
              <w:marBottom w:val="0"/>
              <w:divBdr>
                <w:top w:val="none" w:sz="0" w:space="0" w:color="auto"/>
                <w:left w:val="none" w:sz="0" w:space="0" w:color="auto"/>
                <w:bottom w:val="none" w:sz="0" w:space="0" w:color="auto"/>
                <w:right w:val="none" w:sz="0" w:space="0" w:color="auto"/>
              </w:divBdr>
            </w:div>
            <w:div w:id="1905752271">
              <w:marLeft w:val="0"/>
              <w:marRight w:val="0"/>
              <w:marTop w:val="0"/>
              <w:marBottom w:val="0"/>
              <w:divBdr>
                <w:top w:val="none" w:sz="0" w:space="0" w:color="auto"/>
                <w:left w:val="none" w:sz="0" w:space="0" w:color="auto"/>
                <w:bottom w:val="none" w:sz="0" w:space="0" w:color="auto"/>
                <w:right w:val="none" w:sz="0" w:space="0" w:color="auto"/>
              </w:divBdr>
            </w:div>
            <w:div w:id="1910578396">
              <w:marLeft w:val="0"/>
              <w:marRight w:val="0"/>
              <w:marTop w:val="0"/>
              <w:marBottom w:val="0"/>
              <w:divBdr>
                <w:top w:val="none" w:sz="0" w:space="0" w:color="auto"/>
                <w:left w:val="none" w:sz="0" w:space="0" w:color="auto"/>
                <w:bottom w:val="none" w:sz="0" w:space="0" w:color="auto"/>
                <w:right w:val="none" w:sz="0" w:space="0" w:color="auto"/>
              </w:divBdr>
            </w:div>
            <w:div w:id="1917930440">
              <w:marLeft w:val="0"/>
              <w:marRight w:val="0"/>
              <w:marTop w:val="0"/>
              <w:marBottom w:val="0"/>
              <w:divBdr>
                <w:top w:val="none" w:sz="0" w:space="0" w:color="auto"/>
                <w:left w:val="none" w:sz="0" w:space="0" w:color="auto"/>
                <w:bottom w:val="none" w:sz="0" w:space="0" w:color="auto"/>
                <w:right w:val="none" w:sz="0" w:space="0" w:color="auto"/>
              </w:divBdr>
            </w:div>
            <w:div w:id="1934124487">
              <w:marLeft w:val="0"/>
              <w:marRight w:val="0"/>
              <w:marTop w:val="0"/>
              <w:marBottom w:val="0"/>
              <w:divBdr>
                <w:top w:val="none" w:sz="0" w:space="0" w:color="auto"/>
                <w:left w:val="none" w:sz="0" w:space="0" w:color="auto"/>
                <w:bottom w:val="none" w:sz="0" w:space="0" w:color="auto"/>
                <w:right w:val="none" w:sz="0" w:space="0" w:color="auto"/>
              </w:divBdr>
            </w:div>
            <w:div w:id="1966809081">
              <w:marLeft w:val="0"/>
              <w:marRight w:val="0"/>
              <w:marTop w:val="0"/>
              <w:marBottom w:val="0"/>
              <w:divBdr>
                <w:top w:val="none" w:sz="0" w:space="0" w:color="auto"/>
                <w:left w:val="none" w:sz="0" w:space="0" w:color="auto"/>
                <w:bottom w:val="none" w:sz="0" w:space="0" w:color="auto"/>
                <w:right w:val="none" w:sz="0" w:space="0" w:color="auto"/>
              </w:divBdr>
            </w:div>
            <w:div w:id="1972131547">
              <w:marLeft w:val="0"/>
              <w:marRight w:val="0"/>
              <w:marTop w:val="0"/>
              <w:marBottom w:val="0"/>
              <w:divBdr>
                <w:top w:val="none" w:sz="0" w:space="0" w:color="auto"/>
                <w:left w:val="none" w:sz="0" w:space="0" w:color="auto"/>
                <w:bottom w:val="none" w:sz="0" w:space="0" w:color="auto"/>
                <w:right w:val="none" w:sz="0" w:space="0" w:color="auto"/>
              </w:divBdr>
            </w:div>
            <w:div w:id="1980264369">
              <w:marLeft w:val="0"/>
              <w:marRight w:val="0"/>
              <w:marTop w:val="0"/>
              <w:marBottom w:val="0"/>
              <w:divBdr>
                <w:top w:val="none" w:sz="0" w:space="0" w:color="auto"/>
                <w:left w:val="none" w:sz="0" w:space="0" w:color="auto"/>
                <w:bottom w:val="none" w:sz="0" w:space="0" w:color="auto"/>
                <w:right w:val="none" w:sz="0" w:space="0" w:color="auto"/>
              </w:divBdr>
            </w:div>
            <w:div w:id="1984390104">
              <w:marLeft w:val="0"/>
              <w:marRight w:val="0"/>
              <w:marTop w:val="0"/>
              <w:marBottom w:val="0"/>
              <w:divBdr>
                <w:top w:val="none" w:sz="0" w:space="0" w:color="auto"/>
                <w:left w:val="none" w:sz="0" w:space="0" w:color="auto"/>
                <w:bottom w:val="none" w:sz="0" w:space="0" w:color="auto"/>
                <w:right w:val="none" w:sz="0" w:space="0" w:color="auto"/>
              </w:divBdr>
            </w:div>
            <w:div w:id="2001694866">
              <w:marLeft w:val="0"/>
              <w:marRight w:val="0"/>
              <w:marTop w:val="0"/>
              <w:marBottom w:val="0"/>
              <w:divBdr>
                <w:top w:val="none" w:sz="0" w:space="0" w:color="auto"/>
                <w:left w:val="none" w:sz="0" w:space="0" w:color="auto"/>
                <w:bottom w:val="none" w:sz="0" w:space="0" w:color="auto"/>
                <w:right w:val="none" w:sz="0" w:space="0" w:color="auto"/>
              </w:divBdr>
            </w:div>
            <w:div w:id="2055621064">
              <w:marLeft w:val="0"/>
              <w:marRight w:val="0"/>
              <w:marTop w:val="0"/>
              <w:marBottom w:val="0"/>
              <w:divBdr>
                <w:top w:val="none" w:sz="0" w:space="0" w:color="auto"/>
                <w:left w:val="none" w:sz="0" w:space="0" w:color="auto"/>
                <w:bottom w:val="none" w:sz="0" w:space="0" w:color="auto"/>
                <w:right w:val="none" w:sz="0" w:space="0" w:color="auto"/>
              </w:divBdr>
            </w:div>
            <w:div w:id="2078238199">
              <w:marLeft w:val="0"/>
              <w:marRight w:val="0"/>
              <w:marTop w:val="0"/>
              <w:marBottom w:val="0"/>
              <w:divBdr>
                <w:top w:val="none" w:sz="0" w:space="0" w:color="auto"/>
                <w:left w:val="none" w:sz="0" w:space="0" w:color="auto"/>
                <w:bottom w:val="none" w:sz="0" w:space="0" w:color="auto"/>
                <w:right w:val="none" w:sz="0" w:space="0" w:color="auto"/>
              </w:divBdr>
            </w:div>
            <w:div w:id="2090105674">
              <w:marLeft w:val="0"/>
              <w:marRight w:val="0"/>
              <w:marTop w:val="0"/>
              <w:marBottom w:val="0"/>
              <w:divBdr>
                <w:top w:val="none" w:sz="0" w:space="0" w:color="auto"/>
                <w:left w:val="none" w:sz="0" w:space="0" w:color="auto"/>
                <w:bottom w:val="none" w:sz="0" w:space="0" w:color="auto"/>
                <w:right w:val="none" w:sz="0" w:space="0" w:color="auto"/>
              </w:divBdr>
            </w:div>
            <w:div w:id="21123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6059">
      <w:bodyDiv w:val="1"/>
      <w:marLeft w:val="0"/>
      <w:marRight w:val="0"/>
      <w:marTop w:val="0"/>
      <w:marBottom w:val="0"/>
      <w:divBdr>
        <w:top w:val="none" w:sz="0" w:space="0" w:color="auto"/>
        <w:left w:val="none" w:sz="0" w:space="0" w:color="auto"/>
        <w:bottom w:val="none" w:sz="0" w:space="0" w:color="auto"/>
        <w:right w:val="none" w:sz="0" w:space="0" w:color="auto"/>
      </w:divBdr>
      <w:divsChild>
        <w:div w:id="682366399">
          <w:marLeft w:val="0"/>
          <w:marRight w:val="0"/>
          <w:marTop w:val="0"/>
          <w:marBottom w:val="0"/>
          <w:divBdr>
            <w:top w:val="none" w:sz="0" w:space="0" w:color="auto"/>
            <w:left w:val="none" w:sz="0" w:space="0" w:color="auto"/>
            <w:bottom w:val="none" w:sz="0" w:space="0" w:color="auto"/>
            <w:right w:val="none" w:sz="0" w:space="0" w:color="auto"/>
          </w:divBdr>
          <w:divsChild>
            <w:div w:id="1006418">
              <w:marLeft w:val="0"/>
              <w:marRight w:val="0"/>
              <w:marTop w:val="0"/>
              <w:marBottom w:val="0"/>
              <w:divBdr>
                <w:top w:val="none" w:sz="0" w:space="0" w:color="auto"/>
                <w:left w:val="none" w:sz="0" w:space="0" w:color="auto"/>
                <w:bottom w:val="none" w:sz="0" w:space="0" w:color="auto"/>
                <w:right w:val="none" w:sz="0" w:space="0" w:color="auto"/>
              </w:divBdr>
            </w:div>
            <w:div w:id="3823490">
              <w:marLeft w:val="0"/>
              <w:marRight w:val="0"/>
              <w:marTop w:val="0"/>
              <w:marBottom w:val="0"/>
              <w:divBdr>
                <w:top w:val="none" w:sz="0" w:space="0" w:color="auto"/>
                <w:left w:val="none" w:sz="0" w:space="0" w:color="auto"/>
                <w:bottom w:val="none" w:sz="0" w:space="0" w:color="auto"/>
                <w:right w:val="none" w:sz="0" w:space="0" w:color="auto"/>
              </w:divBdr>
            </w:div>
            <w:div w:id="4600320">
              <w:marLeft w:val="0"/>
              <w:marRight w:val="0"/>
              <w:marTop w:val="0"/>
              <w:marBottom w:val="0"/>
              <w:divBdr>
                <w:top w:val="none" w:sz="0" w:space="0" w:color="auto"/>
                <w:left w:val="none" w:sz="0" w:space="0" w:color="auto"/>
                <w:bottom w:val="none" w:sz="0" w:space="0" w:color="auto"/>
                <w:right w:val="none" w:sz="0" w:space="0" w:color="auto"/>
              </w:divBdr>
            </w:div>
            <w:div w:id="7608795">
              <w:marLeft w:val="0"/>
              <w:marRight w:val="0"/>
              <w:marTop w:val="0"/>
              <w:marBottom w:val="0"/>
              <w:divBdr>
                <w:top w:val="none" w:sz="0" w:space="0" w:color="auto"/>
                <w:left w:val="none" w:sz="0" w:space="0" w:color="auto"/>
                <w:bottom w:val="none" w:sz="0" w:space="0" w:color="auto"/>
                <w:right w:val="none" w:sz="0" w:space="0" w:color="auto"/>
              </w:divBdr>
            </w:div>
            <w:div w:id="12464947">
              <w:marLeft w:val="0"/>
              <w:marRight w:val="0"/>
              <w:marTop w:val="0"/>
              <w:marBottom w:val="0"/>
              <w:divBdr>
                <w:top w:val="none" w:sz="0" w:space="0" w:color="auto"/>
                <w:left w:val="none" w:sz="0" w:space="0" w:color="auto"/>
                <w:bottom w:val="none" w:sz="0" w:space="0" w:color="auto"/>
                <w:right w:val="none" w:sz="0" w:space="0" w:color="auto"/>
              </w:divBdr>
            </w:div>
            <w:div w:id="16319071">
              <w:marLeft w:val="0"/>
              <w:marRight w:val="0"/>
              <w:marTop w:val="0"/>
              <w:marBottom w:val="0"/>
              <w:divBdr>
                <w:top w:val="none" w:sz="0" w:space="0" w:color="auto"/>
                <w:left w:val="none" w:sz="0" w:space="0" w:color="auto"/>
                <w:bottom w:val="none" w:sz="0" w:space="0" w:color="auto"/>
                <w:right w:val="none" w:sz="0" w:space="0" w:color="auto"/>
              </w:divBdr>
            </w:div>
            <w:div w:id="28535042">
              <w:marLeft w:val="0"/>
              <w:marRight w:val="0"/>
              <w:marTop w:val="0"/>
              <w:marBottom w:val="0"/>
              <w:divBdr>
                <w:top w:val="none" w:sz="0" w:space="0" w:color="auto"/>
                <w:left w:val="none" w:sz="0" w:space="0" w:color="auto"/>
                <w:bottom w:val="none" w:sz="0" w:space="0" w:color="auto"/>
                <w:right w:val="none" w:sz="0" w:space="0" w:color="auto"/>
              </w:divBdr>
            </w:div>
            <w:div w:id="33770482">
              <w:marLeft w:val="0"/>
              <w:marRight w:val="0"/>
              <w:marTop w:val="0"/>
              <w:marBottom w:val="0"/>
              <w:divBdr>
                <w:top w:val="none" w:sz="0" w:space="0" w:color="auto"/>
                <w:left w:val="none" w:sz="0" w:space="0" w:color="auto"/>
                <w:bottom w:val="none" w:sz="0" w:space="0" w:color="auto"/>
                <w:right w:val="none" w:sz="0" w:space="0" w:color="auto"/>
              </w:divBdr>
            </w:div>
            <w:div w:id="43255196">
              <w:marLeft w:val="0"/>
              <w:marRight w:val="0"/>
              <w:marTop w:val="0"/>
              <w:marBottom w:val="0"/>
              <w:divBdr>
                <w:top w:val="none" w:sz="0" w:space="0" w:color="auto"/>
                <w:left w:val="none" w:sz="0" w:space="0" w:color="auto"/>
                <w:bottom w:val="none" w:sz="0" w:space="0" w:color="auto"/>
                <w:right w:val="none" w:sz="0" w:space="0" w:color="auto"/>
              </w:divBdr>
            </w:div>
            <w:div w:id="47997217">
              <w:marLeft w:val="0"/>
              <w:marRight w:val="0"/>
              <w:marTop w:val="0"/>
              <w:marBottom w:val="0"/>
              <w:divBdr>
                <w:top w:val="none" w:sz="0" w:space="0" w:color="auto"/>
                <w:left w:val="none" w:sz="0" w:space="0" w:color="auto"/>
                <w:bottom w:val="none" w:sz="0" w:space="0" w:color="auto"/>
                <w:right w:val="none" w:sz="0" w:space="0" w:color="auto"/>
              </w:divBdr>
            </w:div>
            <w:div w:id="48773532">
              <w:marLeft w:val="0"/>
              <w:marRight w:val="0"/>
              <w:marTop w:val="0"/>
              <w:marBottom w:val="0"/>
              <w:divBdr>
                <w:top w:val="none" w:sz="0" w:space="0" w:color="auto"/>
                <w:left w:val="none" w:sz="0" w:space="0" w:color="auto"/>
                <w:bottom w:val="none" w:sz="0" w:space="0" w:color="auto"/>
                <w:right w:val="none" w:sz="0" w:space="0" w:color="auto"/>
              </w:divBdr>
            </w:div>
            <w:div w:id="61762171">
              <w:marLeft w:val="0"/>
              <w:marRight w:val="0"/>
              <w:marTop w:val="0"/>
              <w:marBottom w:val="0"/>
              <w:divBdr>
                <w:top w:val="none" w:sz="0" w:space="0" w:color="auto"/>
                <w:left w:val="none" w:sz="0" w:space="0" w:color="auto"/>
                <w:bottom w:val="none" w:sz="0" w:space="0" w:color="auto"/>
                <w:right w:val="none" w:sz="0" w:space="0" w:color="auto"/>
              </w:divBdr>
            </w:div>
            <w:div w:id="68582818">
              <w:marLeft w:val="0"/>
              <w:marRight w:val="0"/>
              <w:marTop w:val="0"/>
              <w:marBottom w:val="0"/>
              <w:divBdr>
                <w:top w:val="none" w:sz="0" w:space="0" w:color="auto"/>
                <w:left w:val="none" w:sz="0" w:space="0" w:color="auto"/>
                <w:bottom w:val="none" w:sz="0" w:space="0" w:color="auto"/>
                <w:right w:val="none" w:sz="0" w:space="0" w:color="auto"/>
              </w:divBdr>
            </w:div>
            <w:div w:id="69431737">
              <w:marLeft w:val="0"/>
              <w:marRight w:val="0"/>
              <w:marTop w:val="0"/>
              <w:marBottom w:val="0"/>
              <w:divBdr>
                <w:top w:val="none" w:sz="0" w:space="0" w:color="auto"/>
                <w:left w:val="none" w:sz="0" w:space="0" w:color="auto"/>
                <w:bottom w:val="none" w:sz="0" w:space="0" w:color="auto"/>
                <w:right w:val="none" w:sz="0" w:space="0" w:color="auto"/>
              </w:divBdr>
            </w:div>
            <w:div w:id="75396972">
              <w:marLeft w:val="0"/>
              <w:marRight w:val="0"/>
              <w:marTop w:val="0"/>
              <w:marBottom w:val="0"/>
              <w:divBdr>
                <w:top w:val="none" w:sz="0" w:space="0" w:color="auto"/>
                <w:left w:val="none" w:sz="0" w:space="0" w:color="auto"/>
                <w:bottom w:val="none" w:sz="0" w:space="0" w:color="auto"/>
                <w:right w:val="none" w:sz="0" w:space="0" w:color="auto"/>
              </w:divBdr>
            </w:div>
            <w:div w:id="78327991">
              <w:marLeft w:val="0"/>
              <w:marRight w:val="0"/>
              <w:marTop w:val="0"/>
              <w:marBottom w:val="0"/>
              <w:divBdr>
                <w:top w:val="none" w:sz="0" w:space="0" w:color="auto"/>
                <w:left w:val="none" w:sz="0" w:space="0" w:color="auto"/>
                <w:bottom w:val="none" w:sz="0" w:space="0" w:color="auto"/>
                <w:right w:val="none" w:sz="0" w:space="0" w:color="auto"/>
              </w:divBdr>
            </w:div>
            <w:div w:id="79328184">
              <w:marLeft w:val="0"/>
              <w:marRight w:val="0"/>
              <w:marTop w:val="0"/>
              <w:marBottom w:val="0"/>
              <w:divBdr>
                <w:top w:val="none" w:sz="0" w:space="0" w:color="auto"/>
                <w:left w:val="none" w:sz="0" w:space="0" w:color="auto"/>
                <w:bottom w:val="none" w:sz="0" w:space="0" w:color="auto"/>
                <w:right w:val="none" w:sz="0" w:space="0" w:color="auto"/>
              </w:divBdr>
            </w:div>
            <w:div w:id="89474658">
              <w:marLeft w:val="0"/>
              <w:marRight w:val="0"/>
              <w:marTop w:val="0"/>
              <w:marBottom w:val="0"/>
              <w:divBdr>
                <w:top w:val="none" w:sz="0" w:space="0" w:color="auto"/>
                <w:left w:val="none" w:sz="0" w:space="0" w:color="auto"/>
                <w:bottom w:val="none" w:sz="0" w:space="0" w:color="auto"/>
                <w:right w:val="none" w:sz="0" w:space="0" w:color="auto"/>
              </w:divBdr>
            </w:div>
            <w:div w:id="92212828">
              <w:marLeft w:val="0"/>
              <w:marRight w:val="0"/>
              <w:marTop w:val="0"/>
              <w:marBottom w:val="0"/>
              <w:divBdr>
                <w:top w:val="none" w:sz="0" w:space="0" w:color="auto"/>
                <w:left w:val="none" w:sz="0" w:space="0" w:color="auto"/>
                <w:bottom w:val="none" w:sz="0" w:space="0" w:color="auto"/>
                <w:right w:val="none" w:sz="0" w:space="0" w:color="auto"/>
              </w:divBdr>
            </w:div>
            <w:div w:id="105581403">
              <w:marLeft w:val="0"/>
              <w:marRight w:val="0"/>
              <w:marTop w:val="0"/>
              <w:marBottom w:val="0"/>
              <w:divBdr>
                <w:top w:val="none" w:sz="0" w:space="0" w:color="auto"/>
                <w:left w:val="none" w:sz="0" w:space="0" w:color="auto"/>
                <w:bottom w:val="none" w:sz="0" w:space="0" w:color="auto"/>
                <w:right w:val="none" w:sz="0" w:space="0" w:color="auto"/>
              </w:divBdr>
            </w:div>
            <w:div w:id="110899323">
              <w:marLeft w:val="0"/>
              <w:marRight w:val="0"/>
              <w:marTop w:val="0"/>
              <w:marBottom w:val="0"/>
              <w:divBdr>
                <w:top w:val="none" w:sz="0" w:space="0" w:color="auto"/>
                <w:left w:val="none" w:sz="0" w:space="0" w:color="auto"/>
                <w:bottom w:val="none" w:sz="0" w:space="0" w:color="auto"/>
                <w:right w:val="none" w:sz="0" w:space="0" w:color="auto"/>
              </w:divBdr>
            </w:div>
            <w:div w:id="117262821">
              <w:marLeft w:val="0"/>
              <w:marRight w:val="0"/>
              <w:marTop w:val="0"/>
              <w:marBottom w:val="0"/>
              <w:divBdr>
                <w:top w:val="none" w:sz="0" w:space="0" w:color="auto"/>
                <w:left w:val="none" w:sz="0" w:space="0" w:color="auto"/>
                <w:bottom w:val="none" w:sz="0" w:space="0" w:color="auto"/>
                <w:right w:val="none" w:sz="0" w:space="0" w:color="auto"/>
              </w:divBdr>
            </w:div>
            <w:div w:id="117650474">
              <w:marLeft w:val="0"/>
              <w:marRight w:val="0"/>
              <w:marTop w:val="0"/>
              <w:marBottom w:val="0"/>
              <w:divBdr>
                <w:top w:val="none" w:sz="0" w:space="0" w:color="auto"/>
                <w:left w:val="none" w:sz="0" w:space="0" w:color="auto"/>
                <w:bottom w:val="none" w:sz="0" w:space="0" w:color="auto"/>
                <w:right w:val="none" w:sz="0" w:space="0" w:color="auto"/>
              </w:divBdr>
            </w:div>
            <w:div w:id="121928576">
              <w:marLeft w:val="0"/>
              <w:marRight w:val="0"/>
              <w:marTop w:val="0"/>
              <w:marBottom w:val="0"/>
              <w:divBdr>
                <w:top w:val="none" w:sz="0" w:space="0" w:color="auto"/>
                <w:left w:val="none" w:sz="0" w:space="0" w:color="auto"/>
                <w:bottom w:val="none" w:sz="0" w:space="0" w:color="auto"/>
                <w:right w:val="none" w:sz="0" w:space="0" w:color="auto"/>
              </w:divBdr>
            </w:div>
            <w:div w:id="124473120">
              <w:marLeft w:val="0"/>
              <w:marRight w:val="0"/>
              <w:marTop w:val="0"/>
              <w:marBottom w:val="0"/>
              <w:divBdr>
                <w:top w:val="none" w:sz="0" w:space="0" w:color="auto"/>
                <w:left w:val="none" w:sz="0" w:space="0" w:color="auto"/>
                <w:bottom w:val="none" w:sz="0" w:space="0" w:color="auto"/>
                <w:right w:val="none" w:sz="0" w:space="0" w:color="auto"/>
              </w:divBdr>
            </w:div>
            <w:div w:id="131874752">
              <w:marLeft w:val="0"/>
              <w:marRight w:val="0"/>
              <w:marTop w:val="0"/>
              <w:marBottom w:val="0"/>
              <w:divBdr>
                <w:top w:val="none" w:sz="0" w:space="0" w:color="auto"/>
                <w:left w:val="none" w:sz="0" w:space="0" w:color="auto"/>
                <w:bottom w:val="none" w:sz="0" w:space="0" w:color="auto"/>
                <w:right w:val="none" w:sz="0" w:space="0" w:color="auto"/>
              </w:divBdr>
            </w:div>
            <w:div w:id="135338072">
              <w:marLeft w:val="0"/>
              <w:marRight w:val="0"/>
              <w:marTop w:val="0"/>
              <w:marBottom w:val="0"/>
              <w:divBdr>
                <w:top w:val="none" w:sz="0" w:space="0" w:color="auto"/>
                <w:left w:val="none" w:sz="0" w:space="0" w:color="auto"/>
                <w:bottom w:val="none" w:sz="0" w:space="0" w:color="auto"/>
                <w:right w:val="none" w:sz="0" w:space="0" w:color="auto"/>
              </w:divBdr>
            </w:div>
            <w:div w:id="136191746">
              <w:marLeft w:val="0"/>
              <w:marRight w:val="0"/>
              <w:marTop w:val="0"/>
              <w:marBottom w:val="0"/>
              <w:divBdr>
                <w:top w:val="none" w:sz="0" w:space="0" w:color="auto"/>
                <w:left w:val="none" w:sz="0" w:space="0" w:color="auto"/>
                <w:bottom w:val="none" w:sz="0" w:space="0" w:color="auto"/>
                <w:right w:val="none" w:sz="0" w:space="0" w:color="auto"/>
              </w:divBdr>
            </w:div>
            <w:div w:id="143813330">
              <w:marLeft w:val="0"/>
              <w:marRight w:val="0"/>
              <w:marTop w:val="0"/>
              <w:marBottom w:val="0"/>
              <w:divBdr>
                <w:top w:val="none" w:sz="0" w:space="0" w:color="auto"/>
                <w:left w:val="none" w:sz="0" w:space="0" w:color="auto"/>
                <w:bottom w:val="none" w:sz="0" w:space="0" w:color="auto"/>
                <w:right w:val="none" w:sz="0" w:space="0" w:color="auto"/>
              </w:divBdr>
            </w:div>
            <w:div w:id="149566028">
              <w:marLeft w:val="0"/>
              <w:marRight w:val="0"/>
              <w:marTop w:val="0"/>
              <w:marBottom w:val="0"/>
              <w:divBdr>
                <w:top w:val="none" w:sz="0" w:space="0" w:color="auto"/>
                <w:left w:val="none" w:sz="0" w:space="0" w:color="auto"/>
                <w:bottom w:val="none" w:sz="0" w:space="0" w:color="auto"/>
                <w:right w:val="none" w:sz="0" w:space="0" w:color="auto"/>
              </w:divBdr>
            </w:div>
            <w:div w:id="154344866">
              <w:marLeft w:val="0"/>
              <w:marRight w:val="0"/>
              <w:marTop w:val="0"/>
              <w:marBottom w:val="0"/>
              <w:divBdr>
                <w:top w:val="none" w:sz="0" w:space="0" w:color="auto"/>
                <w:left w:val="none" w:sz="0" w:space="0" w:color="auto"/>
                <w:bottom w:val="none" w:sz="0" w:space="0" w:color="auto"/>
                <w:right w:val="none" w:sz="0" w:space="0" w:color="auto"/>
              </w:divBdr>
            </w:div>
            <w:div w:id="155609423">
              <w:marLeft w:val="0"/>
              <w:marRight w:val="0"/>
              <w:marTop w:val="0"/>
              <w:marBottom w:val="0"/>
              <w:divBdr>
                <w:top w:val="none" w:sz="0" w:space="0" w:color="auto"/>
                <w:left w:val="none" w:sz="0" w:space="0" w:color="auto"/>
                <w:bottom w:val="none" w:sz="0" w:space="0" w:color="auto"/>
                <w:right w:val="none" w:sz="0" w:space="0" w:color="auto"/>
              </w:divBdr>
            </w:div>
            <w:div w:id="159274807">
              <w:marLeft w:val="0"/>
              <w:marRight w:val="0"/>
              <w:marTop w:val="0"/>
              <w:marBottom w:val="0"/>
              <w:divBdr>
                <w:top w:val="none" w:sz="0" w:space="0" w:color="auto"/>
                <w:left w:val="none" w:sz="0" w:space="0" w:color="auto"/>
                <w:bottom w:val="none" w:sz="0" w:space="0" w:color="auto"/>
                <w:right w:val="none" w:sz="0" w:space="0" w:color="auto"/>
              </w:divBdr>
            </w:div>
            <w:div w:id="163060398">
              <w:marLeft w:val="0"/>
              <w:marRight w:val="0"/>
              <w:marTop w:val="0"/>
              <w:marBottom w:val="0"/>
              <w:divBdr>
                <w:top w:val="none" w:sz="0" w:space="0" w:color="auto"/>
                <w:left w:val="none" w:sz="0" w:space="0" w:color="auto"/>
                <w:bottom w:val="none" w:sz="0" w:space="0" w:color="auto"/>
                <w:right w:val="none" w:sz="0" w:space="0" w:color="auto"/>
              </w:divBdr>
            </w:div>
            <w:div w:id="163588585">
              <w:marLeft w:val="0"/>
              <w:marRight w:val="0"/>
              <w:marTop w:val="0"/>
              <w:marBottom w:val="0"/>
              <w:divBdr>
                <w:top w:val="none" w:sz="0" w:space="0" w:color="auto"/>
                <w:left w:val="none" w:sz="0" w:space="0" w:color="auto"/>
                <w:bottom w:val="none" w:sz="0" w:space="0" w:color="auto"/>
                <w:right w:val="none" w:sz="0" w:space="0" w:color="auto"/>
              </w:divBdr>
            </w:div>
            <w:div w:id="163936967">
              <w:marLeft w:val="0"/>
              <w:marRight w:val="0"/>
              <w:marTop w:val="0"/>
              <w:marBottom w:val="0"/>
              <w:divBdr>
                <w:top w:val="none" w:sz="0" w:space="0" w:color="auto"/>
                <w:left w:val="none" w:sz="0" w:space="0" w:color="auto"/>
                <w:bottom w:val="none" w:sz="0" w:space="0" w:color="auto"/>
                <w:right w:val="none" w:sz="0" w:space="0" w:color="auto"/>
              </w:divBdr>
            </w:div>
            <w:div w:id="164982172">
              <w:marLeft w:val="0"/>
              <w:marRight w:val="0"/>
              <w:marTop w:val="0"/>
              <w:marBottom w:val="0"/>
              <w:divBdr>
                <w:top w:val="none" w:sz="0" w:space="0" w:color="auto"/>
                <w:left w:val="none" w:sz="0" w:space="0" w:color="auto"/>
                <w:bottom w:val="none" w:sz="0" w:space="0" w:color="auto"/>
                <w:right w:val="none" w:sz="0" w:space="0" w:color="auto"/>
              </w:divBdr>
            </w:div>
            <w:div w:id="173539755">
              <w:marLeft w:val="0"/>
              <w:marRight w:val="0"/>
              <w:marTop w:val="0"/>
              <w:marBottom w:val="0"/>
              <w:divBdr>
                <w:top w:val="none" w:sz="0" w:space="0" w:color="auto"/>
                <w:left w:val="none" w:sz="0" w:space="0" w:color="auto"/>
                <w:bottom w:val="none" w:sz="0" w:space="0" w:color="auto"/>
                <w:right w:val="none" w:sz="0" w:space="0" w:color="auto"/>
              </w:divBdr>
            </w:div>
            <w:div w:id="180171778">
              <w:marLeft w:val="0"/>
              <w:marRight w:val="0"/>
              <w:marTop w:val="0"/>
              <w:marBottom w:val="0"/>
              <w:divBdr>
                <w:top w:val="none" w:sz="0" w:space="0" w:color="auto"/>
                <w:left w:val="none" w:sz="0" w:space="0" w:color="auto"/>
                <w:bottom w:val="none" w:sz="0" w:space="0" w:color="auto"/>
                <w:right w:val="none" w:sz="0" w:space="0" w:color="auto"/>
              </w:divBdr>
            </w:div>
            <w:div w:id="181013433">
              <w:marLeft w:val="0"/>
              <w:marRight w:val="0"/>
              <w:marTop w:val="0"/>
              <w:marBottom w:val="0"/>
              <w:divBdr>
                <w:top w:val="none" w:sz="0" w:space="0" w:color="auto"/>
                <w:left w:val="none" w:sz="0" w:space="0" w:color="auto"/>
                <w:bottom w:val="none" w:sz="0" w:space="0" w:color="auto"/>
                <w:right w:val="none" w:sz="0" w:space="0" w:color="auto"/>
              </w:divBdr>
            </w:div>
            <w:div w:id="186912421">
              <w:marLeft w:val="0"/>
              <w:marRight w:val="0"/>
              <w:marTop w:val="0"/>
              <w:marBottom w:val="0"/>
              <w:divBdr>
                <w:top w:val="none" w:sz="0" w:space="0" w:color="auto"/>
                <w:left w:val="none" w:sz="0" w:space="0" w:color="auto"/>
                <w:bottom w:val="none" w:sz="0" w:space="0" w:color="auto"/>
                <w:right w:val="none" w:sz="0" w:space="0" w:color="auto"/>
              </w:divBdr>
            </w:div>
            <w:div w:id="190262935">
              <w:marLeft w:val="0"/>
              <w:marRight w:val="0"/>
              <w:marTop w:val="0"/>
              <w:marBottom w:val="0"/>
              <w:divBdr>
                <w:top w:val="none" w:sz="0" w:space="0" w:color="auto"/>
                <w:left w:val="none" w:sz="0" w:space="0" w:color="auto"/>
                <w:bottom w:val="none" w:sz="0" w:space="0" w:color="auto"/>
                <w:right w:val="none" w:sz="0" w:space="0" w:color="auto"/>
              </w:divBdr>
            </w:div>
            <w:div w:id="190922665">
              <w:marLeft w:val="0"/>
              <w:marRight w:val="0"/>
              <w:marTop w:val="0"/>
              <w:marBottom w:val="0"/>
              <w:divBdr>
                <w:top w:val="none" w:sz="0" w:space="0" w:color="auto"/>
                <w:left w:val="none" w:sz="0" w:space="0" w:color="auto"/>
                <w:bottom w:val="none" w:sz="0" w:space="0" w:color="auto"/>
                <w:right w:val="none" w:sz="0" w:space="0" w:color="auto"/>
              </w:divBdr>
            </w:div>
            <w:div w:id="192694092">
              <w:marLeft w:val="0"/>
              <w:marRight w:val="0"/>
              <w:marTop w:val="0"/>
              <w:marBottom w:val="0"/>
              <w:divBdr>
                <w:top w:val="none" w:sz="0" w:space="0" w:color="auto"/>
                <w:left w:val="none" w:sz="0" w:space="0" w:color="auto"/>
                <w:bottom w:val="none" w:sz="0" w:space="0" w:color="auto"/>
                <w:right w:val="none" w:sz="0" w:space="0" w:color="auto"/>
              </w:divBdr>
            </w:div>
            <w:div w:id="198014425">
              <w:marLeft w:val="0"/>
              <w:marRight w:val="0"/>
              <w:marTop w:val="0"/>
              <w:marBottom w:val="0"/>
              <w:divBdr>
                <w:top w:val="none" w:sz="0" w:space="0" w:color="auto"/>
                <w:left w:val="none" w:sz="0" w:space="0" w:color="auto"/>
                <w:bottom w:val="none" w:sz="0" w:space="0" w:color="auto"/>
                <w:right w:val="none" w:sz="0" w:space="0" w:color="auto"/>
              </w:divBdr>
            </w:div>
            <w:div w:id="199366632">
              <w:marLeft w:val="0"/>
              <w:marRight w:val="0"/>
              <w:marTop w:val="0"/>
              <w:marBottom w:val="0"/>
              <w:divBdr>
                <w:top w:val="none" w:sz="0" w:space="0" w:color="auto"/>
                <w:left w:val="none" w:sz="0" w:space="0" w:color="auto"/>
                <w:bottom w:val="none" w:sz="0" w:space="0" w:color="auto"/>
                <w:right w:val="none" w:sz="0" w:space="0" w:color="auto"/>
              </w:divBdr>
            </w:div>
            <w:div w:id="218130509">
              <w:marLeft w:val="0"/>
              <w:marRight w:val="0"/>
              <w:marTop w:val="0"/>
              <w:marBottom w:val="0"/>
              <w:divBdr>
                <w:top w:val="none" w:sz="0" w:space="0" w:color="auto"/>
                <w:left w:val="none" w:sz="0" w:space="0" w:color="auto"/>
                <w:bottom w:val="none" w:sz="0" w:space="0" w:color="auto"/>
                <w:right w:val="none" w:sz="0" w:space="0" w:color="auto"/>
              </w:divBdr>
            </w:div>
            <w:div w:id="219824956">
              <w:marLeft w:val="0"/>
              <w:marRight w:val="0"/>
              <w:marTop w:val="0"/>
              <w:marBottom w:val="0"/>
              <w:divBdr>
                <w:top w:val="none" w:sz="0" w:space="0" w:color="auto"/>
                <w:left w:val="none" w:sz="0" w:space="0" w:color="auto"/>
                <w:bottom w:val="none" w:sz="0" w:space="0" w:color="auto"/>
                <w:right w:val="none" w:sz="0" w:space="0" w:color="auto"/>
              </w:divBdr>
            </w:div>
            <w:div w:id="221135273">
              <w:marLeft w:val="0"/>
              <w:marRight w:val="0"/>
              <w:marTop w:val="0"/>
              <w:marBottom w:val="0"/>
              <w:divBdr>
                <w:top w:val="none" w:sz="0" w:space="0" w:color="auto"/>
                <w:left w:val="none" w:sz="0" w:space="0" w:color="auto"/>
                <w:bottom w:val="none" w:sz="0" w:space="0" w:color="auto"/>
                <w:right w:val="none" w:sz="0" w:space="0" w:color="auto"/>
              </w:divBdr>
            </w:div>
            <w:div w:id="224804215">
              <w:marLeft w:val="0"/>
              <w:marRight w:val="0"/>
              <w:marTop w:val="0"/>
              <w:marBottom w:val="0"/>
              <w:divBdr>
                <w:top w:val="none" w:sz="0" w:space="0" w:color="auto"/>
                <w:left w:val="none" w:sz="0" w:space="0" w:color="auto"/>
                <w:bottom w:val="none" w:sz="0" w:space="0" w:color="auto"/>
                <w:right w:val="none" w:sz="0" w:space="0" w:color="auto"/>
              </w:divBdr>
            </w:div>
            <w:div w:id="232083178">
              <w:marLeft w:val="0"/>
              <w:marRight w:val="0"/>
              <w:marTop w:val="0"/>
              <w:marBottom w:val="0"/>
              <w:divBdr>
                <w:top w:val="none" w:sz="0" w:space="0" w:color="auto"/>
                <w:left w:val="none" w:sz="0" w:space="0" w:color="auto"/>
                <w:bottom w:val="none" w:sz="0" w:space="0" w:color="auto"/>
                <w:right w:val="none" w:sz="0" w:space="0" w:color="auto"/>
              </w:divBdr>
            </w:div>
            <w:div w:id="233707944">
              <w:marLeft w:val="0"/>
              <w:marRight w:val="0"/>
              <w:marTop w:val="0"/>
              <w:marBottom w:val="0"/>
              <w:divBdr>
                <w:top w:val="none" w:sz="0" w:space="0" w:color="auto"/>
                <w:left w:val="none" w:sz="0" w:space="0" w:color="auto"/>
                <w:bottom w:val="none" w:sz="0" w:space="0" w:color="auto"/>
                <w:right w:val="none" w:sz="0" w:space="0" w:color="auto"/>
              </w:divBdr>
            </w:div>
            <w:div w:id="234245309">
              <w:marLeft w:val="0"/>
              <w:marRight w:val="0"/>
              <w:marTop w:val="0"/>
              <w:marBottom w:val="0"/>
              <w:divBdr>
                <w:top w:val="none" w:sz="0" w:space="0" w:color="auto"/>
                <w:left w:val="none" w:sz="0" w:space="0" w:color="auto"/>
                <w:bottom w:val="none" w:sz="0" w:space="0" w:color="auto"/>
                <w:right w:val="none" w:sz="0" w:space="0" w:color="auto"/>
              </w:divBdr>
            </w:div>
            <w:div w:id="243302226">
              <w:marLeft w:val="0"/>
              <w:marRight w:val="0"/>
              <w:marTop w:val="0"/>
              <w:marBottom w:val="0"/>
              <w:divBdr>
                <w:top w:val="none" w:sz="0" w:space="0" w:color="auto"/>
                <w:left w:val="none" w:sz="0" w:space="0" w:color="auto"/>
                <w:bottom w:val="none" w:sz="0" w:space="0" w:color="auto"/>
                <w:right w:val="none" w:sz="0" w:space="0" w:color="auto"/>
              </w:divBdr>
            </w:div>
            <w:div w:id="248316950">
              <w:marLeft w:val="0"/>
              <w:marRight w:val="0"/>
              <w:marTop w:val="0"/>
              <w:marBottom w:val="0"/>
              <w:divBdr>
                <w:top w:val="none" w:sz="0" w:space="0" w:color="auto"/>
                <w:left w:val="none" w:sz="0" w:space="0" w:color="auto"/>
                <w:bottom w:val="none" w:sz="0" w:space="0" w:color="auto"/>
                <w:right w:val="none" w:sz="0" w:space="0" w:color="auto"/>
              </w:divBdr>
            </w:div>
            <w:div w:id="250703436">
              <w:marLeft w:val="0"/>
              <w:marRight w:val="0"/>
              <w:marTop w:val="0"/>
              <w:marBottom w:val="0"/>
              <w:divBdr>
                <w:top w:val="none" w:sz="0" w:space="0" w:color="auto"/>
                <w:left w:val="none" w:sz="0" w:space="0" w:color="auto"/>
                <w:bottom w:val="none" w:sz="0" w:space="0" w:color="auto"/>
                <w:right w:val="none" w:sz="0" w:space="0" w:color="auto"/>
              </w:divBdr>
            </w:div>
            <w:div w:id="270939968">
              <w:marLeft w:val="0"/>
              <w:marRight w:val="0"/>
              <w:marTop w:val="0"/>
              <w:marBottom w:val="0"/>
              <w:divBdr>
                <w:top w:val="none" w:sz="0" w:space="0" w:color="auto"/>
                <w:left w:val="none" w:sz="0" w:space="0" w:color="auto"/>
                <w:bottom w:val="none" w:sz="0" w:space="0" w:color="auto"/>
                <w:right w:val="none" w:sz="0" w:space="0" w:color="auto"/>
              </w:divBdr>
            </w:div>
            <w:div w:id="274093845">
              <w:marLeft w:val="0"/>
              <w:marRight w:val="0"/>
              <w:marTop w:val="0"/>
              <w:marBottom w:val="0"/>
              <w:divBdr>
                <w:top w:val="none" w:sz="0" w:space="0" w:color="auto"/>
                <w:left w:val="none" w:sz="0" w:space="0" w:color="auto"/>
                <w:bottom w:val="none" w:sz="0" w:space="0" w:color="auto"/>
                <w:right w:val="none" w:sz="0" w:space="0" w:color="auto"/>
              </w:divBdr>
            </w:div>
            <w:div w:id="277177654">
              <w:marLeft w:val="0"/>
              <w:marRight w:val="0"/>
              <w:marTop w:val="0"/>
              <w:marBottom w:val="0"/>
              <w:divBdr>
                <w:top w:val="none" w:sz="0" w:space="0" w:color="auto"/>
                <w:left w:val="none" w:sz="0" w:space="0" w:color="auto"/>
                <w:bottom w:val="none" w:sz="0" w:space="0" w:color="auto"/>
                <w:right w:val="none" w:sz="0" w:space="0" w:color="auto"/>
              </w:divBdr>
            </w:div>
            <w:div w:id="290136974">
              <w:marLeft w:val="0"/>
              <w:marRight w:val="0"/>
              <w:marTop w:val="0"/>
              <w:marBottom w:val="0"/>
              <w:divBdr>
                <w:top w:val="none" w:sz="0" w:space="0" w:color="auto"/>
                <w:left w:val="none" w:sz="0" w:space="0" w:color="auto"/>
                <w:bottom w:val="none" w:sz="0" w:space="0" w:color="auto"/>
                <w:right w:val="none" w:sz="0" w:space="0" w:color="auto"/>
              </w:divBdr>
            </w:div>
            <w:div w:id="290526169">
              <w:marLeft w:val="0"/>
              <w:marRight w:val="0"/>
              <w:marTop w:val="0"/>
              <w:marBottom w:val="0"/>
              <w:divBdr>
                <w:top w:val="none" w:sz="0" w:space="0" w:color="auto"/>
                <w:left w:val="none" w:sz="0" w:space="0" w:color="auto"/>
                <w:bottom w:val="none" w:sz="0" w:space="0" w:color="auto"/>
                <w:right w:val="none" w:sz="0" w:space="0" w:color="auto"/>
              </w:divBdr>
            </w:div>
            <w:div w:id="300770404">
              <w:marLeft w:val="0"/>
              <w:marRight w:val="0"/>
              <w:marTop w:val="0"/>
              <w:marBottom w:val="0"/>
              <w:divBdr>
                <w:top w:val="none" w:sz="0" w:space="0" w:color="auto"/>
                <w:left w:val="none" w:sz="0" w:space="0" w:color="auto"/>
                <w:bottom w:val="none" w:sz="0" w:space="0" w:color="auto"/>
                <w:right w:val="none" w:sz="0" w:space="0" w:color="auto"/>
              </w:divBdr>
            </w:div>
            <w:div w:id="309214404">
              <w:marLeft w:val="0"/>
              <w:marRight w:val="0"/>
              <w:marTop w:val="0"/>
              <w:marBottom w:val="0"/>
              <w:divBdr>
                <w:top w:val="none" w:sz="0" w:space="0" w:color="auto"/>
                <w:left w:val="none" w:sz="0" w:space="0" w:color="auto"/>
                <w:bottom w:val="none" w:sz="0" w:space="0" w:color="auto"/>
                <w:right w:val="none" w:sz="0" w:space="0" w:color="auto"/>
              </w:divBdr>
            </w:div>
            <w:div w:id="319967145">
              <w:marLeft w:val="0"/>
              <w:marRight w:val="0"/>
              <w:marTop w:val="0"/>
              <w:marBottom w:val="0"/>
              <w:divBdr>
                <w:top w:val="none" w:sz="0" w:space="0" w:color="auto"/>
                <w:left w:val="none" w:sz="0" w:space="0" w:color="auto"/>
                <w:bottom w:val="none" w:sz="0" w:space="0" w:color="auto"/>
                <w:right w:val="none" w:sz="0" w:space="0" w:color="auto"/>
              </w:divBdr>
            </w:div>
            <w:div w:id="326397054">
              <w:marLeft w:val="0"/>
              <w:marRight w:val="0"/>
              <w:marTop w:val="0"/>
              <w:marBottom w:val="0"/>
              <w:divBdr>
                <w:top w:val="none" w:sz="0" w:space="0" w:color="auto"/>
                <w:left w:val="none" w:sz="0" w:space="0" w:color="auto"/>
                <w:bottom w:val="none" w:sz="0" w:space="0" w:color="auto"/>
                <w:right w:val="none" w:sz="0" w:space="0" w:color="auto"/>
              </w:divBdr>
            </w:div>
            <w:div w:id="333537934">
              <w:marLeft w:val="0"/>
              <w:marRight w:val="0"/>
              <w:marTop w:val="0"/>
              <w:marBottom w:val="0"/>
              <w:divBdr>
                <w:top w:val="none" w:sz="0" w:space="0" w:color="auto"/>
                <w:left w:val="none" w:sz="0" w:space="0" w:color="auto"/>
                <w:bottom w:val="none" w:sz="0" w:space="0" w:color="auto"/>
                <w:right w:val="none" w:sz="0" w:space="0" w:color="auto"/>
              </w:divBdr>
            </w:div>
            <w:div w:id="340545735">
              <w:marLeft w:val="0"/>
              <w:marRight w:val="0"/>
              <w:marTop w:val="0"/>
              <w:marBottom w:val="0"/>
              <w:divBdr>
                <w:top w:val="none" w:sz="0" w:space="0" w:color="auto"/>
                <w:left w:val="none" w:sz="0" w:space="0" w:color="auto"/>
                <w:bottom w:val="none" w:sz="0" w:space="0" w:color="auto"/>
                <w:right w:val="none" w:sz="0" w:space="0" w:color="auto"/>
              </w:divBdr>
            </w:div>
            <w:div w:id="345789618">
              <w:marLeft w:val="0"/>
              <w:marRight w:val="0"/>
              <w:marTop w:val="0"/>
              <w:marBottom w:val="0"/>
              <w:divBdr>
                <w:top w:val="none" w:sz="0" w:space="0" w:color="auto"/>
                <w:left w:val="none" w:sz="0" w:space="0" w:color="auto"/>
                <w:bottom w:val="none" w:sz="0" w:space="0" w:color="auto"/>
                <w:right w:val="none" w:sz="0" w:space="0" w:color="auto"/>
              </w:divBdr>
            </w:div>
            <w:div w:id="345790854">
              <w:marLeft w:val="0"/>
              <w:marRight w:val="0"/>
              <w:marTop w:val="0"/>
              <w:marBottom w:val="0"/>
              <w:divBdr>
                <w:top w:val="none" w:sz="0" w:space="0" w:color="auto"/>
                <w:left w:val="none" w:sz="0" w:space="0" w:color="auto"/>
                <w:bottom w:val="none" w:sz="0" w:space="0" w:color="auto"/>
                <w:right w:val="none" w:sz="0" w:space="0" w:color="auto"/>
              </w:divBdr>
            </w:div>
            <w:div w:id="350493102">
              <w:marLeft w:val="0"/>
              <w:marRight w:val="0"/>
              <w:marTop w:val="0"/>
              <w:marBottom w:val="0"/>
              <w:divBdr>
                <w:top w:val="none" w:sz="0" w:space="0" w:color="auto"/>
                <w:left w:val="none" w:sz="0" w:space="0" w:color="auto"/>
                <w:bottom w:val="none" w:sz="0" w:space="0" w:color="auto"/>
                <w:right w:val="none" w:sz="0" w:space="0" w:color="auto"/>
              </w:divBdr>
            </w:div>
            <w:div w:id="357587954">
              <w:marLeft w:val="0"/>
              <w:marRight w:val="0"/>
              <w:marTop w:val="0"/>
              <w:marBottom w:val="0"/>
              <w:divBdr>
                <w:top w:val="none" w:sz="0" w:space="0" w:color="auto"/>
                <w:left w:val="none" w:sz="0" w:space="0" w:color="auto"/>
                <w:bottom w:val="none" w:sz="0" w:space="0" w:color="auto"/>
                <w:right w:val="none" w:sz="0" w:space="0" w:color="auto"/>
              </w:divBdr>
            </w:div>
            <w:div w:id="367026678">
              <w:marLeft w:val="0"/>
              <w:marRight w:val="0"/>
              <w:marTop w:val="0"/>
              <w:marBottom w:val="0"/>
              <w:divBdr>
                <w:top w:val="none" w:sz="0" w:space="0" w:color="auto"/>
                <w:left w:val="none" w:sz="0" w:space="0" w:color="auto"/>
                <w:bottom w:val="none" w:sz="0" w:space="0" w:color="auto"/>
                <w:right w:val="none" w:sz="0" w:space="0" w:color="auto"/>
              </w:divBdr>
            </w:div>
            <w:div w:id="369233174">
              <w:marLeft w:val="0"/>
              <w:marRight w:val="0"/>
              <w:marTop w:val="0"/>
              <w:marBottom w:val="0"/>
              <w:divBdr>
                <w:top w:val="none" w:sz="0" w:space="0" w:color="auto"/>
                <w:left w:val="none" w:sz="0" w:space="0" w:color="auto"/>
                <w:bottom w:val="none" w:sz="0" w:space="0" w:color="auto"/>
                <w:right w:val="none" w:sz="0" w:space="0" w:color="auto"/>
              </w:divBdr>
            </w:div>
            <w:div w:id="378280725">
              <w:marLeft w:val="0"/>
              <w:marRight w:val="0"/>
              <w:marTop w:val="0"/>
              <w:marBottom w:val="0"/>
              <w:divBdr>
                <w:top w:val="none" w:sz="0" w:space="0" w:color="auto"/>
                <w:left w:val="none" w:sz="0" w:space="0" w:color="auto"/>
                <w:bottom w:val="none" w:sz="0" w:space="0" w:color="auto"/>
                <w:right w:val="none" w:sz="0" w:space="0" w:color="auto"/>
              </w:divBdr>
            </w:div>
            <w:div w:id="381759492">
              <w:marLeft w:val="0"/>
              <w:marRight w:val="0"/>
              <w:marTop w:val="0"/>
              <w:marBottom w:val="0"/>
              <w:divBdr>
                <w:top w:val="none" w:sz="0" w:space="0" w:color="auto"/>
                <w:left w:val="none" w:sz="0" w:space="0" w:color="auto"/>
                <w:bottom w:val="none" w:sz="0" w:space="0" w:color="auto"/>
                <w:right w:val="none" w:sz="0" w:space="0" w:color="auto"/>
              </w:divBdr>
            </w:div>
            <w:div w:id="403913333">
              <w:marLeft w:val="0"/>
              <w:marRight w:val="0"/>
              <w:marTop w:val="0"/>
              <w:marBottom w:val="0"/>
              <w:divBdr>
                <w:top w:val="none" w:sz="0" w:space="0" w:color="auto"/>
                <w:left w:val="none" w:sz="0" w:space="0" w:color="auto"/>
                <w:bottom w:val="none" w:sz="0" w:space="0" w:color="auto"/>
                <w:right w:val="none" w:sz="0" w:space="0" w:color="auto"/>
              </w:divBdr>
            </w:div>
            <w:div w:id="404567058">
              <w:marLeft w:val="0"/>
              <w:marRight w:val="0"/>
              <w:marTop w:val="0"/>
              <w:marBottom w:val="0"/>
              <w:divBdr>
                <w:top w:val="none" w:sz="0" w:space="0" w:color="auto"/>
                <w:left w:val="none" w:sz="0" w:space="0" w:color="auto"/>
                <w:bottom w:val="none" w:sz="0" w:space="0" w:color="auto"/>
                <w:right w:val="none" w:sz="0" w:space="0" w:color="auto"/>
              </w:divBdr>
            </w:div>
            <w:div w:id="404884642">
              <w:marLeft w:val="0"/>
              <w:marRight w:val="0"/>
              <w:marTop w:val="0"/>
              <w:marBottom w:val="0"/>
              <w:divBdr>
                <w:top w:val="none" w:sz="0" w:space="0" w:color="auto"/>
                <w:left w:val="none" w:sz="0" w:space="0" w:color="auto"/>
                <w:bottom w:val="none" w:sz="0" w:space="0" w:color="auto"/>
                <w:right w:val="none" w:sz="0" w:space="0" w:color="auto"/>
              </w:divBdr>
            </w:div>
            <w:div w:id="406457643">
              <w:marLeft w:val="0"/>
              <w:marRight w:val="0"/>
              <w:marTop w:val="0"/>
              <w:marBottom w:val="0"/>
              <w:divBdr>
                <w:top w:val="none" w:sz="0" w:space="0" w:color="auto"/>
                <w:left w:val="none" w:sz="0" w:space="0" w:color="auto"/>
                <w:bottom w:val="none" w:sz="0" w:space="0" w:color="auto"/>
                <w:right w:val="none" w:sz="0" w:space="0" w:color="auto"/>
              </w:divBdr>
            </w:div>
            <w:div w:id="409153654">
              <w:marLeft w:val="0"/>
              <w:marRight w:val="0"/>
              <w:marTop w:val="0"/>
              <w:marBottom w:val="0"/>
              <w:divBdr>
                <w:top w:val="none" w:sz="0" w:space="0" w:color="auto"/>
                <w:left w:val="none" w:sz="0" w:space="0" w:color="auto"/>
                <w:bottom w:val="none" w:sz="0" w:space="0" w:color="auto"/>
                <w:right w:val="none" w:sz="0" w:space="0" w:color="auto"/>
              </w:divBdr>
            </w:div>
            <w:div w:id="413627838">
              <w:marLeft w:val="0"/>
              <w:marRight w:val="0"/>
              <w:marTop w:val="0"/>
              <w:marBottom w:val="0"/>
              <w:divBdr>
                <w:top w:val="none" w:sz="0" w:space="0" w:color="auto"/>
                <w:left w:val="none" w:sz="0" w:space="0" w:color="auto"/>
                <w:bottom w:val="none" w:sz="0" w:space="0" w:color="auto"/>
                <w:right w:val="none" w:sz="0" w:space="0" w:color="auto"/>
              </w:divBdr>
            </w:div>
            <w:div w:id="420420128">
              <w:marLeft w:val="0"/>
              <w:marRight w:val="0"/>
              <w:marTop w:val="0"/>
              <w:marBottom w:val="0"/>
              <w:divBdr>
                <w:top w:val="none" w:sz="0" w:space="0" w:color="auto"/>
                <w:left w:val="none" w:sz="0" w:space="0" w:color="auto"/>
                <w:bottom w:val="none" w:sz="0" w:space="0" w:color="auto"/>
                <w:right w:val="none" w:sz="0" w:space="0" w:color="auto"/>
              </w:divBdr>
            </w:div>
            <w:div w:id="421687302">
              <w:marLeft w:val="0"/>
              <w:marRight w:val="0"/>
              <w:marTop w:val="0"/>
              <w:marBottom w:val="0"/>
              <w:divBdr>
                <w:top w:val="none" w:sz="0" w:space="0" w:color="auto"/>
                <w:left w:val="none" w:sz="0" w:space="0" w:color="auto"/>
                <w:bottom w:val="none" w:sz="0" w:space="0" w:color="auto"/>
                <w:right w:val="none" w:sz="0" w:space="0" w:color="auto"/>
              </w:divBdr>
            </w:div>
            <w:div w:id="427508928">
              <w:marLeft w:val="0"/>
              <w:marRight w:val="0"/>
              <w:marTop w:val="0"/>
              <w:marBottom w:val="0"/>
              <w:divBdr>
                <w:top w:val="none" w:sz="0" w:space="0" w:color="auto"/>
                <w:left w:val="none" w:sz="0" w:space="0" w:color="auto"/>
                <w:bottom w:val="none" w:sz="0" w:space="0" w:color="auto"/>
                <w:right w:val="none" w:sz="0" w:space="0" w:color="auto"/>
              </w:divBdr>
            </w:div>
            <w:div w:id="431630762">
              <w:marLeft w:val="0"/>
              <w:marRight w:val="0"/>
              <w:marTop w:val="0"/>
              <w:marBottom w:val="0"/>
              <w:divBdr>
                <w:top w:val="none" w:sz="0" w:space="0" w:color="auto"/>
                <w:left w:val="none" w:sz="0" w:space="0" w:color="auto"/>
                <w:bottom w:val="none" w:sz="0" w:space="0" w:color="auto"/>
                <w:right w:val="none" w:sz="0" w:space="0" w:color="auto"/>
              </w:divBdr>
            </w:div>
            <w:div w:id="448087583">
              <w:marLeft w:val="0"/>
              <w:marRight w:val="0"/>
              <w:marTop w:val="0"/>
              <w:marBottom w:val="0"/>
              <w:divBdr>
                <w:top w:val="none" w:sz="0" w:space="0" w:color="auto"/>
                <w:left w:val="none" w:sz="0" w:space="0" w:color="auto"/>
                <w:bottom w:val="none" w:sz="0" w:space="0" w:color="auto"/>
                <w:right w:val="none" w:sz="0" w:space="0" w:color="auto"/>
              </w:divBdr>
            </w:div>
            <w:div w:id="449401108">
              <w:marLeft w:val="0"/>
              <w:marRight w:val="0"/>
              <w:marTop w:val="0"/>
              <w:marBottom w:val="0"/>
              <w:divBdr>
                <w:top w:val="none" w:sz="0" w:space="0" w:color="auto"/>
                <w:left w:val="none" w:sz="0" w:space="0" w:color="auto"/>
                <w:bottom w:val="none" w:sz="0" w:space="0" w:color="auto"/>
                <w:right w:val="none" w:sz="0" w:space="0" w:color="auto"/>
              </w:divBdr>
            </w:div>
            <w:div w:id="449865237">
              <w:marLeft w:val="0"/>
              <w:marRight w:val="0"/>
              <w:marTop w:val="0"/>
              <w:marBottom w:val="0"/>
              <w:divBdr>
                <w:top w:val="none" w:sz="0" w:space="0" w:color="auto"/>
                <w:left w:val="none" w:sz="0" w:space="0" w:color="auto"/>
                <w:bottom w:val="none" w:sz="0" w:space="0" w:color="auto"/>
                <w:right w:val="none" w:sz="0" w:space="0" w:color="auto"/>
              </w:divBdr>
            </w:div>
            <w:div w:id="458256894">
              <w:marLeft w:val="0"/>
              <w:marRight w:val="0"/>
              <w:marTop w:val="0"/>
              <w:marBottom w:val="0"/>
              <w:divBdr>
                <w:top w:val="none" w:sz="0" w:space="0" w:color="auto"/>
                <w:left w:val="none" w:sz="0" w:space="0" w:color="auto"/>
                <w:bottom w:val="none" w:sz="0" w:space="0" w:color="auto"/>
                <w:right w:val="none" w:sz="0" w:space="0" w:color="auto"/>
              </w:divBdr>
            </w:div>
            <w:div w:id="463042247">
              <w:marLeft w:val="0"/>
              <w:marRight w:val="0"/>
              <w:marTop w:val="0"/>
              <w:marBottom w:val="0"/>
              <w:divBdr>
                <w:top w:val="none" w:sz="0" w:space="0" w:color="auto"/>
                <w:left w:val="none" w:sz="0" w:space="0" w:color="auto"/>
                <w:bottom w:val="none" w:sz="0" w:space="0" w:color="auto"/>
                <w:right w:val="none" w:sz="0" w:space="0" w:color="auto"/>
              </w:divBdr>
            </w:div>
            <w:div w:id="469784896">
              <w:marLeft w:val="0"/>
              <w:marRight w:val="0"/>
              <w:marTop w:val="0"/>
              <w:marBottom w:val="0"/>
              <w:divBdr>
                <w:top w:val="none" w:sz="0" w:space="0" w:color="auto"/>
                <w:left w:val="none" w:sz="0" w:space="0" w:color="auto"/>
                <w:bottom w:val="none" w:sz="0" w:space="0" w:color="auto"/>
                <w:right w:val="none" w:sz="0" w:space="0" w:color="auto"/>
              </w:divBdr>
            </w:div>
            <w:div w:id="478038094">
              <w:marLeft w:val="0"/>
              <w:marRight w:val="0"/>
              <w:marTop w:val="0"/>
              <w:marBottom w:val="0"/>
              <w:divBdr>
                <w:top w:val="none" w:sz="0" w:space="0" w:color="auto"/>
                <w:left w:val="none" w:sz="0" w:space="0" w:color="auto"/>
                <w:bottom w:val="none" w:sz="0" w:space="0" w:color="auto"/>
                <w:right w:val="none" w:sz="0" w:space="0" w:color="auto"/>
              </w:divBdr>
            </w:div>
            <w:div w:id="487868058">
              <w:marLeft w:val="0"/>
              <w:marRight w:val="0"/>
              <w:marTop w:val="0"/>
              <w:marBottom w:val="0"/>
              <w:divBdr>
                <w:top w:val="none" w:sz="0" w:space="0" w:color="auto"/>
                <w:left w:val="none" w:sz="0" w:space="0" w:color="auto"/>
                <w:bottom w:val="none" w:sz="0" w:space="0" w:color="auto"/>
                <w:right w:val="none" w:sz="0" w:space="0" w:color="auto"/>
              </w:divBdr>
            </w:div>
            <w:div w:id="491024750">
              <w:marLeft w:val="0"/>
              <w:marRight w:val="0"/>
              <w:marTop w:val="0"/>
              <w:marBottom w:val="0"/>
              <w:divBdr>
                <w:top w:val="none" w:sz="0" w:space="0" w:color="auto"/>
                <w:left w:val="none" w:sz="0" w:space="0" w:color="auto"/>
                <w:bottom w:val="none" w:sz="0" w:space="0" w:color="auto"/>
                <w:right w:val="none" w:sz="0" w:space="0" w:color="auto"/>
              </w:divBdr>
            </w:div>
            <w:div w:id="513031081">
              <w:marLeft w:val="0"/>
              <w:marRight w:val="0"/>
              <w:marTop w:val="0"/>
              <w:marBottom w:val="0"/>
              <w:divBdr>
                <w:top w:val="none" w:sz="0" w:space="0" w:color="auto"/>
                <w:left w:val="none" w:sz="0" w:space="0" w:color="auto"/>
                <w:bottom w:val="none" w:sz="0" w:space="0" w:color="auto"/>
                <w:right w:val="none" w:sz="0" w:space="0" w:color="auto"/>
              </w:divBdr>
            </w:div>
            <w:div w:id="515271787">
              <w:marLeft w:val="0"/>
              <w:marRight w:val="0"/>
              <w:marTop w:val="0"/>
              <w:marBottom w:val="0"/>
              <w:divBdr>
                <w:top w:val="none" w:sz="0" w:space="0" w:color="auto"/>
                <w:left w:val="none" w:sz="0" w:space="0" w:color="auto"/>
                <w:bottom w:val="none" w:sz="0" w:space="0" w:color="auto"/>
                <w:right w:val="none" w:sz="0" w:space="0" w:color="auto"/>
              </w:divBdr>
            </w:div>
            <w:div w:id="520048074">
              <w:marLeft w:val="0"/>
              <w:marRight w:val="0"/>
              <w:marTop w:val="0"/>
              <w:marBottom w:val="0"/>
              <w:divBdr>
                <w:top w:val="none" w:sz="0" w:space="0" w:color="auto"/>
                <w:left w:val="none" w:sz="0" w:space="0" w:color="auto"/>
                <w:bottom w:val="none" w:sz="0" w:space="0" w:color="auto"/>
                <w:right w:val="none" w:sz="0" w:space="0" w:color="auto"/>
              </w:divBdr>
            </w:div>
            <w:div w:id="529731443">
              <w:marLeft w:val="0"/>
              <w:marRight w:val="0"/>
              <w:marTop w:val="0"/>
              <w:marBottom w:val="0"/>
              <w:divBdr>
                <w:top w:val="none" w:sz="0" w:space="0" w:color="auto"/>
                <w:left w:val="none" w:sz="0" w:space="0" w:color="auto"/>
                <w:bottom w:val="none" w:sz="0" w:space="0" w:color="auto"/>
                <w:right w:val="none" w:sz="0" w:space="0" w:color="auto"/>
              </w:divBdr>
            </w:div>
            <w:div w:id="546456888">
              <w:marLeft w:val="0"/>
              <w:marRight w:val="0"/>
              <w:marTop w:val="0"/>
              <w:marBottom w:val="0"/>
              <w:divBdr>
                <w:top w:val="none" w:sz="0" w:space="0" w:color="auto"/>
                <w:left w:val="none" w:sz="0" w:space="0" w:color="auto"/>
                <w:bottom w:val="none" w:sz="0" w:space="0" w:color="auto"/>
                <w:right w:val="none" w:sz="0" w:space="0" w:color="auto"/>
              </w:divBdr>
            </w:div>
            <w:div w:id="552809085">
              <w:marLeft w:val="0"/>
              <w:marRight w:val="0"/>
              <w:marTop w:val="0"/>
              <w:marBottom w:val="0"/>
              <w:divBdr>
                <w:top w:val="none" w:sz="0" w:space="0" w:color="auto"/>
                <w:left w:val="none" w:sz="0" w:space="0" w:color="auto"/>
                <w:bottom w:val="none" w:sz="0" w:space="0" w:color="auto"/>
                <w:right w:val="none" w:sz="0" w:space="0" w:color="auto"/>
              </w:divBdr>
            </w:div>
            <w:div w:id="562571001">
              <w:marLeft w:val="0"/>
              <w:marRight w:val="0"/>
              <w:marTop w:val="0"/>
              <w:marBottom w:val="0"/>
              <w:divBdr>
                <w:top w:val="none" w:sz="0" w:space="0" w:color="auto"/>
                <w:left w:val="none" w:sz="0" w:space="0" w:color="auto"/>
                <w:bottom w:val="none" w:sz="0" w:space="0" w:color="auto"/>
                <w:right w:val="none" w:sz="0" w:space="0" w:color="auto"/>
              </w:divBdr>
            </w:div>
            <w:div w:id="577250871">
              <w:marLeft w:val="0"/>
              <w:marRight w:val="0"/>
              <w:marTop w:val="0"/>
              <w:marBottom w:val="0"/>
              <w:divBdr>
                <w:top w:val="none" w:sz="0" w:space="0" w:color="auto"/>
                <w:left w:val="none" w:sz="0" w:space="0" w:color="auto"/>
                <w:bottom w:val="none" w:sz="0" w:space="0" w:color="auto"/>
                <w:right w:val="none" w:sz="0" w:space="0" w:color="auto"/>
              </w:divBdr>
            </w:div>
            <w:div w:id="587692717">
              <w:marLeft w:val="0"/>
              <w:marRight w:val="0"/>
              <w:marTop w:val="0"/>
              <w:marBottom w:val="0"/>
              <w:divBdr>
                <w:top w:val="none" w:sz="0" w:space="0" w:color="auto"/>
                <w:left w:val="none" w:sz="0" w:space="0" w:color="auto"/>
                <w:bottom w:val="none" w:sz="0" w:space="0" w:color="auto"/>
                <w:right w:val="none" w:sz="0" w:space="0" w:color="auto"/>
              </w:divBdr>
            </w:div>
            <w:div w:id="604002671">
              <w:marLeft w:val="0"/>
              <w:marRight w:val="0"/>
              <w:marTop w:val="0"/>
              <w:marBottom w:val="0"/>
              <w:divBdr>
                <w:top w:val="none" w:sz="0" w:space="0" w:color="auto"/>
                <w:left w:val="none" w:sz="0" w:space="0" w:color="auto"/>
                <w:bottom w:val="none" w:sz="0" w:space="0" w:color="auto"/>
                <w:right w:val="none" w:sz="0" w:space="0" w:color="auto"/>
              </w:divBdr>
            </w:div>
            <w:div w:id="613172983">
              <w:marLeft w:val="0"/>
              <w:marRight w:val="0"/>
              <w:marTop w:val="0"/>
              <w:marBottom w:val="0"/>
              <w:divBdr>
                <w:top w:val="none" w:sz="0" w:space="0" w:color="auto"/>
                <w:left w:val="none" w:sz="0" w:space="0" w:color="auto"/>
                <w:bottom w:val="none" w:sz="0" w:space="0" w:color="auto"/>
                <w:right w:val="none" w:sz="0" w:space="0" w:color="auto"/>
              </w:divBdr>
            </w:div>
            <w:div w:id="621806247">
              <w:marLeft w:val="0"/>
              <w:marRight w:val="0"/>
              <w:marTop w:val="0"/>
              <w:marBottom w:val="0"/>
              <w:divBdr>
                <w:top w:val="none" w:sz="0" w:space="0" w:color="auto"/>
                <w:left w:val="none" w:sz="0" w:space="0" w:color="auto"/>
                <w:bottom w:val="none" w:sz="0" w:space="0" w:color="auto"/>
                <w:right w:val="none" w:sz="0" w:space="0" w:color="auto"/>
              </w:divBdr>
            </w:div>
            <w:div w:id="628901276">
              <w:marLeft w:val="0"/>
              <w:marRight w:val="0"/>
              <w:marTop w:val="0"/>
              <w:marBottom w:val="0"/>
              <w:divBdr>
                <w:top w:val="none" w:sz="0" w:space="0" w:color="auto"/>
                <w:left w:val="none" w:sz="0" w:space="0" w:color="auto"/>
                <w:bottom w:val="none" w:sz="0" w:space="0" w:color="auto"/>
                <w:right w:val="none" w:sz="0" w:space="0" w:color="auto"/>
              </w:divBdr>
            </w:div>
            <w:div w:id="629095210">
              <w:marLeft w:val="0"/>
              <w:marRight w:val="0"/>
              <w:marTop w:val="0"/>
              <w:marBottom w:val="0"/>
              <w:divBdr>
                <w:top w:val="none" w:sz="0" w:space="0" w:color="auto"/>
                <w:left w:val="none" w:sz="0" w:space="0" w:color="auto"/>
                <w:bottom w:val="none" w:sz="0" w:space="0" w:color="auto"/>
                <w:right w:val="none" w:sz="0" w:space="0" w:color="auto"/>
              </w:divBdr>
            </w:div>
            <w:div w:id="631055896">
              <w:marLeft w:val="0"/>
              <w:marRight w:val="0"/>
              <w:marTop w:val="0"/>
              <w:marBottom w:val="0"/>
              <w:divBdr>
                <w:top w:val="none" w:sz="0" w:space="0" w:color="auto"/>
                <w:left w:val="none" w:sz="0" w:space="0" w:color="auto"/>
                <w:bottom w:val="none" w:sz="0" w:space="0" w:color="auto"/>
                <w:right w:val="none" w:sz="0" w:space="0" w:color="auto"/>
              </w:divBdr>
            </w:div>
            <w:div w:id="632440599">
              <w:marLeft w:val="0"/>
              <w:marRight w:val="0"/>
              <w:marTop w:val="0"/>
              <w:marBottom w:val="0"/>
              <w:divBdr>
                <w:top w:val="none" w:sz="0" w:space="0" w:color="auto"/>
                <w:left w:val="none" w:sz="0" w:space="0" w:color="auto"/>
                <w:bottom w:val="none" w:sz="0" w:space="0" w:color="auto"/>
                <w:right w:val="none" w:sz="0" w:space="0" w:color="auto"/>
              </w:divBdr>
            </w:div>
            <w:div w:id="641234173">
              <w:marLeft w:val="0"/>
              <w:marRight w:val="0"/>
              <w:marTop w:val="0"/>
              <w:marBottom w:val="0"/>
              <w:divBdr>
                <w:top w:val="none" w:sz="0" w:space="0" w:color="auto"/>
                <w:left w:val="none" w:sz="0" w:space="0" w:color="auto"/>
                <w:bottom w:val="none" w:sz="0" w:space="0" w:color="auto"/>
                <w:right w:val="none" w:sz="0" w:space="0" w:color="auto"/>
              </w:divBdr>
            </w:div>
            <w:div w:id="644772915">
              <w:marLeft w:val="0"/>
              <w:marRight w:val="0"/>
              <w:marTop w:val="0"/>
              <w:marBottom w:val="0"/>
              <w:divBdr>
                <w:top w:val="none" w:sz="0" w:space="0" w:color="auto"/>
                <w:left w:val="none" w:sz="0" w:space="0" w:color="auto"/>
                <w:bottom w:val="none" w:sz="0" w:space="0" w:color="auto"/>
                <w:right w:val="none" w:sz="0" w:space="0" w:color="auto"/>
              </w:divBdr>
            </w:div>
            <w:div w:id="665589917">
              <w:marLeft w:val="0"/>
              <w:marRight w:val="0"/>
              <w:marTop w:val="0"/>
              <w:marBottom w:val="0"/>
              <w:divBdr>
                <w:top w:val="none" w:sz="0" w:space="0" w:color="auto"/>
                <w:left w:val="none" w:sz="0" w:space="0" w:color="auto"/>
                <w:bottom w:val="none" w:sz="0" w:space="0" w:color="auto"/>
                <w:right w:val="none" w:sz="0" w:space="0" w:color="auto"/>
              </w:divBdr>
            </w:div>
            <w:div w:id="666860257">
              <w:marLeft w:val="0"/>
              <w:marRight w:val="0"/>
              <w:marTop w:val="0"/>
              <w:marBottom w:val="0"/>
              <w:divBdr>
                <w:top w:val="none" w:sz="0" w:space="0" w:color="auto"/>
                <w:left w:val="none" w:sz="0" w:space="0" w:color="auto"/>
                <w:bottom w:val="none" w:sz="0" w:space="0" w:color="auto"/>
                <w:right w:val="none" w:sz="0" w:space="0" w:color="auto"/>
              </w:divBdr>
            </w:div>
            <w:div w:id="682825314">
              <w:marLeft w:val="0"/>
              <w:marRight w:val="0"/>
              <w:marTop w:val="0"/>
              <w:marBottom w:val="0"/>
              <w:divBdr>
                <w:top w:val="none" w:sz="0" w:space="0" w:color="auto"/>
                <w:left w:val="none" w:sz="0" w:space="0" w:color="auto"/>
                <w:bottom w:val="none" w:sz="0" w:space="0" w:color="auto"/>
                <w:right w:val="none" w:sz="0" w:space="0" w:color="auto"/>
              </w:divBdr>
            </w:div>
            <w:div w:id="686176970">
              <w:marLeft w:val="0"/>
              <w:marRight w:val="0"/>
              <w:marTop w:val="0"/>
              <w:marBottom w:val="0"/>
              <w:divBdr>
                <w:top w:val="none" w:sz="0" w:space="0" w:color="auto"/>
                <w:left w:val="none" w:sz="0" w:space="0" w:color="auto"/>
                <w:bottom w:val="none" w:sz="0" w:space="0" w:color="auto"/>
                <w:right w:val="none" w:sz="0" w:space="0" w:color="auto"/>
              </w:divBdr>
            </w:div>
            <w:div w:id="689721650">
              <w:marLeft w:val="0"/>
              <w:marRight w:val="0"/>
              <w:marTop w:val="0"/>
              <w:marBottom w:val="0"/>
              <w:divBdr>
                <w:top w:val="none" w:sz="0" w:space="0" w:color="auto"/>
                <w:left w:val="none" w:sz="0" w:space="0" w:color="auto"/>
                <w:bottom w:val="none" w:sz="0" w:space="0" w:color="auto"/>
                <w:right w:val="none" w:sz="0" w:space="0" w:color="auto"/>
              </w:divBdr>
            </w:div>
            <w:div w:id="695303613">
              <w:marLeft w:val="0"/>
              <w:marRight w:val="0"/>
              <w:marTop w:val="0"/>
              <w:marBottom w:val="0"/>
              <w:divBdr>
                <w:top w:val="none" w:sz="0" w:space="0" w:color="auto"/>
                <w:left w:val="none" w:sz="0" w:space="0" w:color="auto"/>
                <w:bottom w:val="none" w:sz="0" w:space="0" w:color="auto"/>
                <w:right w:val="none" w:sz="0" w:space="0" w:color="auto"/>
              </w:divBdr>
            </w:div>
            <w:div w:id="704327137">
              <w:marLeft w:val="0"/>
              <w:marRight w:val="0"/>
              <w:marTop w:val="0"/>
              <w:marBottom w:val="0"/>
              <w:divBdr>
                <w:top w:val="none" w:sz="0" w:space="0" w:color="auto"/>
                <w:left w:val="none" w:sz="0" w:space="0" w:color="auto"/>
                <w:bottom w:val="none" w:sz="0" w:space="0" w:color="auto"/>
                <w:right w:val="none" w:sz="0" w:space="0" w:color="auto"/>
              </w:divBdr>
            </w:div>
            <w:div w:id="707679255">
              <w:marLeft w:val="0"/>
              <w:marRight w:val="0"/>
              <w:marTop w:val="0"/>
              <w:marBottom w:val="0"/>
              <w:divBdr>
                <w:top w:val="none" w:sz="0" w:space="0" w:color="auto"/>
                <w:left w:val="none" w:sz="0" w:space="0" w:color="auto"/>
                <w:bottom w:val="none" w:sz="0" w:space="0" w:color="auto"/>
                <w:right w:val="none" w:sz="0" w:space="0" w:color="auto"/>
              </w:divBdr>
            </w:div>
            <w:div w:id="713769753">
              <w:marLeft w:val="0"/>
              <w:marRight w:val="0"/>
              <w:marTop w:val="0"/>
              <w:marBottom w:val="0"/>
              <w:divBdr>
                <w:top w:val="none" w:sz="0" w:space="0" w:color="auto"/>
                <w:left w:val="none" w:sz="0" w:space="0" w:color="auto"/>
                <w:bottom w:val="none" w:sz="0" w:space="0" w:color="auto"/>
                <w:right w:val="none" w:sz="0" w:space="0" w:color="auto"/>
              </w:divBdr>
            </w:div>
            <w:div w:id="734549322">
              <w:marLeft w:val="0"/>
              <w:marRight w:val="0"/>
              <w:marTop w:val="0"/>
              <w:marBottom w:val="0"/>
              <w:divBdr>
                <w:top w:val="none" w:sz="0" w:space="0" w:color="auto"/>
                <w:left w:val="none" w:sz="0" w:space="0" w:color="auto"/>
                <w:bottom w:val="none" w:sz="0" w:space="0" w:color="auto"/>
                <w:right w:val="none" w:sz="0" w:space="0" w:color="auto"/>
              </w:divBdr>
            </w:div>
            <w:div w:id="735468175">
              <w:marLeft w:val="0"/>
              <w:marRight w:val="0"/>
              <w:marTop w:val="0"/>
              <w:marBottom w:val="0"/>
              <w:divBdr>
                <w:top w:val="none" w:sz="0" w:space="0" w:color="auto"/>
                <w:left w:val="none" w:sz="0" w:space="0" w:color="auto"/>
                <w:bottom w:val="none" w:sz="0" w:space="0" w:color="auto"/>
                <w:right w:val="none" w:sz="0" w:space="0" w:color="auto"/>
              </w:divBdr>
            </w:div>
            <w:div w:id="747267175">
              <w:marLeft w:val="0"/>
              <w:marRight w:val="0"/>
              <w:marTop w:val="0"/>
              <w:marBottom w:val="0"/>
              <w:divBdr>
                <w:top w:val="none" w:sz="0" w:space="0" w:color="auto"/>
                <w:left w:val="none" w:sz="0" w:space="0" w:color="auto"/>
                <w:bottom w:val="none" w:sz="0" w:space="0" w:color="auto"/>
                <w:right w:val="none" w:sz="0" w:space="0" w:color="auto"/>
              </w:divBdr>
            </w:div>
            <w:div w:id="747964799">
              <w:marLeft w:val="0"/>
              <w:marRight w:val="0"/>
              <w:marTop w:val="0"/>
              <w:marBottom w:val="0"/>
              <w:divBdr>
                <w:top w:val="none" w:sz="0" w:space="0" w:color="auto"/>
                <w:left w:val="none" w:sz="0" w:space="0" w:color="auto"/>
                <w:bottom w:val="none" w:sz="0" w:space="0" w:color="auto"/>
                <w:right w:val="none" w:sz="0" w:space="0" w:color="auto"/>
              </w:divBdr>
            </w:div>
            <w:div w:id="751008119">
              <w:marLeft w:val="0"/>
              <w:marRight w:val="0"/>
              <w:marTop w:val="0"/>
              <w:marBottom w:val="0"/>
              <w:divBdr>
                <w:top w:val="none" w:sz="0" w:space="0" w:color="auto"/>
                <w:left w:val="none" w:sz="0" w:space="0" w:color="auto"/>
                <w:bottom w:val="none" w:sz="0" w:space="0" w:color="auto"/>
                <w:right w:val="none" w:sz="0" w:space="0" w:color="auto"/>
              </w:divBdr>
            </w:div>
            <w:div w:id="753085385">
              <w:marLeft w:val="0"/>
              <w:marRight w:val="0"/>
              <w:marTop w:val="0"/>
              <w:marBottom w:val="0"/>
              <w:divBdr>
                <w:top w:val="none" w:sz="0" w:space="0" w:color="auto"/>
                <w:left w:val="none" w:sz="0" w:space="0" w:color="auto"/>
                <w:bottom w:val="none" w:sz="0" w:space="0" w:color="auto"/>
                <w:right w:val="none" w:sz="0" w:space="0" w:color="auto"/>
              </w:divBdr>
            </w:div>
            <w:div w:id="754401714">
              <w:marLeft w:val="0"/>
              <w:marRight w:val="0"/>
              <w:marTop w:val="0"/>
              <w:marBottom w:val="0"/>
              <w:divBdr>
                <w:top w:val="none" w:sz="0" w:space="0" w:color="auto"/>
                <w:left w:val="none" w:sz="0" w:space="0" w:color="auto"/>
                <w:bottom w:val="none" w:sz="0" w:space="0" w:color="auto"/>
                <w:right w:val="none" w:sz="0" w:space="0" w:color="auto"/>
              </w:divBdr>
            </w:div>
            <w:div w:id="754715138">
              <w:marLeft w:val="0"/>
              <w:marRight w:val="0"/>
              <w:marTop w:val="0"/>
              <w:marBottom w:val="0"/>
              <w:divBdr>
                <w:top w:val="none" w:sz="0" w:space="0" w:color="auto"/>
                <w:left w:val="none" w:sz="0" w:space="0" w:color="auto"/>
                <w:bottom w:val="none" w:sz="0" w:space="0" w:color="auto"/>
                <w:right w:val="none" w:sz="0" w:space="0" w:color="auto"/>
              </w:divBdr>
            </w:div>
            <w:div w:id="771827033">
              <w:marLeft w:val="0"/>
              <w:marRight w:val="0"/>
              <w:marTop w:val="0"/>
              <w:marBottom w:val="0"/>
              <w:divBdr>
                <w:top w:val="none" w:sz="0" w:space="0" w:color="auto"/>
                <w:left w:val="none" w:sz="0" w:space="0" w:color="auto"/>
                <w:bottom w:val="none" w:sz="0" w:space="0" w:color="auto"/>
                <w:right w:val="none" w:sz="0" w:space="0" w:color="auto"/>
              </w:divBdr>
            </w:div>
            <w:div w:id="774443358">
              <w:marLeft w:val="0"/>
              <w:marRight w:val="0"/>
              <w:marTop w:val="0"/>
              <w:marBottom w:val="0"/>
              <w:divBdr>
                <w:top w:val="none" w:sz="0" w:space="0" w:color="auto"/>
                <w:left w:val="none" w:sz="0" w:space="0" w:color="auto"/>
                <w:bottom w:val="none" w:sz="0" w:space="0" w:color="auto"/>
                <w:right w:val="none" w:sz="0" w:space="0" w:color="auto"/>
              </w:divBdr>
            </w:div>
            <w:div w:id="787091064">
              <w:marLeft w:val="0"/>
              <w:marRight w:val="0"/>
              <w:marTop w:val="0"/>
              <w:marBottom w:val="0"/>
              <w:divBdr>
                <w:top w:val="none" w:sz="0" w:space="0" w:color="auto"/>
                <w:left w:val="none" w:sz="0" w:space="0" w:color="auto"/>
                <w:bottom w:val="none" w:sz="0" w:space="0" w:color="auto"/>
                <w:right w:val="none" w:sz="0" w:space="0" w:color="auto"/>
              </w:divBdr>
            </w:div>
            <w:div w:id="790051249">
              <w:marLeft w:val="0"/>
              <w:marRight w:val="0"/>
              <w:marTop w:val="0"/>
              <w:marBottom w:val="0"/>
              <w:divBdr>
                <w:top w:val="none" w:sz="0" w:space="0" w:color="auto"/>
                <w:left w:val="none" w:sz="0" w:space="0" w:color="auto"/>
                <w:bottom w:val="none" w:sz="0" w:space="0" w:color="auto"/>
                <w:right w:val="none" w:sz="0" w:space="0" w:color="auto"/>
              </w:divBdr>
            </w:div>
            <w:div w:id="794174162">
              <w:marLeft w:val="0"/>
              <w:marRight w:val="0"/>
              <w:marTop w:val="0"/>
              <w:marBottom w:val="0"/>
              <w:divBdr>
                <w:top w:val="none" w:sz="0" w:space="0" w:color="auto"/>
                <w:left w:val="none" w:sz="0" w:space="0" w:color="auto"/>
                <w:bottom w:val="none" w:sz="0" w:space="0" w:color="auto"/>
                <w:right w:val="none" w:sz="0" w:space="0" w:color="auto"/>
              </w:divBdr>
            </w:div>
            <w:div w:id="807937612">
              <w:marLeft w:val="0"/>
              <w:marRight w:val="0"/>
              <w:marTop w:val="0"/>
              <w:marBottom w:val="0"/>
              <w:divBdr>
                <w:top w:val="none" w:sz="0" w:space="0" w:color="auto"/>
                <w:left w:val="none" w:sz="0" w:space="0" w:color="auto"/>
                <w:bottom w:val="none" w:sz="0" w:space="0" w:color="auto"/>
                <w:right w:val="none" w:sz="0" w:space="0" w:color="auto"/>
              </w:divBdr>
            </w:div>
            <w:div w:id="811213708">
              <w:marLeft w:val="0"/>
              <w:marRight w:val="0"/>
              <w:marTop w:val="0"/>
              <w:marBottom w:val="0"/>
              <w:divBdr>
                <w:top w:val="none" w:sz="0" w:space="0" w:color="auto"/>
                <w:left w:val="none" w:sz="0" w:space="0" w:color="auto"/>
                <w:bottom w:val="none" w:sz="0" w:space="0" w:color="auto"/>
                <w:right w:val="none" w:sz="0" w:space="0" w:color="auto"/>
              </w:divBdr>
            </w:div>
            <w:div w:id="820464474">
              <w:marLeft w:val="0"/>
              <w:marRight w:val="0"/>
              <w:marTop w:val="0"/>
              <w:marBottom w:val="0"/>
              <w:divBdr>
                <w:top w:val="none" w:sz="0" w:space="0" w:color="auto"/>
                <w:left w:val="none" w:sz="0" w:space="0" w:color="auto"/>
                <w:bottom w:val="none" w:sz="0" w:space="0" w:color="auto"/>
                <w:right w:val="none" w:sz="0" w:space="0" w:color="auto"/>
              </w:divBdr>
            </w:div>
            <w:div w:id="828864280">
              <w:marLeft w:val="0"/>
              <w:marRight w:val="0"/>
              <w:marTop w:val="0"/>
              <w:marBottom w:val="0"/>
              <w:divBdr>
                <w:top w:val="none" w:sz="0" w:space="0" w:color="auto"/>
                <w:left w:val="none" w:sz="0" w:space="0" w:color="auto"/>
                <w:bottom w:val="none" w:sz="0" w:space="0" w:color="auto"/>
                <w:right w:val="none" w:sz="0" w:space="0" w:color="auto"/>
              </w:divBdr>
            </w:div>
            <w:div w:id="830799970">
              <w:marLeft w:val="0"/>
              <w:marRight w:val="0"/>
              <w:marTop w:val="0"/>
              <w:marBottom w:val="0"/>
              <w:divBdr>
                <w:top w:val="none" w:sz="0" w:space="0" w:color="auto"/>
                <w:left w:val="none" w:sz="0" w:space="0" w:color="auto"/>
                <w:bottom w:val="none" w:sz="0" w:space="0" w:color="auto"/>
                <w:right w:val="none" w:sz="0" w:space="0" w:color="auto"/>
              </w:divBdr>
            </w:div>
            <w:div w:id="834994689">
              <w:marLeft w:val="0"/>
              <w:marRight w:val="0"/>
              <w:marTop w:val="0"/>
              <w:marBottom w:val="0"/>
              <w:divBdr>
                <w:top w:val="none" w:sz="0" w:space="0" w:color="auto"/>
                <w:left w:val="none" w:sz="0" w:space="0" w:color="auto"/>
                <w:bottom w:val="none" w:sz="0" w:space="0" w:color="auto"/>
                <w:right w:val="none" w:sz="0" w:space="0" w:color="auto"/>
              </w:divBdr>
            </w:div>
            <w:div w:id="835608546">
              <w:marLeft w:val="0"/>
              <w:marRight w:val="0"/>
              <w:marTop w:val="0"/>
              <w:marBottom w:val="0"/>
              <w:divBdr>
                <w:top w:val="none" w:sz="0" w:space="0" w:color="auto"/>
                <w:left w:val="none" w:sz="0" w:space="0" w:color="auto"/>
                <w:bottom w:val="none" w:sz="0" w:space="0" w:color="auto"/>
                <w:right w:val="none" w:sz="0" w:space="0" w:color="auto"/>
              </w:divBdr>
            </w:div>
            <w:div w:id="836114088">
              <w:marLeft w:val="0"/>
              <w:marRight w:val="0"/>
              <w:marTop w:val="0"/>
              <w:marBottom w:val="0"/>
              <w:divBdr>
                <w:top w:val="none" w:sz="0" w:space="0" w:color="auto"/>
                <w:left w:val="none" w:sz="0" w:space="0" w:color="auto"/>
                <w:bottom w:val="none" w:sz="0" w:space="0" w:color="auto"/>
                <w:right w:val="none" w:sz="0" w:space="0" w:color="auto"/>
              </w:divBdr>
            </w:div>
            <w:div w:id="844706031">
              <w:marLeft w:val="0"/>
              <w:marRight w:val="0"/>
              <w:marTop w:val="0"/>
              <w:marBottom w:val="0"/>
              <w:divBdr>
                <w:top w:val="none" w:sz="0" w:space="0" w:color="auto"/>
                <w:left w:val="none" w:sz="0" w:space="0" w:color="auto"/>
                <w:bottom w:val="none" w:sz="0" w:space="0" w:color="auto"/>
                <w:right w:val="none" w:sz="0" w:space="0" w:color="auto"/>
              </w:divBdr>
            </w:div>
            <w:div w:id="845829680">
              <w:marLeft w:val="0"/>
              <w:marRight w:val="0"/>
              <w:marTop w:val="0"/>
              <w:marBottom w:val="0"/>
              <w:divBdr>
                <w:top w:val="none" w:sz="0" w:space="0" w:color="auto"/>
                <w:left w:val="none" w:sz="0" w:space="0" w:color="auto"/>
                <w:bottom w:val="none" w:sz="0" w:space="0" w:color="auto"/>
                <w:right w:val="none" w:sz="0" w:space="0" w:color="auto"/>
              </w:divBdr>
            </w:div>
            <w:div w:id="850804224">
              <w:marLeft w:val="0"/>
              <w:marRight w:val="0"/>
              <w:marTop w:val="0"/>
              <w:marBottom w:val="0"/>
              <w:divBdr>
                <w:top w:val="none" w:sz="0" w:space="0" w:color="auto"/>
                <w:left w:val="none" w:sz="0" w:space="0" w:color="auto"/>
                <w:bottom w:val="none" w:sz="0" w:space="0" w:color="auto"/>
                <w:right w:val="none" w:sz="0" w:space="0" w:color="auto"/>
              </w:divBdr>
            </w:div>
            <w:div w:id="860823684">
              <w:marLeft w:val="0"/>
              <w:marRight w:val="0"/>
              <w:marTop w:val="0"/>
              <w:marBottom w:val="0"/>
              <w:divBdr>
                <w:top w:val="none" w:sz="0" w:space="0" w:color="auto"/>
                <w:left w:val="none" w:sz="0" w:space="0" w:color="auto"/>
                <w:bottom w:val="none" w:sz="0" w:space="0" w:color="auto"/>
                <w:right w:val="none" w:sz="0" w:space="0" w:color="auto"/>
              </w:divBdr>
            </w:div>
            <w:div w:id="861744731">
              <w:marLeft w:val="0"/>
              <w:marRight w:val="0"/>
              <w:marTop w:val="0"/>
              <w:marBottom w:val="0"/>
              <w:divBdr>
                <w:top w:val="none" w:sz="0" w:space="0" w:color="auto"/>
                <w:left w:val="none" w:sz="0" w:space="0" w:color="auto"/>
                <w:bottom w:val="none" w:sz="0" w:space="0" w:color="auto"/>
                <w:right w:val="none" w:sz="0" w:space="0" w:color="auto"/>
              </w:divBdr>
            </w:div>
            <w:div w:id="866286283">
              <w:marLeft w:val="0"/>
              <w:marRight w:val="0"/>
              <w:marTop w:val="0"/>
              <w:marBottom w:val="0"/>
              <w:divBdr>
                <w:top w:val="none" w:sz="0" w:space="0" w:color="auto"/>
                <w:left w:val="none" w:sz="0" w:space="0" w:color="auto"/>
                <w:bottom w:val="none" w:sz="0" w:space="0" w:color="auto"/>
                <w:right w:val="none" w:sz="0" w:space="0" w:color="auto"/>
              </w:divBdr>
            </w:div>
            <w:div w:id="878202512">
              <w:marLeft w:val="0"/>
              <w:marRight w:val="0"/>
              <w:marTop w:val="0"/>
              <w:marBottom w:val="0"/>
              <w:divBdr>
                <w:top w:val="none" w:sz="0" w:space="0" w:color="auto"/>
                <w:left w:val="none" w:sz="0" w:space="0" w:color="auto"/>
                <w:bottom w:val="none" w:sz="0" w:space="0" w:color="auto"/>
                <w:right w:val="none" w:sz="0" w:space="0" w:color="auto"/>
              </w:divBdr>
            </w:div>
            <w:div w:id="880824976">
              <w:marLeft w:val="0"/>
              <w:marRight w:val="0"/>
              <w:marTop w:val="0"/>
              <w:marBottom w:val="0"/>
              <w:divBdr>
                <w:top w:val="none" w:sz="0" w:space="0" w:color="auto"/>
                <w:left w:val="none" w:sz="0" w:space="0" w:color="auto"/>
                <w:bottom w:val="none" w:sz="0" w:space="0" w:color="auto"/>
                <w:right w:val="none" w:sz="0" w:space="0" w:color="auto"/>
              </w:divBdr>
            </w:div>
            <w:div w:id="882180795">
              <w:marLeft w:val="0"/>
              <w:marRight w:val="0"/>
              <w:marTop w:val="0"/>
              <w:marBottom w:val="0"/>
              <w:divBdr>
                <w:top w:val="none" w:sz="0" w:space="0" w:color="auto"/>
                <w:left w:val="none" w:sz="0" w:space="0" w:color="auto"/>
                <w:bottom w:val="none" w:sz="0" w:space="0" w:color="auto"/>
                <w:right w:val="none" w:sz="0" w:space="0" w:color="auto"/>
              </w:divBdr>
            </w:div>
            <w:div w:id="883831240">
              <w:marLeft w:val="0"/>
              <w:marRight w:val="0"/>
              <w:marTop w:val="0"/>
              <w:marBottom w:val="0"/>
              <w:divBdr>
                <w:top w:val="none" w:sz="0" w:space="0" w:color="auto"/>
                <w:left w:val="none" w:sz="0" w:space="0" w:color="auto"/>
                <w:bottom w:val="none" w:sz="0" w:space="0" w:color="auto"/>
                <w:right w:val="none" w:sz="0" w:space="0" w:color="auto"/>
              </w:divBdr>
            </w:div>
            <w:div w:id="886644926">
              <w:marLeft w:val="0"/>
              <w:marRight w:val="0"/>
              <w:marTop w:val="0"/>
              <w:marBottom w:val="0"/>
              <w:divBdr>
                <w:top w:val="none" w:sz="0" w:space="0" w:color="auto"/>
                <w:left w:val="none" w:sz="0" w:space="0" w:color="auto"/>
                <w:bottom w:val="none" w:sz="0" w:space="0" w:color="auto"/>
                <w:right w:val="none" w:sz="0" w:space="0" w:color="auto"/>
              </w:divBdr>
            </w:div>
            <w:div w:id="887423279">
              <w:marLeft w:val="0"/>
              <w:marRight w:val="0"/>
              <w:marTop w:val="0"/>
              <w:marBottom w:val="0"/>
              <w:divBdr>
                <w:top w:val="none" w:sz="0" w:space="0" w:color="auto"/>
                <w:left w:val="none" w:sz="0" w:space="0" w:color="auto"/>
                <w:bottom w:val="none" w:sz="0" w:space="0" w:color="auto"/>
                <w:right w:val="none" w:sz="0" w:space="0" w:color="auto"/>
              </w:divBdr>
            </w:div>
            <w:div w:id="887688202">
              <w:marLeft w:val="0"/>
              <w:marRight w:val="0"/>
              <w:marTop w:val="0"/>
              <w:marBottom w:val="0"/>
              <w:divBdr>
                <w:top w:val="none" w:sz="0" w:space="0" w:color="auto"/>
                <w:left w:val="none" w:sz="0" w:space="0" w:color="auto"/>
                <w:bottom w:val="none" w:sz="0" w:space="0" w:color="auto"/>
                <w:right w:val="none" w:sz="0" w:space="0" w:color="auto"/>
              </w:divBdr>
            </w:div>
            <w:div w:id="894394454">
              <w:marLeft w:val="0"/>
              <w:marRight w:val="0"/>
              <w:marTop w:val="0"/>
              <w:marBottom w:val="0"/>
              <w:divBdr>
                <w:top w:val="none" w:sz="0" w:space="0" w:color="auto"/>
                <w:left w:val="none" w:sz="0" w:space="0" w:color="auto"/>
                <w:bottom w:val="none" w:sz="0" w:space="0" w:color="auto"/>
                <w:right w:val="none" w:sz="0" w:space="0" w:color="auto"/>
              </w:divBdr>
            </w:div>
            <w:div w:id="910430249">
              <w:marLeft w:val="0"/>
              <w:marRight w:val="0"/>
              <w:marTop w:val="0"/>
              <w:marBottom w:val="0"/>
              <w:divBdr>
                <w:top w:val="none" w:sz="0" w:space="0" w:color="auto"/>
                <w:left w:val="none" w:sz="0" w:space="0" w:color="auto"/>
                <w:bottom w:val="none" w:sz="0" w:space="0" w:color="auto"/>
                <w:right w:val="none" w:sz="0" w:space="0" w:color="auto"/>
              </w:divBdr>
            </w:div>
            <w:div w:id="912205238">
              <w:marLeft w:val="0"/>
              <w:marRight w:val="0"/>
              <w:marTop w:val="0"/>
              <w:marBottom w:val="0"/>
              <w:divBdr>
                <w:top w:val="none" w:sz="0" w:space="0" w:color="auto"/>
                <w:left w:val="none" w:sz="0" w:space="0" w:color="auto"/>
                <w:bottom w:val="none" w:sz="0" w:space="0" w:color="auto"/>
                <w:right w:val="none" w:sz="0" w:space="0" w:color="auto"/>
              </w:divBdr>
            </w:div>
            <w:div w:id="921915621">
              <w:marLeft w:val="0"/>
              <w:marRight w:val="0"/>
              <w:marTop w:val="0"/>
              <w:marBottom w:val="0"/>
              <w:divBdr>
                <w:top w:val="none" w:sz="0" w:space="0" w:color="auto"/>
                <w:left w:val="none" w:sz="0" w:space="0" w:color="auto"/>
                <w:bottom w:val="none" w:sz="0" w:space="0" w:color="auto"/>
                <w:right w:val="none" w:sz="0" w:space="0" w:color="auto"/>
              </w:divBdr>
            </w:div>
            <w:div w:id="925457444">
              <w:marLeft w:val="0"/>
              <w:marRight w:val="0"/>
              <w:marTop w:val="0"/>
              <w:marBottom w:val="0"/>
              <w:divBdr>
                <w:top w:val="none" w:sz="0" w:space="0" w:color="auto"/>
                <w:left w:val="none" w:sz="0" w:space="0" w:color="auto"/>
                <w:bottom w:val="none" w:sz="0" w:space="0" w:color="auto"/>
                <w:right w:val="none" w:sz="0" w:space="0" w:color="auto"/>
              </w:divBdr>
            </w:div>
            <w:div w:id="933518245">
              <w:marLeft w:val="0"/>
              <w:marRight w:val="0"/>
              <w:marTop w:val="0"/>
              <w:marBottom w:val="0"/>
              <w:divBdr>
                <w:top w:val="none" w:sz="0" w:space="0" w:color="auto"/>
                <w:left w:val="none" w:sz="0" w:space="0" w:color="auto"/>
                <w:bottom w:val="none" w:sz="0" w:space="0" w:color="auto"/>
                <w:right w:val="none" w:sz="0" w:space="0" w:color="auto"/>
              </w:divBdr>
            </w:div>
            <w:div w:id="945501074">
              <w:marLeft w:val="0"/>
              <w:marRight w:val="0"/>
              <w:marTop w:val="0"/>
              <w:marBottom w:val="0"/>
              <w:divBdr>
                <w:top w:val="none" w:sz="0" w:space="0" w:color="auto"/>
                <w:left w:val="none" w:sz="0" w:space="0" w:color="auto"/>
                <w:bottom w:val="none" w:sz="0" w:space="0" w:color="auto"/>
                <w:right w:val="none" w:sz="0" w:space="0" w:color="auto"/>
              </w:divBdr>
            </w:div>
            <w:div w:id="949704823">
              <w:marLeft w:val="0"/>
              <w:marRight w:val="0"/>
              <w:marTop w:val="0"/>
              <w:marBottom w:val="0"/>
              <w:divBdr>
                <w:top w:val="none" w:sz="0" w:space="0" w:color="auto"/>
                <w:left w:val="none" w:sz="0" w:space="0" w:color="auto"/>
                <w:bottom w:val="none" w:sz="0" w:space="0" w:color="auto"/>
                <w:right w:val="none" w:sz="0" w:space="0" w:color="auto"/>
              </w:divBdr>
            </w:div>
            <w:div w:id="959074649">
              <w:marLeft w:val="0"/>
              <w:marRight w:val="0"/>
              <w:marTop w:val="0"/>
              <w:marBottom w:val="0"/>
              <w:divBdr>
                <w:top w:val="none" w:sz="0" w:space="0" w:color="auto"/>
                <w:left w:val="none" w:sz="0" w:space="0" w:color="auto"/>
                <w:bottom w:val="none" w:sz="0" w:space="0" w:color="auto"/>
                <w:right w:val="none" w:sz="0" w:space="0" w:color="auto"/>
              </w:divBdr>
            </w:div>
            <w:div w:id="961956541">
              <w:marLeft w:val="0"/>
              <w:marRight w:val="0"/>
              <w:marTop w:val="0"/>
              <w:marBottom w:val="0"/>
              <w:divBdr>
                <w:top w:val="none" w:sz="0" w:space="0" w:color="auto"/>
                <w:left w:val="none" w:sz="0" w:space="0" w:color="auto"/>
                <w:bottom w:val="none" w:sz="0" w:space="0" w:color="auto"/>
                <w:right w:val="none" w:sz="0" w:space="0" w:color="auto"/>
              </w:divBdr>
            </w:div>
            <w:div w:id="962536340">
              <w:marLeft w:val="0"/>
              <w:marRight w:val="0"/>
              <w:marTop w:val="0"/>
              <w:marBottom w:val="0"/>
              <w:divBdr>
                <w:top w:val="none" w:sz="0" w:space="0" w:color="auto"/>
                <w:left w:val="none" w:sz="0" w:space="0" w:color="auto"/>
                <w:bottom w:val="none" w:sz="0" w:space="0" w:color="auto"/>
                <w:right w:val="none" w:sz="0" w:space="0" w:color="auto"/>
              </w:divBdr>
            </w:div>
            <w:div w:id="964892354">
              <w:marLeft w:val="0"/>
              <w:marRight w:val="0"/>
              <w:marTop w:val="0"/>
              <w:marBottom w:val="0"/>
              <w:divBdr>
                <w:top w:val="none" w:sz="0" w:space="0" w:color="auto"/>
                <w:left w:val="none" w:sz="0" w:space="0" w:color="auto"/>
                <w:bottom w:val="none" w:sz="0" w:space="0" w:color="auto"/>
                <w:right w:val="none" w:sz="0" w:space="0" w:color="auto"/>
              </w:divBdr>
            </w:div>
            <w:div w:id="977417935">
              <w:marLeft w:val="0"/>
              <w:marRight w:val="0"/>
              <w:marTop w:val="0"/>
              <w:marBottom w:val="0"/>
              <w:divBdr>
                <w:top w:val="none" w:sz="0" w:space="0" w:color="auto"/>
                <w:left w:val="none" w:sz="0" w:space="0" w:color="auto"/>
                <w:bottom w:val="none" w:sz="0" w:space="0" w:color="auto"/>
                <w:right w:val="none" w:sz="0" w:space="0" w:color="auto"/>
              </w:divBdr>
            </w:div>
            <w:div w:id="992294346">
              <w:marLeft w:val="0"/>
              <w:marRight w:val="0"/>
              <w:marTop w:val="0"/>
              <w:marBottom w:val="0"/>
              <w:divBdr>
                <w:top w:val="none" w:sz="0" w:space="0" w:color="auto"/>
                <w:left w:val="none" w:sz="0" w:space="0" w:color="auto"/>
                <w:bottom w:val="none" w:sz="0" w:space="0" w:color="auto"/>
                <w:right w:val="none" w:sz="0" w:space="0" w:color="auto"/>
              </w:divBdr>
            </w:div>
            <w:div w:id="995106037">
              <w:marLeft w:val="0"/>
              <w:marRight w:val="0"/>
              <w:marTop w:val="0"/>
              <w:marBottom w:val="0"/>
              <w:divBdr>
                <w:top w:val="none" w:sz="0" w:space="0" w:color="auto"/>
                <w:left w:val="none" w:sz="0" w:space="0" w:color="auto"/>
                <w:bottom w:val="none" w:sz="0" w:space="0" w:color="auto"/>
                <w:right w:val="none" w:sz="0" w:space="0" w:color="auto"/>
              </w:divBdr>
            </w:div>
            <w:div w:id="996034727">
              <w:marLeft w:val="0"/>
              <w:marRight w:val="0"/>
              <w:marTop w:val="0"/>
              <w:marBottom w:val="0"/>
              <w:divBdr>
                <w:top w:val="none" w:sz="0" w:space="0" w:color="auto"/>
                <w:left w:val="none" w:sz="0" w:space="0" w:color="auto"/>
                <w:bottom w:val="none" w:sz="0" w:space="0" w:color="auto"/>
                <w:right w:val="none" w:sz="0" w:space="0" w:color="auto"/>
              </w:divBdr>
            </w:div>
            <w:div w:id="996566248">
              <w:marLeft w:val="0"/>
              <w:marRight w:val="0"/>
              <w:marTop w:val="0"/>
              <w:marBottom w:val="0"/>
              <w:divBdr>
                <w:top w:val="none" w:sz="0" w:space="0" w:color="auto"/>
                <w:left w:val="none" w:sz="0" w:space="0" w:color="auto"/>
                <w:bottom w:val="none" w:sz="0" w:space="0" w:color="auto"/>
                <w:right w:val="none" w:sz="0" w:space="0" w:color="auto"/>
              </w:divBdr>
            </w:div>
            <w:div w:id="1001392394">
              <w:marLeft w:val="0"/>
              <w:marRight w:val="0"/>
              <w:marTop w:val="0"/>
              <w:marBottom w:val="0"/>
              <w:divBdr>
                <w:top w:val="none" w:sz="0" w:space="0" w:color="auto"/>
                <w:left w:val="none" w:sz="0" w:space="0" w:color="auto"/>
                <w:bottom w:val="none" w:sz="0" w:space="0" w:color="auto"/>
                <w:right w:val="none" w:sz="0" w:space="0" w:color="auto"/>
              </w:divBdr>
            </w:div>
            <w:div w:id="1008367790">
              <w:marLeft w:val="0"/>
              <w:marRight w:val="0"/>
              <w:marTop w:val="0"/>
              <w:marBottom w:val="0"/>
              <w:divBdr>
                <w:top w:val="none" w:sz="0" w:space="0" w:color="auto"/>
                <w:left w:val="none" w:sz="0" w:space="0" w:color="auto"/>
                <w:bottom w:val="none" w:sz="0" w:space="0" w:color="auto"/>
                <w:right w:val="none" w:sz="0" w:space="0" w:color="auto"/>
              </w:divBdr>
            </w:div>
            <w:div w:id="1021935408">
              <w:marLeft w:val="0"/>
              <w:marRight w:val="0"/>
              <w:marTop w:val="0"/>
              <w:marBottom w:val="0"/>
              <w:divBdr>
                <w:top w:val="none" w:sz="0" w:space="0" w:color="auto"/>
                <w:left w:val="none" w:sz="0" w:space="0" w:color="auto"/>
                <w:bottom w:val="none" w:sz="0" w:space="0" w:color="auto"/>
                <w:right w:val="none" w:sz="0" w:space="0" w:color="auto"/>
              </w:divBdr>
            </w:div>
            <w:div w:id="1028334907">
              <w:marLeft w:val="0"/>
              <w:marRight w:val="0"/>
              <w:marTop w:val="0"/>
              <w:marBottom w:val="0"/>
              <w:divBdr>
                <w:top w:val="none" w:sz="0" w:space="0" w:color="auto"/>
                <w:left w:val="none" w:sz="0" w:space="0" w:color="auto"/>
                <w:bottom w:val="none" w:sz="0" w:space="0" w:color="auto"/>
                <w:right w:val="none" w:sz="0" w:space="0" w:color="auto"/>
              </w:divBdr>
            </w:div>
            <w:div w:id="1032074497">
              <w:marLeft w:val="0"/>
              <w:marRight w:val="0"/>
              <w:marTop w:val="0"/>
              <w:marBottom w:val="0"/>
              <w:divBdr>
                <w:top w:val="none" w:sz="0" w:space="0" w:color="auto"/>
                <w:left w:val="none" w:sz="0" w:space="0" w:color="auto"/>
                <w:bottom w:val="none" w:sz="0" w:space="0" w:color="auto"/>
                <w:right w:val="none" w:sz="0" w:space="0" w:color="auto"/>
              </w:divBdr>
            </w:div>
            <w:div w:id="1036854038">
              <w:marLeft w:val="0"/>
              <w:marRight w:val="0"/>
              <w:marTop w:val="0"/>
              <w:marBottom w:val="0"/>
              <w:divBdr>
                <w:top w:val="none" w:sz="0" w:space="0" w:color="auto"/>
                <w:left w:val="none" w:sz="0" w:space="0" w:color="auto"/>
                <w:bottom w:val="none" w:sz="0" w:space="0" w:color="auto"/>
                <w:right w:val="none" w:sz="0" w:space="0" w:color="auto"/>
              </w:divBdr>
            </w:div>
            <w:div w:id="1043402317">
              <w:marLeft w:val="0"/>
              <w:marRight w:val="0"/>
              <w:marTop w:val="0"/>
              <w:marBottom w:val="0"/>
              <w:divBdr>
                <w:top w:val="none" w:sz="0" w:space="0" w:color="auto"/>
                <w:left w:val="none" w:sz="0" w:space="0" w:color="auto"/>
                <w:bottom w:val="none" w:sz="0" w:space="0" w:color="auto"/>
                <w:right w:val="none" w:sz="0" w:space="0" w:color="auto"/>
              </w:divBdr>
            </w:div>
            <w:div w:id="1049257866">
              <w:marLeft w:val="0"/>
              <w:marRight w:val="0"/>
              <w:marTop w:val="0"/>
              <w:marBottom w:val="0"/>
              <w:divBdr>
                <w:top w:val="none" w:sz="0" w:space="0" w:color="auto"/>
                <w:left w:val="none" w:sz="0" w:space="0" w:color="auto"/>
                <w:bottom w:val="none" w:sz="0" w:space="0" w:color="auto"/>
                <w:right w:val="none" w:sz="0" w:space="0" w:color="auto"/>
              </w:divBdr>
            </w:div>
            <w:div w:id="1050808137">
              <w:marLeft w:val="0"/>
              <w:marRight w:val="0"/>
              <w:marTop w:val="0"/>
              <w:marBottom w:val="0"/>
              <w:divBdr>
                <w:top w:val="none" w:sz="0" w:space="0" w:color="auto"/>
                <w:left w:val="none" w:sz="0" w:space="0" w:color="auto"/>
                <w:bottom w:val="none" w:sz="0" w:space="0" w:color="auto"/>
                <w:right w:val="none" w:sz="0" w:space="0" w:color="auto"/>
              </w:divBdr>
            </w:div>
            <w:div w:id="1051922053">
              <w:marLeft w:val="0"/>
              <w:marRight w:val="0"/>
              <w:marTop w:val="0"/>
              <w:marBottom w:val="0"/>
              <w:divBdr>
                <w:top w:val="none" w:sz="0" w:space="0" w:color="auto"/>
                <w:left w:val="none" w:sz="0" w:space="0" w:color="auto"/>
                <w:bottom w:val="none" w:sz="0" w:space="0" w:color="auto"/>
                <w:right w:val="none" w:sz="0" w:space="0" w:color="auto"/>
              </w:divBdr>
            </w:div>
            <w:div w:id="1071076677">
              <w:marLeft w:val="0"/>
              <w:marRight w:val="0"/>
              <w:marTop w:val="0"/>
              <w:marBottom w:val="0"/>
              <w:divBdr>
                <w:top w:val="none" w:sz="0" w:space="0" w:color="auto"/>
                <w:left w:val="none" w:sz="0" w:space="0" w:color="auto"/>
                <w:bottom w:val="none" w:sz="0" w:space="0" w:color="auto"/>
                <w:right w:val="none" w:sz="0" w:space="0" w:color="auto"/>
              </w:divBdr>
            </w:div>
            <w:div w:id="1074204076">
              <w:marLeft w:val="0"/>
              <w:marRight w:val="0"/>
              <w:marTop w:val="0"/>
              <w:marBottom w:val="0"/>
              <w:divBdr>
                <w:top w:val="none" w:sz="0" w:space="0" w:color="auto"/>
                <w:left w:val="none" w:sz="0" w:space="0" w:color="auto"/>
                <w:bottom w:val="none" w:sz="0" w:space="0" w:color="auto"/>
                <w:right w:val="none" w:sz="0" w:space="0" w:color="auto"/>
              </w:divBdr>
            </w:div>
            <w:div w:id="1076901223">
              <w:marLeft w:val="0"/>
              <w:marRight w:val="0"/>
              <w:marTop w:val="0"/>
              <w:marBottom w:val="0"/>
              <w:divBdr>
                <w:top w:val="none" w:sz="0" w:space="0" w:color="auto"/>
                <w:left w:val="none" w:sz="0" w:space="0" w:color="auto"/>
                <w:bottom w:val="none" w:sz="0" w:space="0" w:color="auto"/>
                <w:right w:val="none" w:sz="0" w:space="0" w:color="auto"/>
              </w:divBdr>
            </w:div>
            <w:div w:id="1092512277">
              <w:marLeft w:val="0"/>
              <w:marRight w:val="0"/>
              <w:marTop w:val="0"/>
              <w:marBottom w:val="0"/>
              <w:divBdr>
                <w:top w:val="none" w:sz="0" w:space="0" w:color="auto"/>
                <w:left w:val="none" w:sz="0" w:space="0" w:color="auto"/>
                <w:bottom w:val="none" w:sz="0" w:space="0" w:color="auto"/>
                <w:right w:val="none" w:sz="0" w:space="0" w:color="auto"/>
              </w:divBdr>
            </w:div>
            <w:div w:id="1096173443">
              <w:marLeft w:val="0"/>
              <w:marRight w:val="0"/>
              <w:marTop w:val="0"/>
              <w:marBottom w:val="0"/>
              <w:divBdr>
                <w:top w:val="none" w:sz="0" w:space="0" w:color="auto"/>
                <w:left w:val="none" w:sz="0" w:space="0" w:color="auto"/>
                <w:bottom w:val="none" w:sz="0" w:space="0" w:color="auto"/>
                <w:right w:val="none" w:sz="0" w:space="0" w:color="auto"/>
              </w:divBdr>
            </w:div>
            <w:div w:id="1111582921">
              <w:marLeft w:val="0"/>
              <w:marRight w:val="0"/>
              <w:marTop w:val="0"/>
              <w:marBottom w:val="0"/>
              <w:divBdr>
                <w:top w:val="none" w:sz="0" w:space="0" w:color="auto"/>
                <w:left w:val="none" w:sz="0" w:space="0" w:color="auto"/>
                <w:bottom w:val="none" w:sz="0" w:space="0" w:color="auto"/>
                <w:right w:val="none" w:sz="0" w:space="0" w:color="auto"/>
              </w:divBdr>
            </w:div>
            <w:div w:id="1115447915">
              <w:marLeft w:val="0"/>
              <w:marRight w:val="0"/>
              <w:marTop w:val="0"/>
              <w:marBottom w:val="0"/>
              <w:divBdr>
                <w:top w:val="none" w:sz="0" w:space="0" w:color="auto"/>
                <w:left w:val="none" w:sz="0" w:space="0" w:color="auto"/>
                <w:bottom w:val="none" w:sz="0" w:space="0" w:color="auto"/>
                <w:right w:val="none" w:sz="0" w:space="0" w:color="auto"/>
              </w:divBdr>
            </w:div>
            <w:div w:id="1117791128">
              <w:marLeft w:val="0"/>
              <w:marRight w:val="0"/>
              <w:marTop w:val="0"/>
              <w:marBottom w:val="0"/>
              <w:divBdr>
                <w:top w:val="none" w:sz="0" w:space="0" w:color="auto"/>
                <w:left w:val="none" w:sz="0" w:space="0" w:color="auto"/>
                <w:bottom w:val="none" w:sz="0" w:space="0" w:color="auto"/>
                <w:right w:val="none" w:sz="0" w:space="0" w:color="auto"/>
              </w:divBdr>
            </w:div>
            <w:div w:id="1124081012">
              <w:marLeft w:val="0"/>
              <w:marRight w:val="0"/>
              <w:marTop w:val="0"/>
              <w:marBottom w:val="0"/>
              <w:divBdr>
                <w:top w:val="none" w:sz="0" w:space="0" w:color="auto"/>
                <w:left w:val="none" w:sz="0" w:space="0" w:color="auto"/>
                <w:bottom w:val="none" w:sz="0" w:space="0" w:color="auto"/>
                <w:right w:val="none" w:sz="0" w:space="0" w:color="auto"/>
              </w:divBdr>
            </w:div>
            <w:div w:id="1132594218">
              <w:marLeft w:val="0"/>
              <w:marRight w:val="0"/>
              <w:marTop w:val="0"/>
              <w:marBottom w:val="0"/>
              <w:divBdr>
                <w:top w:val="none" w:sz="0" w:space="0" w:color="auto"/>
                <w:left w:val="none" w:sz="0" w:space="0" w:color="auto"/>
                <w:bottom w:val="none" w:sz="0" w:space="0" w:color="auto"/>
                <w:right w:val="none" w:sz="0" w:space="0" w:color="auto"/>
              </w:divBdr>
            </w:div>
            <w:div w:id="1136290196">
              <w:marLeft w:val="0"/>
              <w:marRight w:val="0"/>
              <w:marTop w:val="0"/>
              <w:marBottom w:val="0"/>
              <w:divBdr>
                <w:top w:val="none" w:sz="0" w:space="0" w:color="auto"/>
                <w:left w:val="none" w:sz="0" w:space="0" w:color="auto"/>
                <w:bottom w:val="none" w:sz="0" w:space="0" w:color="auto"/>
                <w:right w:val="none" w:sz="0" w:space="0" w:color="auto"/>
              </w:divBdr>
            </w:div>
            <w:div w:id="1140221589">
              <w:marLeft w:val="0"/>
              <w:marRight w:val="0"/>
              <w:marTop w:val="0"/>
              <w:marBottom w:val="0"/>
              <w:divBdr>
                <w:top w:val="none" w:sz="0" w:space="0" w:color="auto"/>
                <w:left w:val="none" w:sz="0" w:space="0" w:color="auto"/>
                <w:bottom w:val="none" w:sz="0" w:space="0" w:color="auto"/>
                <w:right w:val="none" w:sz="0" w:space="0" w:color="auto"/>
              </w:divBdr>
            </w:div>
            <w:div w:id="1142624800">
              <w:marLeft w:val="0"/>
              <w:marRight w:val="0"/>
              <w:marTop w:val="0"/>
              <w:marBottom w:val="0"/>
              <w:divBdr>
                <w:top w:val="none" w:sz="0" w:space="0" w:color="auto"/>
                <w:left w:val="none" w:sz="0" w:space="0" w:color="auto"/>
                <w:bottom w:val="none" w:sz="0" w:space="0" w:color="auto"/>
                <w:right w:val="none" w:sz="0" w:space="0" w:color="auto"/>
              </w:divBdr>
            </w:div>
            <w:div w:id="1143424427">
              <w:marLeft w:val="0"/>
              <w:marRight w:val="0"/>
              <w:marTop w:val="0"/>
              <w:marBottom w:val="0"/>
              <w:divBdr>
                <w:top w:val="none" w:sz="0" w:space="0" w:color="auto"/>
                <w:left w:val="none" w:sz="0" w:space="0" w:color="auto"/>
                <w:bottom w:val="none" w:sz="0" w:space="0" w:color="auto"/>
                <w:right w:val="none" w:sz="0" w:space="0" w:color="auto"/>
              </w:divBdr>
            </w:div>
            <w:div w:id="1145315788">
              <w:marLeft w:val="0"/>
              <w:marRight w:val="0"/>
              <w:marTop w:val="0"/>
              <w:marBottom w:val="0"/>
              <w:divBdr>
                <w:top w:val="none" w:sz="0" w:space="0" w:color="auto"/>
                <w:left w:val="none" w:sz="0" w:space="0" w:color="auto"/>
                <w:bottom w:val="none" w:sz="0" w:space="0" w:color="auto"/>
                <w:right w:val="none" w:sz="0" w:space="0" w:color="auto"/>
              </w:divBdr>
            </w:div>
            <w:div w:id="1147434290">
              <w:marLeft w:val="0"/>
              <w:marRight w:val="0"/>
              <w:marTop w:val="0"/>
              <w:marBottom w:val="0"/>
              <w:divBdr>
                <w:top w:val="none" w:sz="0" w:space="0" w:color="auto"/>
                <w:left w:val="none" w:sz="0" w:space="0" w:color="auto"/>
                <w:bottom w:val="none" w:sz="0" w:space="0" w:color="auto"/>
                <w:right w:val="none" w:sz="0" w:space="0" w:color="auto"/>
              </w:divBdr>
            </w:div>
            <w:div w:id="1154644893">
              <w:marLeft w:val="0"/>
              <w:marRight w:val="0"/>
              <w:marTop w:val="0"/>
              <w:marBottom w:val="0"/>
              <w:divBdr>
                <w:top w:val="none" w:sz="0" w:space="0" w:color="auto"/>
                <w:left w:val="none" w:sz="0" w:space="0" w:color="auto"/>
                <w:bottom w:val="none" w:sz="0" w:space="0" w:color="auto"/>
                <w:right w:val="none" w:sz="0" w:space="0" w:color="auto"/>
              </w:divBdr>
            </w:div>
            <w:div w:id="1157187111">
              <w:marLeft w:val="0"/>
              <w:marRight w:val="0"/>
              <w:marTop w:val="0"/>
              <w:marBottom w:val="0"/>
              <w:divBdr>
                <w:top w:val="none" w:sz="0" w:space="0" w:color="auto"/>
                <w:left w:val="none" w:sz="0" w:space="0" w:color="auto"/>
                <w:bottom w:val="none" w:sz="0" w:space="0" w:color="auto"/>
                <w:right w:val="none" w:sz="0" w:space="0" w:color="auto"/>
              </w:divBdr>
            </w:div>
            <w:div w:id="1162695689">
              <w:marLeft w:val="0"/>
              <w:marRight w:val="0"/>
              <w:marTop w:val="0"/>
              <w:marBottom w:val="0"/>
              <w:divBdr>
                <w:top w:val="none" w:sz="0" w:space="0" w:color="auto"/>
                <w:left w:val="none" w:sz="0" w:space="0" w:color="auto"/>
                <w:bottom w:val="none" w:sz="0" w:space="0" w:color="auto"/>
                <w:right w:val="none" w:sz="0" w:space="0" w:color="auto"/>
              </w:divBdr>
            </w:div>
            <w:div w:id="1188786971">
              <w:marLeft w:val="0"/>
              <w:marRight w:val="0"/>
              <w:marTop w:val="0"/>
              <w:marBottom w:val="0"/>
              <w:divBdr>
                <w:top w:val="none" w:sz="0" w:space="0" w:color="auto"/>
                <w:left w:val="none" w:sz="0" w:space="0" w:color="auto"/>
                <w:bottom w:val="none" w:sz="0" w:space="0" w:color="auto"/>
                <w:right w:val="none" w:sz="0" w:space="0" w:color="auto"/>
              </w:divBdr>
            </w:div>
            <w:div w:id="1199195387">
              <w:marLeft w:val="0"/>
              <w:marRight w:val="0"/>
              <w:marTop w:val="0"/>
              <w:marBottom w:val="0"/>
              <w:divBdr>
                <w:top w:val="none" w:sz="0" w:space="0" w:color="auto"/>
                <w:left w:val="none" w:sz="0" w:space="0" w:color="auto"/>
                <w:bottom w:val="none" w:sz="0" w:space="0" w:color="auto"/>
                <w:right w:val="none" w:sz="0" w:space="0" w:color="auto"/>
              </w:divBdr>
            </w:div>
            <w:div w:id="1200968305">
              <w:marLeft w:val="0"/>
              <w:marRight w:val="0"/>
              <w:marTop w:val="0"/>
              <w:marBottom w:val="0"/>
              <w:divBdr>
                <w:top w:val="none" w:sz="0" w:space="0" w:color="auto"/>
                <w:left w:val="none" w:sz="0" w:space="0" w:color="auto"/>
                <w:bottom w:val="none" w:sz="0" w:space="0" w:color="auto"/>
                <w:right w:val="none" w:sz="0" w:space="0" w:color="auto"/>
              </w:divBdr>
            </w:div>
            <w:div w:id="1217007509">
              <w:marLeft w:val="0"/>
              <w:marRight w:val="0"/>
              <w:marTop w:val="0"/>
              <w:marBottom w:val="0"/>
              <w:divBdr>
                <w:top w:val="none" w:sz="0" w:space="0" w:color="auto"/>
                <w:left w:val="none" w:sz="0" w:space="0" w:color="auto"/>
                <w:bottom w:val="none" w:sz="0" w:space="0" w:color="auto"/>
                <w:right w:val="none" w:sz="0" w:space="0" w:color="auto"/>
              </w:divBdr>
            </w:div>
            <w:div w:id="1232427322">
              <w:marLeft w:val="0"/>
              <w:marRight w:val="0"/>
              <w:marTop w:val="0"/>
              <w:marBottom w:val="0"/>
              <w:divBdr>
                <w:top w:val="none" w:sz="0" w:space="0" w:color="auto"/>
                <w:left w:val="none" w:sz="0" w:space="0" w:color="auto"/>
                <w:bottom w:val="none" w:sz="0" w:space="0" w:color="auto"/>
                <w:right w:val="none" w:sz="0" w:space="0" w:color="auto"/>
              </w:divBdr>
            </w:div>
            <w:div w:id="1233270434">
              <w:marLeft w:val="0"/>
              <w:marRight w:val="0"/>
              <w:marTop w:val="0"/>
              <w:marBottom w:val="0"/>
              <w:divBdr>
                <w:top w:val="none" w:sz="0" w:space="0" w:color="auto"/>
                <w:left w:val="none" w:sz="0" w:space="0" w:color="auto"/>
                <w:bottom w:val="none" w:sz="0" w:space="0" w:color="auto"/>
                <w:right w:val="none" w:sz="0" w:space="0" w:color="auto"/>
              </w:divBdr>
            </w:div>
            <w:div w:id="1234508633">
              <w:marLeft w:val="0"/>
              <w:marRight w:val="0"/>
              <w:marTop w:val="0"/>
              <w:marBottom w:val="0"/>
              <w:divBdr>
                <w:top w:val="none" w:sz="0" w:space="0" w:color="auto"/>
                <w:left w:val="none" w:sz="0" w:space="0" w:color="auto"/>
                <w:bottom w:val="none" w:sz="0" w:space="0" w:color="auto"/>
                <w:right w:val="none" w:sz="0" w:space="0" w:color="auto"/>
              </w:divBdr>
            </w:div>
            <w:div w:id="1237015739">
              <w:marLeft w:val="0"/>
              <w:marRight w:val="0"/>
              <w:marTop w:val="0"/>
              <w:marBottom w:val="0"/>
              <w:divBdr>
                <w:top w:val="none" w:sz="0" w:space="0" w:color="auto"/>
                <w:left w:val="none" w:sz="0" w:space="0" w:color="auto"/>
                <w:bottom w:val="none" w:sz="0" w:space="0" w:color="auto"/>
                <w:right w:val="none" w:sz="0" w:space="0" w:color="auto"/>
              </w:divBdr>
            </w:div>
            <w:div w:id="1248923158">
              <w:marLeft w:val="0"/>
              <w:marRight w:val="0"/>
              <w:marTop w:val="0"/>
              <w:marBottom w:val="0"/>
              <w:divBdr>
                <w:top w:val="none" w:sz="0" w:space="0" w:color="auto"/>
                <w:left w:val="none" w:sz="0" w:space="0" w:color="auto"/>
                <w:bottom w:val="none" w:sz="0" w:space="0" w:color="auto"/>
                <w:right w:val="none" w:sz="0" w:space="0" w:color="auto"/>
              </w:divBdr>
            </w:div>
            <w:div w:id="1250231347">
              <w:marLeft w:val="0"/>
              <w:marRight w:val="0"/>
              <w:marTop w:val="0"/>
              <w:marBottom w:val="0"/>
              <w:divBdr>
                <w:top w:val="none" w:sz="0" w:space="0" w:color="auto"/>
                <w:left w:val="none" w:sz="0" w:space="0" w:color="auto"/>
                <w:bottom w:val="none" w:sz="0" w:space="0" w:color="auto"/>
                <w:right w:val="none" w:sz="0" w:space="0" w:color="auto"/>
              </w:divBdr>
            </w:div>
            <w:div w:id="1250306188">
              <w:marLeft w:val="0"/>
              <w:marRight w:val="0"/>
              <w:marTop w:val="0"/>
              <w:marBottom w:val="0"/>
              <w:divBdr>
                <w:top w:val="none" w:sz="0" w:space="0" w:color="auto"/>
                <w:left w:val="none" w:sz="0" w:space="0" w:color="auto"/>
                <w:bottom w:val="none" w:sz="0" w:space="0" w:color="auto"/>
                <w:right w:val="none" w:sz="0" w:space="0" w:color="auto"/>
              </w:divBdr>
            </w:div>
            <w:div w:id="1252852744">
              <w:marLeft w:val="0"/>
              <w:marRight w:val="0"/>
              <w:marTop w:val="0"/>
              <w:marBottom w:val="0"/>
              <w:divBdr>
                <w:top w:val="none" w:sz="0" w:space="0" w:color="auto"/>
                <w:left w:val="none" w:sz="0" w:space="0" w:color="auto"/>
                <w:bottom w:val="none" w:sz="0" w:space="0" w:color="auto"/>
                <w:right w:val="none" w:sz="0" w:space="0" w:color="auto"/>
              </w:divBdr>
            </w:div>
            <w:div w:id="1258714408">
              <w:marLeft w:val="0"/>
              <w:marRight w:val="0"/>
              <w:marTop w:val="0"/>
              <w:marBottom w:val="0"/>
              <w:divBdr>
                <w:top w:val="none" w:sz="0" w:space="0" w:color="auto"/>
                <w:left w:val="none" w:sz="0" w:space="0" w:color="auto"/>
                <w:bottom w:val="none" w:sz="0" w:space="0" w:color="auto"/>
                <w:right w:val="none" w:sz="0" w:space="0" w:color="auto"/>
              </w:divBdr>
            </w:div>
            <w:div w:id="1272123800">
              <w:marLeft w:val="0"/>
              <w:marRight w:val="0"/>
              <w:marTop w:val="0"/>
              <w:marBottom w:val="0"/>
              <w:divBdr>
                <w:top w:val="none" w:sz="0" w:space="0" w:color="auto"/>
                <w:left w:val="none" w:sz="0" w:space="0" w:color="auto"/>
                <w:bottom w:val="none" w:sz="0" w:space="0" w:color="auto"/>
                <w:right w:val="none" w:sz="0" w:space="0" w:color="auto"/>
              </w:divBdr>
            </w:div>
            <w:div w:id="1308247386">
              <w:marLeft w:val="0"/>
              <w:marRight w:val="0"/>
              <w:marTop w:val="0"/>
              <w:marBottom w:val="0"/>
              <w:divBdr>
                <w:top w:val="none" w:sz="0" w:space="0" w:color="auto"/>
                <w:left w:val="none" w:sz="0" w:space="0" w:color="auto"/>
                <w:bottom w:val="none" w:sz="0" w:space="0" w:color="auto"/>
                <w:right w:val="none" w:sz="0" w:space="0" w:color="auto"/>
              </w:divBdr>
            </w:div>
            <w:div w:id="1310473523">
              <w:marLeft w:val="0"/>
              <w:marRight w:val="0"/>
              <w:marTop w:val="0"/>
              <w:marBottom w:val="0"/>
              <w:divBdr>
                <w:top w:val="none" w:sz="0" w:space="0" w:color="auto"/>
                <w:left w:val="none" w:sz="0" w:space="0" w:color="auto"/>
                <w:bottom w:val="none" w:sz="0" w:space="0" w:color="auto"/>
                <w:right w:val="none" w:sz="0" w:space="0" w:color="auto"/>
              </w:divBdr>
            </w:div>
            <w:div w:id="1314750086">
              <w:marLeft w:val="0"/>
              <w:marRight w:val="0"/>
              <w:marTop w:val="0"/>
              <w:marBottom w:val="0"/>
              <w:divBdr>
                <w:top w:val="none" w:sz="0" w:space="0" w:color="auto"/>
                <w:left w:val="none" w:sz="0" w:space="0" w:color="auto"/>
                <w:bottom w:val="none" w:sz="0" w:space="0" w:color="auto"/>
                <w:right w:val="none" w:sz="0" w:space="0" w:color="auto"/>
              </w:divBdr>
            </w:div>
            <w:div w:id="1314993779">
              <w:marLeft w:val="0"/>
              <w:marRight w:val="0"/>
              <w:marTop w:val="0"/>
              <w:marBottom w:val="0"/>
              <w:divBdr>
                <w:top w:val="none" w:sz="0" w:space="0" w:color="auto"/>
                <w:left w:val="none" w:sz="0" w:space="0" w:color="auto"/>
                <w:bottom w:val="none" w:sz="0" w:space="0" w:color="auto"/>
                <w:right w:val="none" w:sz="0" w:space="0" w:color="auto"/>
              </w:divBdr>
            </w:div>
            <w:div w:id="1319727156">
              <w:marLeft w:val="0"/>
              <w:marRight w:val="0"/>
              <w:marTop w:val="0"/>
              <w:marBottom w:val="0"/>
              <w:divBdr>
                <w:top w:val="none" w:sz="0" w:space="0" w:color="auto"/>
                <w:left w:val="none" w:sz="0" w:space="0" w:color="auto"/>
                <w:bottom w:val="none" w:sz="0" w:space="0" w:color="auto"/>
                <w:right w:val="none" w:sz="0" w:space="0" w:color="auto"/>
              </w:divBdr>
            </w:div>
            <w:div w:id="1329556810">
              <w:marLeft w:val="0"/>
              <w:marRight w:val="0"/>
              <w:marTop w:val="0"/>
              <w:marBottom w:val="0"/>
              <w:divBdr>
                <w:top w:val="none" w:sz="0" w:space="0" w:color="auto"/>
                <w:left w:val="none" w:sz="0" w:space="0" w:color="auto"/>
                <w:bottom w:val="none" w:sz="0" w:space="0" w:color="auto"/>
                <w:right w:val="none" w:sz="0" w:space="0" w:color="auto"/>
              </w:divBdr>
            </w:div>
            <w:div w:id="1342708230">
              <w:marLeft w:val="0"/>
              <w:marRight w:val="0"/>
              <w:marTop w:val="0"/>
              <w:marBottom w:val="0"/>
              <w:divBdr>
                <w:top w:val="none" w:sz="0" w:space="0" w:color="auto"/>
                <w:left w:val="none" w:sz="0" w:space="0" w:color="auto"/>
                <w:bottom w:val="none" w:sz="0" w:space="0" w:color="auto"/>
                <w:right w:val="none" w:sz="0" w:space="0" w:color="auto"/>
              </w:divBdr>
            </w:div>
            <w:div w:id="1348360715">
              <w:marLeft w:val="0"/>
              <w:marRight w:val="0"/>
              <w:marTop w:val="0"/>
              <w:marBottom w:val="0"/>
              <w:divBdr>
                <w:top w:val="none" w:sz="0" w:space="0" w:color="auto"/>
                <w:left w:val="none" w:sz="0" w:space="0" w:color="auto"/>
                <w:bottom w:val="none" w:sz="0" w:space="0" w:color="auto"/>
                <w:right w:val="none" w:sz="0" w:space="0" w:color="auto"/>
              </w:divBdr>
            </w:div>
            <w:div w:id="1365791616">
              <w:marLeft w:val="0"/>
              <w:marRight w:val="0"/>
              <w:marTop w:val="0"/>
              <w:marBottom w:val="0"/>
              <w:divBdr>
                <w:top w:val="none" w:sz="0" w:space="0" w:color="auto"/>
                <w:left w:val="none" w:sz="0" w:space="0" w:color="auto"/>
                <w:bottom w:val="none" w:sz="0" w:space="0" w:color="auto"/>
                <w:right w:val="none" w:sz="0" w:space="0" w:color="auto"/>
              </w:divBdr>
            </w:div>
            <w:div w:id="1367292599">
              <w:marLeft w:val="0"/>
              <w:marRight w:val="0"/>
              <w:marTop w:val="0"/>
              <w:marBottom w:val="0"/>
              <w:divBdr>
                <w:top w:val="none" w:sz="0" w:space="0" w:color="auto"/>
                <w:left w:val="none" w:sz="0" w:space="0" w:color="auto"/>
                <w:bottom w:val="none" w:sz="0" w:space="0" w:color="auto"/>
                <w:right w:val="none" w:sz="0" w:space="0" w:color="auto"/>
              </w:divBdr>
            </w:div>
            <w:div w:id="1387144555">
              <w:marLeft w:val="0"/>
              <w:marRight w:val="0"/>
              <w:marTop w:val="0"/>
              <w:marBottom w:val="0"/>
              <w:divBdr>
                <w:top w:val="none" w:sz="0" w:space="0" w:color="auto"/>
                <w:left w:val="none" w:sz="0" w:space="0" w:color="auto"/>
                <w:bottom w:val="none" w:sz="0" w:space="0" w:color="auto"/>
                <w:right w:val="none" w:sz="0" w:space="0" w:color="auto"/>
              </w:divBdr>
            </w:div>
            <w:div w:id="1388071191">
              <w:marLeft w:val="0"/>
              <w:marRight w:val="0"/>
              <w:marTop w:val="0"/>
              <w:marBottom w:val="0"/>
              <w:divBdr>
                <w:top w:val="none" w:sz="0" w:space="0" w:color="auto"/>
                <w:left w:val="none" w:sz="0" w:space="0" w:color="auto"/>
                <w:bottom w:val="none" w:sz="0" w:space="0" w:color="auto"/>
                <w:right w:val="none" w:sz="0" w:space="0" w:color="auto"/>
              </w:divBdr>
            </w:div>
            <w:div w:id="1392921381">
              <w:marLeft w:val="0"/>
              <w:marRight w:val="0"/>
              <w:marTop w:val="0"/>
              <w:marBottom w:val="0"/>
              <w:divBdr>
                <w:top w:val="none" w:sz="0" w:space="0" w:color="auto"/>
                <w:left w:val="none" w:sz="0" w:space="0" w:color="auto"/>
                <w:bottom w:val="none" w:sz="0" w:space="0" w:color="auto"/>
                <w:right w:val="none" w:sz="0" w:space="0" w:color="auto"/>
              </w:divBdr>
            </w:div>
            <w:div w:id="1401055163">
              <w:marLeft w:val="0"/>
              <w:marRight w:val="0"/>
              <w:marTop w:val="0"/>
              <w:marBottom w:val="0"/>
              <w:divBdr>
                <w:top w:val="none" w:sz="0" w:space="0" w:color="auto"/>
                <w:left w:val="none" w:sz="0" w:space="0" w:color="auto"/>
                <w:bottom w:val="none" w:sz="0" w:space="0" w:color="auto"/>
                <w:right w:val="none" w:sz="0" w:space="0" w:color="auto"/>
              </w:divBdr>
            </w:div>
            <w:div w:id="1404445007">
              <w:marLeft w:val="0"/>
              <w:marRight w:val="0"/>
              <w:marTop w:val="0"/>
              <w:marBottom w:val="0"/>
              <w:divBdr>
                <w:top w:val="none" w:sz="0" w:space="0" w:color="auto"/>
                <w:left w:val="none" w:sz="0" w:space="0" w:color="auto"/>
                <w:bottom w:val="none" w:sz="0" w:space="0" w:color="auto"/>
                <w:right w:val="none" w:sz="0" w:space="0" w:color="auto"/>
              </w:divBdr>
            </w:div>
            <w:div w:id="1405378317">
              <w:marLeft w:val="0"/>
              <w:marRight w:val="0"/>
              <w:marTop w:val="0"/>
              <w:marBottom w:val="0"/>
              <w:divBdr>
                <w:top w:val="none" w:sz="0" w:space="0" w:color="auto"/>
                <w:left w:val="none" w:sz="0" w:space="0" w:color="auto"/>
                <w:bottom w:val="none" w:sz="0" w:space="0" w:color="auto"/>
                <w:right w:val="none" w:sz="0" w:space="0" w:color="auto"/>
              </w:divBdr>
            </w:div>
            <w:div w:id="1424453436">
              <w:marLeft w:val="0"/>
              <w:marRight w:val="0"/>
              <w:marTop w:val="0"/>
              <w:marBottom w:val="0"/>
              <w:divBdr>
                <w:top w:val="none" w:sz="0" w:space="0" w:color="auto"/>
                <w:left w:val="none" w:sz="0" w:space="0" w:color="auto"/>
                <w:bottom w:val="none" w:sz="0" w:space="0" w:color="auto"/>
                <w:right w:val="none" w:sz="0" w:space="0" w:color="auto"/>
              </w:divBdr>
            </w:div>
            <w:div w:id="1426148331">
              <w:marLeft w:val="0"/>
              <w:marRight w:val="0"/>
              <w:marTop w:val="0"/>
              <w:marBottom w:val="0"/>
              <w:divBdr>
                <w:top w:val="none" w:sz="0" w:space="0" w:color="auto"/>
                <w:left w:val="none" w:sz="0" w:space="0" w:color="auto"/>
                <w:bottom w:val="none" w:sz="0" w:space="0" w:color="auto"/>
                <w:right w:val="none" w:sz="0" w:space="0" w:color="auto"/>
              </w:divBdr>
            </w:div>
            <w:div w:id="1426851452">
              <w:marLeft w:val="0"/>
              <w:marRight w:val="0"/>
              <w:marTop w:val="0"/>
              <w:marBottom w:val="0"/>
              <w:divBdr>
                <w:top w:val="none" w:sz="0" w:space="0" w:color="auto"/>
                <w:left w:val="none" w:sz="0" w:space="0" w:color="auto"/>
                <w:bottom w:val="none" w:sz="0" w:space="0" w:color="auto"/>
                <w:right w:val="none" w:sz="0" w:space="0" w:color="auto"/>
              </w:divBdr>
            </w:div>
            <w:div w:id="1440835119">
              <w:marLeft w:val="0"/>
              <w:marRight w:val="0"/>
              <w:marTop w:val="0"/>
              <w:marBottom w:val="0"/>
              <w:divBdr>
                <w:top w:val="none" w:sz="0" w:space="0" w:color="auto"/>
                <w:left w:val="none" w:sz="0" w:space="0" w:color="auto"/>
                <w:bottom w:val="none" w:sz="0" w:space="0" w:color="auto"/>
                <w:right w:val="none" w:sz="0" w:space="0" w:color="auto"/>
              </w:divBdr>
            </w:div>
            <w:div w:id="1441026425">
              <w:marLeft w:val="0"/>
              <w:marRight w:val="0"/>
              <w:marTop w:val="0"/>
              <w:marBottom w:val="0"/>
              <w:divBdr>
                <w:top w:val="none" w:sz="0" w:space="0" w:color="auto"/>
                <w:left w:val="none" w:sz="0" w:space="0" w:color="auto"/>
                <w:bottom w:val="none" w:sz="0" w:space="0" w:color="auto"/>
                <w:right w:val="none" w:sz="0" w:space="0" w:color="auto"/>
              </w:divBdr>
            </w:div>
            <w:div w:id="1443068834">
              <w:marLeft w:val="0"/>
              <w:marRight w:val="0"/>
              <w:marTop w:val="0"/>
              <w:marBottom w:val="0"/>
              <w:divBdr>
                <w:top w:val="none" w:sz="0" w:space="0" w:color="auto"/>
                <w:left w:val="none" w:sz="0" w:space="0" w:color="auto"/>
                <w:bottom w:val="none" w:sz="0" w:space="0" w:color="auto"/>
                <w:right w:val="none" w:sz="0" w:space="0" w:color="auto"/>
              </w:divBdr>
            </w:div>
            <w:div w:id="1445615205">
              <w:marLeft w:val="0"/>
              <w:marRight w:val="0"/>
              <w:marTop w:val="0"/>
              <w:marBottom w:val="0"/>
              <w:divBdr>
                <w:top w:val="none" w:sz="0" w:space="0" w:color="auto"/>
                <w:left w:val="none" w:sz="0" w:space="0" w:color="auto"/>
                <w:bottom w:val="none" w:sz="0" w:space="0" w:color="auto"/>
                <w:right w:val="none" w:sz="0" w:space="0" w:color="auto"/>
              </w:divBdr>
            </w:div>
            <w:div w:id="1449156721">
              <w:marLeft w:val="0"/>
              <w:marRight w:val="0"/>
              <w:marTop w:val="0"/>
              <w:marBottom w:val="0"/>
              <w:divBdr>
                <w:top w:val="none" w:sz="0" w:space="0" w:color="auto"/>
                <w:left w:val="none" w:sz="0" w:space="0" w:color="auto"/>
                <w:bottom w:val="none" w:sz="0" w:space="0" w:color="auto"/>
                <w:right w:val="none" w:sz="0" w:space="0" w:color="auto"/>
              </w:divBdr>
            </w:div>
            <w:div w:id="1450246886">
              <w:marLeft w:val="0"/>
              <w:marRight w:val="0"/>
              <w:marTop w:val="0"/>
              <w:marBottom w:val="0"/>
              <w:divBdr>
                <w:top w:val="none" w:sz="0" w:space="0" w:color="auto"/>
                <w:left w:val="none" w:sz="0" w:space="0" w:color="auto"/>
                <w:bottom w:val="none" w:sz="0" w:space="0" w:color="auto"/>
                <w:right w:val="none" w:sz="0" w:space="0" w:color="auto"/>
              </w:divBdr>
            </w:div>
            <w:div w:id="1457021692">
              <w:marLeft w:val="0"/>
              <w:marRight w:val="0"/>
              <w:marTop w:val="0"/>
              <w:marBottom w:val="0"/>
              <w:divBdr>
                <w:top w:val="none" w:sz="0" w:space="0" w:color="auto"/>
                <w:left w:val="none" w:sz="0" w:space="0" w:color="auto"/>
                <w:bottom w:val="none" w:sz="0" w:space="0" w:color="auto"/>
                <w:right w:val="none" w:sz="0" w:space="0" w:color="auto"/>
              </w:divBdr>
            </w:div>
            <w:div w:id="1457262190">
              <w:marLeft w:val="0"/>
              <w:marRight w:val="0"/>
              <w:marTop w:val="0"/>
              <w:marBottom w:val="0"/>
              <w:divBdr>
                <w:top w:val="none" w:sz="0" w:space="0" w:color="auto"/>
                <w:left w:val="none" w:sz="0" w:space="0" w:color="auto"/>
                <w:bottom w:val="none" w:sz="0" w:space="0" w:color="auto"/>
                <w:right w:val="none" w:sz="0" w:space="0" w:color="auto"/>
              </w:divBdr>
            </w:div>
            <w:div w:id="1459183783">
              <w:marLeft w:val="0"/>
              <w:marRight w:val="0"/>
              <w:marTop w:val="0"/>
              <w:marBottom w:val="0"/>
              <w:divBdr>
                <w:top w:val="none" w:sz="0" w:space="0" w:color="auto"/>
                <w:left w:val="none" w:sz="0" w:space="0" w:color="auto"/>
                <w:bottom w:val="none" w:sz="0" w:space="0" w:color="auto"/>
                <w:right w:val="none" w:sz="0" w:space="0" w:color="auto"/>
              </w:divBdr>
            </w:div>
            <w:div w:id="1460151208">
              <w:marLeft w:val="0"/>
              <w:marRight w:val="0"/>
              <w:marTop w:val="0"/>
              <w:marBottom w:val="0"/>
              <w:divBdr>
                <w:top w:val="none" w:sz="0" w:space="0" w:color="auto"/>
                <w:left w:val="none" w:sz="0" w:space="0" w:color="auto"/>
                <w:bottom w:val="none" w:sz="0" w:space="0" w:color="auto"/>
                <w:right w:val="none" w:sz="0" w:space="0" w:color="auto"/>
              </w:divBdr>
            </w:div>
            <w:div w:id="1468400109">
              <w:marLeft w:val="0"/>
              <w:marRight w:val="0"/>
              <w:marTop w:val="0"/>
              <w:marBottom w:val="0"/>
              <w:divBdr>
                <w:top w:val="none" w:sz="0" w:space="0" w:color="auto"/>
                <w:left w:val="none" w:sz="0" w:space="0" w:color="auto"/>
                <w:bottom w:val="none" w:sz="0" w:space="0" w:color="auto"/>
                <w:right w:val="none" w:sz="0" w:space="0" w:color="auto"/>
              </w:divBdr>
            </w:div>
            <w:div w:id="1475029577">
              <w:marLeft w:val="0"/>
              <w:marRight w:val="0"/>
              <w:marTop w:val="0"/>
              <w:marBottom w:val="0"/>
              <w:divBdr>
                <w:top w:val="none" w:sz="0" w:space="0" w:color="auto"/>
                <w:left w:val="none" w:sz="0" w:space="0" w:color="auto"/>
                <w:bottom w:val="none" w:sz="0" w:space="0" w:color="auto"/>
                <w:right w:val="none" w:sz="0" w:space="0" w:color="auto"/>
              </w:divBdr>
            </w:div>
            <w:div w:id="1486169726">
              <w:marLeft w:val="0"/>
              <w:marRight w:val="0"/>
              <w:marTop w:val="0"/>
              <w:marBottom w:val="0"/>
              <w:divBdr>
                <w:top w:val="none" w:sz="0" w:space="0" w:color="auto"/>
                <w:left w:val="none" w:sz="0" w:space="0" w:color="auto"/>
                <w:bottom w:val="none" w:sz="0" w:space="0" w:color="auto"/>
                <w:right w:val="none" w:sz="0" w:space="0" w:color="auto"/>
              </w:divBdr>
            </w:div>
            <w:div w:id="1488017162">
              <w:marLeft w:val="0"/>
              <w:marRight w:val="0"/>
              <w:marTop w:val="0"/>
              <w:marBottom w:val="0"/>
              <w:divBdr>
                <w:top w:val="none" w:sz="0" w:space="0" w:color="auto"/>
                <w:left w:val="none" w:sz="0" w:space="0" w:color="auto"/>
                <w:bottom w:val="none" w:sz="0" w:space="0" w:color="auto"/>
                <w:right w:val="none" w:sz="0" w:space="0" w:color="auto"/>
              </w:divBdr>
            </w:div>
            <w:div w:id="1489129215">
              <w:marLeft w:val="0"/>
              <w:marRight w:val="0"/>
              <w:marTop w:val="0"/>
              <w:marBottom w:val="0"/>
              <w:divBdr>
                <w:top w:val="none" w:sz="0" w:space="0" w:color="auto"/>
                <w:left w:val="none" w:sz="0" w:space="0" w:color="auto"/>
                <w:bottom w:val="none" w:sz="0" w:space="0" w:color="auto"/>
                <w:right w:val="none" w:sz="0" w:space="0" w:color="auto"/>
              </w:divBdr>
            </w:div>
            <w:div w:id="1502042461">
              <w:marLeft w:val="0"/>
              <w:marRight w:val="0"/>
              <w:marTop w:val="0"/>
              <w:marBottom w:val="0"/>
              <w:divBdr>
                <w:top w:val="none" w:sz="0" w:space="0" w:color="auto"/>
                <w:left w:val="none" w:sz="0" w:space="0" w:color="auto"/>
                <w:bottom w:val="none" w:sz="0" w:space="0" w:color="auto"/>
                <w:right w:val="none" w:sz="0" w:space="0" w:color="auto"/>
              </w:divBdr>
            </w:div>
            <w:div w:id="1507675455">
              <w:marLeft w:val="0"/>
              <w:marRight w:val="0"/>
              <w:marTop w:val="0"/>
              <w:marBottom w:val="0"/>
              <w:divBdr>
                <w:top w:val="none" w:sz="0" w:space="0" w:color="auto"/>
                <w:left w:val="none" w:sz="0" w:space="0" w:color="auto"/>
                <w:bottom w:val="none" w:sz="0" w:space="0" w:color="auto"/>
                <w:right w:val="none" w:sz="0" w:space="0" w:color="auto"/>
              </w:divBdr>
            </w:div>
            <w:div w:id="1537965940">
              <w:marLeft w:val="0"/>
              <w:marRight w:val="0"/>
              <w:marTop w:val="0"/>
              <w:marBottom w:val="0"/>
              <w:divBdr>
                <w:top w:val="none" w:sz="0" w:space="0" w:color="auto"/>
                <w:left w:val="none" w:sz="0" w:space="0" w:color="auto"/>
                <w:bottom w:val="none" w:sz="0" w:space="0" w:color="auto"/>
                <w:right w:val="none" w:sz="0" w:space="0" w:color="auto"/>
              </w:divBdr>
            </w:div>
            <w:div w:id="1541163419">
              <w:marLeft w:val="0"/>
              <w:marRight w:val="0"/>
              <w:marTop w:val="0"/>
              <w:marBottom w:val="0"/>
              <w:divBdr>
                <w:top w:val="none" w:sz="0" w:space="0" w:color="auto"/>
                <w:left w:val="none" w:sz="0" w:space="0" w:color="auto"/>
                <w:bottom w:val="none" w:sz="0" w:space="0" w:color="auto"/>
                <w:right w:val="none" w:sz="0" w:space="0" w:color="auto"/>
              </w:divBdr>
            </w:div>
            <w:div w:id="1547376655">
              <w:marLeft w:val="0"/>
              <w:marRight w:val="0"/>
              <w:marTop w:val="0"/>
              <w:marBottom w:val="0"/>
              <w:divBdr>
                <w:top w:val="none" w:sz="0" w:space="0" w:color="auto"/>
                <w:left w:val="none" w:sz="0" w:space="0" w:color="auto"/>
                <w:bottom w:val="none" w:sz="0" w:space="0" w:color="auto"/>
                <w:right w:val="none" w:sz="0" w:space="0" w:color="auto"/>
              </w:divBdr>
            </w:div>
            <w:div w:id="1548761690">
              <w:marLeft w:val="0"/>
              <w:marRight w:val="0"/>
              <w:marTop w:val="0"/>
              <w:marBottom w:val="0"/>
              <w:divBdr>
                <w:top w:val="none" w:sz="0" w:space="0" w:color="auto"/>
                <w:left w:val="none" w:sz="0" w:space="0" w:color="auto"/>
                <w:bottom w:val="none" w:sz="0" w:space="0" w:color="auto"/>
                <w:right w:val="none" w:sz="0" w:space="0" w:color="auto"/>
              </w:divBdr>
            </w:div>
            <w:div w:id="1552039381">
              <w:marLeft w:val="0"/>
              <w:marRight w:val="0"/>
              <w:marTop w:val="0"/>
              <w:marBottom w:val="0"/>
              <w:divBdr>
                <w:top w:val="none" w:sz="0" w:space="0" w:color="auto"/>
                <w:left w:val="none" w:sz="0" w:space="0" w:color="auto"/>
                <w:bottom w:val="none" w:sz="0" w:space="0" w:color="auto"/>
                <w:right w:val="none" w:sz="0" w:space="0" w:color="auto"/>
              </w:divBdr>
            </w:div>
            <w:div w:id="1566452890">
              <w:marLeft w:val="0"/>
              <w:marRight w:val="0"/>
              <w:marTop w:val="0"/>
              <w:marBottom w:val="0"/>
              <w:divBdr>
                <w:top w:val="none" w:sz="0" w:space="0" w:color="auto"/>
                <w:left w:val="none" w:sz="0" w:space="0" w:color="auto"/>
                <w:bottom w:val="none" w:sz="0" w:space="0" w:color="auto"/>
                <w:right w:val="none" w:sz="0" w:space="0" w:color="auto"/>
              </w:divBdr>
            </w:div>
            <w:div w:id="1571229065">
              <w:marLeft w:val="0"/>
              <w:marRight w:val="0"/>
              <w:marTop w:val="0"/>
              <w:marBottom w:val="0"/>
              <w:divBdr>
                <w:top w:val="none" w:sz="0" w:space="0" w:color="auto"/>
                <w:left w:val="none" w:sz="0" w:space="0" w:color="auto"/>
                <w:bottom w:val="none" w:sz="0" w:space="0" w:color="auto"/>
                <w:right w:val="none" w:sz="0" w:space="0" w:color="auto"/>
              </w:divBdr>
            </w:div>
            <w:div w:id="1575623674">
              <w:marLeft w:val="0"/>
              <w:marRight w:val="0"/>
              <w:marTop w:val="0"/>
              <w:marBottom w:val="0"/>
              <w:divBdr>
                <w:top w:val="none" w:sz="0" w:space="0" w:color="auto"/>
                <w:left w:val="none" w:sz="0" w:space="0" w:color="auto"/>
                <w:bottom w:val="none" w:sz="0" w:space="0" w:color="auto"/>
                <w:right w:val="none" w:sz="0" w:space="0" w:color="auto"/>
              </w:divBdr>
            </w:div>
            <w:div w:id="1595943056">
              <w:marLeft w:val="0"/>
              <w:marRight w:val="0"/>
              <w:marTop w:val="0"/>
              <w:marBottom w:val="0"/>
              <w:divBdr>
                <w:top w:val="none" w:sz="0" w:space="0" w:color="auto"/>
                <w:left w:val="none" w:sz="0" w:space="0" w:color="auto"/>
                <w:bottom w:val="none" w:sz="0" w:space="0" w:color="auto"/>
                <w:right w:val="none" w:sz="0" w:space="0" w:color="auto"/>
              </w:divBdr>
            </w:div>
            <w:div w:id="1610432988">
              <w:marLeft w:val="0"/>
              <w:marRight w:val="0"/>
              <w:marTop w:val="0"/>
              <w:marBottom w:val="0"/>
              <w:divBdr>
                <w:top w:val="none" w:sz="0" w:space="0" w:color="auto"/>
                <w:left w:val="none" w:sz="0" w:space="0" w:color="auto"/>
                <w:bottom w:val="none" w:sz="0" w:space="0" w:color="auto"/>
                <w:right w:val="none" w:sz="0" w:space="0" w:color="auto"/>
              </w:divBdr>
            </w:div>
            <w:div w:id="1611088356">
              <w:marLeft w:val="0"/>
              <w:marRight w:val="0"/>
              <w:marTop w:val="0"/>
              <w:marBottom w:val="0"/>
              <w:divBdr>
                <w:top w:val="none" w:sz="0" w:space="0" w:color="auto"/>
                <w:left w:val="none" w:sz="0" w:space="0" w:color="auto"/>
                <w:bottom w:val="none" w:sz="0" w:space="0" w:color="auto"/>
                <w:right w:val="none" w:sz="0" w:space="0" w:color="auto"/>
              </w:divBdr>
            </w:div>
            <w:div w:id="1615550920">
              <w:marLeft w:val="0"/>
              <w:marRight w:val="0"/>
              <w:marTop w:val="0"/>
              <w:marBottom w:val="0"/>
              <w:divBdr>
                <w:top w:val="none" w:sz="0" w:space="0" w:color="auto"/>
                <w:left w:val="none" w:sz="0" w:space="0" w:color="auto"/>
                <w:bottom w:val="none" w:sz="0" w:space="0" w:color="auto"/>
                <w:right w:val="none" w:sz="0" w:space="0" w:color="auto"/>
              </w:divBdr>
            </w:div>
            <w:div w:id="1632788962">
              <w:marLeft w:val="0"/>
              <w:marRight w:val="0"/>
              <w:marTop w:val="0"/>
              <w:marBottom w:val="0"/>
              <w:divBdr>
                <w:top w:val="none" w:sz="0" w:space="0" w:color="auto"/>
                <w:left w:val="none" w:sz="0" w:space="0" w:color="auto"/>
                <w:bottom w:val="none" w:sz="0" w:space="0" w:color="auto"/>
                <w:right w:val="none" w:sz="0" w:space="0" w:color="auto"/>
              </w:divBdr>
            </w:div>
            <w:div w:id="1639724292">
              <w:marLeft w:val="0"/>
              <w:marRight w:val="0"/>
              <w:marTop w:val="0"/>
              <w:marBottom w:val="0"/>
              <w:divBdr>
                <w:top w:val="none" w:sz="0" w:space="0" w:color="auto"/>
                <w:left w:val="none" w:sz="0" w:space="0" w:color="auto"/>
                <w:bottom w:val="none" w:sz="0" w:space="0" w:color="auto"/>
                <w:right w:val="none" w:sz="0" w:space="0" w:color="auto"/>
              </w:divBdr>
            </w:div>
            <w:div w:id="1644698230">
              <w:marLeft w:val="0"/>
              <w:marRight w:val="0"/>
              <w:marTop w:val="0"/>
              <w:marBottom w:val="0"/>
              <w:divBdr>
                <w:top w:val="none" w:sz="0" w:space="0" w:color="auto"/>
                <w:left w:val="none" w:sz="0" w:space="0" w:color="auto"/>
                <w:bottom w:val="none" w:sz="0" w:space="0" w:color="auto"/>
                <w:right w:val="none" w:sz="0" w:space="0" w:color="auto"/>
              </w:divBdr>
            </w:div>
            <w:div w:id="1651057626">
              <w:marLeft w:val="0"/>
              <w:marRight w:val="0"/>
              <w:marTop w:val="0"/>
              <w:marBottom w:val="0"/>
              <w:divBdr>
                <w:top w:val="none" w:sz="0" w:space="0" w:color="auto"/>
                <w:left w:val="none" w:sz="0" w:space="0" w:color="auto"/>
                <w:bottom w:val="none" w:sz="0" w:space="0" w:color="auto"/>
                <w:right w:val="none" w:sz="0" w:space="0" w:color="auto"/>
              </w:divBdr>
            </w:div>
            <w:div w:id="1666863004">
              <w:marLeft w:val="0"/>
              <w:marRight w:val="0"/>
              <w:marTop w:val="0"/>
              <w:marBottom w:val="0"/>
              <w:divBdr>
                <w:top w:val="none" w:sz="0" w:space="0" w:color="auto"/>
                <w:left w:val="none" w:sz="0" w:space="0" w:color="auto"/>
                <w:bottom w:val="none" w:sz="0" w:space="0" w:color="auto"/>
                <w:right w:val="none" w:sz="0" w:space="0" w:color="auto"/>
              </w:divBdr>
            </w:div>
            <w:div w:id="1676149894">
              <w:marLeft w:val="0"/>
              <w:marRight w:val="0"/>
              <w:marTop w:val="0"/>
              <w:marBottom w:val="0"/>
              <w:divBdr>
                <w:top w:val="none" w:sz="0" w:space="0" w:color="auto"/>
                <w:left w:val="none" w:sz="0" w:space="0" w:color="auto"/>
                <w:bottom w:val="none" w:sz="0" w:space="0" w:color="auto"/>
                <w:right w:val="none" w:sz="0" w:space="0" w:color="auto"/>
              </w:divBdr>
            </w:div>
            <w:div w:id="1682665117">
              <w:marLeft w:val="0"/>
              <w:marRight w:val="0"/>
              <w:marTop w:val="0"/>
              <w:marBottom w:val="0"/>
              <w:divBdr>
                <w:top w:val="none" w:sz="0" w:space="0" w:color="auto"/>
                <w:left w:val="none" w:sz="0" w:space="0" w:color="auto"/>
                <w:bottom w:val="none" w:sz="0" w:space="0" w:color="auto"/>
                <w:right w:val="none" w:sz="0" w:space="0" w:color="auto"/>
              </w:divBdr>
            </w:div>
            <w:div w:id="1684479652">
              <w:marLeft w:val="0"/>
              <w:marRight w:val="0"/>
              <w:marTop w:val="0"/>
              <w:marBottom w:val="0"/>
              <w:divBdr>
                <w:top w:val="none" w:sz="0" w:space="0" w:color="auto"/>
                <w:left w:val="none" w:sz="0" w:space="0" w:color="auto"/>
                <w:bottom w:val="none" w:sz="0" w:space="0" w:color="auto"/>
                <w:right w:val="none" w:sz="0" w:space="0" w:color="auto"/>
              </w:divBdr>
            </w:div>
            <w:div w:id="1688602101">
              <w:marLeft w:val="0"/>
              <w:marRight w:val="0"/>
              <w:marTop w:val="0"/>
              <w:marBottom w:val="0"/>
              <w:divBdr>
                <w:top w:val="none" w:sz="0" w:space="0" w:color="auto"/>
                <w:left w:val="none" w:sz="0" w:space="0" w:color="auto"/>
                <w:bottom w:val="none" w:sz="0" w:space="0" w:color="auto"/>
                <w:right w:val="none" w:sz="0" w:space="0" w:color="auto"/>
              </w:divBdr>
            </w:div>
            <w:div w:id="1699312421">
              <w:marLeft w:val="0"/>
              <w:marRight w:val="0"/>
              <w:marTop w:val="0"/>
              <w:marBottom w:val="0"/>
              <w:divBdr>
                <w:top w:val="none" w:sz="0" w:space="0" w:color="auto"/>
                <w:left w:val="none" w:sz="0" w:space="0" w:color="auto"/>
                <w:bottom w:val="none" w:sz="0" w:space="0" w:color="auto"/>
                <w:right w:val="none" w:sz="0" w:space="0" w:color="auto"/>
              </w:divBdr>
            </w:div>
            <w:div w:id="1708334945">
              <w:marLeft w:val="0"/>
              <w:marRight w:val="0"/>
              <w:marTop w:val="0"/>
              <w:marBottom w:val="0"/>
              <w:divBdr>
                <w:top w:val="none" w:sz="0" w:space="0" w:color="auto"/>
                <w:left w:val="none" w:sz="0" w:space="0" w:color="auto"/>
                <w:bottom w:val="none" w:sz="0" w:space="0" w:color="auto"/>
                <w:right w:val="none" w:sz="0" w:space="0" w:color="auto"/>
              </w:divBdr>
            </w:div>
            <w:div w:id="1709255633">
              <w:marLeft w:val="0"/>
              <w:marRight w:val="0"/>
              <w:marTop w:val="0"/>
              <w:marBottom w:val="0"/>
              <w:divBdr>
                <w:top w:val="none" w:sz="0" w:space="0" w:color="auto"/>
                <w:left w:val="none" w:sz="0" w:space="0" w:color="auto"/>
                <w:bottom w:val="none" w:sz="0" w:space="0" w:color="auto"/>
                <w:right w:val="none" w:sz="0" w:space="0" w:color="auto"/>
              </w:divBdr>
            </w:div>
            <w:div w:id="1714698117">
              <w:marLeft w:val="0"/>
              <w:marRight w:val="0"/>
              <w:marTop w:val="0"/>
              <w:marBottom w:val="0"/>
              <w:divBdr>
                <w:top w:val="none" w:sz="0" w:space="0" w:color="auto"/>
                <w:left w:val="none" w:sz="0" w:space="0" w:color="auto"/>
                <w:bottom w:val="none" w:sz="0" w:space="0" w:color="auto"/>
                <w:right w:val="none" w:sz="0" w:space="0" w:color="auto"/>
              </w:divBdr>
            </w:div>
            <w:div w:id="1721201338">
              <w:marLeft w:val="0"/>
              <w:marRight w:val="0"/>
              <w:marTop w:val="0"/>
              <w:marBottom w:val="0"/>
              <w:divBdr>
                <w:top w:val="none" w:sz="0" w:space="0" w:color="auto"/>
                <w:left w:val="none" w:sz="0" w:space="0" w:color="auto"/>
                <w:bottom w:val="none" w:sz="0" w:space="0" w:color="auto"/>
                <w:right w:val="none" w:sz="0" w:space="0" w:color="auto"/>
              </w:divBdr>
            </w:div>
            <w:div w:id="1726101556">
              <w:marLeft w:val="0"/>
              <w:marRight w:val="0"/>
              <w:marTop w:val="0"/>
              <w:marBottom w:val="0"/>
              <w:divBdr>
                <w:top w:val="none" w:sz="0" w:space="0" w:color="auto"/>
                <w:left w:val="none" w:sz="0" w:space="0" w:color="auto"/>
                <w:bottom w:val="none" w:sz="0" w:space="0" w:color="auto"/>
                <w:right w:val="none" w:sz="0" w:space="0" w:color="auto"/>
              </w:divBdr>
            </w:div>
            <w:div w:id="1743288240">
              <w:marLeft w:val="0"/>
              <w:marRight w:val="0"/>
              <w:marTop w:val="0"/>
              <w:marBottom w:val="0"/>
              <w:divBdr>
                <w:top w:val="none" w:sz="0" w:space="0" w:color="auto"/>
                <w:left w:val="none" w:sz="0" w:space="0" w:color="auto"/>
                <w:bottom w:val="none" w:sz="0" w:space="0" w:color="auto"/>
                <w:right w:val="none" w:sz="0" w:space="0" w:color="auto"/>
              </w:divBdr>
            </w:div>
            <w:div w:id="1744639742">
              <w:marLeft w:val="0"/>
              <w:marRight w:val="0"/>
              <w:marTop w:val="0"/>
              <w:marBottom w:val="0"/>
              <w:divBdr>
                <w:top w:val="none" w:sz="0" w:space="0" w:color="auto"/>
                <w:left w:val="none" w:sz="0" w:space="0" w:color="auto"/>
                <w:bottom w:val="none" w:sz="0" w:space="0" w:color="auto"/>
                <w:right w:val="none" w:sz="0" w:space="0" w:color="auto"/>
              </w:divBdr>
            </w:div>
            <w:div w:id="1777749167">
              <w:marLeft w:val="0"/>
              <w:marRight w:val="0"/>
              <w:marTop w:val="0"/>
              <w:marBottom w:val="0"/>
              <w:divBdr>
                <w:top w:val="none" w:sz="0" w:space="0" w:color="auto"/>
                <w:left w:val="none" w:sz="0" w:space="0" w:color="auto"/>
                <w:bottom w:val="none" w:sz="0" w:space="0" w:color="auto"/>
                <w:right w:val="none" w:sz="0" w:space="0" w:color="auto"/>
              </w:divBdr>
            </w:div>
            <w:div w:id="1781408612">
              <w:marLeft w:val="0"/>
              <w:marRight w:val="0"/>
              <w:marTop w:val="0"/>
              <w:marBottom w:val="0"/>
              <w:divBdr>
                <w:top w:val="none" w:sz="0" w:space="0" w:color="auto"/>
                <w:left w:val="none" w:sz="0" w:space="0" w:color="auto"/>
                <w:bottom w:val="none" w:sz="0" w:space="0" w:color="auto"/>
                <w:right w:val="none" w:sz="0" w:space="0" w:color="auto"/>
              </w:divBdr>
            </w:div>
            <w:div w:id="1788693793">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1794129330">
              <w:marLeft w:val="0"/>
              <w:marRight w:val="0"/>
              <w:marTop w:val="0"/>
              <w:marBottom w:val="0"/>
              <w:divBdr>
                <w:top w:val="none" w:sz="0" w:space="0" w:color="auto"/>
                <w:left w:val="none" w:sz="0" w:space="0" w:color="auto"/>
                <w:bottom w:val="none" w:sz="0" w:space="0" w:color="auto"/>
                <w:right w:val="none" w:sz="0" w:space="0" w:color="auto"/>
              </w:divBdr>
            </w:div>
            <w:div w:id="1794516244">
              <w:marLeft w:val="0"/>
              <w:marRight w:val="0"/>
              <w:marTop w:val="0"/>
              <w:marBottom w:val="0"/>
              <w:divBdr>
                <w:top w:val="none" w:sz="0" w:space="0" w:color="auto"/>
                <w:left w:val="none" w:sz="0" w:space="0" w:color="auto"/>
                <w:bottom w:val="none" w:sz="0" w:space="0" w:color="auto"/>
                <w:right w:val="none" w:sz="0" w:space="0" w:color="auto"/>
              </w:divBdr>
            </w:div>
            <w:div w:id="1812097123">
              <w:marLeft w:val="0"/>
              <w:marRight w:val="0"/>
              <w:marTop w:val="0"/>
              <w:marBottom w:val="0"/>
              <w:divBdr>
                <w:top w:val="none" w:sz="0" w:space="0" w:color="auto"/>
                <w:left w:val="none" w:sz="0" w:space="0" w:color="auto"/>
                <w:bottom w:val="none" w:sz="0" w:space="0" w:color="auto"/>
                <w:right w:val="none" w:sz="0" w:space="0" w:color="auto"/>
              </w:divBdr>
            </w:div>
            <w:div w:id="1814447785">
              <w:marLeft w:val="0"/>
              <w:marRight w:val="0"/>
              <w:marTop w:val="0"/>
              <w:marBottom w:val="0"/>
              <w:divBdr>
                <w:top w:val="none" w:sz="0" w:space="0" w:color="auto"/>
                <w:left w:val="none" w:sz="0" w:space="0" w:color="auto"/>
                <w:bottom w:val="none" w:sz="0" w:space="0" w:color="auto"/>
                <w:right w:val="none" w:sz="0" w:space="0" w:color="auto"/>
              </w:divBdr>
            </w:div>
            <w:div w:id="1822654258">
              <w:marLeft w:val="0"/>
              <w:marRight w:val="0"/>
              <w:marTop w:val="0"/>
              <w:marBottom w:val="0"/>
              <w:divBdr>
                <w:top w:val="none" w:sz="0" w:space="0" w:color="auto"/>
                <w:left w:val="none" w:sz="0" w:space="0" w:color="auto"/>
                <w:bottom w:val="none" w:sz="0" w:space="0" w:color="auto"/>
                <w:right w:val="none" w:sz="0" w:space="0" w:color="auto"/>
              </w:divBdr>
            </w:div>
            <w:div w:id="1827626586">
              <w:marLeft w:val="0"/>
              <w:marRight w:val="0"/>
              <w:marTop w:val="0"/>
              <w:marBottom w:val="0"/>
              <w:divBdr>
                <w:top w:val="none" w:sz="0" w:space="0" w:color="auto"/>
                <w:left w:val="none" w:sz="0" w:space="0" w:color="auto"/>
                <w:bottom w:val="none" w:sz="0" w:space="0" w:color="auto"/>
                <w:right w:val="none" w:sz="0" w:space="0" w:color="auto"/>
              </w:divBdr>
            </w:div>
            <w:div w:id="1829784559">
              <w:marLeft w:val="0"/>
              <w:marRight w:val="0"/>
              <w:marTop w:val="0"/>
              <w:marBottom w:val="0"/>
              <w:divBdr>
                <w:top w:val="none" w:sz="0" w:space="0" w:color="auto"/>
                <w:left w:val="none" w:sz="0" w:space="0" w:color="auto"/>
                <w:bottom w:val="none" w:sz="0" w:space="0" w:color="auto"/>
                <w:right w:val="none" w:sz="0" w:space="0" w:color="auto"/>
              </w:divBdr>
            </w:div>
            <w:div w:id="1851482962">
              <w:marLeft w:val="0"/>
              <w:marRight w:val="0"/>
              <w:marTop w:val="0"/>
              <w:marBottom w:val="0"/>
              <w:divBdr>
                <w:top w:val="none" w:sz="0" w:space="0" w:color="auto"/>
                <w:left w:val="none" w:sz="0" w:space="0" w:color="auto"/>
                <w:bottom w:val="none" w:sz="0" w:space="0" w:color="auto"/>
                <w:right w:val="none" w:sz="0" w:space="0" w:color="auto"/>
              </w:divBdr>
            </w:div>
            <w:div w:id="1873878746">
              <w:marLeft w:val="0"/>
              <w:marRight w:val="0"/>
              <w:marTop w:val="0"/>
              <w:marBottom w:val="0"/>
              <w:divBdr>
                <w:top w:val="none" w:sz="0" w:space="0" w:color="auto"/>
                <w:left w:val="none" w:sz="0" w:space="0" w:color="auto"/>
                <w:bottom w:val="none" w:sz="0" w:space="0" w:color="auto"/>
                <w:right w:val="none" w:sz="0" w:space="0" w:color="auto"/>
              </w:divBdr>
            </w:div>
            <w:div w:id="1874875977">
              <w:marLeft w:val="0"/>
              <w:marRight w:val="0"/>
              <w:marTop w:val="0"/>
              <w:marBottom w:val="0"/>
              <w:divBdr>
                <w:top w:val="none" w:sz="0" w:space="0" w:color="auto"/>
                <w:left w:val="none" w:sz="0" w:space="0" w:color="auto"/>
                <w:bottom w:val="none" w:sz="0" w:space="0" w:color="auto"/>
                <w:right w:val="none" w:sz="0" w:space="0" w:color="auto"/>
              </w:divBdr>
            </w:div>
            <w:div w:id="1878082833">
              <w:marLeft w:val="0"/>
              <w:marRight w:val="0"/>
              <w:marTop w:val="0"/>
              <w:marBottom w:val="0"/>
              <w:divBdr>
                <w:top w:val="none" w:sz="0" w:space="0" w:color="auto"/>
                <w:left w:val="none" w:sz="0" w:space="0" w:color="auto"/>
                <w:bottom w:val="none" w:sz="0" w:space="0" w:color="auto"/>
                <w:right w:val="none" w:sz="0" w:space="0" w:color="auto"/>
              </w:divBdr>
            </w:div>
            <w:div w:id="1884511679">
              <w:marLeft w:val="0"/>
              <w:marRight w:val="0"/>
              <w:marTop w:val="0"/>
              <w:marBottom w:val="0"/>
              <w:divBdr>
                <w:top w:val="none" w:sz="0" w:space="0" w:color="auto"/>
                <w:left w:val="none" w:sz="0" w:space="0" w:color="auto"/>
                <w:bottom w:val="none" w:sz="0" w:space="0" w:color="auto"/>
                <w:right w:val="none" w:sz="0" w:space="0" w:color="auto"/>
              </w:divBdr>
            </w:div>
            <w:div w:id="1884906978">
              <w:marLeft w:val="0"/>
              <w:marRight w:val="0"/>
              <w:marTop w:val="0"/>
              <w:marBottom w:val="0"/>
              <w:divBdr>
                <w:top w:val="none" w:sz="0" w:space="0" w:color="auto"/>
                <w:left w:val="none" w:sz="0" w:space="0" w:color="auto"/>
                <w:bottom w:val="none" w:sz="0" w:space="0" w:color="auto"/>
                <w:right w:val="none" w:sz="0" w:space="0" w:color="auto"/>
              </w:divBdr>
            </w:div>
            <w:div w:id="1885213207">
              <w:marLeft w:val="0"/>
              <w:marRight w:val="0"/>
              <w:marTop w:val="0"/>
              <w:marBottom w:val="0"/>
              <w:divBdr>
                <w:top w:val="none" w:sz="0" w:space="0" w:color="auto"/>
                <w:left w:val="none" w:sz="0" w:space="0" w:color="auto"/>
                <w:bottom w:val="none" w:sz="0" w:space="0" w:color="auto"/>
                <w:right w:val="none" w:sz="0" w:space="0" w:color="auto"/>
              </w:divBdr>
            </w:div>
            <w:div w:id="1885947905">
              <w:marLeft w:val="0"/>
              <w:marRight w:val="0"/>
              <w:marTop w:val="0"/>
              <w:marBottom w:val="0"/>
              <w:divBdr>
                <w:top w:val="none" w:sz="0" w:space="0" w:color="auto"/>
                <w:left w:val="none" w:sz="0" w:space="0" w:color="auto"/>
                <w:bottom w:val="none" w:sz="0" w:space="0" w:color="auto"/>
                <w:right w:val="none" w:sz="0" w:space="0" w:color="auto"/>
              </w:divBdr>
            </w:div>
            <w:div w:id="1886333469">
              <w:marLeft w:val="0"/>
              <w:marRight w:val="0"/>
              <w:marTop w:val="0"/>
              <w:marBottom w:val="0"/>
              <w:divBdr>
                <w:top w:val="none" w:sz="0" w:space="0" w:color="auto"/>
                <w:left w:val="none" w:sz="0" w:space="0" w:color="auto"/>
                <w:bottom w:val="none" w:sz="0" w:space="0" w:color="auto"/>
                <w:right w:val="none" w:sz="0" w:space="0" w:color="auto"/>
              </w:divBdr>
            </w:div>
            <w:div w:id="1895046165">
              <w:marLeft w:val="0"/>
              <w:marRight w:val="0"/>
              <w:marTop w:val="0"/>
              <w:marBottom w:val="0"/>
              <w:divBdr>
                <w:top w:val="none" w:sz="0" w:space="0" w:color="auto"/>
                <w:left w:val="none" w:sz="0" w:space="0" w:color="auto"/>
                <w:bottom w:val="none" w:sz="0" w:space="0" w:color="auto"/>
                <w:right w:val="none" w:sz="0" w:space="0" w:color="auto"/>
              </w:divBdr>
            </w:div>
            <w:div w:id="1896889311">
              <w:marLeft w:val="0"/>
              <w:marRight w:val="0"/>
              <w:marTop w:val="0"/>
              <w:marBottom w:val="0"/>
              <w:divBdr>
                <w:top w:val="none" w:sz="0" w:space="0" w:color="auto"/>
                <w:left w:val="none" w:sz="0" w:space="0" w:color="auto"/>
                <w:bottom w:val="none" w:sz="0" w:space="0" w:color="auto"/>
                <w:right w:val="none" w:sz="0" w:space="0" w:color="auto"/>
              </w:divBdr>
            </w:div>
            <w:div w:id="1901020747">
              <w:marLeft w:val="0"/>
              <w:marRight w:val="0"/>
              <w:marTop w:val="0"/>
              <w:marBottom w:val="0"/>
              <w:divBdr>
                <w:top w:val="none" w:sz="0" w:space="0" w:color="auto"/>
                <w:left w:val="none" w:sz="0" w:space="0" w:color="auto"/>
                <w:bottom w:val="none" w:sz="0" w:space="0" w:color="auto"/>
                <w:right w:val="none" w:sz="0" w:space="0" w:color="auto"/>
              </w:divBdr>
            </w:div>
            <w:div w:id="1901479033">
              <w:marLeft w:val="0"/>
              <w:marRight w:val="0"/>
              <w:marTop w:val="0"/>
              <w:marBottom w:val="0"/>
              <w:divBdr>
                <w:top w:val="none" w:sz="0" w:space="0" w:color="auto"/>
                <w:left w:val="none" w:sz="0" w:space="0" w:color="auto"/>
                <w:bottom w:val="none" w:sz="0" w:space="0" w:color="auto"/>
                <w:right w:val="none" w:sz="0" w:space="0" w:color="auto"/>
              </w:divBdr>
            </w:div>
            <w:div w:id="1911115765">
              <w:marLeft w:val="0"/>
              <w:marRight w:val="0"/>
              <w:marTop w:val="0"/>
              <w:marBottom w:val="0"/>
              <w:divBdr>
                <w:top w:val="none" w:sz="0" w:space="0" w:color="auto"/>
                <w:left w:val="none" w:sz="0" w:space="0" w:color="auto"/>
                <w:bottom w:val="none" w:sz="0" w:space="0" w:color="auto"/>
                <w:right w:val="none" w:sz="0" w:space="0" w:color="auto"/>
              </w:divBdr>
            </w:div>
            <w:div w:id="1921602156">
              <w:marLeft w:val="0"/>
              <w:marRight w:val="0"/>
              <w:marTop w:val="0"/>
              <w:marBottom w:val="0"/>
              <w:divBdr>
                <w:top w:val="none" w:sz="0" w:space="0" w:color="auto"/>
                <w:left w:val="none" w:sz="0" w:space="0" w:color="auto"/>
                <w:bottom w:val="none" w:sz="0" w:space="0" w:color="auto"/>
                <w:right w:val="none" w:sz="0" w:space="0" w:color="auto"/>
              </w:divBdr>
            </w:div>
            <w:div w:id="1929657553">
              <w:marLeft w:val="0"/>
              <w:marRight w:val="0"/>
              <w:marTop w:val="0"/>
              <w:marBottom w:val="0"/>
              <w:divBdr>
                <w:top w:val="none" w:sz="0" w:space="0" w:color="auto"/>
                <w:left w:val="none" w:sz="0" w:space="0" w:color="auto"/>
                <w:bottom w:val="none" w:sz="0" w:space="0" w:color="auto"/>
                <w:right w:val="none" w:sz="0" w:space="0" w:color="auto"/>
              </w:divBdr>
            </w:div>
            <w:div w:id="1946306812">
              <w:marLeft w:val="0"/>
              <w:marRight w:val="0"/>
              <w:marTop w:val="0"/>
              <w:marBottom w:val="0"/>
              <w:divBdr>
                <w:top w:val="none" w:sz="0" w:space="0" w:color="auto"/>
                <w:left w:val="none" w:sz="0" w:space="0" w:color="auto"/>
                <w:bottom w:val="none" w:sz="0" w:space="0" w:color="auto"/>
                <w:right w:val="none" w:sz="0" w:space="0" w:color="auto"/>
              </w:divBdr>
            </w:div>
            <w:div w:id="1948391230">
              <w:marLeft w:val="0"/>
              <w:marRight w:val="0"/>
              <w:marTop w:val="0"/>
              <w:marBottom w:val="0"/>
              <w:divBdr>
                <w:top w:val="none" w:sz="0" w:space="0" w:color="auto"/>
                <w:left w:val="none" w:sz="0" w:space="0" w:color="auto"/>
                <w:bottom w:val="none" w:sz="0" w:space="0" w:color="auto"/>
                <w:right w:val="none" w:sz="0" w:space="0" w:color="auto"/>
              </w:divBdr>
            </w:div>
            <w:div w:id="1948854383">
              <w:marLeft w:val="0"/>
              <w:marRight w:val="0"/>
              <w:marTop w:val="0"/>
              <w:marBottom w:val="0"/>
              <w:divBdr>
                <w:top w:val="none" w:sz="0" w:space="0" w:color="auto"/>
                <w:left w:val="none" w:sz="0" w:space="0" w:color="auto"/>
                <w:bottom w:val="none" w:sz="0" w:space="0" w:color="auto"/>
                <w:right w:val="none" w:sz="0" w:space="0" w:color="auto"/>
              </w:divBdr>
            </w:div>
            <w:div w:id="1948923132">
              <w:marLeft w:val="0"/>
              <w:marRight w:val="0"/>
              <w:marTop w:val="0"/>
              <w:marBottom w:val="0"/>
              <w:divBdr>
                <w:top w:val="none" w:sz="0" w:space="0" w:color="auto"/>
                <w:left w:val="none" w:sz="0" w:space="0" w:color="auto"/>
                <w:bottom w:val="none" w:sz="0" w:space="0" w:color="auto"/>
                <w:right w:val="none" w:sz="0" w:space="0" w:color="auto"/>
              </w:divBdr>
            </w:div>
            <w:div w:id="1954628569">
              <w:marLeft w:val="0"/>
              <w:marRight w:val="0"/>
              <w:marTop w:val="0"/>
              <w:marBottom w:val="0"/>
              <w:divBdr>
                <w:top w:val="none" w:sz="0" w:space="0" w:color="auto"/>
                <w:left w:val="none" w:sz="0" w:space="0" w:color="auto"/>
                <w:bottom w:val="none" w:sz="0" w:space="0" w:color="auto"/>
                <w:right w:val="none" w:sz="0" w:space="0" w:color="auto"/>
              </w:divBdr>
            </w:div>
            <w:div w:id="1957524579">
              <w:marLeft w:val="0"/>
              <w:marRight w:val="0"/>
              <w:marTop w:val="0"/>
              <w:marBottom w:val="0"/>
              <w:divBdr>
                <w:top w:val="none" w:sz="0" w:space="0" w:color="auto"/>
                <w:left w:val="none" w:sz="0" w:space="0" w:color="auto"/>
                <w:bottom w:val="none" w:sz="0" w:space="0" w:color="auto"/>
                <w:right w:val="none" w:sz="0" w:space="0" w:color="auto"/>
              </w:divBdr>
            </w:div>
            <w:div w:id="1959995041">
              <w:marLeft w:val="0"/>
              <w:marRight w:val="0"/>
              <w:marTop w:val="0"/>
              <w:marBottom w:val="0"/>
              <w:divBdr>
                <w:top w:val="none" w:sz="0" w:space="0" w:color="auto"/>
                <w:left w:val="none" w:sz="0" w:space="0" w:color="auto"/>
                <w:bottom w:val="none" w:sz="0" w:space="0" w:color="auto"/>
                <w:right w:val="none" w:sz="0" w:space="0" w:color="auto"/>
              </w:divBdr>
            </w:div>
            <w:div w:id="1961761968">
              <w:marLeft w:val="0"/>
              <w:marRight w:val="0"/>
              <w:marTop w:val="0"/>
              <w:marBottom w:val="0"/>
              <w:divBdr>
                <w:top w:val="none" w:sz="0" w:space="0" w:color="auto"/>
                <w:left w:val="none" w:sz="0" w:space="0" w:color="auto"/>
                <w:bottom w:val="none" w:sz="0" w:space="0" w:color="auto"/>
                <w:right w:val="none" w:sz="0" w:space="0" w:color="auto"/>
              </w:divBdr>
            </w:div>
            <w:div w:id="1972051503">
              <w:marLeft w:val="0"/>
              <w:marRight w:val="0"/>
              <w:marTop w:val="0"/>
              <w:marBottom w:val="0"/>
              <w:divBdr>
                <w:top w:val="none" w:sz="0" w:space="0" w:color="auto"/>
                <w:left w:val="none" w:sz="0" w:space="0" w:color="auto"/>
                <w:bottom w:val="none" w:sz="0" w:space="0" w:color="auto"/>
                <w:right w:val="none" w:sz="0" w:space="0" w:color="auto"/>
              </w:divBdr>
            </w:div>
            <w:div w:id="1972320828">
              <w:marLeft w:val="0"/>
              <w:marRight w:val="0"/>
              <w:marTop w:val="0"/>
              <w:marBottom w:val="0"/>
              <w:divBdr>
                <w:top w:val="none" w:sz="0" w:space="0" w:color="auto"/>
                <w:left w:val="none" w:sz="0" w:space="0" w:color="auto"/>
                <w:bottom w:val="none" w:sz="0" w:space="0" w:color="auto"/>
                <w:right w:val="none" w:sz="0" w:space="0" w:color="auto"/>
              </w:divBdr>
            </w:div>
            <w:div w:id="1974671089">
              <w:marLeft w:val="0"/>
              <w:marRight w:val="0"/>
              <w:marTop w:val="0"/>
              <w:marBottom w:val="0"/>
              <w:divBdr>
                <w:top w:val="none" w:sz="0" w:space="0" w:color="auto"/>
                <w:left w:val="none" w:sz="0" w:space="0" w:color="auto"/>
                <w:bottom w:val="none" w:sz="0" w:space="0" w:color="auto"/>
                <w:right w:val="none" w:sz="0" w:space="0" w:color="auto"/>
              </w:divBdr>
            </w:div>
            <w:div w:id="1976636821">
              <w:marLeft w:val="0"/>
              <w:marRight w:val="0"/>
              <w:marTop w:val="0"/>
              <w:marBottom w:val="0"/>
              <w:divBdr>
                <w:top w:val="none" w:sz="0" w:space="0" w:color="auto"/>
                <w:left w:val="none" w:sz="0" w:space="0" w:color="auto"/>
                <w:bottom w:val="none" w:sz="0" w:space="0" w:color="auto"/>
                <w:right w:val="none" w:sz="0" w:space="0" w:color="auto"/>
              </w:divBdr>
            </w:div>
            <w:div w:id="1986812018">
              <w:marLeft w:val="0"/>
              <w:marRight w:val="0"/>
              <w:marTop w:val="0"/>
              <w:marBottom w:val="0"/>
              <w:divBdr>
                <w:top w:val="none" w:sz="0" w:space="0" w:color="auto"/>
                <w:left w:val="none" w:sz="0" w:space="0" w:color="auto"/>
                <w:bottom w:val="none" w:sz="0" w:space="0" w:color="auto"/>
                <w:right w:val="none" w:sz="0" w:space="0" w:color="auto"/>
              </w:divBdr>
            </w:div>
            <w:div w:id="1988315568">
              <w:marLeft w:val="0"/>
              <w:marRight w:val="0"/>
              <w:marTop w:val="0"/>
              <w:marBottom w:val="0"/>
              <w:divBdr>
                <w:top w:val="none" w:sz="0" w:space="0" w:color="auto"/>
                <w:left w:val="none" w:sz="0" w:space="0" w:color="auto"/>
                <w:bottom w:val="none" w:sz="0" w:space="0" w:color="auto"/>
                <w:right w:val="none" w:sz="0" w:space="0" w:color="auto"/>
              </w:divBdr>
            </w:div>
            <w:div w:id="1995793008">
              <w:marLeft w:val="0"/>
              <w:marRight w:val="0"/>
              <w:marTop w:val="0"/>
              <w:marBottom w:val="0"/>
              <w:divBdr>
                <w:top w:val="none" w:sz="0" w:space="0" w:color="auto"/>
                <w:left w:val="none" w:sz="0" w:space="0" w:color="auto"/>
                <w:bottom w:val="none" w:sz="0" w:space="0" w:color="auto"/>
                <w:right w:val="none" w:sz="0" w:space="0" w:color="auto"/>
              </w:divBdr>
            </w:div>
            <w:div w:id="1996759339">
              <w:marLeft w:val="0"/>
              <w:marRight w:val="0"/>
              <w:marTop w:val="0"/>
              <w:marBottom w:val="0"/>
              <w:divBdr>
                <w:top w:val="none" w:sz="0" w:space="0" w:color="auto"/>
                <w:left w:val="none" w:sz="0" w:space="0" w:color="auto"/>
                <w:bottom w:val="none" w:sz="0" w:space="0" w:color="auto"/>
                <w:right w:val="none" w:sz="0" w:space="0" w:color="auto"/>
              </w:divBdr>
            </w:div>
            <w:div w:id="2011717939">
              <w:marLeft w:val="0"/>
              <w:marRight w:val="0"/>
              <w:marTop w:val="0"/>
              <w:marBottom w:val="0"/>
              <w:divBdr>
                <w:top w:val="none" w:sz="0" w:space="0" w:color="auto"/>
                <w:left w:val="none" w:sz="0" w:space="0" w:color="auto"/>
                <w:bottom w:val="none" w:sz="0" w:space="0" w:color="auto"/>
                <w:right w:val="none" w:sz="0" w:space="0" w:color="auto"/>
              </w:divBdr>
            </w:div>
            <w:div w:id="2014723245">
              <w:marLeft w:val="0"/>
              <w:marRight w:val="0"/>
              <w:marTop w:val="0"/>
              <w:marBottom w:val="0"/>
              <w:divBdr>
                <w:top w:val="none" w:sz="0" w:space="0" w:color="auto"/>
                <w:left w:val="none" w:sz="0" w:space="0" w:color="auto"/>
                <w:bottom w:val="none" w:sz="0" w:space="0" w:color="auto"/>
                <w:right w:val="none" w:sz="0" w:space="0" w:color="auto"/>
              </w:divBdr>
            </w:div>
            <w:div w:id="2016297748">
              <w:marLeft w:val="0"/>
              <w:marRight w:val="0"/>
              <w:marTop w:val="0"/>
              <w:marBottom w:val="0"/>
              <w:divBdr>
                <w:top w:val="none" w:sz="0" w:space="0" w:color="auto"/>
                <w:left w:val="none" w:sz="0" w:space="0" w:color="auto"/>
                <w:bottom w:val="none" w:sz="0" w:space="0" w:color="auto"/>
                <w:right w:val="none" w:sz="0" w:space="0" w:color="auto"/>
              </w:divBdr>
            </w:div>
            <w:div w:id="2017685871">
              <w:marLeft w:val="0"/>
              <w:marRight w:val="0"/>
              <w:marTop w:val="0"/>
              <w:marBottom w:val="0"/>
              <w:divBdr>
                <w:top w:val="none" w:sz="0" w:space="0" w:color="auto"/>
                <w:left w:val="none" w:sz="0" w:space="0" w:color="auto"/>
                <w:bottom w:val="none" w:sz="0" w:space="0" w:color="auto"/>
                <w:right w:val="none" w:sz="0" w:space="0" w:color="auto"/>
              </w:divBdr>
            </w:div>
            <w:div w:id="2021273234">
              <w:marLeft w:val="0"/>
              <w:marRight w:val="0"/>
              <w:marTop w:val="0"/>
              <w:marBottom w:val="0"/>
              <w:divBdr>
                <w:top w:val="none" w:sz="0" w:space="0" w:color="auto"/>
                <w:left w:val="none" w:sz="0" w:space="0" w:color="auto"/>
                <w:bottom w:val="none" w:sz="0" w:space="0" w:color="auto"/>
                <w:right w:val="none" w:sz="0" w:space="0" w:color="auto"/>
              </w:divBdr>
            </w:div>
            <w:div w:id="2035181215">
              <w:marLeft w:val="0"/>
              <w:marRight w:val="0"/>
              <w:marTop w:val="0"/>
              <w:marBottom w:val="0"/>
              <w:divBdr>
                <w:top w:val="none" w:sz="0" w:space="0" w:color="auto"/>
                <w:left w:val="none" w:sz="0" w:space="0" w:color="auto"/>
                <w:bottom w:val="none" w:sz="0" w:space="0" w:color="auto"/>
                <w:right w:val="none" w:sz="0" w:space="0" w:color="auto"/>
              </w:divBdr>
            </w:div>
            <w:div w:id="2045398629">
              <w:marLeft w:val="0"/>
              <w:marRight w:val="0"/>
              <w:marTop w:val="0"/>
              <w:marBottom w:val="0"/>
              <w:divBdr>
                <w:top w:val="none" w:sz="0" w:space="0" w:color="auto"/>
                <w:left w:val="none" w:sz="0" w:space="0" w:color="auto"/>
                <w:bottom w:val="none" w:sz="0" w:space="0" w:color="auto"/>
                <w:right w:val="none" w:sz="0" w:space="0" w:color="auto"/>
              </w:divBdr>
            </w:div>
            <w:div w:id="2049867114">
              <w:marLeft w:val="0"/>
              <w:marRight w:val="0"/>
              <w:marTop w:val="0"/>
              <w:marBottom w:val="0"/>
              <w:divBdr>
                <w:top w:val="none" w:sz="0" w:space="0" w:color="auto"/>
                <w:left w:val="none" w:sz="0" w:space="0" w:color="auto"/>
                <w:bottom w:val="none" w:sz="0" w:space="0" w:color="auto"/>
                <w:right w:val="none" w:sz="0" w:space="0" w:color="auto"/>
              </w:divBdr>
            </w:div>
            <w:div w:id="2052340435">
              <w:marLeft w:val="0"/>
              <w:marRight w:val="0"/>
              <w:marTop w:val="0"/>
              <w:marBottom w:val="0"/>
              <w:divBdr>
                <w:top w:val="none" w:sz="0" w:space="0" w:color="auto"/>
                <w:left w:val="none" w:sz="0" w:space="0" w:color="auto"/>
                <w:bottom w:val="none" w:sz="0" w:space="0" w:color="auto"/>
                <w:right w:val="none" w:sz="0" w:space="0" w:color="auto"/>
              </w:divBdr>
            </w:div>
            <w:div w:id="2053193050">
              <w:marLeft w:val="0"/>
              <w:marRight w:val="0"/>
              <w:marTop w:val="0"/>
              <w:marBottom w:val="0"/>
              <w:divBdr>
                <w:top w:val="none" w:sz="0" w:space="0" w:color="auto"/>
                <w:left w:val="none" w:sz="0" w:space="0" w:color="auto"/>
                <w:bottom w:val="none" w:sz="0" w:space="0" w:color="auto"/>
                <w:right w:val="none" w:sz="0" w:space="0" w:color="auto"/>
              </w:divBdr>
            </w:div>
            <w:div w:id="2053965064">
              <w:marLeft w:val="0"/>
              <w:marRight w:val="0"/>
              <w:marTop w:val="0"/>
              <w:marBottom w:val="0"/>
              <w:divBdr>
                <w:top w:val="none" w:sz="0" w:space="0" w:color="auto"/>
                <w:left w:val="none" w:sz="0" w:space="0" w:color="auto"/>
                <w:bottom w:val="none" w:sz="0" w:space="0" w:color="auto"/>
                <w:right w:val="none" w:sz="0" w:space="0" w:color="auto"/>
              </w:divBdr>
            </w:div>
            <w:div w:id="2054033347">
              <w:marLeft w:val="0"/>
              <w:marRight w:val="0"/>
              <w:marTop w:val="0"/>
              <w:marBottom w:val="0"/>
              <w:divBdr>
                <w:top w:val="none" w:sz="0" w:space="0" w:color="auto"/>
                <w:left w:val="none" w:sz="0" w:space="0" w:color="auto"/>
                <w:bottom w:val="none" w:sz="0" w:space="0" w:color="auto"/>
                <w:right w:val="none" w:sz="0" w:space="0" w:color="auto"/>
              </w:divBdr>
            </w:div>
            <w:div w:id="2060201187">
              <w:marLeft w:val="0"/>
              <w:marRight w:val="0"/>
              <w:marTop w:val="0"/>
              <w:marBottom w:val="0"/>
              <w:divBdr>
                <w:top w:val="none" w:sz="0" w:space="0" w:color="auto"/>
                <w:left w:val="none" w:sz="0" w:space="0" w:color="auto"/>
                <w:bottom w:val="none" w:sz="0" w:space="0" w:color="auto"/>
                <w:right w:val="none" w:sz="0" w:space="0" w:color="auto"/>
              </w:divBdr>
            </w:div>
            <w:div w:id="2067413495">
              <w:marLeft w:val="0"/>
              <w:marRight w:val="0"/>
              <w:marTop w:val="0"/>
              <w:marBottom w:val="0"/>
              <w:divBdr>
                <w:top w:val="none" w:sz="0" w:space="0" w:color="auto"/>
                <w:left w:val="none" w:sz="0" w:space="0" w:color="auto"/>
                <w:bottom w:val="none" w:sz="0" w:space="0" w:color="auto"/>
                <w:right w:val="none" w:sz="0" w:space="0" w:color="auto"/>
              </w:divBdr>
            </w:div>
            <w:div w:id="2070573626">
              <w:marLeft w:val="0"/>
              <w:marRight w:val="0"/>
              <w:marTop w:val="0"/>
              <w:marBottom w:val="0"/>
              <w:divBdr>
                <w:top w:val="none" w:sz="0" w:space="0" w:color="auto"/>
                <w:left w:val="none" w:sz="0" w:space="0" w:color="auto"/>
                <w:bottom w:val="none" w:sz="0" w:space="0" w:color="auto"/>
                <w:right w:val="none" w:sz="0" w:space="0" w:color="auto"/>
              </w:divBdr>
            </w:div>
            <w:div w:id="2073237882">
              <w:marLeft w:val="0"/>
              <w:marRight w:val="0"/>
              <w:marTop w:val="0"/>
              <w:marBottom w:val="0"/>
              <w:divBdr>
                <w:top w:val="none" w:sz="0" w:space="0" w:color="auto"/>
                <w:left w:val="none" w:sz="0" w:space="0" w:color="auto"/>
                <w:bottom w:val="none" w:sz="0" w:space="0" w:color="auto"/>
                <w:right w:val="none" w:sz="0" w:space="0" w:color="auto"/>
              </w:divBdr>
            </w:div>
            <w:div w:id="2078356027">
              <w:marLeft w:val="0"/>
              <w:marRight w:val="0"/>
              <w:marTop w:val="0"/>
              <w:marBottom w:val="0"/>
              <w:divBdr>
                <w:top w:val="none" w:sz="0" w:space="0" w:color="auto"/>
                <w:left w:val="none" w:sz="0" w:space="0" w:color="auto"/>
                <w:bottom w:val="none" w:sz="0" w:space="0" w:color="auto"/>
                <w:right w:val="none" w:sz="0" w:space="0" w:color="auto"/>
              </w:divBdr>
            </w:div>
            <w:div w:id="2099515100">
              <w:marLeft w:val="0"/>
              <w:marRight w:val="0"/>
              <w:marTop w:val="0"/>
              <w:marBottom w:val="0"/>
              <w:divBdr>
                <w:top w:val="none" w:sz="0" w:space="0" w:color="auto"/>
                <w:left w:val="none" w:sz="0" w:space="0" w:color="auto"/>
                <w:bottom w:val="none" w:sz="0" w:space="0" w:color="auto"/>
                <w:right w:val="none" w:sz="0" w:space="0" w:color="auto"/>
              </w:divBdr>
            </w:div>
            <w:div w:id="2109570335">
              <w:marLeft w:val="0"/>
              <w:marRight w:val="0"/>
              <w:marTop w:val="0"/>
              <w:marBottom w:val="0"/>
              <w:divBdr>
                <w:top w:val="none" w:sz="0" w:space="0" w:color="auto"/>
                <w:left w:val="none" w:sz="0" w:space="0" w:color="auto"/>
                <w:bottom w:val="none" w:sz="0" w:space="0" w:color="auto"/>
                <w:right w:val="none" w:sz="0" w:space="0" w:color="auto"/>
              </w:divBdr>
            </w:div>
            <w:div w:id="2113356656">
              <w:marLeft w:val="0"/>
              <w:marRight w:val="0"/>
              <w:marTop w:val="0"/>
              <w:marBottom w:val="0"/>
              <w:divBdr>
                <w:top w:val="none" w:sz="0" w:space="0" w:color="auto"/>
                <w:left w:val="none" w:sz="0" w:space="0" w:color="auto"/>
                <w:bottom w:val="none" w:sz="0" w:space="0" w:color="auto"/>
                <w:right w:val="none" w:sz="0" w:space="0" w:color="auto"/>
              </w:divBdr>
            </w:div>
            <w:div w:id="2131043663">
              <w:marLeft w:val="0"/>
              <w:marRight w:val="0"/>
              <w:marTop w:val="0"/>
              <w:marBottom w:val="0"/>
              <w:divBdr>
                <w:top w:val="none" w:sz="0" w:space="0" w:color="auto"/>
                <w:left w:val="none" w:sz="0" w:space="0" w:color="auto"/>
                <w:bottom w:val="none" w:sz="0" w:space="0" w:color="auto"/>
                <w:right w:val="none" w:sz="0" w:space="0" w:color="auto"/>
              </w:divBdr>
            </w:div>
            <w:div w:id="2131239228">
              <w:marLeft w:val="0"/>
              <w:marRight w:val="0"/>
              <w:marTop w:val="0"/>
              <w:marBottom w:val="0"/>
              <w:divBdr>
                <w:top w:val="none" w:sz="0" w:space="0" w:color="auto"/>
                <w:left w:val="none" w:sz="0" w:space="0" w:color="auto"/>
                <w:bottom w:val="none" w:sz="0" w:space="0" w:color="auto"/>
                <w:right w:val="none" w:sz="0" w:space="0" w:color="auto"/>
              </w:divBdr>
            </w:div>
            <w:div w:id="2132935392">
              <w:marLeft w:val="0"/>
              <w:marRight w:val="0"/>
              <w:marTop w:val="0"/>
              <w:marBottom w:val="0"/>
              <w:divBdr>
                <w:top w:val="none" w:sz="0" w:space="0" w:color="auto"/>
                <w:left w:val="none" w:sz="0" w:space="0" w:color="auto"/>
                <w:bottom w:val="none" w:sz="0" w:space="0" w:color="auto"/>
                <w:right w:val="none" w:sz="0" w:space="0" w:color="auto"/>
              </w:divBdr>
            </w:div>
            <w:div w:id="2138449789">
              <w:marLeft w:val="0"/>
              <w:marRight w:val="0"/>
              <w:marTop w:val="0"/>
              <w:marBottom w:val="0"/>
              <w:divBdr>
                <w:top w:val="none" w:sz="0" w:space="0" w:color="auto"/>
                <w:left w:val="none" w:sz="0" w:space="0" w:color="auto"/>
                <w:bottom w:val="none" w:sz="0" w:space="0" w:color="auto"/>
                <w:right w:val="none" w:sz="0" w:space="0" w:color="auto"/>
              </w:divBdr>
            </w:div>
            <w:div w:id="21435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5660">
      <w:bodyDiv w:val="1"/>
      <w:marLeft w:val="0"/>
      <w:marRight w:val="0"/>
      <w:marTop w:val="0"/>
      <w:marBottom w:val="0"/>
      <w:divBdr>
        <w:top w:val="none" w:sz="0" w:space="0" w:color="auto"/>
        <w:left w:val="none" w:sz="0" w:space="0" w:color="auto"/>
        <w:bottom w:val="none" w:sz="0" w:space="0" w:color="auto"/>
        <w:right w:val="none" w:sz="0" w:space="0" w:color="auto"/>
      </w:divBdr>
      <w:divsChild>
        <w:div w:id="1690836760">
          <w:marLeft w:val="0"/>
          <w:marRight w:val="0"/>
          <w:marTop w:val="0"/>
          <w:marBottom w:val="0"/>
          <w:divBdr>
            <w:top w:val="none" w:sz="0" w:space="0" w:color="auto"/>
            <w:left w:val="none" w:sz="0" w:space="0" w:color="auto"/>
            <w:bottom w:val="none" w:sz="0" w:space="0" w:color="auto"/>
            <w:right w:val="none" w:sz="0" w:space="0" w:color="auto"/>
          </w:divBdr>
          <w:divsChild>
            <w:div w:id="6753012">
              <w:marLeft w:val="0"/>
              <w:marRight w:val="0"/>
              <w:marTop w:val="0"/>
              <w:marBottom w:val="0"/>
              <w:divBdr>
                <w:top w:val="none" w:sz="0" w:space="0" w:color="auto"/>
                <w:left w:val="none" w:sz="0" w:space="0" w:color="auto"/>
                <w:bottom w:val="none" w:sz="0" w:space="0" w:color="auto"/>
                <w:right w:val="none" w:sz="0" w:space="0" w:color="auto"/>
              </w:divBdr>
            </w:div>
            <w:div w:id="6910698">
              <w:marLeft w:val="0"/>
              <w:marRight w:val="0"/>
              <w:marTop w:val="0"/>
              <w:marBottom w:val="0"/>
              <w:divBdr>
                <w:top w:val="none" w:sz="0" w:space="0" w:color="auto"/>
                <w:left w:val="none" w:sz="0" w:space="0" w:color="auto"/>
                <w:bottom w:val="none" w:sz="0" w:space="0" w:color="auto"/>
                <w:right w:val="none" w:sz="0" w:space="0" w:color="auto"/>
              </w:divBdr>
            </w:div>
            <w:div w:id="12654966">
              <w:marLeft w:val="0"/>
              <w:marRight w:val="0"/>
              <w:marTop w:val="0"/>
              <w:marBottom w:val="0"/>
              <w:divBdr>
                <w:top w:val="none" w:sz="0" w:space="0" w:color="auto"/>
                <w:left w:val="none" w:sz="0" w:space="0" w:color="auto"/>
                <w:bottom w:val="none" w:sz="0" w:space="0" w:color="auto"/>
                <w:right w:val="none" w:sz="0" w:space="0" w:color="auto"/>
              </w:divBdr>
            </w:div>
            <w:div w:id="12802038">
              <w:marLeft w:val="0"/>
              <w:marRight w:val="0"/>
              <w:marTop w:val="0"/>
              <w:marBottom w:val="0"/>
              <w:divBdr>
                <w:top w:val="none" w:sz="0" w:space="0" w:color="auto"/>
                <w:left w:val="none" w:sz="0" w:space="0" w:color="auto"/>
                <w:bottom w:val="none" w:sz="0" w:space="0" w:color="auto"/>
                <w:right w:val="none" w:sz="0" w:space="0" w:color="auto"/>
              </w:divBdr>
            </w:div>
            <w:div w:id="14969573">
              <w:marLeft w:val="0"/>
              <w:marRight w:val="0"/>
              <w:marTop w:val="0"/>
              <w:marBottom w:val="0"/>
              <w:divBdr>
                <w:top w:val="none" w:sz="0" w:space="0" w:color="auto"/>
                <w:left w:val="none" w:sz="0" w:space="0" w:color="auto"/>
                <w:bottom w:val="none" w:sz="0" w:space="0" w:color="auto"/>
                <w:right w:val="none" w:sz="0" w:space="0" w:color="auto"/>
              </w:divBdr>
            </w:div>
            <w:div w:id="15427289">
              <w:marLeft w:val="0"/>
              <w:marRight w:val="0"/>
              <w:marTop w:val="0"/>
              <w:marBottom w:val="0"/>
              <w:divBdr>
                <w:top w:val="none" w:sz="0" w:space="0" w:color="auto"/>
                <w:left w:val="none" w:sz="0" w:space="0" w:color="auto"/>
                <w:bottom w:val="none" w:sz="0" w:space="0" w:color="auto"/>
                <w:right w:val="none" w:sz="0" w:space="0" w:color="auto"/>
              </w:divBdr>
            </w:div>
            <w:div w:id="17050387">
              <w:marLeft w:val="0"/>
              <w:marRight w:val="0"/>
              <w:marTop w:val="0"/>
              <w:marBottom w:val="0"/>
              <w:divBdr>
                <w:top w:val="none" w:sz="0" w:space="0" w:color="auto"/>
                <w:left w:val="none" w:sz="0" w:space="0" w:color="auto"/>
                <w:bottom w:val="none" w:sz="0" w:space="0" w:color="auto"/>
                <w:right w:val="none" w:sz="0" w:space="0" w:color="auto"/>
              </w:divBdr>
            </w:div>
            <w:div w:id="17195452">
              <w:marLeft w:val="0"/>
              <w:marRight w:val="0"/>
              <w:marTop w:val="0"/>
              <w:marBottom w:val="0"/>
              <w:divBdr>
                <w:top w:val="none" w:sz="0" w:space="0" w:color="auto"/>
                <w:left w:val="none" w:sz="0" w:space="0" w:color="auto"/>
                <w:bottom w:val="none" w:sz="0" w:space="0" w:color="auto"/>
                <w:right w:val="none" w:sz="0" w:space="0" w:color="auto"/>
              </w:divBdr>
            </w:div>
            <w:div w:id="17778654">
              <w:marLeft w:val="0"/>
              <w:marRight w:val="0"/>
              <w:marTop w:val="0"/>
              <w:marBottom w:val="0"/>
              <w:divBdr>
                <w:top w:val="none" w:sz="0" w:space="0" w:color="auto"/>
                <w:left w:val="none" w:sz="0" w:space="0" w:color="auto"/>
                <w:bottom w:val="none" w:sz="0" w:space="0" w:color="auto"/>
                <w:right w:val="none" w:sz="0" w:space="0" w:color="auto"/>
              </w:divBdr>
            </w:div>
            <w:div w:id="19940868">
              <w:marLeft w:val="0"/>
              <w:marRight w:val="0"/>
              <w:marTop w:val="0"/>
              <w:marBottom w:val="0"/>
              <w:divBdr>
                <w:top w:val="none" w:sz="0" w:space="0" w:color="auto"/>
                <w:left w:val="none" w:sz="0" w:space="0" w:color="auto"/>
                <w:bottom w:val="none" w:sz="0" w:space="0" w:color="auto"/>
                <w:right w:val="none" w:sz="0" w:space="0" w:color="auto"/>
              </w:divBdr>
            </w:div>
            <w:div w:id="23292018">
              <w:marLeft w:val="0"/>
              <w:marRight w:val="0"/>
              <w:marTop w:val="0"/>
              <w:marBottom w:val="0"/>
              <w:divBdr>
                <w:top w:val="none" w:sz="0" w:space="0" w:color="auto"/>
                <w:left w:val="none" w:sz="0" w:space="0" w:color="auto"/>
                <w:bottom w:val="none" w:sz="0" w:space="0" w:color="auto"/>
                <w:right w:val="none" w:sz="0" w:space="0" w:color="auto"/>
              </w:divBdr>
            </w:div>
            <w:div w:id="24644192">
              <w:marLeft w:val="0"/>
              <w:marRight w:val="0"/>
              <w:marTop w:val="0"/>
              <w:marBottom w:val="0"/>
              <w:divBdr>
                <w:top w:val="none" w:sz="0" w:space="0" w:color="auto"/>
                <w:left w:val="none" w:sz="0" w:space="0" w:color="auto"/>
                <w:bottom w:val="none" w:sz="0" w:space="0" w:color="auto"/>
                <w:right w:val="none" w:sz="0" w:space="0" w:color="auto"/>
              </w:divBdr>
            </w:div>
            <w:div w:id="26882166">
              <w:marLeft w:val="0"/>
              <w:marRight w:val="0"/>
              <w:marTop w:val="0"/>
              <w:marBottom w:val="0"/>
              <w:divBdr>
                <w:top w:val="none" w:sz="0" w:space="0" w:color="auto"/>
                <w:left w:val="none" w:sz="0" w:space="0" w:color="auto"/>
                <w:bottom w:val="none" w:sz="0" w:space="0" w:color="auto"/>
                <w:right w:val="none" w:sz="0" w:space="0" w:color="auto"/>
              </w:divBdr>
            </w:div>
            <w:div w:id="27411847">
              <w:marLeft w:val="0"/>
              <w:marRight w:val="0"/>
              <w:marTop w:val="0"/>
              <w:marBottom w:val="0"/>
              <w:divBdr>
                <w:top w:val="none" w:sz="0" w:space="0" w:color="auto"/>
                <w:left w:val="none" w:sz="0" w:space="0" w:color="auto"/>
                <w:bottom w:val="none" w:sz="0" w:space="0" w:color="auto"/>
                <w:right w:val="none" w:sz="0" w:space="0" w:color="auto"/>
              </w:divBdr>
            </w:div>
            <w:div w:id="30418064">
              <w:marLeft w:val="0"/>
              <w:marRight w:val="0"/>
              <w:marTop w:val="0"/>
              <w:marBottom w:val="0"/>
              <w:divBdr>
                <w:top w:val="none" w:sz="0" w:space="0" w:color="auto"/>
                <w:left w:val="none" w:sz="0" w:space="0" w:color="auto"/>
                <w:bottom w:val="none" w:sz="0" w:space="0" w:color="auto"/>
                <w:right w:val="none" w:sz="0" w:space="0" w:color="auto"/>
              </w:divBdr>
            </w:div>
            <w:div w:id="32269167">
              <w:marLeft w:val="0"/>
              <w:marRight w:val="0"/>
              <w:marTop w:val="0"/>
              <w:marBottom w:val="0"/>
              <w:divBdr>
                <w:top w:val="none" w:sz="0" w:space="0" w:color="auto"/>
                <w:left w:val="none" w:sz="0" w:space="0" w:color="auto"/>
                <w:bottom w:val="none" w:sz="0" w:space="0" w:color="auto"/>
                <w:right w:val="none" w:sz="0" w:space="0" w:color="auto"/>
              </w:divBdr>
            </w:div>
            <w:div w:id="32384526">
              <w:marLeft w:val="0"/>
              <w:marRight w:val="0"/>
              <w:marTop w:val="0"/>
              <w:marBottom w:val="0"/>
              <w:divBdr>
                <w:top w:val="none" w:sz="0" w:space="0" w:color="auto"/>
                <w:left w:val="none" w:sz="0" w:space="0" w:color="auto"/>
                <w:bottom w:val="none" w:sz="0" w:space="0" w:color="auto"/>
                <w:right w:val="none" w:sz="0" w:space="0" w:color="auto"/>
              </w:divBdr>
            </w:div>
            <w:div w:id="32772129">
              <w:marLeft w:val="0"/>
              <w:marRight w:val="0"/>
              <w:marTop w:val="0"/>
              <w:marBottom w:val="0"/>
              <w:divBdr>
                <w:top w:val="none" w:sz="0" w:space="0" w:color="auto"/>
                <w:left w:val="none" w:sz="0" w:space="0" w:color="auto"/>
                <w:bottom w:val="none" w:sz="0" w:space="0" w:color="auto"/>
                <w:right w:val="none" w:sz="0" w:space="0" w:color="auto"/>
              </w:divBdr>
            </w:div>
            <w:div w:id="36904100">
              <w:marLeft w:val="0"/>
              <w:marRight w:val="0"/>
              <w:marTop w:val="0"/>
              <w:marBottom w:val="0"/>
              <w:divBdr>
                <w:top w:val="none" w:sz="0" w:space="0" w:color="auto"/>
                <w:left w:val="none" w:sz="0" w:space="0" w:color="auto"/>
                <w:bottom w:val="none" w:sz="0" w:space="0" w:color="auto"/>
                <w:right w:val="none" w:sz="0" w:space="0" w:color="auto"/>
              </w:divBdr>
            </w:div>
            <w:div w:id="40055389">
              <w:marLeft w:val="0"/>
              <w:marRight w:val="0"/>
              <w:marTop w:val="0"/>
              <w:marBottom w:val="0"/>
              <w:divBdr>
                <w:top w:val="none" w:sz="0" w:space="0" w:color="auto"/>
                <w:left w:val="none" w:sz="0" w:space="0" w:color="auto"/>
                <w:bottom w:val="none" w:sz="0" w:space="0" w:color="auto"/>
                <w:right w:val="none" w:sz="0" w:space="0" w:color="auto"/>
              </w:divBdr>
            </w:div>
            <w:div w:id="43411074">
              <w:marLeft w:val="0"/>
              <w:marRight w:val="0"/>
              <w:marTop w:val="0"/>
              <w:marBottom w:val="0"/>
              <w:divBdr>
                <w:top w:val="none" w:sz="0" w:space="0" w:color="auto"/>
                <w:left w:val="none" w:sz="0" w:space="0" w:color="auto"/>
                <w:bottom w:val="none" w:sz="0" w:space="0" w:color="auto"/>
                <w:right w:val="none" w:sz="0" w:space="0" w:color="auto"/>
              </w:divBdr>
            </w:div>
            <w:div w:id="44723261">
              <w:marLeft w:val="0"/>
              <w:marRight w:val="0"/>
              <w:marTop w:val="0"/>
              <w:marBottom w:val="0"/>
              <w:divBdr>
                <w:top w:val="none" w:sz="0" w:space="0" w:color="auto"/>
                <w:left w:val="none" w:sz="0" w:space="0" w:color="auto"/>
                <w:bottom w:val="none" w:sz="0" w:space="0" w:color="auto"/>
                <w:right w:val="none" w:sz="0" w:space="0" w:color="auto"/>
              </w:divBdr>
            </w:div>
            <w:div w:id="46615785">
              <w:marLeft w:val="0"/>
              <w:marRight w:val="0"/>
              <w:marTop w:val="0"/>
              <w:marBottom w:val="0"/>
              <w:divBdr>
                <w:top w:val="none" w:sz="0" w:space="0" w:color="auto"/>
                <w:left w:val="none" w:sz="0" w:space="0" w:color="auto"/>
                <w:bottom w:val="none" w:sz="0" w:space="0" w:color="auto"/>
                <w:right w:val="none" w:sz="0" w:space="0" w:color="auto"/>
              </w:divBdr>
            </w:div>
            <w:div w:id="47533481">
              <w:marLeft w:val="0"/>
              <w:marRight w:val="0"/>
              <w:marTop w:val="0"/>
              <w:marBottom w:val="0"/>
              <w:divBdr>
                <w:top w:val="none" w:sz="0" w:space="0" w:color="auto"/>
                <w:left w:val="none" w:sz="0" w:space="0" w:color="auto"/>
                <w:bottom w:val="none" w:sz="0" w:space="0" w:color="auto"/>
                <w:right w:val="none" w:sz="0" w:space="0" w:color="auto"/>
              </w:divBdr>
            </w:div>
            <w:div w:id="47581632">
              <w:marLeft w:val="0"/>
              <w:marRight w:val="0"/>
              <w:marTop w:val="0"/>
              <w:marBottom w:val="0"/>
              <w:divBdr>
                <w:top w:val="none" w:sz="0" w:space="0" w:color="auto"/>
                <w:left w:val="none" w:sz="0" w:space="0" w:color="auto"/>
                <w:bottom w:val="none" w:sz="0" w:space="0" w:color="auto"/>
                <w:right w:val="none" w:sz="0" w:space="0" w:color="auto"/>
              </w:divBdr>
            </w:div>
            <w:div w:id="53116645">
              <w:marLeft w:val="0"/>
              <w:marRight w:val="0"/>
              <w:marTop w:val="0"/>
              <w:marBottom w:val="0"/>
              <w:divBdr>
                <w:top w:val="none" w:sz="0" w:space="0" w:color="auto"/>
                <w:left w:val="none" w:sz="0" w:space="0" w:color="auto"/>
                <w:bottom w:val="none" w:sz="0" w:space="0" w:color="auto"/>
                <w:right w:val="none" w:sz="0" w:space="0" w:color="auto"/>
              </w:divBdr>
            </w:div>
            <w:div w:id="59058541">
              <w:marLeft w:val="0"/>
              <w:marRight w:val="0"/>
              <w:marTop w:val="0"/>
              <w:marBottom w:val="0"/>
              <w:divBdr>
                <w:top w:val="none" w:sz="0" w:space="0" w:color="auto"/>
                <w:left w:val="none" w:sz="0" w:space="0" w:color="auto"/>
                <w:bottom w:val="none" w:sz="0" w:space="0" w:color="auto"/>
                <w:right w:val="none" w:sz="0" w:space="0" w:color="auto"/>
              </w:divBdr>
            </w:div>
            <w:div w:id="59985483">
              <w:marLeft w:val="0"/>
              <w:marRight w:val="0"/>
              <w:marTop w:val="0"/>
              <w:marBottom w:val="0"/>
              <w:divBdr>
                <w:top w:val="none" w:sz="0" w:space="0" w:color="auto"/>
                <w:left w:val="none" w:sz="0" w:space="0" w:color="auto"/>
                <w:bottom w:val="none" w:sz="0" w:space="0" w:color="auto"/>
                <w:right w:val="none" w:sz="0" w:space="0" w:color="auto"/>
              </w:divBdr>
            </w:div>
            <w:div w:id="63113012">
              <w:marLeft w:val="0"/>
              <w:marRight w:val="0"/>
              <w:marTop w:val="0"/>
              <w:marBottom w:val="0"/>
              <w:divBdr>
                <w:top w:val="none" w:sz="0" w:space="0" w:color="auto"/>
                <w:left w:val="none" w:sz="0" w:space="0" w:color="auto"/>
                <w:bottom w:val="none" w:sz="0" w:space="0" w:color="auto"/>
                <w:right w:val="none" w:sz="0" w:space="0" w:color="auto"/>
              </w:divBdr>
            </w:div>
            <w:div w:id="66348943">
              <w:marLeft w:val="0"/>
              <w:marRight w:val="0"/>
              <w:marTop w:val="0"/>
              <w:marBottom w:val="0"/>
              <w:divBdr>
                <w:top w:val="none" w:sz="0" w:space="0" w:color="auto"/>
                <w:left w:val="none" w:sz="0" w:space="0" w:color="auto"/>
                <w:bottom w:val="none" w:sz="0" w:space="0" w:color="auto"/>
                <w:right w:val="none" w:sz="0" w:space="0" w:color="auto"/>
              </w:divBdr>
            </w:div>
            <w:div w:id="75321685">
              <w:marLeft w:val="0"/>
              <w:marRight w:val="0"/>
              <w:marTop w:val="0"/>
              <w:marBottom w:val="0"/>
              <w:divBdr>
                <w:top w:val="none" w:sz="0" w:space="0" w:color="auto"/>
                <w:left w:val="none" w:sz="0" w:space="0" w:color="auto"/>
                <w:bottom w:val="none" w:sz="0" w:space="0" w:color="auto"/>
                <w:right w:val="none" w:sz="0" w:space="0" w:color="auto"/>
              </w:divBdr>
            </w:div>
            <w:div w:id="76513271">
              <w:marLeft w:val="0"/>
              <w:marRight w:val="0"/>
              <w:marTop w:val="0"/>
              <w:marBottom w:val="0"/>
              <w:divBdr>
                <w:top w:val="none" w:sz="0" w:space="0" w:color="auto"/>
                <w:left w:val="none" w:sz="0" w:space="0" w:color="auto"/>
                <w:bottom w:val="none" w:sz="0" w:space="0" w:color="auto"/>
                <w:right w:val="none" w:sz="0" w:space="0" w:color="auto"/>
              </w:divBdr>
            </w:div>
            <w:div w:id="77138676">
              <w:marLeft w:val="0"/>
              <w:marRight w:val="0"/>
              <w:marTop w:val="0"/>
              <w:marBottom w:val="0"/>
              <w:divBdr>
                <w:top w:val="none" w:sz="0" w:space="0" w:color="auto"/>
                <w:left w:val="none" w:sz="0" w:space="0" w:color="auto"/>
                <w:bottom w:val="none" w:sz="0" w:space="0" w:color="auto"/>
                <w:right w:val="none" w:sz="0" w:space="0" w:color="auto"/>
              </w:divBdr>
            </w:div>
            <w:div w:id="78068759">
              <w:marLeft w:val="0"/>
              <w:marRight w:val="0"/>
              <w:marTop w:val="0"/>
              <w:marBottom w:val="0"/>
              <w:divBdr>
                <w:top w:val="none" w:sz="0" w:space="0" w:color="auto"/>
                <w:left w:val="none" w:sz="0" w:space="0" w:color="auto"/>
                <w:bottom w:val="none" w:sz="0" w:space="0" w:color="auto"/>
                <w:right w:val="none" w:sz="0" w:space="0" w:color="auto"/>
              </w:divBdr>
            </w:div>
            <w:div w:id="82460210">
              <w:marLeft w:val="0"/>
              <w:marRight w:val="0"/>
              <w:marTop w:val="0"/>
              <w:marBottom w:val="0"/>
              <w:divBdr>
                <w:top w:val="none" w:sz="0" w:space="0" w:color="auto"/>
                <w:left w:val="none" w:sz="0" w:space="0" w:color="auto"/>
                <w:bottom w:val="none" w:sz="0" w:space="0" w:color="auto"/>
                <w:right w:val="none" w:sz="0" w:space="0" w:color="auto"/>
              </w:divBdr>
            </w:div>
            <w:div w:id="89282918">
              <w:marLeft w:val="0"/>
              <w:marRight w:val="0"/>
              <w:marTop w:val="0"/>
              <w:marBottom w:val="0"/>
              <w:divBdr>
                <w:top w:val="none" w:sz="0" w:space="0" w:color="auto"/>
                <w:left w:val="none" w:sz="0" w:space="0" w:color="auto"/>
                <w:bottom w:val="none" w:sz="0" w:space="0" w:color="auto"/>
                <w:right w:val="none" w:sz="0" w:space="0" w:color="auto"/>
              </w:divBdr>
            </w:div>
            <w:div w:id="89393215">
              <w:marLeft w:val="0"/>
              <w:marRight w:val="0"/>
              <w:marTop w:val="0"/>
              <w:marBottom w:val="0"/>
              <w:divBdr>
                <w:top w:val="none" w:sz="0" w:space="0" w:color="auto"/>
                <w:left w:val="none" w:sz="0" w:space="0" w:color="auto"/>
                <w:bottom w:val="none" w:sz="0" w:space="0" w:color="auto"/>
                <w:right w:val="none" w:sz="0" w:space="0" w:color="auto"/>
              </w:divBdr>
            </w:div>
            <w:div w:id="89745714">
              <w:marLeft w:val="0"/>
              <w:marRight w:val="0"/>
              <w:marTop w:val="0"/>
              <w:marBottom w:val="0"/>
              <w:divBdr>
                <w:top w:val="none" w:sz="0" w:space="0" w:color="auto"/>
                <w:left w:val="none" w:sz="0" w:space="0" w:color="auto"/>
                <w:bottom w:val="none" w:sz="0" w:space="0" w:color="auto"/>
                <w:right w:val="none" w:sz="0" w:space="0" w:color="auto"/>
              </w:divBdr>
            </w:div>
            <w:div w:id="92287878">
              <w:marLeft w:val="0"/>
              <w:marRight w:val="0"/>
              <w:marTop w:val="0"/>
              <w:marBottom w:val="0"/>
              <w:divBdr>
                <w:top w:val="none" w:sz="0" w:space="0" w:color="auto"/>
                <w:left w:val="none" w:sz="0" w:space="0" w:color="auto"/>
                <w:bottom w:val="none" w:sz="0" w:space="0" w:color="auto"/>
                <w:right w:val="none" w:sz="0" w:space="0" w:color="auto"/>
              </w:divBdr>
            </w:div>
            <w:div w:id="94447640">
              <w:marLeft w:val="0"/>
              <w:marRight w:val="0"/>
              <w:marTop w:val="0"/>
              <w:marBottom w:val="0"/>
              <w:divBdr>
                <w:top w:val="none" w:sz="0" w:space="0" w:color="auto"/>
                <w:left w:val="none" w:sz="0" w:space="0" w:color="auto"/>
                <w:bottom w:val="none" w:sz="0" w:space="0" w:color="auto"/>
                <w:right w:val="none" w:sz="0" w:space="0" w:color="auto"/>
              </w:divBdr>
            </w:div>
            <w:div w:id="94712597">
              <w:marLeft w:val="0"/>
              <w:marRight w:val="0"/>
              <w:marTop w:val="0"/>
              <w:marBottom w:val="0"/>
              <w:divBdr>
                <w:top w:val="none" w:sz="0" w:space="0" w:color="auto"/>
                <w:left w:val="none" w:sz="0" w:space="0" w:color="auto"/>
                <w:bottom w:val="none" w:sz="0" w:space="0" w:color="auto"/>
                <w:right w:val="none" w:sz="0" w:space="0" w:color="auto"/>
              </w:divBdr>
            </w:div>
            <w:div w:id="97025686">
              <w:marLeft w:val="0"/>
              <w:marRight w:val="0"/>
              <w:marTop w:val="0"/>
              <w:marBottom w:val="0"/>
              <w:divBdr>
                <w:top w:val="none" w:sz="0" w:space="0" w:color="auto"/>
                <w:left w:val="none" w:sz="0" w:space="0" w:color="auto"/>
                <w:bottom w:val="none" w:sz="0" w:space="0" w:color="auto"/>
                <w:right w:val="none" w:sz="0" w:space="0" w:color="auto"/>
              </w:divBdr>
            </w:div>
            <w:div w:id="101805310">
              <w:marLeft w:val="0"/>
              <w:marRight w:val="0"/>
              <w:marTop w:val="0"/>
              <w:marBottom w:val="0"/>
              <w:divBdr>
                <w:top w:val="none" w:sz="0" w:space="0" w:color="auto"/>
                <w:left w:val="none" w:sz="0" w:space="0" w:color="auto"/>
                <w:bottom w:val="none" w:sz="0" w:space="0" w:color="auto"/>
                <w:right w:val="none" w:sz="0" w:space="0" w:color="auto"/>
              </w:divBdr>
            </w:div>
            <w:div w:id="103812038">
              <w:marLeft w:val="0"/>
              <w:marRight w:val="0"/>
              <w:marTop w:val="0"/>
              <w:marBottom w:val="0"/>
              <w:divBdr>
                <w:top w:val="none" w:sz="0" w:space="0" w:color="auto"/>
                <w:left w:val="none" w:sz="0" w:space="0" w:color="auto"/>
                <w:bottom w:val="none" w:sz="0" w:space="0" w:color="auto"/>
                <w:right w:val="none" w:sz="0" w:space="0" w:color="auto"/>
              </w:divBdr>
            </w:div>
            <w:div w:id="112329989">
              <w:marLeft w:val="0"/>
              <w:marRight w:val="0"/>
              <w:marTop w:val="0"/>
              <w:marBottom w:val="0"/>
              <w:divBdr>
                <w:top w:val="none" w:sz="0" w:space="0" w:color="auto"/>
                <w:left w:val="none" w:sz="0" w:space="0" w:color="auto"/>
                <w:bottom w:val="none" w:sz="0" w:space="0" w:color="auto"/>
                <w:right w:val="none" w:sz="0" w:space="0" w:color="auto"/>
              </w:divBdr>
            </w:div>
            <w:div w:id="114295007">
              <w:marLeft w:val="0"/>
              <w:marRight w:val="0"/>
              <w:marTop w:val="0"/>
              <w:marBottom w:val="0"/>
              <w:divBdr>
                <w:top w:val="none" w:sz="0" w:space="0" w:color="auto"/>
                <w:left w:val="none" w:sz="0" w:space="0" w:color="auto"/>
                <w:bottom w:val="none" w:sz="0" w:space="0" w:color="auto"/>
                <w:right w:val="none" w:sz="0" w:space="0" w:color="auto"/>
              </w:divBdr>
            </w:div>
            <w:div w:id="115107683">
              <w:marLeft w:val="0"/>
              <w:marRight w:val="0"/>
              <w:marTop w:val="0"/>
              <w:marBottom w:val="0"/>
              <w:divBdr>
                <w:top w:val="none" w:sz="0" w:space="0" w:color="auto"/>
                <w:left w:val="none" w:sz="0" w:space="0" w:color="auto"/>
                <w:bottom w:val="none" w:sz="0" w:space="0" w:color="auto"/>
                <w:right w:val="none" w:sz="0" w:space="0" w:color="auto"/>
              </w:divBdr>
            </w:div>
            <w:div w:id="116605423">
              <w:marLeft w:val="0"/>
              <w:marRight w:val="0"/>
              <w:marTop w:val="0"/>
              <w:marBottom w:val="0"/>
              <w:divBdr>
                <w:top w:val="none" w:sz="0" w:space="0" w:color="auto"/>
                <w:left w:val="none" w:sz="0" w:space="0" w:color="auto"/>
                <w:bottom w:val="none" w:sz="0" w:space="0" w:color="auto"/>
                <w:right w:val="none" w:sz="0" w:space="0" w:color="auto"/>
              </w:divBdr>
            </w:div>
            <w:div w:id="116996855">
              <w:marLeft w:val="0"/>
              <w:marRight w:val="0"/>
              <w:marTop w:val="0"/>
              <w:marBottom w:val="0"/>
              <w:divBdr>
                <w:top w:val="none" w:sz="0" w:space="0" w:color="auto"/>
                <w:left w:val="none" w:sz="0" w:space="0" w:color="auto"/>
                <w:bottom w:val="none" w:sz="0" w:space="0" w:color="auto"/>
                <w:right w:val="none" w:sz="0" w:space="0" w:color="auto"/>
              </w:divBdr>
            </w:div>
            <w:div w:id="117452070">
              <w:marLeft w:val="0"/>
              <w:marRight w:val="0"/>
              <w:marTop w:val="0"/>
              <w:marBottom w:val="0"/>
              <w:divBdr>
                <w:top w:val="none" w:sz="0" w:space="0" w:color="auto"/>
                <w:left w:val="none" w:sz="0" w:space="0" w:color="auto"/>
                <w:bottom w:val="none" w:sz="0" w:space="0" w:color="auto"/>
                <w:right w:val="none" w:sz="0" w:space="0" w:color="auto"/>
              </w:divBdr>
            </w:div>
            <w:div w:id="124393510">
              <w:marLeft w:val="0"/>
              <w:marRight w:val="0"/>
              <w:marTop w:val="0"/>
              <w:marBottom w:val="0"/>
              <w:divBdr>
                <w:top w:val="none" w:sz="0" w:space="0" w:color="auto"/>
                <w:left w:val="none" w:sz="0" w:space="0" w:color="auto"/>
                <w:bottom w:val="none" w:sz="0" w:space="0" w:color="auto"/>
                <w:right w:val="none" w:sz="0" w:space="0" w:color="auto"/>
              </w:divBdr>
            </w:div>
            <w:div w:id="125856031">
              <w:marLeft w:val="0"/>
              <w:marRight w:val="0"/>
              <w:marTop w:val="0"/>
              <w:marBottom w:val="0"/>
              <w:divBdr>
                <w:top w:val="none" w:sz="0" w:space="0" w:color="auto"/>
                <w:left w:val="none" w:sz="0" w:space="0" w:color="auto"/>
                <w:bottom w:val="none" w:sz="0" w:space="0" w:color="auto"/>
                <w:right w:val="none" w:sz="0" w:space="0" w:color="auto"/>
              </w:divBdr>
            </w:div>
            <w:div w:id="126096849">
              <w:marLeft w:val="0"/>
              <w:marRight w:val="0"/>
              <w:marTop w:val="0"/>
              <w:marBottom w:val="0"/>
              <w:divBdr>
                <w:top w:val="none" w:sz="0" w:space="0" w:color="auto"/>
                <w:left w:val="none" w:sz="0" w:space="0" w:color="auto"/>
                <w:bottom w:val="none" w:sz="0" w:space="0" w:color="auto"/>
                <w:right w:val="none" w:sz="0" w:space="0" w:color="auto"/>
              </w:divBdr>
            </w:div>
            <w:div w:id="128474602">
              <w:marLeft w:val="0"/>
              <w:marRight w:val="0"/>
              <w:marTop w:val="0"/>
              <w:marBottom w:val="0"/>
              <w:divBdr>
                <w:top w:val="none" w:sz="0" w:space="0" w:color="auto"/>
                <w:left w:val="none" w:sz="0" w:space="0" w:color="auto"/>
                <w:bottom w:val="none" w:sz="0" w:space="0" w:color="auto"/>
                <w:right w:val="none" w:sz="0" w:space="0" w:color="auto"/>
              </w:divBdr>
            </w:div>
            <w:div w:id="129136263">
              <w:marLeft w:val="0"/>
              <w:marRight w:val="0"/>
              <w:marTop w:val="0"/>
              <w:marBottom w:val="0"/>
              <w:divBdr>
                <w:top w:val="none" w:sz="0" w:space="0" w:color="auto"/>
                <w:left w:val="none" w:sz="0" w:space="0" w:color="auto"/>
                <w:bottom w:val="none" w:sz="0" w:space="0" w:color="auto"/>
                <w:right w:val="none" w:sz="0" w:space="0" w:color="auto"/>
              </w:divBdr>
            </w:div>
            <w:div w:id="133715954">
              <w:marLeft w:val="0"/>
              <w:marRight w:val="0"/>
              <w:marTop w:val="0"/>
              <w:marBottom w:val="0"/>
              <w:divBdr>
                <w:top w:val="none" w:sz="0" w:space="0" w:color="auto"/>
                <w:left w:val="none" w:sz="0" w:space="0" w:color="auto"/>
                <w:bottom w:val="none" w:sz="0" w:space="0" w:color="auto"/>
                <w:right w:val="none" w:sz="0" w:space="0" w:color="auto"/>
              </w:divBdr>
            </w:div>
            <w:div w:id="134572157">
              <w:marLeft w:val="0"/>
              <w:marRight w:val="0"/>
              <w:marTop w:val="0"/>
              <w:marBottom w:val="0"/>
              <w:divBdr>
                <w:top w:val="none" w:sz="0" w:space="0" w:color="auto"/>
                <w:left w:val="none" w:sz="0" w:space="0" w:color="auto"/>
                <w:bottom w:val="none" w:sz="0" w:space="0" w:color="auto"/>
                <w:right w:val="none" w:sz="0" w:space="0" w:color="auto"/>
              </w:divBdr>
            </w:div>
            <w:div w:id="137495653">
              <w:marLeft w:val="0"/>
              <w:marRight w:val="0"/>
              <w:marTop w:val="0"/>
              <w:marBottom w:val="0"/>
              <w:divBdr>
                <w:top w:val="none" w:sz="0" w:space="0" w:color="auto"/>
                <w:left w:val="none" w:sz="0" w:space="0" w:color="auto"/>
                <w:bottom w:val="none" w:sz="0" w:space="0" w:color="auto"/>
                <w:right w:val="none" w:sz="0" w:space="0" w:color="auto"/>
              </w:divBdr>
            </w:div>
            <w:div w:id="140584176">
              <w:marLeft w:val="0"/>
              <w:marRight w:val="0"/>
              <w:marTop w:val="0"/>
              <w:marBottom w:val="0"/>
              <w:divBdr>
                <w:top w:val="none" w:sz="0" w:space="0" w:color="auto"/>
                <w:left w:val="none" w:sz="0" w:space="0" w:color="auto"/>
                <w:bottom w:val="none" w:sz="0" w:space="0" w:color="auto"/>
                <w:right w:val="none" w:sz="0" w:space="0" w:color="auto"/>
              </w:divBdr>
            </w:div>
            <w:div w:id="143590492">
              <w:marLeft w:val="0"/>
              <w:marRight w:val="0"/>
              <w:marTop w:val="0"/>
              <w:marBottom w:val="0"/>
              <w:divBdr>
                <w:top w:val="none" w:sz="0" w:space="0" w:color="auto"/>
                <w:left w:val="none" w:sz="0" w:space="0" w:color="auto"/>
                <w:bottom w:val="none" w:sz="0" w:space="0" w:color="auto"/>
                <w:right w:val="none" w:sz="0" w:space="0" w:color="auto"/>
              </w:divBdr>
            </w:div>
            <w:div w:id="144322678">
              <w:marLeft w:val="0"/>
              <w:marRight w:val="0"/>
              <w:marTop w:val="0"/>
              <w:marBottom w:val="0"/>
              <w:divBdr>
                <w:top w:val="none" w:sz="0" w:space="0" w:color="auto"/>
                <w:left w:val="none" w:sz="0" w:space="0" w:color="auto"/>
                <w:bottom w:val="none" w:sz="0" w:space="0" w:color="auto"/>
                <w:right w:val="none" w:sz="0" w:space="0" w:color="auto"/>
              </w:divBdr>
            </w:div>
            <w:div w:id="146289458">
              <w:marLeft w:val="0"/>
              <w:marRight w:val="0"/>
              <w:marTop w:val="0"/>
              <w:marBottom w:val="0"/>
              <w:divBdr>
                <w:top w:val="none" w:sz="0" w:space="0" w:color="auto"/>
                <w:left w:val="none" w:sz="0" w:space="0" w:color="auto"/>
                <w:bottom w:val="none" w:sz="0" w:space="0" w:color="auto"/>
                <w:right w:val="none" w:sz="0" w:space="0" w:color="auto"/>
              </w:divBdr>
            </w:div>
            <w:div w:id="146945154">
              <w:marLeft w:val="0"/>
              <w:marRight w:val="0"/>
              <w:marTop w:val="0"/>
              <w:marBottom w:val="0"/>
              <w:divBdr>
                <w:top w:val="none" w:sz="0" w:space="0" w:color="auto"/>
                <w:left w:val="none" w:sz="0" w:space="0" w:color="auto"/>
                <w:bottom w:val="none" w:sz="0" w:space="0" w:color="auto"/>
                <w:right w:val="none" w:sz="0" w:space="0" w:color="auto"/>
              </w:divBdr>
            </w:div>
            <w:div w:id="147750219">
              <w:marLeft w:val="0"/>
              <w:marRight w:val="0"/>
              <w:marTop w:val="0"/>
              <w:marBottom w:val="0"/>
              <w:divBdr>
                <w:top w:val="none" w:sz="0" w:space="0" w:color="auto"/>
                <w:left w:val="none" w:sz="0" w:space="0" w:color="auto"/>
                <w:bottom w:val="none" w:sz="0" w:space="0" w:color="auto"/>
                <w:right w:val="none" w:sz="0" w:space="0" w:color="auto"/>
              </w:divBdr>
            </w:div>
            <w:div w:id="148789057">
              <w:marLeft w:val="0"/>
              <w:marRight w:val="0"/>
              <w:marTop w:val="0"/>
              <w:marBottom w:val="0"/>
              <w:divBdr>
                <w:top w:val="none" w:sz="0" w:space="0" w:color="auto"/>
                <w:left w:val="none" w:sz="0" w:space="0" w:color="auto"/>
                <w:bottom w:val="none" w:sz="0" w:space="0" w:color="auto"/>
                <w:right w:val="none" w:sz="0" w:space="0" w:color="auto"/>
              </w:divBdr>
            </w:div>
            <w:div w:id="150023422">
              <w:marLeft w:val="0"/>
              <w:marRight w:val="0"/>
              <w:marTop w:val="0"/>
              <w:marBottom w:val="0"/>
              <w:divBdr>
                <w:top w:val="none" w:sz="0" w:space="0" w:color="auto"/>
                <w:left w:val="none" w:sz="0" w:space="0" w:color="auto"/>
                <w:bottom w:val="none" w:sz="0" w:space="0" w:color="auto"/>
                <w:right w:val="none" w:sz="0" w:space="0" w:color="auto"/>
              </w:divBdr>
            </w:div>
            <w:div w:id="155539549">
              <w:marLeft w:val="0"/>
              <w:marRight w:val="0"/>
              <w:marTop w:val="0"/>
              <w:marBottom w:val="0"/>
              <w:divBdr>
                <w:top w:val="none" w:sz="0" w:space="0" w:color="auto"/>
                <w:left w:val="none" w:sz="0" w:space="0" w:color="auto"/>
                <w:bottom w:val="none" w:sz="0" w:space="0" w:color="auto"/>
                <w:right w:val="none" w:sz="0" w:space="0" w:color="auto"/>
              </w:divBdr>
            </w:div>
            <w:div w:id="156923428">
              <w:marLeft w:val="0"/>
              <w:marRight w:val="0"/>
              <w:marTop w:val="0"/>
              <w:marBottom w:val="0"/>
              <w:divBdr>
                <w:top w:val="none" w:sz="0" w:space="0" w:color="auto"/>
                <w:left w:val="none" w:sz="0" w:space="0" w:color="auto"/>
                <w:bottom w:val="none" w:sz="0" w:space="0" w:color="auto"/>
                <w:right w:val="none" w:sz="0" w:space="0" w:color="auto"/>
              </w:divBdr>
            </w:div>
            <w:div w:id="157620053">
              <w:marLeft w:val="0"/>
              <w:marRight w:val="0"/>
              <w:marTop w:val="0"/>
              <w:marBottom w:val="0"/>
              <w:divBdr>
                <w:top w:val="none" w:sz="0" w:space="0" w:color="auto"/>
                <w:left w:val="none" w:sz="0" w:space="0" w:color="auto"/>
                <w:bottom w:val="none" w:sz="0" w:space="0" w:color="auto"/>
                <w:right w:val="none" w:sz="0" w:space="0" w:color="auto"/>
              </w:divBdr>
            </w:div>
            <w:div w:id="158348461">
              <w:marLeft w:val="0"/>
              <w:marRight w:val="0"/>
              <w:marTop w:val="0"/>
              <w:marBottom w:val="0"/>
              <w:divBdr>
                <w:top w:val="none" w:sz="0" w:space="0" w:color="auto"/>
                <w:left w:val="none" w:sz="0" w:space="0" w:color="auto"/>
                <w:bottom w:val="none" w:sz="0" w:space="0" w:color="auto"/>
                <w:right w:val="none" w:sz="0" w:space="0" w:color="auto"/>
              </w:divBdr>
            </w:div>
            <w:div w:id="158472387">
              <w:marLeft w:val="0"/>
              <w:marRight w:val="0"/>
              <w:marTop w:val="0"/>
              <w:marBottom w:val="0"/>
              <w:divBdr>
                <w:top w:val="none" w:sz="0" w:space="0" w:color="auto"/>
                <w:left w:val="none" w:sz="0" w:space="0" w:color="auto"/>
                <w:bottom w:val="none" w:sz="0" w:space="0" w:color="auto"/>
                <w:right w:val="none" w:sz="0" w:space="0" w:color="auto"/>
              </w:divBdr>
            </w:div>
            <w:div w:id="163906820">
              <w:marLeft w:val="0"/>
              <w:marRight w:val="0"/>
              <w:marTop w:val="0"/>
              <w:marBottom w:val="0"/>
              <w:divBdr>
                <w:top w:val="none" w:sz="0" w:space="0" w:color="auto"/>
                <w:left w:val="none" w:sz="0" w:space="0" w:color="auto"/>
                <w:bottom w:val="none" w:sz="0" w:space="0" w:color="auto"/>
                <w:right w:val="none" w:sz="0" w:space="0" w:color="auto"/>
              </w:divBdr>
            </w:div>
            <w:div w:id="169486805">
              <w:marLeft w:val="0"/>
              <w:marRight w:val="0"/>
              <w:marTop w:val="0"/>
              <w:marBottom w:val="0"/>
              <w:divBdr>
                <w:top w:val="none" w:sz="0" w:space="0" w:color="auto"/>
                <w:left w:val="none" w:sz="0" w:space="0" w:color="auto"/>
                <w:bottom w:val="none" w:sz="0" w:space="0" w:color="auto"/>
                <w:right w:val="none" w:sz="0" w:space="0" w:color="auto"/>
              </w:divBdr>
            </w:div>
            <w:div w:id="172493659">
              <w:marLeft w:val="0"/>
              <w:marRight w:val="0"/>
              <w:marTop w:val="0"/>
              <w:marBottom w:val="0"/>
              <w:divBdr>
                <w:top w:val="none" w:sz="0" w:space="0" w:color="auto"/>
                <w:left w:val="none" w:sz="0" w:space="0" w:color="auto"/>
                <w:bottom w:val="none" w:sz="0" w:space="0" w:color="auto"/>
                <w:right w:val="none" w:sz="0" w:space="0" w:color="auto"/>
              </w:divBdr>
            </w:div>
            <w:div w:id="174003812">
              <w:marLeft w:val="0"/>
              <w:marRight w:val="0"/>
              <w:marTop w:val="0"/>
              <w:marBottom w:val="0"/>
              <w:divBdr>
                <w:top w:val="none" w:sz="0" w:space="0" w:color="auto"/>
                <w:left w:val="none" w:sz="0" w:space="0" w:color="auto"/>
                <w:bottom w:val="none" w:sz="0" w:space="0" w:color="auto"/>
                <w:right w:val="none" w:sz="0" w:space="0" w:color="auto"/>
              </w:divBdr>
            </w:div>
            <w:div w:id="174927232">
              <w:marLeft w:val="0"/>
              <w:marRight w:val="0"/>
              <w:marTop w:val="0"/>
              <w:marBottom w:val="0"/>
              <w:divBdr>
                <w:top w:val="none" w:sz="0" w:space="0" w:color="auto"/>
                <w:left w:val="none" w:sz="0" w:space="0" w:color="auto"/>
                <w:bottom w:val="none" w:sz="0" w:space="0" w:color="auto"/>
                <w:right w:val="none" w:sz="0" w:space="0" w:color="auto"/>
              </w:divBdr>
            </w:div>
            <w:div w:id="176388733">
              <w:marLeft w:val="0"/>
              <w:marRight w:val="0"/>
              <w:marTop w:val="0"/>
              <w:marBottom w:val="0"/>
              <w:divBdr>
                <w:top w:val="none" w:sz="0" w:space="0" w:color="auto"/>
                <w:left w:val="none" w:sz="0" w:space="0" w:color="auto"/>
                <w:bottom w:val="none" w:sz="0" w:space="0" w:color="auto"/>
                <w:right w:val="none" w:sz="0" w:space="0" w:color="auto"/>
              </w:divBdr>
            </w:div>
            <w:div w:id="182323457">
              <w:marLeft w:val="0"/>
              <w:marRight w:val="0"/>
              <w:marTop w:val="0"/>
              <w:marBottom w:val="0"/>
              <w:divBdr>
                <w:top w:val="none" w:sz="0" w:space="0" w:color="auto"/>
                <w:left w:val="none" w:sz="0" w:space="0" w:color="auto"/>
                <w:bottom w:val="none" w:sz="0" w:space="0" w:color="auto"/>
                <w:right w:val="none" w:sz="0" w:space="0" w:color="auto"/>
              </w:divBdr>
            </w:div>
            <w:div w:id="186866741">
              <w:marLeft w:val="0"/>
              <w:marRight w:val="0"/>
              <w:marTop w:val="0"/>
              <w:marBottom w:val="0"/>
              <w:divBdr>
                <w:top w:val="none" w:sz="0" w:space="0" w:color="auto"/>
                <w:left w:val="none" w:sz="0" w:space="0" w:color="auto"/>
                <w:bottom w:val="none" w:sz="0" w:space="0" w:color="auto"/>
                <w:right w:val="none" w:sz="0" w:space="0" w:color="auto"/>
              </w:divBdr>
            </w:div>
            <w:div w:id="187528097">
              <w:marLeft w:val="0"/>
              <w:marRight w:val="0"/>
              <w:marTop w:val="0"/>
              <w:marBottom w:val="0"/>
              <w:divBdr>
                <w:top w:val="none" w:sz="0" w:space="0" w:color="auto"/>
                <w:left w:val="none" w:sz="0" w:space="0" w:color="auto"/>
                <w:bottom w:val="none" w:sz="0" w:space="0" w:color="auto"/>
                <w:right w:val="none" w:sz="0" w:space="0" w:color="auto"/>
              </w:divBdr>
            </w:div>
            <w:div w:id="188106999">
              <w:marLeft w:val="0"/>
              <w:marRight w:val="0"/>
              <w:marTop w:val="0"/>
              <w:marBottom w:val="0"/>
              <w:divBdr>
                <w:top w:val="none" w:sz="0" w:space="0" w:color="auto"/>
                <w:left w:val="none" w:sz="0" w:space="0" w:color="auto"/>
                <w:bottom w:val="none" w:sz="0" w:space="0" w:color="auto"/>
                <w:right w:val="none" w:sz="0" w:space="0" w:color="auto"/>
              </w:divBdr>
            </w:div>
            <w:div w:id="189222929">
              <w:marLeft w:val="0"/>
              <w:marRight w:val="0"/>
              <w:marTop w:val="0"/>
              <w:marBottom w:val="0"/>
              <w:divBdr>
                <w:top w:val="none" w:sz="0" w:space="0" w:color="auto"/>
                <w:left w:val="none" w:sz="0" w:space="0" w:color="auto"/>
                <w:bottom w:val="none" w:sz="0" w:space="0" w:color="auto"/>
                <w:right w:val="none" w:sz="0" w:space="0" w:color="auto"/>
              </w:divBdr>
            </w:div>
            <w:div w:id="196043303">
              <w:marLeft w:val="0"/>
              <w:marRight w:val="0"/>
              <w:marTop w:val="0"/>
              <w:marBottom w:val="0"/>
              <w:divBdr>
                <w:top w:val="none" w:sz="0" w:space="0" w:color="auto"/>
                <w:left w:val="none" w:sz="0" w:space="0" w:color="auto"/>
                <w:bottom w:val="none" w:sz="0" w:space="0" w:color="auto"/>
                <w:right w:val="none" w:sz="0" w:space="0" w:color="auto"/>
              </w:divBdr>
            </w:div>
            <w:div w:id="197594672">
              <w:marLeft w:val="0"/>
              <w:marRight w:val="0"/>
              <w:marTop w:val="0"/>
              <w:marBottom w:val="0"/>
              <w:divBdr>
                <w:top w:val="none" w:sz="0" w:space="0" w:color="auto"/>
                <w:left w:val="none" w:sz="0" w:space="0" w:color="auto"/>
                <w:bottom w:val="none" w:sz="0" w:space="0" w:color="auto"/>
                <w:right w:val="none" w:sz="0" w:space="0" w:color="auto"/>
              </w:divBdr>
            </w:div>
            <w:div w:id="199173662">
              <w:marLeft w:val="0"/>
              <w:marRight w:val="0"/>
              <w:marTop w:val="0"/>
              <w:marBottom w:val="0"/>
              <w:divBdr>
                <w:top w:val="none" w:sz="0" w:space="0" w:color="auto"/>
                <w:left w:val="none" w:sz="0" w:space="0" w:color="auto"/>
                <w:bottom w:val="none" w:sz="0" w:space="0" w:color="auto"/>
                <w:right w:val="none" w:sz="0" w:space="0" w:color="auto"/>
              </w:divBdr>
            </w:div>
            <w:div w:id="200286283">
              <w:marLeft w:val="0"/>
              <w:marRight w:val="0"/>
              <w:marTop w:val="0"/>
              <w:marBottom w:val="0"/>
              <w:divBdr>
                <w:top w:val="none" w:sz="0" w:space="0" w:color="auto"/>
                <w:left w:val="none" w:sz="0" w:space="0" w:color="auto"/>
                <w:bottom w:val="none" w:sz="0" w:space="0" w:color="auto"/>
                <w:right w:val="none" w:sz="0" w:space="0" w:color="auto"/>
              </w:divBdr>
            </w:div>
            <w:div w:id="201409643">
              <w:marLeft w:val="0"/>
              <w:marRight w:val="0"/>
              <w:marTop w:val="0"/>
              <w:marBottom w:val="0"/>
              <w:divBdr>
                <w:top w:val="none" w:sz="0" w:space="0" w:color="auto"/>
                <w:left w:val="none" w:sz="0" w:space="0" w:color="auto"/>
                <w:bottom w:val="none" w:sz="0" w:space="0" w:color="auto"/>
                <w:right w:val="none" w:sz="0" w:space="0" w:color="auto"/>
              </w:divBdr>
            </w:div>
            <w:div w:id="201868160">
              <w:marLeft w:val="0"/>
              <w:marRight w:val="0"/>
              <w:marTop w:val="0"/>
              <w:marBottom w:val="0"/>
              <w:divBdr>
                <w:top w:val="none" w:sz="0" w:space="0" w:color="auto"/>
                <w:left w:val="none" w:sz="0" w:space="0" w:color="auto"/>
                <w:bottom w:val="none" w:sz="0" w:space="0" w:color="auto"/>
                <w:right w:val="none" w:sz="0" w:space="0" w:color="auto"/>
              </w:divBdr>
            </w:div>
            <w:div w:id="204607547">
              <w:marLeft w:val="0"/>
              <w:marRight w:val="0"/>
              <w:marTop w:val="0"/>
              <w:marBottom w:val="0"/>
              <w:divBdr>
                <w:top w:val="none" w:sz="0" w:space="0" w:color="auto"/>
                <w:left w:val="none" w:sz="0" w:space="0" w:color="auto"/>
                <w:bottom w:val="none" w:sz="0" w:space="0" w:color="auto"/>
                <w:right w:val="none" w:sz="0" w:space="0" w:color="auto"/>
              </w:divBdr>
            </w:div>
            <w:div w:id="206718397">
              <w:marLeft w:val="0"/>
              <w:marRight w:val="0"/>
              <w:marTop w:val="0"/>
              <w:marBottom w:val="0"/>
              <w:divBdr>
                <w:top w:val="none" w:sz="0" w:space="0" w:color="auto"/>
                <w:left w:val="none" w:sz="0" w:space="0" w:color="auto"/>
                <w:bottom w:val="none" w:sz="0" w:space="0" w:color="auto"/>
                <w:right w:val="none" w:sz="0" w:space="0" w:color="auto"/>
              </w:divBdr>
            </w:div>
            <w:div w:id="210650076">
              <w:marLeft w:val="0"/>
              <w:marRight w:val="0"/>
              <w:marTop w:val="0"/>
              <w:marBottom w:val="0"/>
              <w:divBdr>
                <w:top w:val="none" w:sz="0" w:space="0" w:color="auto"/>
                <w:left w:val="none" w:sz="0" w:space="0" w:color="auto"/>
                <w:bottom w:val="none" w:sz="0" w:space="0" w:color="auto"/>
                <w:right w:val="none" w:sz="0" w:space="0" w:color="auto"/>
              </w:divBdr>
            </w:div>
            <w:div w:id="212273930">
              <w:marLeft w:val="0"/>
              <w:marRight w:val="0"/>
              <w:marTop w:val="0"/>
              <w:marBottom w:val="0"/>
              <w:divBdr>
                <w:top w:val="none" w:sz="0" w:space="0" w:color="auto"/>
                <w:left w:val="none" w:sz="0" w:space="0" w:color="auto"/>
                <w:bottom w:val="none" w:sz="0" w:space="0" w:color="auto"/>
                <w:right w:val="none" w:sz="0" w:space="0" w:color="auto"/>
              </w:divBdr>
            </w:div>
            <w:div w:id="218712648">
              <w:marLeft w:val="0"/>
              <w:marRight w:val="0"/>
              <w:marTop w:val="0"/>
              <w:marBottom w:val="0"/>
              <w:divBdr>
                <w:top w:val="none" w:sz="0" w:space="0" w:color="auto"/>
                <w:left w:val="none" w:sz="0" w:space="0" w:color="auto"/>
                <w:bottom w:val="none" w:sz="0" w:space="0" w:color="auto"/>
                <w:right w:val="none" w:sz="0" w:space="0" w:color="auto"/>
              </w:divBdr>
            </w:div>
            <w:div w:id="218828164">
              <w:marLeft w:val="0"/>
              <w:marRight w:val="0"/>
              <w:marTop w:val="0"/>
              <w:marBottom w:val="0"/>
              <w:divBdr>
                <w:top w:val="none" w:sz="0" w:space="0" w:color="auto"/>
                <w:left w:val="none" w:sz="0" w:space="0" w:color="auto"/>
                <w:bottom w:val="none" w:sz="0" w:space="0" w:color="auto"/>
                <w:right w:val="none" w:sz="0" w:space="0" w:color="auto"/>
              </w:divBdr>
            </w:div>
            <w:div w:id="221066355">
              <w:marLeft w:val="0"/>
              <w:marRight w:val="0"/>
              <w:marTop w:val="0"/>
              <w:marBottom w:val="0"/>
              <w:divBdr>
                <w:top w:val="none" w:sz="0" w:space="0" w:color="auto"/>
                <w:left w:val="none" w:sz="0" w:space="0" w:color="auto"/>
                <w:bottom w:val="none" w:sz="0" w:space="0" w:color="auto"/>
                <w:right w:val="none" w:sz="0" w:space="0" w:color="auto"/>
              </w:divBdr>
            </w:div>
            <w:div w:id="222106327">
              <w:marLeft w:val="0"/>
              <w:marRight w:val="0"/>
              <w:marTop w:val="0"/>
              <w:marBottom w:val="0"/>
              <w:divBdr>
                <w:top w:val="none" w:sz="0" w:space="0" w:color="auto"/>
                <w:left w:val="none" w:sz="0" w:space="0" w:color="auto"/>
                <w:bottom w:val="none" w:sz="0" w:space="0" w:color="auto"/>
                <w:right w:val="none" w:sz="0" w:space="0" w:color="auto"/>
              </w:divBdr>
            </w:div>
            <w:div w:id="224226324">
              <w:marLeft w:val="0"/>
              <w:marRight w:val="0"/>
              <w:marTop w:val="0"/>
              <w:marBottom w:val="0"/>
              <w:divBdr>
                <w:top w:val="none" w:sz="0" w:space="0" w:color="auto"/>
                <w:left w:val="none" w:sz="0" w:space="0" w:color="auto"/>
                <w:bottom w:val="none" w:sz="0" w:space="0" w:color="auto"/>
                <w:right w:val="none" w:sz="0" w:space="0" w:color="auto"/>
              </w:divBdr>
            </w:div>
            <w:div w:id="226233776">
              <w:marLeft w:val="0"/>
              <w:marRight w:val="0"/>
              <w:marTop w:val="0"/>
              <w:marBottom w:val="0"/>
              <w:divBdr>
                <w:top w:val="none" w:sz="0" w:space="0" w:color="auto"/>
                <w:left w:val="none" w:sz="0" w:space="0" w:color="auto"/>
                <w:bottom w:val="none" w:sz="0" w:space="0" w:color="auto"/>
                <w:right w:val="none" w:sz="0" w:space="0" w:color="auto"/>
              </w:divBdr>
            </w:div>
            <w:div w:id="233012638">
              <w:marLeft w:val="0"/>
              <w:marRight w:val="0"/>
              <w:marTop w:val="0"/>
              <w:marBottom w:val="0"/>
              <w:divBdr>
                <w:top w:val="none" w:sz="0" w:space="0" w:color="auto"/>
                <w:left w:val="none" w:sz="0" w:space="0" w:color="auto"/>
                <w:bottom w:val="none" w:sz="0" w:space="0" w:color="auto"/>
                <w:right w:val="none" w:sz="0" w:space="0" w:color="auto"/>
              </w:divBdr>
            </w:div>
            <w:div w:id="233513903">
              <w:marLeft w:val="0"/>
              <w:marRight w:val="0"/>
              <w:marTop w:val="0"/>
              <w:marBottom w:val="0"/>
              <w:divBdr>
                <w:top w:val="none" w:sz="0" w:space="0" w:color="auto"/>
                <w:left w:val="none" w:sz="0" w:space="0" w:color="auto"/>
                <w:bottom w:val="none" w:sz="0" w:space="0" w:color="auto"/>
                <w:right w:val="none" w:sz="0" w:space="0" w:color="auto"/>
              </w:divBdr>
            </w:div>
            <w:div w:id="236598729">
              <w:marLeft w:val="0"/>
              <w:marRight w:val="0"/>
              <w:marTop w:val="0"/>
              <w:marBottom w:val="0"/>
              <w:divBdr>
                <w:top w:val="none" w:sz="0" w:space="0" w:color="auto"/>
                <w:left w:val="none" w:sz="0" w:space="0" w:color="auto"/>
                <w:bottom w:val="none" w:sz="0" w:space="0" w:color="auto"/>
                <w:right w:val="none" w:sz="0" w:space="0" w:color="auto"/>
              </w:divBdr>
            </w:div>
            <w:div w:id="240335145">
              <w:marLeft w:val="0"/>
              <w:marRight w:val="0"/>
              <w:marTop w:val="0"/>
              <w:marBottom w:val="0"/>
              <w:divBdr>
                <w:top w:val="none" w:sz="0" w:space="0" w:color="auto"/>
                <w:left w:val="none" w:sz="0" w:space="0" w:color="auto"/>
                <w:bottom w:val="none" w:sz="0" w:space="0" w:color="auto"/>
                <w:right w:val="none" w:sz="0" w:space="0" w:color="auto"/>
              </w:divBdr>
            </w:div>
            <w:div w:id="244649747">
              <w:marLeft w:val="0"/>
              <w:marRight w:val="0"/>
              <w:marTop w:val="0"/>
              <w:marBottom w:val="0"/>
              <w:divBdr>
                <w:top w:val="none" w:sz="0" w:space="0" w:color="auto"/>
                <w:left w:val="none" w:sz="0" w:space="0" w:color="auto"/>
                <w:bottom w:val="none" w:sz="0" w:space="0" w:color="auto"/>
                <w:right w:val="none" w:sz="0" w:space="0" w:color="auto"/>
              </w:divBdr>
            </w:div>
            <w:div w:id="245262090">
              <w:marLeft w:val="0"/>
              <w:marRight w:val="0"/>
              <w:marTop w:val="0"/>
              <w:marBottom w:val="0"/>
              <w:divBdr>
                <w:top w:val="none" w:sz="0" w:space="0" w:color="auto"/>
                <w:left w:val="none" w:sz="0" w:space="0" w:color="auto"/>
                <w:bottom w:val="none" w:sz="0" w:space="0" w:color="auto"/>
                <w:right w:val="none" w:sz="0" w:space="0" w:color="auto"/>
              </w:divBdr>
            </w:div>
            <w:div w:id="247082821">
              <w:marLeft w:val="0"/>
              <w:marRight w:val="0"/>
              <w:marTop w:val="0"/>
              <w:marBottom w:val="0"/>
              <w:divBdr>
                <w:top w:val="none" w:sz="0" w:space="0" w:color="auto"/>
                <w:left w:val="none" w:sz="0" w:space="0" w:color="auto"/>
                <w:bottom w:val="none" w:sz="0" w:space="0" w:color="auto"/>
                <w:right w:val="none" w:sz="0" w:space="0" w:color="auto"/>
              </w:divBdr>
            </w:div>
            <w:div w:id="247429725">
              <w:marLeft w:val="0"/>
              <w:marRight w:val="0"/>
              <w:marTop w:val="0"/>
              <w:marBottom w:val="0"/>
              <w:divBdr>
                <w:top w:val="none" w:sz="0" w:space="0" w:color="auto"/>
                <w:left w:val="none" w:sz="0" w:space="0" w:color="auto"/>
                <w:bottom w:val="none" w:sz="0" w:space="0" w:color="auto"/>
                <w:right w:val="none" w:sz="0" w:space="0" w:color="auto"/>
              </w:divBdr>
            </w:div>
            <w:div w:id="248931953">
              <w:marLeft w:val="0"/>
              <w:marRight w:val="0"/>
              <w:marTop w:val="0"/>
              <w:marBottom w:val="0"/>
              <w:divBdr>
                <w:top w:val="none" w:sz="0" w:space="0" w:color="auto"/>
                <w:left w:val="none" w:sz="0" w:space="0" w:color="auto"/>
                <w:bottom w:val="none" w:sz="0" w:space="0" w:color="auto"/>
                <w:right w:val="none" w:sz="0" w:space="0" w:color="auto"/>
              </w:divBdr>
            </w:div>
            <w:div w:id="249001343">
              <w:marLeft w:val="0"/>
              <w:marRight w:val="0"/>
              <w:marTop w:val="0"/>
              <w:marBottom w:val="0"/>
              <w:divBdr>
                <w:top w:val="none" w:sz="0" w:space="0" w:color="auto"/>
                <w:left w:val="none" w:sz="0" w:space="0" w:color="auto"/>
                <w:bottom w:val="none" w:sz="0" w:space="0" w:color="auto"/>
                <w:right w:val="none" w:sz="0" w:space="0" w:color="auto"/>
              </w:divBdr>
            </w:div>
            <w:div w:id="254629576">
              <w:marLeft w:val="0"/>
              <w:marRight w:val="0"/>
              <w:marTop w:val="0"/>
              <w:marBottom w:val="0"/>
              <w:divBdr>
                <w:top w:val="none" w:sz="0" w:space="0" w:color="auto"/>
                <w:left w:val="none" w:sz="0" w:space="0" w:color="auto"/>
                <w:bottom w:val="none" w:sz="0" w:space="0" w:color="auto"/>
                <w:right w:val="none" w:sz="0" w:space="0" w:color="auto"/>
              </w:divBdr>
            </w:div>
            <w:div w:id="256789380">
              <w:marLeft w:val="0"/>
              <w:marRight w:val="0"/>
              <w:marTop w:val="0"/>
              <w:marBottom w:val="0"/>
              <w:divBdr>
                <w:top w:val="none" w:sz="0" w:space="0" w:color="auto"/>
                <w:left w:val="none" w:sz="0" w:space="0" w:color="auto"/>
                <w:bottom w:val="none" w:sz="0" w:space="0" w:color="auto"/>
                <w:right w:val="none" w:sz="0" w:space="0" w:color="auto"/>
              </w:divBdr>
            </w:div>
            <w:div w:id="260067539">
              <w:marLeft w:val="0"/>
              <w:marRight w:val="0"/>
              <w:marTop w:val="0"/>
              <w:marBottom w:val="0"/>
              <w:divBdr>
                <w:top w:val="none" w:sz="0" w:space="0" w:color="auto"/>
                <w:left w:val="none" w:sz="0" w:space="0" w:color="auto"/>
                <w:bottom w:val="none" w:sz="0" w:space="0" w:color="auto"/>
                <w:right w:val="none" w:sz="0" w:space="0" w:color="auto"/>
              </w:divBdr>
            </w:div>
            <w:div w:id="267472959">
              <w:marLeft w:val="0"/>
              <w:marRight w:val="0"/>
              <w:marTop w:val="0"/>
              <w:marBottom w:val="0"/>
              <w:divBdr>
                <w:top w:val="none" w:sz="0" w:space="0" w:color="auto"/>
                <w:left w:val="none" w:sz="0" w:space="0" w:color="auto"/>
                <w:bottom w:val="none" w:sz="0" w:space="0" w:color="auto"/>
                <w:right w:val="none" w:sz="0" w:space="0" w:color="auto"/>
              </w:divBdr>
            </w:div>
            <w:div w:id="272178354">
              <w:marLeft w:val="0"/>
              <w:marRight w:val="0"/>
              <w:marTop w:val="0"/>
              <w:marBottom w:val="0"/>
              <w:divBdr>
                <w:top w:val="none" w:sz="0" w:space="0" w:color="auto"/>
                <w:left w:val="none" w:sz="0" w:space="0" w:color="auto"/>
                <w:bottom w:val="none" w:sz="0" w:space="0" w:color="auto"/>
                <w:right w:val="none" w:sz="0" w:space="0" w:color="auto"/>
              </w:divBdr>
            </w:div>
            <w:div w:id="272368707">
              <w:marLeft w:val="0"/>
              <w:marRight w:val="0"/>
              <w:marTop w:val="0"/>
              <w:marBottom w:val="0"/>
              <w:divBdr>
                <w:top w:val="none" w:sz="0" w:space="0" w:color="auto"/>
                <w:left w:val="none" w:sz="0" w:space="0" w:color="auto"/>
                <w:bottom w:val="none" w:sz="0" w:space="0" w:color="auto"/>
                <w:right w:val="none" w:sz="0" w:space="0" w:color="auto"/>
              </w:divBdr>
            </w:div>
            <w:div w:id="273051103">
              <w:marLeft w:val="0"/>
              <w:marRight w:val="0"/>
              <w:marTop w:val="0"/>
              <w:marBottom w:val="0"/>
              <w:divBdr>
                <w:top w:val="none" w:sz="0" w:space="0" w:color="auto"/>
                <w:left w:val="none" w:sz="0" w:space="0" w:color="auto"/>
                <w:bottom w:val="none" w:sz="0" w:space="0" w:color="auto"/>
                <w:right w:val="none" w:sz="0" w:space="0" w:color="auto"/>
              </w:divBdr>
            </w:div>
            <w:div w:id="277641641">
              <w:marLeft w:val="0"/>
              <w:marRight w:val="0"/>
              <w:marTop w:val="0"/>
              <w:marBottom w:val="0"/>
              <w:divBdr>
                <w:top w:val="none" w:sz="0" w:space="0" w:color="auto"/>
                <w:left w:val="none" w:sz="0" w:space="0" w:color="auto"/>
                <w:bottom w:val="none" w:sz="0" w:space="0" w:color="auto"/>
                <w:right w:val="none" w:sz="0" w:space="0" w:color="auto"/>
              </w:divBdr>
            </w:div>
            <w:div w:id="278729165">
              <w:marLeft w:val="0"/>
              <w:marRight w:val="0"/>
              <w:marTop w:val="0"/>
              <w:marBottom w:val="0"/>
              <w:divBdr>
                <w:top w:val="none" w:sz="0" w:space="0" w:color="auto"/>
                <w:left w:val="none" w:sz="0" w:space="0" w:color="auto"/>
                <w:bottom w:val="none" w:sz="0" w:space="0" w:color="auto"/>
                <w:right w:val="none" w:sz="0" w:space="0" w:color="auto"/>
              </w:divBdr>
            </w:div>
            <w:div w:id="279725896">
              <w:marLeft w:val="0"/>
              <w:marRight w:val="0"/>
              <w:marTop w:val="0"/>
              <w:marBottom w:val="0"/>
              <w:divBdr>
                <w:top w:val="none" w:sz="0" w:space="0" w:color="auto"/>
                <w:left w:val="none" w:sz="0" w:space="0" w:color="auto"/>
                <w:bottom w:val="none" w:sz="0" w:space="0" w:color="auto"/>
                <w:right w:val="none" w:sz="0" w:space="0" w:color="auto"/>
              </w:divBdr>
            </w:div>
            <w:div w:id="279797786">
              <w:marLeft w:val="0"/>
              <w:marRight w:val="0"/>
              <w:marTop w:val="0"/>
              <w:marBottom w:val="0"/>
              <w:divBdr>
                <w:top w:val="none" w:sz="0" w:space="0" w:color="auto"/>
                <w:left w:val="none" w:sz="0" w:space="0" w:color="auto"/>
                <w:bottom w:val="none" w:sz="0" w:space="0" w:color="auto"/>
                <w:right w:val="none" w:sz="0" w:space="0" w:color="auto"/>
              </w:divBdr>
            </w:div>
            <w:div w:id="296110535">
              <w:marLeft w:val="0"/>
              <w:marRight w:val="0"/>
              <w:marTop w:val="0"/>
              <w:marBottom w:val="0"/>
              <w:divBdr>
                <w:top w:val="none" w:sz="0" w:space="0" w:color="auto"/>
                <w:left w:val="none" w:sz="0" w:space="0" w:color="auto"/>
                <w:bottom w:val="none" w:sz="0" w:space="0" w:color="auto"/>
                <w:right w:val="none" w:sz="0" w:space="0" w:color="auto"/>
              </w:divBdr>
            </w:div>
            <w:div w:id="297687630">
              <w:marLeft w:val="0"/>
              <w:marRight w:val="0"/>
              <w:marTop w:val="0"/>
              <w:marBottom w:val="0"/>
              <w:divBdr>
                <w:top w:val="none" w:sz="0" w:space="0" w:color="auto"/>
                <w:left w:val="none" w:sz="0" w:space="0" w:color="auto"/>
                <w:bottom w:val="none" w:sz="0" w:space="0" w:color="auto"/>
                <w:right w:val="none" w:sz="0" w:space="0" w:color="auto"/>
              </w:divBdr>
            </w:div>
            <w:div w:id="299581792">
              <w:marLeft w:val="0"/>
              <w:marRight w:val="0"/>
              <w:marTop w:val="0"/>
              <w:marBottom w:val="0"/>
              <w:divBdr>
                <w:top w:val="none" w:sz="0" w:space="0" w:color="auto"/>
                <w:left w:val="none" w:sz="0" w:space="0" w:color="auto"/>
                <w:bottom w:val="none" w:sz="0" w:space="0" w:color="auto"/>
                <w:right w:val="none" w:sz="0" w:space="0" w:color="auto"/>
              </w:divBdr>
            </w:div>
            <w:div w:id="299650334">
              <w:marLeft w:val="0"/>
              <w:marRight w:val="0"/>
              <w:marTop w:val="0"/>
              <w:marBottom w:val="0"/>
              <w:divBdr>
                <w:top w:val="none" w:sz="0" w:space="0" w:color="auto"/>
                <w:left w:val="none" w:sz="0" w:space="0" w:color="auto"/>
                <w:bottom w:val="none" w:sz="0" w:space="0" w:color="auto"/>
                <w:right w:val="none" w:sz="0" w:space="0" w:color="auto"/>
              </w:divBdr>
            </w:div>
            <w:div w:id="300111504">
              <w:marLeft w:val="0"/>
              <w:marRight w:val="0"/>
              <w:marTop w:val="0"/>
              <w:marBottom w:val="0"/>
              <w:divBdr>
                <w:top w:val="none" w:sz="0" w:space="0" w:color="auto"/>
                <w:left w:val="none" w:sz="0" w:space="0" w:color="auto"/>
                <w:bottom w:val="none" w:sz="0" w:space="0" w:color="auto"/>
                <w:right w:val="none" w:sz="0" w:space="0" w:color="auto"/>
              </w:divBdr>
            </w:div>
            <w:div w:id="301816505">
              <w:marLeft w:val="0"/>
              <w:marRight w:val="0"/>
              <w:marTop w:val="0"/>
              <w:marBottom w:val="0"/>
              <w:divBdr>
                <w:top w:val="none" w:sz="0" w:space="0" w:color="auto"/>
                <w:left w:val="none" w:sz="0" w:space="0" w:color="auto"/>
                <w:bottom w:val="none" w:sz="0" w:space="0" w:color="auto"/>
                <w:right w:val="none" w:sz="0" w:space="0" w:color="auto"/>
              </w:divBdr>
            </w:div>
            <w:div w:id="303197722">
              <w:marLeft w:val="0"/>
              <w:marRight w:val="0"/>
              <w:marTop w:val="0"/>
              <w:marBottom w:val="0"/>
              <w:divBdr>
                <w:top w:val="none" w:sz="0" w:space="0" w:color="auto"/>
                <w:left w:val="none" w:sz="0" w:space="0" w:color="auto"/>
                <w:bottom w:val="none" w:sz="0" w:space="0" w:color="auto"/>
                <w:right w:val="none" w:sz="0" w:space="0" w:color="auto"/>
              </w:divBdr>
            </w:div>
            <w:div w:id="304819495">
              <w:marLeft w:val="0"/>
              <w:marRight w:val="0"/>
              <w:marTop w:val="0"/>
              <w:marBottom w:val="0"/>
              <w:divBdr>
                <w:top w:val="none" w:sz="0" w:space="0" w:color="auto"/>
                <w:left w:val="none" w:sz="0" w:space="0" w:color="auto"/>
                <w:bottom w:val="none" w:sz="0" w:space="0" w:color="auto"/>
                <w:right w:val="none" w:sz="0" w:space="0" w:color="auto"/>
              </w:divBdr>
            </w:div>
            <w:div w:id="308750059">
              <w:marLeft w:val="0"/>
              <w:marRight w:val="0"/>
              <w:marTop w:val="0"/>
              <w:marBottom w:val="0"/>
              <w:divBdr>
                <w:top w:val="none" w:sz="0" w:space="0" w:color="auto"/>
                <w:left w:val="none" w:sz="0" w:space="0" w:color="auto"/>
                <w:bottom w:val="none" w:sz="0" w:space="0" w:color="auto"/>
                <w:right w:val="none" w:sz="0" w:space="0" w:color="auto"/>
              </w:divBdr>
            </w:div>
            <w:div w:id="312107053">
              <w:marLeft w:val="0"/>
              <w:marRight w:val="0"/>
              <w:marTop w:val="0"/>
              <w:marBottom w:val="0"/>
              <w:divBdr>
                <w:top w:val="none" w:sz="0" w:space="0" w:color="auto"/>
                <w:left w:val="none" w:sz="0" w:space="0" w:color="auto"/>
                <w:bottom w:val="none" w:sz="0" w:space="0" w:color="auto"/>
                <w:right w:val="none" w:sz="0" w:space="0" w:color="auto"/>
              </w:divBdr>
            </w:div>
            <w:div w:id="314918768">
              <w:marLeft w:val="0"/>
              <w:marRight w:val="0"/>
              <w:marTop w:val="0"/>
              <w:marBottom w:val="0"/>
              <w:divBdr>
                <w:top w:val="none" w:sz="0" w:space="0" w:color="auto"/>
                <w:left w:val="none" w:sz="0" w:space="0" w:color="auto"/>
                <w:bottom w:val="none" w:sz="0" w:space="0" w:color="auto"/>
                <w:right w:val="none" w:sz="0" w:space="0" w:color="auto"/>
              </w:divBdr>
            </w:div>
            <w:div w:id="317080792">
              <w:marLeft w:val="0"/>
              <w:marRight w:val="0"/>
              <w:marTop w:val="0"/>
              <w:marBottom w:val="0"/>
              <w:divBdr>
                <w:top w:val="none" w:sz="0" w:space="0" w:color="auto"/>
                <w:left w:val="none" w:sz="0" w:space="0" w:color="auto"/>
                <w:bottom w:val="none" w:sz="0" w:space="0" w:color="auto"/>
                <w:right w:val="none" w:sz="0" w:space="0" w:color="auto"/>
              </w:divBdr>
            </w:div>
            <w:div w:id="319385434">
              <w:marLeft w:val="0"/>
              <w:marRight w:val="0"/>
              <w:marTop w:val="0"/>
              <w:marBottom w:val="0"/>
              <w:divBdr>
                <w:top w:val="none" w:sz="0" w:space="0" w:color="auto"/>
                <w:left w:val="none" w:sz="0" w:space="0" w:color="auto"/>
                <w:bottom w:val="none" w:sz="0" w:space="0" w:color="auto"/>
                <w:right w:val="none" w:sz="0" w:space="0" w:color="auto"/>
              </w:divBdr>
            </w:div>
            <w:div w:id="319776111">
              <w:marLeft w:val="0"/>
              <w:marRight w:val="0"/>
              <w:marTop w:val="0"/>
              <w:marBottom w:val="0"/>
              <w:divBdr>
                <w:top w:val="none" w:sz="0" w:space="0" w:color="auto"/>
                <w:left w:val="none" w:sz="0" w:space="0" w:color="auto"/>
                <w:bottom w:val="none" w:sz="0" w:space="0" w:color="auto"/>
                <w:right w:val="none" w:sz="0" w:space="0" w:color="auto"/>
              </w:divBdr>
            </w:div>
            <w:div w:id="321467609">
              <w:marLeft w:val="0"/>
              <w:marRight w:val="0"/>
              <w:marTop w:val="0"/>
              <w:marBottom w:val="0"/>
              <w:divBdr>
                <w:top w:val="none" w:sz="0" w:space="0" w:color="auto"/>
                <w:left w:val="none" w:sz="0" w:space="0" w:color="auto"/>
                <w:bottom w:val="none" w:sz="0" w:space="0" w:color="auto"/>
                <w:right w:val="none" w:sz="0" w:space="0" w:color="auto"/>
              </w:divBdr>
            </w:div>
            <w:div w:id="327442825">
              <w:marLeft w:val="0"/>
              <w:marRight w:val="0"/>
              <w:marTop w:val="0"/>
              <w:marBottom w:val="0"/>
              <w:divBdr>
                <w:top w:val="none" w:sz="0" w:space="0" w:color="auto"/>
                <w:left w:val="none" w:sz="0" w:space="0" w:color="auto"/>
                <w:bottom w:val="none" w:sz="0" w:space="0" w:color="auto"/>
                <w:right w:val="none" w:sz="0" w:space="0" w:color="auto"/>
              </w:divBdr>
            </w:div>
            <w:div w:id="329453103">
              <w:marLeft w:val="0"/>
              <w:marRight w:val="0"/>
              <w:marTop w:val="0"/>
              <w:marBottom w:val="0"/>
              <w:divBdr>
                <w:top w:val="none" w:sz="0" w:space="0" w:color="auto"/>
                <w:left w:val="none" w:sz="0" w:space="0" w:color="auto"/>
                <w:bottom w:val="none" w:sz="0" w:space="0" w:color="auto"/>
                <w:right w:val="none" w:sz="0" w:space="0" w:color="auto"/>
              </w:divBdr>
            </w:div>
            <w:div w:id="331950043">
              <w:marLeft w:val="0"/>
              <w:marRight w:val="0"/>
              <w:marTop w:val="0"/>
              <w:marBottom w:val="0"/>
              <w:divBdr>
                <w:top w:val="none" w:sz="0" w:space="0" w:color="auto"/>
                <w:left w:val="none" w:sz="0" w:space="0" w:color="auto"/>
                <w:bottom w:val="none" w:sz="0" w:space="0" w:color="auto"/>
                <w:right w:val="none" w:sz="0" w:space="0" w:color="auto"/>
              </w:divBdr>
            </w:div>
            <w:div w:id="333996835">
              <w:marLeft w:val="0"/>
              <w:marRight w:val="0"/>
              <w:marTop w:val="0"/>
              <w:marBottom w:val="0"/>
              <w:divBdr>
                <w:top w:val="none" w:sz="0" w:space="0" w:color="auto"/>
                <w:left w:val="none" w:sz="0" w:space="0" w:color="auto"/>
                <w:bottom w:val="none" w:sz="0" w:space="0" w:color="auto"/>
                <w:right w:val="none" w:sz="0" w:space="0" w:color="auto"/>
              </w:divBdr>
            </w:div>
            <w:div w:id="336425741">
              <w:marLeft w:val="0"/>
              <w:marRight w:val="0"/>
              <w:marTop w:val="0"/>
              <w:marBottom w:val="0"/>
              <w:divBdr>
                <w:top w:val="none" w:sz="0" w:space="0" w:color="auto"/>
                <w:left w:val="none" w:sz="0" w:space="0" w:color="auto"/>
                <w:bottom w:val="none" w:sz="0" w:space="0" w:color="auto"/>
                <w:right w:val="none" w:sz="0" w:space="0" w:color="auto"/>
              </w:divBdr>
            </w:div>
            <w:div w:id="336690003">
              <w:marLeft w:val="0"/>
              <w:marRight w:val="0"/>
              <w:marTop w:val="0"/>
              <w:marBottom w:val="0"/>
              <w:divBdr>
                <w:top w:val="none" w:sz="0" w:space="0" w:color="auto"/>
                <w:left w:val="none" w:sz="0" w:space="0" w:color="auto"/>
                <w:bottom w:val="none" w:sz="0" w:space="0" w:color="auto"/>
                <w:right w:val="none" w:sz="0" w:space="0" w:color="auto"/>
              </w:divBdr>
            </w:div>
            <w:div w:id="346563204">
              <w:marLeft w:val="0"/>
              <w:marRight w:val="0"/>
              <w:marTop w:val="0"/>
              <w:marBottom w:val="0"/>
              <w:divBdr>
                <w:top w:val="none" w:sz="0" w:space="0" w:color="auto"/>
                <w:left w:val="none" w:sz="0" w:space="0" w:color="auto"/>
                <w:bottom w:val="none" w:sz="0" w:space="0" w:color="auto"/>
                <w:right w:val="none" w:sz="0" w:space="0" w:color="auto"/>
              </w:divBdr>
            </w:div>
            <w:div w:id="350959750">
              <w:marLeft w:val="0"/>
              <w:marRight w:val="0"/>
              <w:marTop w:val="0"/>
              <w:marBottom w:val="0"/>
              <w:divBdr>
                <w:top w:val="none" w:sz="0" w:space="0" w:color="auto"/>
                <w:left w:val="none" w:sz="0" w:space="0" w:color="auto"/>
                <w:bottom w:val="none" w:sz="0" w:space="0" w:color="auto"/>
                <w:right w:val="none" w:sz="0" w:space="0" w:color="auto"/>
              </w:divBdr>
            </w:div>
            <w:div w:id="352154845">
              <w:marLeft w:val="0"/>
              <w:marRight w:val="0"/>
              <w:marTop w:val="0"/>
              <w:marBottom w:val="0"/>
              <w:divBdr>
                <w:top w:val="none" w:sz="0" w:space="0" w:color="auto"/>
                <w:left w:val="none" w:sz="0" w:space="0" w:color="auto"/>
                <w:bottom w:val="none" w:sz="0" w:space="0" w:color="auto"/>
                <w:right w:val="none" w:sz="0" w:space="0" w:color="auto"/>
              </w:divBdr>
            </w:div>
            <w:div w:id="352389149">
              <w:marLeft w:val="0"/>
              <w:marRight w:val="0"/>
              <w:marTop w:val="0"/>
              <w:marBottom w:val="0"/>
              <w:divBdr>
                <w:top w:val="none" w:sz="0" w:space="0" w:color="auto"/>
                <w:left w:val="none" w:sz="0" w:space="0" w:color="auto"/>
                <w:bottom w:val="none" w:sz="0" w:space="0" w:color="auto"/>
                <w:right w:val="none" w:sz="0" w:space="0" w:color="auto"/>
              </w:divBdr>
            </w:div>
            <w:div w:id="354382644">
              <w:marLeft w:val="0"/>
              <w:marRight w:val="0"/>
              <w:marTop w:val="0"/>
              <w:marBottom w:val="0"/>
              <w:divBdr>
                <w:top w:val="none" w:sz="0" w:space="0" w:color="auto"/>
                <w:left w:val="none" w:sz="0" w:space="0" w:color="auto"/>
                <w:bottom w:val="none" w:sz="0" w:space="0" w:color="auto"/>
                <w:right w:val="none" w:sz="0" w:space="0" w:color="auto"/>
              </w:divBdr>
            </w:div>
            <w:div w:id="356081889">
              <w:marLeft w:val="0"/>
              <w:marRight w:val="0"/>
              <w:marTop w:val="0"/>
              <w:marBottom w:val="0"/>
              <w:divBdr>
                <w:top w:val="none" w:sz="0" w:space="0" w:color="auto"/>
                <w:left w:val="none" w:sz="0" w:space="0" w:color="auto"/>
                <w:bottom w:val="none" w:sz="0" w:space="0" w:color="auto"/>
                <w:right w:val="none" w:sz="0" w:space="0" w:color="auto"/>
              </w:divBdr>
            </w:div>
            <w:div w:id="357699411">
              <w:marLeft w:val="0"/>
              <w:marRight w:val="0"/>
              <w:marTop w:val="0"/>
              <w:marBottom w:val="0"/>
              <w:divBdr>
                <w:top w:val="none" w:sz="0" w:space="0" w:color="auto"/>
                <w:left w:val="none" w:sz="0" w:space="0" w:color="auto"/>
                <w:bottom w:val="none" w:sz="0" w:space="0" w:color="auto"/>
                <w:right w:val="none" w:sz="0" w:space="0" w:color="auto"/>
              </w:divBdr>
            </w:div>
            <w:div w:id="358120555">
              <w:marLeft w:val="0"/>
              <w:marRight w:val="0"/>
              <w:marTop w:val="0"/>
              <w:marBottom w:val="0"/>
              <w:divBdr>
                <w:top w:val="none" w:sz="0" w:space="0" w:color="auto"/>
                <w:left w:val="none" w:sz="0" w:space="0" w:color="auto"/>
                <w:bottom w:val="none" w:sz="0" w:space="0" w:color="auto"/>
                <w:right w:val="none" w:sz="0" w:space="0" w:color="auto"/>
              </w:divBdr>
            </w:div>
            <w:div w:id="358700536">
              <w:marLeft w:val="0"/>
              <w:marRight w:val="0"/>
              <w:marTop w:val="0"/>
              <w:marBottom w:val="0"/>
              <w:divBdr>
                <w:top w:val="none" w:sz="0" w:space="0" w:color="auto"/>
                <w:left w:val="none" w:sz="0" w:space="0" w:color="auto"/>
                <w:bottom w:val="none" w:sz="0" w:space="0" w:color="auto"/>
                <w:right w:val="none" w:sz="0" w:space="0" w:color="auto"/>
              </w:divBdr>
            </w:div>
            <w:div w:id="358702591">
              <w:marLeft w:val="0"/>
              <w:marRight w:val="0"/>
              <w:marTop w:val="0"/>
              <w:marBottom w:val="0"/>
              <w:divBdr>
                <w:top w:val="none" w:sz="0" w:space="0" w:color="auto"/>
                <w:left w:val="none" w:sz="0" w:space="0" w:color="auto"/>
                <w:bottom w:val="none" w:sz="0" w:space="0" w:color="auto"/>
                <w:right w:val="none" w:sz="0" w:space="0" w:color="auto"/>
              </w:divBdr>
            </w:div>
            <w:div w:id="362292959">
              <w:marLeft w:val="0"/>
              <w:marRight w:val="0"/>
              <w:marTop w:val="0"/>
              <w:marBottom w:val="0"/>
              <w:divBdr>
                <w:top w:val="none" w:sz="0" w:space="0" w:color="auto"/>
                <w:left w:val="none" w:sz="0" w:space="0" w:color="auto"/>
                <w:bottom w:val="none" w:sz="0" w:space="0" w:color="auto"/>
                <w:right w:val="none" w:sz="0" w:space="0" w:color="auto"/>
              </w:divBdr>
            </w:div>
            <w:div w:id="365182563">
              <w:marLeft w:val="0"/>
              <w:marRight w:val="0"/>
              <w:marTop w:val="0"/>
              <w:marBottom w:val="0"/>
              <w:divBdr>
                <w:top w:val="none" w:sz="0" w:space="0" w:color="auto"/>
                <w:left w:val="none" w:sz="0" w:space="0" w:color="auto"/>
                <w:bottom w:val="none" w:sz="0" w:space="0" w:color="auto"/>
                <w:right w:val="none" w:sz="0" w:space="0" w:color="auto"/>
              </w:divBdr>
            </w:div>
            <w:div w:id="366178633">
              <w:marLeft w:val="0"/>
              <w:marRight w:val="0"/>
              <w:marTop w:val="0"/>
              <w:marBottom w:val="0"/>
              <w:divBdr>
                <w:top w:val="none" w:sz="0" w:space="0" w:color="auto"/>
                <w:left w:val="none" w:sz="0" w:space="0" w:color="auto"/>
                <w:bottom w:val="none" w:sz="0" w:space="0" w:color="auto"/>
                <w:right w:val="none" w:sz="0" w:space="0" w:color="auto"/>
              </w:divBdr>
            </w:div>
            <w:div w:id="368604290">
              <w:marLeft w:val="0"/>
              <w:marRight w:val="0"/>
              <w:marTop w:val="0"/>
              <w:marBottom w:val="0"/>
              <w:divBdr>
                <w:top w:val="none" w:sz="0" w:space="0" w:color="auto"/>
                <w:left w:val="none" w:sz="0" w:space="0" w:color="auto"/>
                <w:bottom w:val="none" w:sz="0" w:space="0" w:color="auto"/>
                <w:right w:val="none" w:sz="0" w:space="0" w:color="auto"/>
              </w:divBdr>
            </w:div>
            <w:div w:id="383406373">
              <w:marLeft w:val="0"/>
              <w:marRight w:val="0"/>
              <w:marTop w:val="0"/>
              <w:marBottom w:val="0"/>
              <w:divBdr>
                <w:top w:val="none" w:sz="0" w:space="0" w:color="auto"/>
                <w:left w:val="none" w:sz="0" w:space="0" w:color="auto"/>
                <w:bottom w:val="none" w:sz="0" w:space="0" w:color="auto"/>
                <w:right w:val="none" w:sz="0" w:space="0" w:color="auto"/>
              </w:divBdr>
            </w:div>
            <w:div w:id="383454128">
              <w:marLeft w:val="0"/>
              <w:marRight w:val="0"/>
              <w:marTop w:val="0"/>
              <w:marBottom w:val="0"/>
              <w:divBdr>
                <w:top w:val="none" w:sz="0" w:space="0" w:color="auto"/>
                <w:left w:val="none" w:sz="0" w:space="0" w:color="auto"/>
                <w:bottom w:val="none" w:sz="0" w:space="0" w:color="auto"/>
                <w:right w:val="none" w:sz="0" w:space="0" w:color="auto"/>
              </w:divBdr>
            </w:div>
            <w:div w:id="386227773">
              <w:marLeft w:val="0"/>
              <w:marRight w:val="0"/>
              <w:marTop w:val="0"/>
              <w:marBottom w:val="0"/>
              <w:divBdr>
                <w:top w:val="none" w:sz="0" w:space="0" w:color="auto"/>
                <w:left w:val="none" w:sz="0" w:space="0" w:color="auto"/>
                <w:bottom w:val="none" w:sz="0" w:space="0" w:color="auto"/>
                <w:right w:val="none" w:sz="0" w:space="0" w:color="auto"/>
              </w:divBdr>
            </w:div>
            <w:div w:id="386608362">
              <w:marLeft w:val="0"/>
              <w:marRight w:val="0"/>
              <w:marTop w:val="0"/>
              <w:marBottom w:val="0"/>
              <w:divBdr>
                <w:top w:val="none" w:sz="0" w:space="0" w:color="auto"/>
                <w:left w:val="none" w:sz="0" w:space="0" w:color="auto"/>
                <w:bottom w:val="none" w:sz="0" w:space="0" w:color="auto"/>
                <w:right w:val="none" w:sz="0" w:space="0" w:color="auto"/>
              </w:divBdr>
            </w:div>
            <w:div w:id="387804508">
              <w:marLeft w:val="0"/>
              <w:marRight w:val="0"/>
              <w:marTop w:val="0"/>
              <w:marBottom w:val="0"/>
              <w:divBdr>
                <w:top w:val="none" w:sz="0" w:space="0" w:color="auto"/>
                <w:left w:val="none" w:sz="0" w:space="0" w:color="auto"/>
                <w:bottom w:val="none" w:sz="0" w:space="0" w:color="auto"/>
                <w:right w:val="none" w:sz="0" w:space="0" w:color="auto"/>
              </w:divBdr>
            </w:div>
            <w:div w:id="388264611">
              <w:marLeft w:val="0"/>
              <w:marRight w:val="0"/>
              <w:marTop w:val="0"/>
              <w:marBottom w:val="0"/>
              <w:divBdr>
                <w:top w:val="none" w:sz="0" w:space="0" w:color="auto"/>
                <w:left w:val="none" w:sz="0" w:space="0" w:color="auto"/>
                <w:bottom w:val="none" w:sz="0" w:space="0" w:color="auto"/>
                <w:right w:val="none" w:sz="0" w:space="0" w:color="auto"/>
              </w:divBdr>
            </w:div>
            <w:div w:id="389353428">
              <w:marLeft w:val="0"/>
              <w:marRight w:val="0"/>
              <w:marTop w:val="0"/>
              <w:marBottom w:val="0"/>
              <w:divBdr>
                <w:top w:val="none" w:sz="0" w:space="0" w:color="auto"/>
                <w:left w:val="none" w:sz="0" w:space="0" w:color="auto"/>
                <w:bottom w:val="none" w:sz="0" w:space="0" w:color="auto"/>
                <w:right w:val="none" w:sz="0" w:space="0" w:color="auto"/>
              </w:divBdr>
            </w:div>
            <w:div w:id="390202861">
              <w:marLeft w:val="0"/>
              <w:marRight w:val="0"/>
              <w:marTop w:val="0"/>
              <w:marBottom w:val="0"/>
              <w:divBdr>
                <w:top w:val="none" w:sz="0" w:space="0" w:color="auto"/>
                <w:left w:val="none" w:sz="0" w:space="0" w:color="auto"/>
                <w:bottom w:val="none" w:sz="0" w:space="0" w:color="auto"/>
                <w:right w:val="none" w:sz="0" w:space="0" w:color="auto"/>
              </w:divBdr>
            </w:div>
            <w:div w:id="394015155">
              <w:marLeft w:val="0"/>
              <w:marRight w:val="0"/>
              <w:marTop w:val="0"/>
              <w:marBottom w:val="0"/>
              <w:divBdr>
                <w:top w:val="none" w:sz="0" w:space="0" w:color="auto"/>
                <w:left w:val="none" w:sz="0" w:space="0" w:color="auto"/>
                <w:bottom w:val="none" w:sz="0" w:space="0" w:color="auto"/>
                <w:right w:val="none" w:sz="0" w:space="0" w:color="auto"/>
              </w:divBdr>
            </w:div>
            <w:div w:id="395713451">
              <w:marLeft w:val="0"/>
              <w:marRight w:val="0"/>
              <w:marTop w:val="0"/>
              <w:marBottom w:val="0"/>
              <w:divBdr>
                <w:top w:val="none" w:sz="0" w:space="0" w:color="auto"/>
                <w:left w:val="none" w:sz="0" w:space="0" w:color="auto"/>
                <w:bottom w:val="none" w:sz="0" w:space="0" w:color="auto"/>
                <w:right w:val="none" w:sz="0" w:space="0" w:color="auto"/>
              </w:divBdr>
            </w:div>
            <w:div w:id="396628192">
              <w:marLeft w:val="0"/>
              <w:marRight w:val="0"/>
              <w:marTop w:val="0"/>
              <w:marBottom w:val="0"/>
              <w:divBdr>
                <w:top w:val="none" w:sz="0" w:space="0" w:color="auto"/>
                <w:left w:val="none" w:sz="0" w:space="0" w:color="auto"/>
                <w:bottom w:val="none" w:sz="0" w:space="0" w:color="auto"/>
                <w:right w:val="none" w:sz="0" w:space="0" w:color="auto"/>
              </w:divBdr>
            </w:div>
            <w:div w:id="399212518">
              <w:marLeft w:val="0"/>
              <w:marRight w:val="0"/>
              <w:marTop w:val="0"/>
              <w:marBottom w:val="0"/>
              <w:divBdr>
                <w:top w:val="none" w:sz="0" w:space="0" w:color="auto"/>
                <w:left w:val="none" w:sz="0" w:space="0" w:color="auto"/>
                <w:bottom w:val="none" w:sz="0" w:space="0" w:color="auto"/>
                <w:right w:val="none" w:sz="0" w:space="0" w:color="auto"/>
              </w:divBdr>
            </w:div>
            <w:div w:id="401605390">
              <w:marLeft w:val="0"/>
              <w:marRight w:val="0"/>
              <w:marTop w:val="0"/>
              <w:marBottom w:val="0"/>
              <w:divBdr>
                <w:top w:val="none" w:sz="0" w:space="0" w:color="auto"/>
                <w:left w:val="none" w:sz="0" w:space="0" w:color="auto"/>
                <w:bottom w:val="none" w:sz="0" w:space="0" w:color="auto"/>
                <w:right w:val="none" w:sz="0" w:space="0" w:color="auto"/>
              </w:divBdr>
            </w:div>
            <w:div w:id="405885448">
              <w:marLeft w:val="0"/>
              <w:marRight w:val="0"/>
              <w:marTop w:val="0"/>
              <w:marBottom w:val="0"/>
              <w:divBdr>
                <w:top w:val="none" w:sz="0" w:space="0" w:color="auto"/>
                <w:left w:val="none" w:sz="0" w:space="0" w:color="auto"/>
                <w:bottom w:val="none" w:sz="0" w:space="0" w:color="auto"/>
                <w:right w:val="none" w:sz="0" w:space="0" w:color="auto"/>
              </w:divBdr>
            </w:div>
            <w:div w:id="405998400">
              <w:marLeft w:val="0"/>
              <w:marRight w:val="0"/>
              <w:marTop w:val="0"/>
              <w:marBottom w:val="0"/>
              <w:divBdr>
                <w:top w:val="none" w:sz="0" w:space="0" w:color="auto"/>
                <w:left w:val="none" w:sz="0" w:space="0" w:color="auto"/>
                <w:bottom w:val="none" w:sz="0" w:space="0" w:color="auto"/>
                <w:right w:val="none" w:sz="0" w:space="0" w:color="auto"/>
              </w:divBdr>
            </w:div>
            <w:div w:id="410270960">
              <w:marLeft w:val="0"/>
              <w:marRight w:val="0"/>
              <w:marTop w:val="0"/>
              <w:marBottom w:val="0"/>
              <w:divBdr>
                <w:top w:val="none" w:sz="0" w:space="0" w:color="auto"/>
                <w:left w:val="none" w:sz="0" w:space="0" w:color="auto"/>
                <w:bottom w:val="none" w:sz="0" w:space="0" w:color="auto"/>
                <w:right w:val="none" w:sz="0" w:space="0" w:color="auto"/>
              </w:divBdr>
            </w:div>
            <w:div w:id="411315822">
              <w:marLeft w:val="0"/>
              <w:marRight w:val="0"/>
              <w:marTop w:val="0"/>
              <w:marBottom w:val="0"/>
              <w:divBdr>
                <w:top w:val="none" w:sz="0" w:space="0" w:color="auto"/>
                <w:left w:val="none" w:sz="0" w:space="0" w:color="auto"/>
                <w:bottom w:val="none" w:sz="0" w:space="0" w:color="auto"/>
                <w:right w:val="none" w:sz="0" w:space="0" w:color="auto"/>
              </w:divBdr>
            </w:div>
            <w:div w:id="411779417">
              <w:marLeft w:val="0"/>
              <w:marRight w:val="0"/>
              <w:marTop w:val="0"/>
              <w:marBottom w:val="0"/>
              <w:divBdr>
                <w:top w:val="none" w:sz="0" w:space="0" w:color="auto"/>
                <w:left w:val="none" w:sz="0" w:space="0" w:color="auto"/>
                <w:bottom w:val="none" w:sz="0" w:space="0" w:color="auto"/>
                <w:right w:val="none" w:sz="0" w:space="0" w:color="auto"/>
              </w:divBdr>
            </w:div>
            <w:div w:id="414742157">
              <w:marLeft w:val="0"/>
              <w:marRight w:val="0"/>
              <w:marTop w:val="0"/>
              <w:marBottom w:val="0"/>
              <w:divBdr>
                <w:top w:val="none" w:sz="0" w:space="0" w:color="auto"/>
                <w:left w:val="none" w:sz="0" w:space="0" w:color="auto"/>
                <w:bottom w:val="none" w:sz="0" w:space="0" w:color="auto"/>
                <w:right w:val="none" w:sz="0" w:space="0" w:color="auto"/>
              </w:divBdr>
            </w:div>
            <w:div w:id="415201859">
              <w:marLeft w:val="0"/>
              <w:marRight w:val="0"/>
              <w:marTop w:val="0"/>
              <w:marBottom w:val="0"/>
              <w:divBdr>
                <w:top w:val="none" w:sz="0" w:space="0" w:color="auto"/>
                <w:left w:val="none" w:sz="0" w:space="0" w:color="auto"/>
                <w:bottom w:val="none" w:sz="0" w:space="0" w:color="auto"/>
                <w:right w:val="none" w:sz="0" w:space="0" w:color="auto"/>
              </w:divBdr>
            </w:div>
            <w:div w:id="418059679">
              <w:marLeft w:val="0"/>
              <w:marRight w:val="0"/>
              <w:marTop w:val="0"/>
              <w:marBottom w:val="0"/>
              <w:divBdr>
                <w:top w:val="none" w:sz="0" w:space="0" w:color="auto"/>
                <w:left w:val="none" w:sz="0" w:space="0" w:color="auto"/>
                <w:bottom w:val="none" w:sz="0" w:space="0" w:color="auto"/>
                <w:right w:val="none" w:sz="0" w:space="0" w:color="auto"/>
              </w:divBdr>
            </w:div>
            <w:div w:id="418992085">
              <w:marLeft w:val="0"/>
              <w:marRight w:val="0"/>
              <w:marTop w:val="0"/>
              <w:marBottom w:val="0"/>
              <w:divBdr>
                <w:top w:val="none" w:sz="0" w:space="0" w:color="auto"/>
                <w:left w:val="none" w:sz="0" w:space="0" w:color="auto"/>
                <w:bottom w:val="none" w:sz="0" w:space="0" w:color="auto"/>
                <w:right w:val="none" w:sz="0" w:space="0" w:color="auto"/>
              </w:divBdr>
            </w:div>
            <w:div w:id="419722288">
              <w:marLeft w:val="0"/>
              <w:marRight w:val="0"/>
              <w:marTop w:val="0"/>
              <w:marBottom w:val="0"/>
              <w:divBdr>
                <w:top w:val="none" w:sz="0" w:space="0" w:color="auto"/>
                <w:left w:val="none" w:sz="0" w:space="0" w:color="auto"/>
                <w:bottom w:val="none" w:sz="0" w:space="0" w:color="auto"/>
                <w:right w:val="none" w:sz="0" w:space="0" w:color="auto"/>
              </w:divBdr>
            </w:div>
            <w:div w:id="420420132">
              <w:marLeft w:val="0"/>
              <w:marRight w:val="0"/>
              <w:marTop w:val="0"/>
              <w:marBottom w:val="0"/>
              <w:divBdr>
                <w:top w:val="none" w:sz="0" w:space="0" w:color="auto"/>
                <w:left w:val="none" w:sz="0" w:space="0" w:color="auto"/>
                <w:bottom w:val="none" w:sz="0" w:space="0" w:color="auto"/>
                <w:right w:val="none" w:sz="0" w:space="0" w:color="auto"/>
              </w:divBdr>
            </w:div>
            <w:div w:id="421923832">
              <w:marLeft w:val="0"/>
              <w:marRight w:val="0"/>
              <w:marTop w:val="0"/>
              <w:marBottom w:val="0"/>
              <w:divBdr>
                <w:top w:val="none" w:sz="0" w:space="0" w:color="auto"/>
                <w:left w:val="none" w:sz="0" w:space="0" w:color="auto"/>
                <w:bottom w:val="none" w:sz="0" w:space="0" w:color="auto"/>
                <w:right w:val="none" w:sz="0" w:space="0" w:color="auto"/>
              </w:divBdr>
            </w:div>
            <w:div w:id="425853190">
              <w:marLeft w:val="0"/>
              <w:marRight w:val="0"/>
              <w:marTop w:val="0"/>
              <w:marBottom w:val="0"/>
              <w:divBdr>
                <w:top w:val="none" w:sz="0" w:space="0" w:color="auto"/>
                <w:left w:val="none" w:sz="0" w:space="0" w:color="auto"/>
                <w:bottom w:val="none" w:sz="0" w:space="0" w:color="auto"/>
                <w:right w:val="none" w:sz="0" w:space="0" w:color="auto"/>
              </w:divBdr>
            </w:div>
            <w:div w:id="427386491">
              <w:marLeft w:val="0"/>
              <w:marRight w:val="0"/>
              <w:marTop w:val="0"/>
              <w:marBottom w:val="0"/>
              <w:divBdr>
                <w:top w:val="none" w:sz="0" w:space="0" w:color="auto"/>
                <w:left w:val="none" w:sz="0" w:space="0" w:color="auto"/>
                <w:bottom w:val="none" w:sz="0" w:space="0" w:color="auto"/>
                <w:right w:val="none" w:sz="0" w:space="0" w:color="auto"/>
              </w:divBdr>
            </w:div>
            <w:div w:id="427429921">
              <w:marLeft w:val="0"/>
              <w:marRight w:val="0"/>
              <w:marTop w:val="0"/>
              <w:marBottom w:val="0"/>
              <w:divBdr>
                <w:top w:val="none" w:sz="0" w:space="0" w:color="auto"/>
                <w:left w:val="none" w:sz="0" w:space="0" w:color="auto"/>
                <w:bottom w:val="none" w:sz="0" w:space="0" w:color="auto"/>
                <w:right w:val="none" w:sz="0" w:space="0" w:color="auto"/>
              </w:divBdr>
            </w:div>
            <w:div w:id="429199815">
              <w:marLeft w:val="0"/>
              <w:marRight w:val="0"/>
              <w:marTop w:val="0"/>
              <w:marBottom w:val="0"/>
              <w:divBdr>
                <w:top w:val="none" w:sz="0" w:space="0" w:color="auto"/>
                <w:left w:val="none" w:sz="0" w:space="0" w:color="auto"/>
                <w:bottom w:val="none" w:sz="0" w:space="0" w:color="auto"/>
                <w:right w:val="none" w:sz="0" w:space="0" w:color="auto"/>
              </w:divBdr>
            </w:div>
            <w:div w:id="430391411">
              <w:marLeft w:val="0"/>
              <w:marRight w:val="0"/>
              <w:marTop w:val="0"/>
              <w:marBottom w:val="0"/>
              <w:divBdr>
                <w:top w:val="none" w:sz="0" w:space="0" w:color="auto"/>
                <w:left w:val="none" w:sz="0" w:space="0" w:color="auto"/>
                <w:bottom w:val="none" w:sz="0" w:space="0" w:color="auto"/>
                <w:right w:val="none" w:sz="0" w:space="0" w:color="auto"/>
              </w:divBdr>
            </w:div>
            <w:div w:id="430400250">
              <w:marLeft w:val="0"/>
              <w:marRight w:val="0"/>
              <w:marTop w:val="0"/>
              <w:marBottom w:val="0"/>
              <w:divBdr>
                <w:top w:val="none" w:sz="0" w:space="0" w:color="auto"/>
                <w:left w:val="none" w:sz="0" w:space="0" w:color="auto"/>
                <w:bottom w:val="none" w:sz="0" w:space="0" w:color="auto"/>
                <w:right w:val="none" w:sz="0" w:space="0" w:color="auto"/>
              </w:divBdr>
            </w:div>
            <w:div w:id="434985842">
              <w:marLeft w:val="0"/>
              <w:marRight w:val="0"/>
              <w:marTop w:val="0"/>
              <w:marBottom w:val="0"/>
              <w:divBdr>
                <w:top w:val="none" w:sz="0" w:space="0" w:color="auto"/>
                <w:left w:val="none" w:sz="0" w:space="0" w:color="auto"/>
                <w:bottom w:val="none" w:sz="0" w:space="0" w:color="auto"/>
                <w:right w:val="none" w:sz="0" w:space="0" w:color="auto"/>
              </w:divBdr>
            </w:div>
            <w:div w:id="435176343">
              <w:marLeft w:val="0"/>
              <w:marRight w:val="0"/>
              <w:marTop w:val="0"/>
              <w:marBottom w:val="0"/>
              <w:divBdr>
                <w:top w:val="none" w:sz="0" w:space="0" w:color="auto"/>
                <w:left w:val="none" w:sz="0" w:space="0" w:color="auto"/>
                <w:bottom w:val="none" w:sz="0" w:space="0" w:color="auto"/>
                <w:right w:val="none" w:sz="0" w:space="0" w:color="auto"/>
              </w:divBdr>
            </w:div>
            <w:div w:id="437599262">
              <w:marLeft w:val="0"/>
              <w:marRight w:val="0"/>
              <w:marTop w:val="0"/>
              <w:marBottom w:val="0"/>
              <w:divBdr>
                <w:top w:val="none" w:sz="0" w:space="0" w:color="auto"/>
                <w:left w:val="none" w:sz="0" w:space="0" w:color="auto"/>
                <w:bottom w:val="none" w:sz="0" w:space="0" w:color="auto"/>
                <w:right w:val="none" w:sz="0" w:space="0" w:color="auto"/>
              </w:divBdr>
            </w:div>
            <w:div w:id="441993701">
              <w:marLeft w:val="0"/>
              <w:marRight w:val="0"/>
              <w:marTop w:val="0"/>
              <w:marBottom w:val="0"/>
              <w:divBdr>
                <w:top w:val="none" w:sz="0" w:space="0" w:color="auto"/>
                <w:left w:val="none" w:sz="0" w:space="0" w:color="auto"/>
                <w:bottom w:val="none" w:sz="0" w:space="0" w:color="auto"/>
                <w:right w:val="none" w:sz="0" w:space="0" w:color="auto"/>
              </w:divBdr>
            </w:div>
            <w:div w:id="452554049">
              <w:marLeft w:val="0"/>
              <w:marRight w:val="0"/>
              <w:marTop w:val="0"/>
              <w:marBottom w:val="0"/>
              <w:divBdr>
                <w:top w:val="none" w:sz="0" w:space="0" w:color="auto"/>
                <w:left w:val="none" w:sz="0" w:space="0" w:color="auto"/>
                <w:bottom w:val="none" w:sz="0" w:space="0" w:color="auto"/>
                <w:right w:val="none" w:sz="0" w:space="0" w:color="auto"/>
              </w:divBdr>
            </w:div>
            <w:div w:id="458038697">
              <w:marLeft w:val="0"/>
              <w:marRight w:val="0"/>
              <w:marTop w:val="0"/>
              <w:marBottom w:val="0"/>
              <w:divBdr>
                <w:top w:val="none" w:sz="0" w:space="0" w:color="auto"/>
                <w:left w:val="none" w:sz="0" w:space="0" w:color="auto"/>
                <w:bottom w:val="none" w:sz="0" w:space="0" w:color="auto"/>
                <w:right w:val="none" w:sz="0" w:space="0" w:color="auto"/>
              </w:divBdr>
            </w:div>
            <w:div w:id="464784848">
              <w:marLeft w:val="0"/>
              <w:marRight w:val="0"/>
              <w:marTop w:val="0"/>
              <w:marBottom w:val="0"/>
              <w:divBdr>
                <w:top w:val="none" w:sz="0" w:space="0" w:color="auto"/>
                <w:left w:val="none" w:sz="0" w:space="0" w:color="auto"/>
                <w:bottom w:val="none" w:sz="0" w:space="0" w:color="auto"/>
                <w:right w:val="none" w:sz="0" w:space="0" w:color="auto"/>
              </w:divBdr>
            </w:div>
            <w:div w:id="468791333">
              <w:marLeft w:val="0"/>
              <w:marRight w:val="0"/>
              <w:marTop w:val="0"/>
              <w:marBottom w:val="0"/>
              <w:divBdr>
                <w:top w:val="none" w:sz="0" w:space="0" w:color="auto"/>
                <w:left w:val="none" w:sz="0" w:space="0" w:color="auto"/>
                <w:bottom w:val="none" w:sz="0" w:space="0" w:color="auto"/>
                <w:right w:val="none" w:sz="0" w:space="0" w:color="auto"/>
              </w:divBdr>
            </w:div>
            <w:div w:id="469127380">
              <w:marLeft w:val="0"/>
              <w:marRight w:val="0"/>
              <w:marTop w:val="0"/>
              <w:marBottom w:val="0"/>
              <w:divBdr>
                <w:top w:val="none" w:sz="0" w:space="0" w:color="auto"/>
                <w:left w:val="none" w:sz="0" w:space="0" w:color="auto"/>
                <w:bottom w:val="none" w:sz="0" w:space="0" w:color="auto"/>
                <w:right w:val="none" w:sz="0" w:space="0" w:color="auto"/>
              </w:divBdr>
            </w:div>
            <w:div w:id="483934673">
              <w:marLeft w:val="0"/>
              <w:marRight w:val="0"/>
              <w:marTop w:val="0"/>
              <w:marBottom w:val="0"/>
              <w:divBdr>
                <w:top w:val="none" w:sz="0" w:space="0" w:color="auto"/>
                <w:left w:val="none" w:sz="0" w:space="0" w:color="auto"/>
                <w:bottom w:val="none" w:sz="0" w:space="0" w:color="auto"/>
                <w:right w:val="none" w:sz="0" w:space="0" w:color="auto"/>
              </w:divBdr>
            </w:div>
            <w:div w:id="492840908">
              <w:marLeft w:val="0"/>
              <w:marRight w:val="0"/>
              <w:marTop w:val="0"/>
              <w:marBottom w:val="0"/>
              <w:divBdr>
                <w:top w:val="none" w:sz="0" w:space="0" w:color="auto"/>
                <w:left w:val="none" w:sz="0" w:space="0" w:color="auto"/>
                <w:bottom w:val="none" w:sz="0" w:space="0" w:color="auto"/>
                <w:right w:val="none" w:sz="0" w:space="0" w:color="auto"/>
              </w:divBdr>
            </w:div>
            <w:div w:id="493106967">
              <w:marLeft w:val="0"/>
              <w:marRight w:val="0"/>
              <w:marTop w:val="0"/>
              <w:marBottom w:val="0"/>
              <w:divBdr>
                <w:top w:val="none" w:sz="0" w:space="0" w:color="auto"/>
                <w:left w:val="none" w:sz="0" w:space="0" w:color="auto"/>
                <w:bottom w:val="none" w:sz="0" w:space="0" w:color="auto"/>
                <w:right w:val="none" w:sz="0" w:space="0" w:color="auto"/>
              </w:divBdr>
            </w:div>
            <w:div w:id="494298462">
              <w:marLeft w:val="0"/>
              <w:marRight w:val="0"/>
              <w:marTop w:val="0"/>
              <w:marBottom w:val="0"/>
              <w:divBdr>
                <w:top w:val="none" w:sz="0" w:space="0" w:color="auto"/>
                <w:left w:val="none" w:sz="0" w:space="0" w:color="auto"/>
                <w:bottom w:val="none" w:sz="0" w:space="0" w:color="auto"/>
                <w:right w:val="none" w:sz="0" w:space="0" w:color="auto"/>
              </w:divBdr>
            </w:div>
            <w:div w:id="507258204">
              <w:marLeft w:val="0"/>
              <w:marRight w:val="0"/>
              <w:marTop w:val="0"/>
              <w:marBottom w:val="0"/>
              <w:divBdr>
                <w:top w:val="none" w:sz="0" w:space="0" w:color="auto"/>
                <w:left w:val="none" w:sz="0" w:space="0" w:color="auto"/>
                <w:bottom w:val="none" w:sz="0" w:space="0" w:color="auto"/>
                <w:right w:val="none" w:sz="0" w:space="0" w:color="auto"/>
              </w:divBdr>
            </w:div>
            <w:div w:id="508250806">
              <w:marLeft w:val="0"/>
              <w:marRight w:val="0"/>
              <w:marTop w:val="0"/>
              <w:marBottom w:val="0"/>
              <w:divBdr>
                <w:top w:val="none" w:sz="0" w:space="0" w:color="auto"/>
                <w:left w:val="none" w:sz="0" w:space="0" w:color="auto"/>
                <w:bottom w:val="none" w:sz="0" w:space="0" w:color="auto"/>
                <w:right w:val="none" w:sz="0" w:space="0" w:color="auto"/>
              </w:divBdr>
            </w:div>
            <w:div w:id="512886804">
              <w:marLeft w:val="0"/>
              <w:marRight w:val="0"/>
              <w:marTop w:val="0"/>
              <w:marBottom w:val="0"/>
              <w:divBdr>
                <w:top w:val="none" w:sz="0" w:space="0" w:color="auto"/>
                <w:left w:val="none" w:sz="0" w:space="0" w:color="auto"/>
                <w:bottom w:val="none" w:sz="0" w:space="0" w:color="auto"/>
                <w:right w:val="none" w:sz="0" w:space="0" w:color="auto"/>
              </w:divBdr>
            </w:div>
            <w:div w:id="514806774">
              <w:marLeft w:val="0"/>
              <w:marRight w:val="0"/>
              <w:marTop w:val="0"/>
              <w:marBottom w:val="0"/>
              <w:divBdr>
                <w:top w:val="none" w:sz="0" w:space="0" w:color="auto"/>
                <w:left w:val="none" w:sz="0" w:space="0" w:color="auto"/>
                <w:bottom w:val="none" w:sz="0" w:space="0" w:color="auto"/>
                <w:right w:val="none" w:sz="0" w:space="0" w:color="auto"/>
              </w:divBdr>
            </w:div>
            <w:div w:id="516165436">
              <w:marLeft w:val="0"/>
              <w:marRight w:val="0"/>
              <w:marTop w:val="0"/>
              <w:marBottom w:val="0"/>
              <w:divBdr>
                <w:top w:val="none" w:sz="0" w:space="0" w:color="auto"/>
                <w:left w:val="none" w:sz="0" w:space="0" w:color="auto"/>
                <w:bottom w:val="none" w:sz="0" w:space="0" w:color="auto"/>
                <w:right w:val="none" w:sz="0" w:space="0" w:color="auto"/>
              </w:divBdr>
            </w:div>
            <w:div w:id="516190794">
              <w:marLeft w:val="0"/>
              <w:marRight w:val="0"/>
              <w:marTop w:val="0"/>
              <w:marBottom w:val="0"/>
              <w:divBdr>
                <w:top w:val="none" w:sz="0" w:space="0" w:color="auto"/>
                <w:left w:val="none" w:sz="0" w:space="0" w:color="auto"/>
                <w:bottom w:val="none" w:sz="0" w:space="0" w:color="auto"/>
                <w:right w:val="none" w:sz="0" w:space="0" w:color="auto"/>
              </w:divBdr>
            </w:div>
            <w:div w:id="518006006">
              <w:marLeft w:val="0"/>
              <w:marRight w:val="0"/>
              <w:marTop w:val="0"/>
              <w:marBottom w:val="0"/>
              <w:divBdr>
                <w:top w:val="none" w:sz="0" w:space="0" w:color="auto"/>
                <w:left w:val="none" w:sz="0" w:space="0" w:color="auto"/>
                <w:bottom w:val="none" w:sz="0" w:space="0" w:color="auto"/>
                <w:right w:val="none" w:sz="0" w:space="0" w:color="auto"/>
              </w:divBdr>
            </w:div>
            <w:div w:id="519666157">
              <w:marLeft w:val="0"/>
              <w:marRight w:val="0"/>
              <w:marTop w:val="0"/>
              <w:marBottom w:val="0"/>
              <w:divBdr>
                <w:top w:val="none" w:sz="0" w:space="0" w:color="auto"/>
                <w:left w:val="none" w:sz="0" w:space="0" w:color="auto"/>
                <w:bottom w:val="none" w:sz="0" w:space="0" w:color="auto"/>
                <w:right w:val="none" w:sz="0" w:space="0" w:color="auto"/>
              </w:divBdr>
            </w:div>
            <w:div w:id="525606064">
              <w:marLeft w:val="0"/>
              <w:marRight w:val="0"/>
              <w:marTop w:val="0"/>
              <w:marBottom w:val="0"/>
              <w:divBdr>
                <w:top w:val="none" w:sz="0" w:space="0" w:color="auto"/>
                <w:left w:val="none" w:sz="0" w:space="0" w:color="auto"/>
                <w:bottom w:val="none" w:sz="0" w:space="0" w:color="auto"/>
                <w:right w:val="none" w:sz="0" w:space="0" w:color="auto"/>
              </w:divBdr>
            </w:div>
            <w:div w:id="530994587">
              <w:marLeft w:val="0"/>
              <w:marRight w:val="0"/>
              <w:marTop w:val="0"/>
              <w:marBottom w:val="0"/>
              <w:divBdr>
                <w:top w:val="none" w:sz="0" w:space="0" w:color="auto"/>
                <w:left w:val="none" w:sz="0" w:space="0" w:color="auto"/>
                <w:bottom w:val="none" w:sz="0" w:space="0" w:color="auto"/>
                <w:right w:val="none" w:sz="0" w:space="0" w:color="auto"/>
              </w:divBdr>
            </w:div>
            <w:div w:id="541290613">
              <w:marLeft w:val="0"/>
              <w:marRight w:val="0"/>
              <w:marTop w:val="0"/>
              <w:marBottom w:val="0"/>
              <w:divBdr>
                <w:top w:val="none" w:sz="0" w:space="0" w:color="auto"/>
                <w:left w:val="none" w:sz="0" w:space="0" w:color="auto"/>
                <w:bottom w:val="none" w:sz="0" w:space="0" w:color="auto"/>
                <w:right w:val="none" w:sz="0" w:space="0" w:color="auto"/>
              </w:divBdr>
            </w:div>
            <w:div w:id="542138751">
              <w:marLeft w:val="0"/>
              <w:marRight w:val="0"/>
              <w:marTop w:val="0"/>
              <w:marBottom w:val="0"/>
              <w:divBdr>
                <w:top w:val="none" w:sz="0" w:space="0" w:color="auto"/>
                <w:left w:val="none" w:sz="0" w:space="0" w:color="auto"/>
                <w:bottom w:val="none" w:sz="0" w:space="0" w:color="auto"/>
                <w:right w:val="none" w:sz="0" w:space="0" w:color="auto"/>
              </w:divBdr>
            </w:div>
            <w:div w:id="542257108">
              <w:marLeft w:val="0"/>
              <w:marRight w:val="0"/>
              <w:marTop w:val="0"/>
              <w:marBottom w:val="0"/>
              <w:divBdr>
                <w:top w:val="none" w:sz="0" w:space="0" w:color="auto"/>
                <w:left w:val="none" w:sz="0" w:space="0" w:color="auto"/>
                <w:bottom w:val="none" w:sz="0" w:space="0" w:color="auto"/>
                <w:right w:val="none" w:sz="0" w:space="0" w:color="auto"/>
              </w:divBdr>
            </w:div>
            <w:div w:id="545529412">
              <w:marLeft w:val="0"/>
              <w:marRight w:val="0"/>
              <w:marTop w:val="0"/>
              <w:marBottom w:val="0"/>
              <w:divBdr>
                <w:top w:val="none" w:sz="0" w:space="0" w:color="auto"/>
                <w:left w:val="none" w:sz="0" w:space="0" w:color="auto"/>
                <w:bottom w:val="none" w:sz="0" w:space="0" w:color="auto"/>
                <w:right w:val="none" w:sz="0" w:space="0" w:color="auto"/>
              </w:divBdr>
            </w:div>
            <w:div w:id="548759014">
              <w:marLeft w:val="0"/>
              <w:marRight w:val="0"/>
              <w:marTop w:val="0"/>
              <w:marBottom w:val="0"/>
              <w:divBdr>
                <w:top w:val="none" w:sz="0" w:space="0" w:color="auto"/>
                <w:left w:val="none" w:sz="0" w:space="0" w:color="auto"/>
                <w:bottom w:val="none" w:sz="0" w:space="0" w:color="auto"/>
                <w:right w:val="none" w:sz="0" w:space="0" w:color="auto"/>
              </w:divBdr>
            </w:div>
            <w:div w:id="549654763">
              <w:marLeft w:val="0"/>
              <w:marRight w:val="0"/>
              <w:marTop w:val="0"/>
              <w:marBottom w:val="0"/>
              <w:divBdr>
                <w:top w:val="none" w:sz="0" w:space="0" w:color="auto"/>
                <w:left w:val="none" w:sz="0" w:space="0" w:color="auto"/>
                <w:bottom w:val="none" w:sz="0" w:space="0" w:color="auto"/>
                <w:right w:val="none" w:sz="0" w:space="0" w:color="auto"/>
              </w:divBdr>
            </w:div>
            <w:div w:id="551816876">
              <w:marLeft w:val="0"/>
              <w:marRight w:val="0"/>
              <w:marTop w:val="0"/>
              <w:marBottom w:val="0"/>
              <w:divBdr>
                <w:top w:val="none" w:sz="0" w:space="0" w:color="auto"/>
                <w:left w:val="none" w:sz="0" w:space="0" w:color="auto"/>
                <w:bottom w:val="none" w:sz="0" w:space="0" w:color="auto"/>
                <w:right w:val="none" w:sz="0" w:space="0" w:color="auto"/>
              </w:divBdr>
            </w:div>
            <w:div w:id="552546024">
              <w:marLeft w:val="0"/>
              <w:marRight w:val="0"/>
              <w:marTop w:val="0"/>
              <w:marBottom w:val="0"/>
              <w:divBdr>
                <w:top w:val="none" w:sz="0" w:space="0" w:color="auto"/>
                <w:left w:val="none" w:sz="0" w:space="0" w:color="auto"/>
                <w:bottom w:val="none" w:sz="0" w:space="0" w:color="auto"/>
                <w:right w:val="none" w:sz="0" w:space="0" w:color="auto"/>
              </w:divBdr>
            </w:div>
            <w:div w:id="557284500">
              <w:marLeft w:val="0"/>
              <w:marRight w:val="0"/>
              <w:marTop w:val="0"/>
              <w:marBottom w:val="0"/>
              <w:divBdr>
                <w:top w:val="none" w:sz="0" w:space="0" w:color="auto"/>
                <w:left w:val="none" w:sz="0" w:space="0" w:color="auto"/>
                <w:bottom w:val="none" w:sz="0" w:space="0" w:color="auto"/>
                <w:right w:val="none" w:sz="0" w:space="0" w:color="auto"/>
              </w:divBdr>
            </w:div>
            <w:div w:id="560793770">
              <w:marLeft w:val="0"/>
              <w:marRight w:val="0"/>
              <w:marTop w:val="0"/>
              <w:marBottom w:val="0"/>
              <w:divBdr>
                <w:top w:val="none" w:sz="0" w:space="0" w:color="auto"/>
                <w:left w:val="none" w:sz="0" w:space="0" w:color="auto"/>
                <w:bottom w:val="none" w:sz="0" w:space="0" w:color="auto"/>
                <w:right w:val="none" w:sz="0" w:space="0" w:color="auto"/>
              </w:divBdr>
            </w:div>
            <w:div w:id="561212206">
              <w:marLeft w:val="0"/>
              <w:marRight w:val="0"/>
              <w:marTop w:val="0"/>
              <w:marBottom w:val="0"/>
              <w:divBdr>
                <w:top w:val="none" w:sz="0" w:space="0" w:color="auto"/>
                <w:left w:val="none" w:sz="0" w:space="0" w:color="auto"/>
                <w:bottom w:val="none" w:sz="0" w:space="0" w:color="auto"/>
                <w:right w:val="none" w:sz="0" w:space="0" w:color="auto"/>
              </w:divBdr>
            </w:div>
            <w:div w:id="562178148">
              <w:marLeft w:val="0"/>
              <w:marRight w:val="0"/>
              <w:marTop w:val="0"/>
              <w:marBottom w:val="0"/>
              <w:divBdr>
                <w:top w:val="none" w:sz="0" w:space="0" w:color="auto"/>
                <w:left w:val="none" w:sz="0" w:space="0" w:color="auto"/>
                <w:bottom w:val="none" w:sz="0" w:space="0" w:color="auto"/>
                <w:right w:val="none" w:sz="0" w:space="0" w:color="auto"/>
              </w:divBdr>
            </w:div>
            <w:div w:id="568155817">
              <w:marLeft w:val="0"/>
              <w:marRight w:val="0"/>
              <w:marTop w:val="0"/>
              <w:marBottom w:val="0"/>
              <w:divBdr>
                <w:top w:val="none" w:sz="0" w:space="0" w:color="auto"/>
                <w:left w:val="none" w:sz="0" w:space="0" w:color="auto"/>
                <w:bottom w:val="none" w:sz="0" w:space="0" w:color="auto"/>
                <w:right w:val="none" w:sz="0" w:space="0" w:color="auto"/>
              </w:divBdr>
            </w:div>
            <w:div w:id="569077135">
              <w:marLeft w:val="0"/>
              <w:marRight w:val="0"/>
              <w:marTop w:val="0"/>
              <w:marBottom w:val="0"/>
              <w:divBdr>
                <w:top w:val="none" w:sz="0" w:space="0" w:color="auto"/>
                <w:left w:val="none" w:sz="0" w:space="0" w:color="auto"/>
                <w:bottom w:val="none" w:sz="0" w:space="0" w:color="auto"/>
                <w:right w:val="none" w:sz="0" w:space="0" w:color="auto"/>
              </w:divBdr>
            </w:div>
            <w:div w:id="571353957">
              <w:marLeft w:val="0"/>
              <w:marRight w:val="0"/>
              <w:marTop w:val="0"/>
              <w:marBottom w:val="0"/>
              <w:divBdr>
                <w:top w:val="none" w:sz="0" w:space="0" w:color="auto"/>
                <w:left w:val="none" w:sz="0" w:space="0" w:color="auto"/>
                <w:bottom w:val="none" w:sz="0" w:space="0" w:color="auto"/>
                <w:right w:val="none" w:sz="0" w:space="0" w:color="auto"/>
              </w:divBdr>
            </w:div>
            <w:div w:id="574170820">
              <w:marLeft w:val="0"/>
              <w:marRight w:val="0"/>
              <w:marTop w:val="0"/>
              <w:marBottom w:val="0"/>
              <w:divBdr>
                <w:top w:val="none" w:sz="0" w:space="0" w:color="auto"/>
                <w:left w:val="none" w:sz="0" w:space="0" w:color="auto"/>
                <w:bottom w:val="none" w:sz="0" w:space="0" w:color="auto"/>
                <w:right w:val="none" w:sz="0" w:space="0" w:color="auto"/>
              </w:divBdr>
            </w:div>
            <w:div w:id="576091818">
              <w:marLeft w:val="0"/>
              <w:marRight w:val="0"/>
              <w:marTop w:val="0"/>
              <w:marBottom w:val="0"/>
              <w:divBdr>
                <w:top w:val="none" w:sz="0" w:space="0" w:color="auto"/>
                <w:left w:val="none" w:sz="0" w:space="0" w:color="auto"/>
                <w:bottom w:val="none" w:sz="0" w:space="0" w:color="auto"/>
                <w:right w:val="none" w:sz="0" w:space="0" w:color="auto"/>
              </w:divBdr>
            </w:div>
            <w:div w:id="576940101">
              <w:marLeft w:val="0"/>
              <w:marRight w:val="0"/>
              <w:marTop w:val="0"/>
              <w:marBottom w:val="0"/>
              <w:divBdr>
                <w:top w:val="none" w:sz="0" w:space="0" w:color="auto"/>
                <w:left w:val="none" w:sz="0" w:space="0" w:color="auto"/>
                <w:bottom w:val="none" w:sz="0" w:space="0" w:color="auto"/>
                <w:right w:val="none" w:sz="0" w:space="0" w:color="auto"/>
              </w:divBdr>
            </w:div>
            <w:div w:id="578835224">
              <w:marLeft w:val="0"/>
              <w:marRight w:val="0"/>
              <w:marTop w:val="0"/>
              <w:marBottom w:val="0"/>
              <w:divBdr>
                <w:top w:val="none" w:sz="0" w:space="0" w:color="auto"/>
                <w:left w:val="none" w:sz="0" w:space="0" w:color="auto"/>
                <w:bottom w:val="none" w:sz="0" w:space="0" w:color="auto"/>
                <w:right w:val="none" w:sz="0" w:space="0" w:color="auto"/>
              </w:divBdr>
            </w:div>
            <w:div w:id="582180241">
              <w:marLeft w:val="0"/>
              <w:marRight w:val="0"/>
              <w:marTop w:val="0"/>
              <w:marBottom w:val="0"/>
              <w:divBdr>
                <w:top w:val="none" w:sz="0" w:space="0" w:color="auto"/>
                <w:left w:val="none" w:sz="0" w:space="0" w:color="auto"/>
                <w:bottom w:val="none" w:sz="0" w:space="0" w:color="auto"/>
                <w:right w:val="none" w:sz="0" w:space="0" w:color="auto"/>
              </w:divBdr>
            </w:div>
            <w:div w:id="582497312">
              <w:marLeft w:val="0"/>
              <w:marRight w:val="0"/>
              <w:marTop w:val="0"/>
              <w:marBottom w:val="0"/>
              <w:divBdr>
                <w:top w:val="none" w:sz="0" w:space="0" w:color="auto"/>
                <w:left w:val="none" w:sz="0" w:space="0" w:color="auto"/>
                <w:bottom w:val="none" w:sz="0" w:space="0" w:color="auto"/>
                <w:right w:val="none" w:sz="0" w:space="0" w:color="auto"/>
              </w:divBdr>
            </w:div>
            <w:div w:id="584530660">
              <w:marLeft w:val="0"/>
              <w:marRight w:val="0"/>
              <w:marTop w:val="0"/>
              <w:marBottom w:val="0"/>
              <w:divBdr>
                <w:top w:val="none" w:sz="0" w:space="0" w:color="auto"/>
                <w:left w:val="none" w:sz="0" w:space="0" w:color="auto"/>
                <w:bottom w:val="none" w:sz="0" w:space="0" w:color="auto"/>
                <w:right w:val="none" w:sz="0" w:space="0" w:color="auto"/>
              </w:divBdr>
            </w:div>
            <w:div w:id="594093705">
              <w:marLeft w:val="0"/>
              <w:marRight w:val="0"/>
              <w:marTop w:val="0"/>
              <w:marBottom w:val="0"/>
              <w:divBdr>
                <w:top w:val="none" w:sz="0" w:space="0" w:color="auto"/>
                <w:left w:val="none" w:sz="0" w:space="0" w:color="auto"/>
                <w:bottom w:val="none" w:sz="0" w:space="0" w:color="auto"/>
                <w:right w:val="none" w:sz="0" w:space="0" w:color="auto"/>
              </w:divBdr>
            </w:div>
            <w:div w:id="595678551">
              <w:marLeft w:val="0"/>
              <w:marRight w:val="0"/>
              <w:marTop w:val="0"/>
              <w:marBottom w:val="0"/>
              <w:divBdr>
                <w:top w:val="none" w:sz="0" w:space="0" w:color="auto"/>
                <w:left w:val="none" w:sz="0" w:space="0" w:color="auto"/>
                <w:bottom w:val="none" w:sz="0" w:space="0" w:color="auto"/>
                <w:right w:val="none" w:sz="0" w:space="0" w:color="auto"/>
              </w:divBdr>
            </w:div>
            <w:div w:id="596256652">
              <w:marLeft w:val="0"/>
              <w:marRight w:val="0"/>
              <w:marTop w:val="0"/>
              <w:marBottom w:val="0"/>
              <w:divBdr>
                <w:top w:val="none" w:sz="0" w:space="0" w:color="auto"/>
                <w:left w:val="none" w:sz="0" w:space="0" w:color="auto"/>
                <w:bottom w:val="none" w:sz="0" w:space="0" w:color="auto"/>
                <w:right w:val="none" w:sz="0" w:space="0" w:color="auto"/>
              </w:divBdr>
            </w:div>
            <w:div w:id="599030238">
              <w:marLeft w:val="0"/>
              <w:marRight w:val="0"/>
              <w:marTop w:val="0"/>
              <w:marBottom w:val="0"/>
              <w:divBdr>
                <w:top w:val="none" w:sz="0" w:space="0" w:color="auto"/>
                <w:left w:val="none" w:sz="0" w:space="0" w:color="auto"/>
                <w:bottom w:val="none" w:sz="0" w:space="0" w:color="auto"/>
                <w:right w:val="none" w:sz="0" w:space="0" w:color="auto"/>
              </w:divBdr>
            </w:div>
            <w:div w:id="599214876">
              <w:marLeft w:val="0"/>
              <w:marRight w:val="0"/>
              <w:marTop w:val="0"/>
              <w:marBottom w:val="0"/>
              <w:divBdr>
                <w:top w:val="none" w:sz="0" w:space="0" w:color="auto"/>
                <w:left w:val="none" w:sz="0" w:space="0" w:color="auto"/>
                <w:bottom w:val="none" w:sz="0" w:space="0" w:color="auto"/>
                <w:right w:val="none" w:sz="0" w:space="0" w:color="auto"/>
              </w:divBdr>
            </w:div>
            <w:div w:id="601381151">
              <w:marLeft w:val="0"/>
              <w:marRight w:val="0"/>
              <w:marTop w:val="0"/>
              <w:marBottom w:val="0"/>
              <w:divBdr>
                <w:top w:val="none" w:sz="0" w:space="0" w:color="auto"/>
                <w:left w:val="none" w:sz="0" w:space="0" w:color="auto"/>
                <w:bottom w:val="none" w:sz="0" w:space="0" w:color="auto"/>
                <w:right w:val="none" w:sz="0" w:space="0" w:color="auto"/>
              </w:divBdr>
            </w:div>
            <w:div w:id="601382046">
              <w:marLeft w:val="0"/>
              <w:marRight w:val="0"/>
              <w:marTop w:val="0"/>
              <w:marBottom w:val="0"/>
              <w:divBdr>
                <w:top w:val="none" w:sz="0" w:space="0" w:color="auto"/>
                <w:left w:val="none" w:sz="0" w:space="0" w:color="auto"/>
                <w:bottom w:val="none" w:sz="0" w:space="0" w:color="auto"/>
                <w:right w:val="none" w:sz="0" w:space="0" w:color="auto"/>
              </w:divBdr>
            </w:div>
            <w:div w:id="601644026">
              <w:marLeft w:val="0"/>
              <w:marRight w:val="0"/>
              <w:marTop w:val="0"/>
              <w:marBottom w:val="0"/>
              <w:divBdr>
                <w:top w:val="none" w:sz="0" w:space="0" w:color="auto"/>
                <w:left w:val="none" w:sz="0" w:space="0" w:color="auto"/>
                <w:bottom w:val="none" w:sz="0" w:space="0" w:color="auto"/>
                <w:right w:val="none" w:sz="0" w:space="0" w:color="auto"/>
              </w:divBdr>
            </w:div>
            <w:div w:id="603340498">
              <w:marLeft w:val="0"/>
              <w:marRight w:val="0"/>
              <w:marTop w:val="0"/>
              <w:marBottom w:val="0"/>
              <w:divBdr>
                <w:top w:val="none" w:sz="0" w:space="0" w:color="auto"/>
                <w:left w:val="none" w:sz="0" w:space="0" w:color="auto"/>
                <w:bottom w:val="none" w:sz="0" w:space="0" w:color="auto"/>
                <w:right w:val="none" w:sz="0" w:space="0" w:color="auto"/>
              </w:divBdr>
            </w:div>
            <w:div w:id="603850958">
              <w:marLeft w:val="0"/>
              <w:marRight w:val="0"/>
              <w:marTop w:val="0"/>
              <w:marBottom w:val="0"/>
              <w:divBdr>
                <w:top w:val="none" w:sz="0" w:space="0" w:color="auto"/>
                <w:left w:val="none" w:sz="0" w:space="0" w:color="auto"/>
                <w:bottom w:val="none" w:sz="0" w:space="0" w:color="auto"/>
                <w:right w:val="none" w:sz="0" w:space="0" w:color="auto"/>
              </w:divBdr>
            </w:div>
            <w:div w:id="604116940">
              <w:marLeft w:val="0"/>
              <w:marRight w:val="0"/>
              <w:marTop w:val="0"/>
              <w:marBottom w:val="0"/>
              <w:divBdr>
                <w:top w:val="none" w:sz="0" w:space="0" w:color="auto"/>
                <w:left w:val="none" w:sz="0" w:space="0" w:color="auto"/>
                <w:bottom w:val="none" w:sz="0" w:space="0" w:color="auto"/>
                <w:right w:val="none" w:sz="0" w:space="0" w:color="auto"/>
              </w:divBdr>
            </w:div>
            <w:div w:id="606543846">
              <w:marLeft w:val="0"/>
              <w:marRight w:val="0"/>
              <w:marTop w:val="0"/>
              <w:marBottom w:val="0"/>
              <w:divBdr>
                <w:top w:val="none" w:sz="0" w:space="0" w:color="auto"/>
                <w:left w:val="none" w:sz="0" w:space="0" w:color="auto"/>
                <w:bottom w:val="none" w:sz="0" w:space="0" w:color="auto"/>
                <w:right w:val="none" w:sz="0" w:space="0" w:color="auto"/>
              </w:divBdr>
            </w:div>
            <w:div w:id="607197809">
              <w:marLeft w:val="0"/>
              <w:marRight w:val="0"/>
              <w:marTop w:val="0"/>
              <w:marBottom w:val="0"/>
              <w:divBdr>
                <w:top w:val="none" w:sz="0" w:space="0" w:color="auto"/>
                <w:left w:val="none" w:sz="0" w:space="0" w:color="auto"/>
                <w:bottom w:val="none" w:sz="0" w:space="0" w:color="auto"/>
                <w:right w:val="none" w:sz="0" w:space="0" w:color="auto"/>
              </w:divBdr>
            </w:div>
            <w:div w:id="607813377">
              <w:marLeft w:val="0"/>
              <w:marRight w:val="0"/>
              <w:marTop w:val="0"/>
              <w:marBottom w:val="0"/>
              <w:divBdr>
                <w:top w:val="none" w:sz="0" w:space="0" w:color="auto"/>
                <w:left w:val="none" w:sz="0" w:space="0" w:color="auto"/>
                <w:bottom w:val="none" w:sz="0" w:space="0" w:color="auto"/>
                <w:right w:val="none" w:sz="0" w:space="0" w:color="auto"/>
              </w:divBdr>
            </w:div>
            <w:div w:id="608240193">
              <w:marLeft w:val="0"/>
              <w:marRight w:val="0"/>
              <w:marTop w:val="0"/>
              <w:marBottom w:val="0"/>
              <w:divBdr>
                <w:top w:val="none" w:sz="0" w:space="0" w:color="auto"/>
                <w:left w:val="none" w:sz="0" w:space="0" w:color="auto"/>
                <w:bottom w:val="none" w:sz="0" w:space="0" w:color="auto"/>
                <w:right w:val="none" w:sz="0" w:space="0" w:color="auto"/>
              </w:divBdr>
            </w:div>
            <w:div w:id="608661247">
              <w:marLeft w:val="0"/>
              <w:marRight w:val="0"/>
              <w:marTop w:val="0"/>
              <w:marBottom w:val="0"/>
              <w:divBdr>
                <w:top w:val="none" w:sz="0" w:space="0" w:color="auto"/>
                <w:left w:val="none" w:sz="0" w:space="0" w:color="auto"/>
                <w:bottom w:val="none" w:sz="0" w:space="0" w:color="auto"/>
                <w:right w:val="none" w:sz="0" w:space="0" w:color="auto"/>
              </w:divBdr>
            </w:div>
            <w:div w:id="608781401">
              <w:marLeft w:val="0"/>
              <w:marRight w:val="0"/>
              <w:marTop w:val="0"/>
              <w:marBottom w:val="0"/>
              <w:divBdr>
                <w:top w:val="none" w:sz="0" w:space="0" w:color="auto"/>
                <w:left w:val="none" w:sz="0" w:space="0" w:color="auto"/>
                <w:bottom w:val="none" w:sz="0" w:space="0" w:color="auto"/>
                <w:right w:val="none" w:sz="0" w:space="0" w:color="auto"/>
              </w:divBdr>
            </w:div>
            <w:div w:id="609050711">
              <w:marLeft w:val="0"/>
              <w:marRight w:val="0"/>
              <w:marTop w:val="0"/>
              <w:marBottom w:val="0"/>
              <w:divBdr>
                <w:top w:val="none" w:sz="0" w:space="0" w:color="auto"/>
                <w:left w:val="none" w:sz="0" w:space="0" w:color="auto"/>
                <w:bottom w:val="none" w:sz="0" w:space="0" w:color="auto"/>
                <w:right w:val="none" w:sz="0" w:space="0" w:color="auto"/>
              </w:divBdr>
            </w:div>
            <w:div w:id="621881501">
              <w:marLeft w:val="0"/>
              <w:marRight w:val="0"/>
              <w:marTop w:val="0"/>
              <w:marBottom w:val="0"/>
              <w:divBdr>
                <w:top w:val="none" w:sz="0" w:space="0" w:color="auto"/>
                <w:left w:val="none" w:sz="0" w:space="0" w:color="auto"/>
                <w:bottom w:val="none" w:sz="0" w:space="0" w:color="auto"/>
                <w:right w:val="none" w:sz="0" w:space="0" w:color="auto"/>
              </w:divBdr>
            </w:div>
            <w:div w:id="622150023">
              <w:marLeft w:val="0"/>
              <w:marRight w:val="0"/>
              <w:marTop w:val="0"/>
              <w:marBottom w:val="0"/>
              <w:divBdr>
                <w:top w:val="none" w:sz="0" w:space="0" w:color="auto"/>
                <w:left w:val="none" w:sz="0" w:space="0" w:color="auto"/>
                <w:bottom w:val="none" w:sz="0" w:space="0" w:color="auto"/>
                <w:right w:val="none" w:sz="0" w:space="0" w:color="auto"/>
              </w:divBdr>
            </w:div>
            <w:div w:id="622224218">
              <w:marLeft w:val="0"/>
              <w:marRight w:val="0"/>
              <w:marTop w:val="0"/>
              <w:marBottom w:val="0"/>
              <w:divBdr>
                <w:top w:val="none" w:sz="0" w:space="0" w:color="auto"/>
                <w:left w:val="none" w:sz="0" w:space="0" w:color="auto"/>
                <w:bottom w:val="none" w:sz="0" w:space="0" w:color="auto"/>
                <w:right w:val="none" w:sz="0" w:space="0" w:color="auto"/>
              </w:divBdr>
            </w:div>
            <w:div w:id="623468533">
              <w:marLeft w:val="0"/>
              <w:marRight w:val="0"/>
              <w:marTop w:val="0"/>
              <w:marBottom w:val="0"/>
              <w:divBdr>
                <w:top w:val="none" w:sz="0" w:space="0" w:color="auto"/>
                <w:left w:val="none" w:sz="0" w:space="0" w:color="auto"/>
                <w:bottom w:val="none" w:sz="0" w:space="0" w:color="auto"/>
                <w:right w:val="none" w:sz="0" w:space="0" w:color="auto"/>
              </w:divBdr>
            </w:div>
            <w:div w:id="624697434">
              <w:marLeft w:val="0"/>
              <w:marRight w:val="0"/>
              <w:marTop w:val="0"/>
              <w:marBottom w:val="0"/>
              <w:divBdr>
                <w:top w:val="none" w:sz="0" w:space="0" w:color="auto"/>
                <w:left w:val="none" w:sz="0" w:space="0" w:color="auto"/>
                <w:bottom w:val="none" w:sz="0" w:space="0" w:color="auto"/>
                <w:right w:val="none" w:sz="0" w:space="0" w:color="auto"/>
              </w:divBdr>
            </w:div>
            <w:div w:id="628052974">
              <w:marLeft w:val="0"/>
              <w:marRight w:val="0"/>
              <w:marTop w:val="0"/>
              <w:marBottom w:val="0"/>
              <w:divBdr>
                <w:top w:val="none" w:sz="0" w:space="0" w:color="auto"/>
                <w:left w:val="none" w:sz="0" w:space="0" w:color="auto"/>
                <w:bottom w:val="none" w:sz="0" w:space="0" w:color="auto"/>
                <w:right w:val="none" w:sz="0" w:space="0" w:color="auto"/>
              </w:divBdr>
            </w:div>
            <w:div w:id="629821688">
              <w:marLeft w:val="0"/>
              <w:marRight w:val="0"/>
              <w:marTop w:val="0"/>
              <w:marBottom w:val="0"/>
              <w:divBdr>
                <w:top w:val="none" w:sz="0" w:space="0" w:color="auto"/>
                <w:left w:val="none" w:sz="0" w:space="0" w:color="auto"/>
                <w:bottom w:val="none" w:sz="0" w:space="0" w:color="auto"/>
                <w:right w:val="none" w:sz="0" w:space="0" w:color="auto"/>
              </w:divBdr>
            </w:div>
            <w:div w:id="629827007">
              <w:marLeft w:val="0"/>
              <w:marRight w:val="0"/>
              <w:marTop w:val="0"/>
              <w:marBottom w:val="0"/>
              <w:divBdr>
                <w:top w:val="none" w:sz="0" w:space="0" w:color="auto"/>
                <w:left w:val="none" w:sz="0" w:space="0" w:color="auto"/>
                <w:bottom w:val="none" w:sz="0" w:space="0" w:color="auto"/>
                <w:right w:val="none" w:sz="0" w:space="0" w:color="auto"/>
              </w:divBdr>
            </w:div>
            <w:div w:id="631904571">
              <w:marLeft w:val="0"/>
              <w:marRight w:val="0"/>
              <w:marTop w:val="0"/>
              <w:marBottom w:val="0"/>
              <w:divBdr>
                <w:top w:val="none" w:sz="0" w:space="0" w:color="auto"/>
                <w:left w:val="none" w:sz="0" w:space="0" w:color="auto"/>
                <w:bottom w:val="none" w:sz="0" w:space="0" w:color="auto"/>
                <w:right w:val="none" w:sz="0" w:space="0" w:color="auto"/>
              </w:divBdr>
            </w:div>
            <w:div w:id="632102868">
              <w:marLeft w:val="0"/>
              <w:marRight w:val="0"/>
              <w:marTop w:val="0"/>
              <w:marBottom w:val="0"/>
              <w:divBdr>
                <w:top w:val="none" w:sz="0" w:space="0" w:color="auto"/>
                <w:left w:val="none" w:sz="0" w:space="0" w:color="auto"/>
                <w:bottom w:val="none" w:sz="0" w:space="0" w:color="auto"/>
                <w:right w:val="none" w:sz="0" w:space="0" w:color="auto"/>
              </w:divBdr>
            </w:div>
            <w:div w:id="636109313">
              <w:marLeft w:val="0"/>
              <w:marRight w:val="0"/>
              <w:marTop w:val="0"/>
              <w:marBottom w:val="0"/>
              <w:divBdr>
                <w:top w:val="none" w:sz="0" w:space="0" w:color="auto"/>
                <w:left w:val="none" w:sz="0" w:space="0" w:color="auto"/>
                <w:bottom w:val="none" w:sz="0" w:space="0" w:color="auto"/>
                <w:right w:val="none" w:sz="0" w:space="0" w:color="auto"/>
              </w:divBdr>
            </w:div>
            <w:div w:id="637075669">
              <w:marLeft w:val="0"/>
              <w:marRight w:val="0"/>
              <w:marTop w:val="0"/>
              <w:marBottom w:val="0"/>
              <w:divBdr>
                <w:top w:val="none" w:sz="0" w:space="0" w:color="auto"/>
                <w:left w:val="none" w:sz="0" w:space="0" w:color="auto"/>
                <w:bottom w:val="none" w:sz="0" w:space="0" w:color="auto"/>
                <w:right w:val="none" w:sz="0" w:space="0" w:color="auto"/>
              </w:divBdr>
            </w:div>
            <w:div w:id="643117649">
              <w:marLeft w:val="0"/>
              <w:marRight w:val="0"/>
              <w:marTop w:val="0"/>
              <w:marBottom w:val="0"/>
              <w:divBdr>
                <w:top w:val="none" w:sz="0" w:space="0" w:color="auto"/>
                <w:left w:val="none" w:sz="0" w:space="0" w:color="auto"/>
                <w:bottom w:val="none" w:sz="0" w:space="0" w:color="auto"/>
                <w:right w:val="none" w:sz="0" w:space="0" w:color="auto"/>
              </w:divBdr>
            </w:div>
            <w:div w:id="648437401">
              <w:marLeft w:val="0"/>
              <w:marRight w:val="0"/>
              <w:marTop w:val="0"/>
              <w:marBottom w:val="0"/>
              <w:divBdr>
                <w:top w:val="none" w:sz="0" w:space="0" w:color="auto"/>
                <w:left w:val="none" w:sz="0" w:space="0" w:color="auto"/>
                <w:bottom w:val="none" w:sz="0" w:space="0" w:color="auto"/>
                <w:right w:val="none" w:sz="0" w:space="0" w:color="auto"/>
              </w:divBdr>
            </w:div>
            <w:div w:id="650788263">
              <w:marLeft w:val="0"/>
              <w:marRight w:val="0"/>
              <w:marTop w:val="0"/>
              <w:marBottom w:val="0"/>
              <w:divBdr>
                <w:top w:val="none" w:sz="0" w:space="0" w:color="auto"/>
                <w:left w:val="none" w:sz="0" w:space="0" w:color="auto"/>
                <w:bottom w:val="none" w:sz="0" w:space="0" w:color="auto"/>
                <w:right w:val="none" w:sz="0" w:space="0" w:color="auto"/>
              </w:divBdr>
            </w:div>
            <w:div w:id="653802353">
              <w:marLeft w:val="0"/>
              <w:marRight w:val="0"/>
              <w:marTop w:val="0"/>
              <w:marBottom w:val="0"/>
              <w:divBdr>
                <w:top w:val="none" w:sz="0" w:space="0" w:color="auto"/>
                <w:left w:val="none" w:sz="0" w:space="0" w:color="auto"/>
                <w:bottom w:val="none" w:sz="0" w:space="0" w:color="auto"/>
                <w:right w:val="none" w:sz="0" w:space="0" w:color="auto"/>
              </w:divBdr>
            </w:div>
            <w:div w:id="656349373">
              <w:marLeft w:val="0"/>
              <w:marRight w:val="0"/>
              <w:marTop w:val="0"/>
              <w:marBottom w:val="0"/>
              <w:divBdr>
                <w:top w:val="none" w:sz="0" w:space="0" w:color="auto"/>
                <w:left w:val="none" w:sz="0" w:space="0" w:color="auto"/>
                <w:bottom w:val="none" w:sz="0" w:space="0" w:color="auto"/>
                <w:right w:val="none" w:sz="0" w:space="0" w:color="auto"/>
              </w:divBdr>
            </w:div>
            <w:div w:id="657686076">
              <w:marLeft w:val="0"/>
              <w:marRight w:val="0"/>
              <w:marTop w:val="0"/>
              <w:marBottom w:val="0"/>
              <w:divBdr>
                <w:top w:val="none" w:sz="0" w:space="0" w:color="auto"/>
                <w:left w:val="none" w:sz="0" w:space="0" w:color="auto"/>
                <w:bottom w:val="none" w:sz="0" w:space="0" w:color="auto"/>
                <w:right w:val="none" w:sz="0" w:space="0" w:color="auto"/>
              </w:divBdr>
            </w:div>
            <w:div w:id="661275102">
              <w:marLeft w:val="0"/>
              <w:marRight w:val="0"/>
              <w:marTop w:val="0"/>
              <w:marBottom w:val="0"/>
              <w:divBdr>
                <w:top w:val="none" w:sz="0" w:space="0" w:color="auto"/>
                <w:left w:val="none" w:sz="0" w:space="0" w:color="auto"/>
                <w:bottom w:val="none" w:sz="0" w:space="0" w:color="auto"/>
                <w:right w:val="none" w:sz="0" w:space="0" w:color="auto"/>
              </w:divBdr>
            </w:div>
            <w:div w:id="662243431">
              <w:marLeft w:val="0"/>
              <w:marRight w:val="0"/>
              <w:marTop w:val="0"/>
              <w:marBottom w:val="0"/>
              <w:divBdr>
                <w:top w:val="none" w:sz="0" w:space="0" w:color="auto"/>
                <w:left w:val="none" w:sz="0" w:space="0" w:color="auto"/>
                <w:bottom w:val="none" w:sz="0" w:space="0" w:color="auto"/>
                <w:right w:val="none" w:sz="0" w:space="0" w:color="auto"/>
              </w:divBdr>
            </w:div>
            <w:div w:id="665523139">
              <w:marLeft w:val="0"/>
              <w:marRight w:val="0"/>
              <w:marTop w:val="0"/>
              <w:marBottom w:val="0"/>
              <w:divBdr>
                <w:top w:val="none" w:sz="0" w:space="0" w:color="auto"/>
                <w:left w:val="none" w:sz="0" w:space="0" w:color="auto"/>
                <w:bottom w:val="none" w:sz="0" w:space="0" w:color="auto"/>
                <w:right w:val="none" w:sz="0" w:space="0" w:color="auto"/>
              </w:divBdr>
            </w:div>
            <w:div w:id="669676203">
              <w:marLeft w:val="0"/>
              <w:marRight w:val="0"/>
              <w:marTop w:val="0"/>
              <w:marBottom w:val="0"/>
              <w:divBdr>
                <w:top w:val="none" w:sz="0" w:space="0" w:color="auto"/>
                <w:left w:val="none" w:sz="0" w:space="0" w:color="auto"/>
                <w:bottom w:val="none" w:sz="0" w:space="0" w:color="auto"/>
                <w:right w:val="none" w:sz="0" w:space="0" w:color="auto"/>
              </w:divBdr>
            </w:div>
            <w:div w:id="671684747">
              <w:marLeft w:val="0"/>
              <w:marRight w:val="0"/>
              <w:marTop w:val="0"/>
              <w:marBottom w:val="0"/>
              <w:divBdr>
                <w:top w:val="none" w:sz="0" w:space="0" w:color="auto"/>
                <w:left w:val="none" w:sz="0" w:space="0" w:color="auto"/>
                <w:bottom w:val="none" w:sz="0" w:space="0" w:color="auto"/>
                <w:right w:val="none" w:sz="0" w:space="0" w:color="auto"/>
              </w:divBdr>
            </w:div>
            <w:div w:id="673075618">
              <w:marLeft w:val="0"/>
              <w:marRight w:val="0"/>
              <w:marTop w:val="0"/>
              <w:marBottom w:val="0"/>
              <w:divBdr>
                <w:top w:val="none" w:sz="0" w:space="0" w:color="auto"/>
                <w:left w:val="none" w:sz="0" w:space="0" w:color="auto"/>
                <w:bottom w:val="none" w:sz="0" w:space="0" w:color="auto"/>
                <w:right w:val="none" w:sz="0" w:space="0" w:color="auto"/>
              </w:divBdr>
            </w:div>
            <w:div w:id="674380777">
              <w:marLeft w:val="0"/>
              <w:marRight w:val="0"/>
              <w:marTop w:val="0"/>
              <w:marBottom w:val="0"/>
              <w:divBdr>
                <w:top w:val="none" w:sz="0" w:space="0" w:color="auto"/>
                <w:left w:val="none" w:sz="0" w:space="0" w:color="auto"/>
                <w:bottom w:val="none" w:sz="0" w:space="0" w:color="auto"/>
                <w:right w:val="none" w:sz="0" w:space="0" w:color="auto"/>
              </w:divBdr>
            </w:div>
            <w:div w:id="675157296">
              <w:marLeft w:val="0"/>
              <w:marRight w:val="0"/>
              <w:marTop w:val="0"/>
              <w:marBottom w:val="0"/>
              <w:divBdr>
                <w:top w:val="none" w:sz="0" w:space="0" w:color="auto"/>
                <w:left w:val="none" w:sz="0" w:space="0" w:color="auto"/>
                <w:bottom w:val="none" w:sz="0" w:space="0" w:color="auto"/>
                <w:right w:val="none" w:sz="0" w:space="0" w:color="auto"/>
              </w:divBdr>
            </w:div>
            <w:div w:id="680401390">
              <w:marLeft w:val="0"/>
              <w:marRight w:val="0"/>
              <w:marTop w:val="0"/>
              <w:marBottom w:val="0"/>
              <w:divBdr>
                <w:top w:val="none" w:sz="0" w:space="0" w:color="auto"/>
                <w:left w:val="none" w:sz="0" w:space="0" w:color="auto"/>
                <w:bottom w:val="none" w:sz="0" w:space="0" w:color="auto"/>
                <w:right w:val="none" w:sz="0" w:space="0" w:color="auto"/>
              </w:divBdr>
            </w:div>
            <w:div w:id="681857378">
              <w:marLeft w:val="0"/>
              <w:marRight w:val="0"/>
              <w:marTop w:val="0"/>
              <w:marBottom w:val="0"/>
              <w:divBdr>
                <w:top w:val="none" w:sz="0" w:space="0" w:color="auto"/>
                <w:left w:val="none" w:sz="0" w:space="0" w:color="auto"/>
                <w:bottom w:val="none" w:sz="0" w:space="0" w:color="auto"/>
                <w:right w:val="none" w:sz="0" w:space="0" w:color="auto"/>
              </w:divBdr>
            </w:div>
            <w:div w:id="681932268">
              <w:marLeft w:val="0"/>
              <w:marRight w:val="0"/>
              <w:marTop w:val="0"/>
              <w:marBottom w:val="0"/>
              <w:divBdr>
                <w:top w:val="none" w:sz="0" w:space="0" w:color="auto"/>
                <w:left w:val="none" w:sz="0" w:space="0" w:color="auto"/>
                <w:bottom w:val="none" w:sz="0" w:space="0" w:color="auto"/>
                <w:right w:val="none" w:sz="0" w:space="0" w:color="auto"/>
              </w:divBdr>
            </w:div>
            <w:div w:id="682319888">
              <w:marLeft w:val="0"/>
              <w:marRight w:val="0"/>
              <w:marTop w:val="0"/>
              <w:marBottom w:val="0"/>
              <w:divBdr>
                <w:top w:val="none" w:sz="0" w:space="0" w:color="auto"/>
                <w:left w:val="none" w:sz="0" w:space="0" w:color="auto"/>
                <w:bottom w:val="none" w:sz="0" w:space="0" w:color="auto"/>
                <w:right w:val="none" w:sz="0" w:space="0" w:color="auto"/>
              </w:divBdr>
            </w:div>
            <w:div w:id="682898736">
              <w:marLeft w:val="0"/>
              <w:marRight w:val="0"/>
              <w:marTop w:val="0"/>
              <w:marBottom w:val="0"/>
              <w:divBdr>
                <w:top w:val="none" w:sz="0" w:space="0" w:color="auto"/>
                <w:left w:val="none" w:sz="0" w:space="0" w:color="auto"/>
                <w:bottom w:val="none" w:sz="0" w:space="0" w:color="auto"/>
                <w:right w:val="none" w:sz="0" w:space="0" w:color="auto"/>
              </w:divBdr>
            </w:div>
            <w:div w:id="686490066">
              <w:marLeft w:val="0"/>
              <w:marRight w:val="0"/>
              <w:marTop w:val="0"/>
              <w:marBottom w:val="0"/>
              <w:divBdr>
                <w:top w:val="none" w:sz="0" w:space="0" w:color="auto"/>
                <w:left w:val="none" w:sz="0" w:space="0" w:color="auto"/>
                <w:bottom w:val="none" w:sz="0" w:space="0" w:color="auto"/>
                <w:right w:val="none" w:sz="0" w:space="0" w:color="auto"/>
              </w:divBdr>
            </w:div>
            <w:div w:id="688718237">
              <w:marLeft w:val="0"/>
              <w:marRight w:val="0"/>
              <w:marTop w:val="0"/>
              <w:marBottom w:val="0"/>
              <w:divBdr>
                <w:top w:val="none" w:sz="0" w:space="0" w:color="auto"/>
                <w:left w:val="none" w:sz="0" w:space="0" w:color="auto"/>
                <w:bottom w:val="none" w:sz="0" w:space="0" w:color="auto"/>
                <w:right w:val="none" w:sz="0" w:space="0" w:color="auto"/>
              </w:divBdr>
            </w:div>
            <w:div w:id="697894897">
              <w:marLeft w:val="0"/>
              <w:marRight w:val="0"/>
              <w:marTop w:val="0"/>
              <w:marBottom w:val="0"/>
              <w:divBdr>
                <w:top w:val="none" w:sz="0" w:space="0" w:color="auto"/>
                <w:left w:val="none" w:sz="0" w:space="0" w:color="auto"/>
                <w:bottom w:val="none" w:sz="0" w:space="0" w:color="auto"/>
                <w:right w:val="none" w:sz="0" w:space="0" w:color="auto"/>
              </w:divBdr>
            </w:div>
            <w:div w:id="698698051">
              <w:marLeft w:val="0"/>
              <w:marRight w:val="0"/>
              <w:marTop w:val="0"/>
              <w:marBottom w:val="0"/>
              <w:divBdr>
                <w:top w:val="none" w:sz="0" w:space="0" w:color="auto"/>
                <w:left w:val="none" w:sz="0" w:space="0" w:color="auto"/>
                <w:bottom w:val="none" w:sz="0" w:space="0" w:color="auto"/>
                <w:right w:val="none" w:sz="0" w:space="0" w:color="auto"/>
              </w:divBdr>
            </w:div>
            <w:div w:id="699597000">
              <w:marLeft w:val="0"/>
              <w:marRight w:val="0"/>
              <w:marTop w:val="0"/>
              <w:marBottom w:val="0"/>
              <w:divBdr>
                <w:top w:val="none" w:sz="0" w:space="0" w:color="auto"/>
                <w:left w:val="none" w:sz="0" w:space="0" w:color="auto"/>
                <w:bottom w:val="none" w:sz="0" w:space="0" w:color="auto"/>
                <w:right w:val="none" w:sz="0" w:space="0" w:color="auto"/>
              </w:divBdr>
            </w:div>
            <w:div w:id="700589215">
              <w:marLeft w:val="0"/>
              <w:marRight w:val="0"/>
              <w:marTop w:val="0"/>
              <w:marBottom w:val="0"/>
              <w:divBdr>
                <w:top w:val="none" w:sz="0" w:space="0" w:color="auto"/>
                <w:left w:val="none" w:sz="0" w:space="0" w:color="auto"/>
                <w:bottom w:val="none" w:sz="0" w:space="0" w:color="auto"/>
                <w:right w:val="none" w:sz="0" w:space="0" w:color="auto"/>
              </w:divBdr>
            </w:div>
            <w:div w:id="700862234">
              <w:marLeft w:val="0"/>
              <w:marRight w:val="0"/>
              <w:marTop w:val="0"/>
              <w:marBottom w:val="0"/>
              <w:divBdr>
                <w:top w:val="none" w:sz="0" w:space="0" w:color="auto"/>
                <w:left w:val="none" w:sz="0" w:space="0" w:color="auto"/>
                <w:bottom w:val="none" w:sz="0" w:space="0" w:color="auto"/>
                <w:right w:val="none" w:sz="0" w:space="0" w:color="auto"/>
              </w:divBdr>
            </w:div>
            <w:div w:id="703216767">
              <w:marLeft w:val="0"/>
              <w:marRight w:val="0"/>
              <w:marTop w:val="0"/>
              <w:marBottom w:val="0"/>
              <w:divBdr>
                <w:top w:val="none" w:sz="0" w:space="0" w:color="auto"/>
                <w:left w:val="none" w:sz="0" w:space="0" w:color="auto"/>
                <w:bottom w:val="none" w:sz="0" w:space="0" w:color="auto"/>
                <w:right w:val="none" w:sz="0" w:space="0" w:color="auto"/>
              </w:divBdr>
            </w:div>
            <w:div w:id="704865670">
              <w:marLeft w:val="0"/>
              <w:marRight w:val="0"/>
              <w:marTop w:val="0"/>
              <w:marBottom w:val="0"/>
              <w:divBdr>
                <w:top w:val="none" w:sz="0" w:space="0" w:color="auto"/>
                <w:left w:val="none" w:sz="0" w:space="0" w:color="auto"/>
                <w:bottom w:val="none" w:sz="0" w:space="0" w:color="auto"/>
                <w:right w:val="none" w:sz="0" w:space="0" w:color="auto"/>
              </w:divBdr>
            </w:div>
            <w:div w:id="708646432">
              <w:marLeft w:val="0"/>
              <w:marRight w:val="0"/>
              <w:marTop w:val="0"/>
              <w:marBottom w:val="0"/>
              <w:divBdr>
                <w:top w:val="none" w:sz="0" w:space="0" w:color="auto"/>
                <w:left w:val="none" w:sz="0" w:space="0" w:color="auto"/>
                <w:bottom w:val="none" w:sz="0" w:space="0" w:color="auto"/>
                <w:right w:val="none" w:sz="0" w:space="0" w:color="auto"/>
              </w:divBdr>
            </w:div>
            <w:div w:id="709066205">
              <w:marLeft w:val="0"/>
              <w:marRight w:val="0"/>
              <w:marTop w:val="0"/>
              <w:marBottom w:val="0"/>
              <w:divBdr>
                <w:top w:val="none" w:sz="0" w:space="0" w:color="auto"/>
                <w:left w:val="none" w:sz="0" w:space="0" w:color="auto"/>
                <w:bottom w:val="none" w:sz="0" w:space="0" w:color="auto"/>
                <w:right w:val="none" w:sz="0" w:space="0" w:color="auto"/>
              </w:divBdr>
            </w:div>
            <w:div w:id="714045301">
              <w:marLeft w:val="0"/>
              <w:marRight w:val="0"/>
              <w:marTop w:val="0"/>
              <w:marBottom w:val="0"/>
              <w:divBdr>
                <w:top w:val="none" w:sz="0" w:space="0" w:color="auto"/>
                <w:left w:val="none" w:sz="0" w:space="0" w:color="auto"/>
                <w:bottom w:val="none" w:sz="0" w:space="0" w:color="auto"/>
                <w:right w:val="none" w:sz="0" w:space="0" w:color="auto"/>
              </w:divBdr>
            </w:div>
            <w:div w:id="714504943">
              <w:marLeft w:val="0"/>
              <w:marRight w:val="0"/>
              <w:marTop w:val="0"/>
              <w:marBottom w:val="0"/>
              <w:divBdr>
                <w:top w:val="none" w:sz="0" w:space="0" w:color="auto"/>
                <w:left w:val="none" w:sz="0" w:space="0" w:color="auto"/>
                <w:bottom w:val="none" w:sz="0" w:space="0" w:color="auto"/>
                <w:right w:val="none" w:sz="0" w:space="0" w:color="auto"/>
              </w:divBdr>
            </w:div>
            <w:div w:id="714935565">
              <w:marLeft w:val="0"/>
              <w:marRight w:val="0"/>
              <w:marTop w:val="0"/>
              <w:marBottom w:val="0"/>
              <w:divBdr>
                <w:top w:val="none" w:sz="0" w:space="0" w:color="auto"/>
                <w:left w:val="none" w:sz="0" w:space="0" w:color="auto"/>
                <w:bottom w:val="none" w:sz="0" w:space="0" w:color="auto"/>
                <w:right w:val="none" w:sz="0" w:space="0" w:color="auto"/>
              </w:divBdr>
            </w:div>
            <w:div w:id="717508995">
              <w:marLeft w:val="0"/>
              <w:marRight w:val="0"/>
              <w:marTop w:val="0"/>
              <w:marBottom w:val="0"/>
              <w:divBdr>
                <w:top w:val="none" w:sz="0" w:space="0" w:color="auto"/>
                <w:left w:val="none" w:sz="0" w:space="0" w:color="auto"/>
                <w:bottom w:val="none" w:sz="0" w:space="0" w:color="auto"/>
                <w:right w:val="none" w:sz="0" w:space="0" w:color="auto"/>
              </w:divBdr>
            </w:div>
            <w:div w:id="733432950">
              <w:marLeft w:val="0"/>
              <w:marRight w:val="0"/>
              <w:marTop w:val="0"/>
              <w:marBottom w:val="0"/>
              <w:divBdr>
                <w:top w:val="none" w:sz="0" w:space="0" w:color="auto"/>
                <w:left w:val="none" w:sz="0" w:space="0" w:color="auto"/>
                <w:bottom w:val="none" w:sz="0" w:space="0" w:color="auto"/>
                <w:right w:val="none" w:sz="0" w:space="0" w:color="auto"/>
              </w:divBdr>
            </w:div>
            <w:div w:id="735587012">
              <w:marLeft w:val="0"/>
              <w:marRight w:val="0"/>
              <w:marTop w:val="0"/>
              <w:marBottom w:val="0"/>
              <w:divBdr>
                <w:top w:val="none" w:sz="0" w:space="0" w:color="auto"/>
                <w:left w:val="none" w:sz="0" w:space="0" w:color="auto"/>
                <w:bottom w:val="none" w:sz="0" w:space="0" w:color="auto"/>
                <w:right w:val="none" w:sz="0" w:space="0" w:color="auto"/>
              </w:divBdr>
            </w:div>
            <w:div w:id="737826347">
              <w:marLeft w:val="0"/>
              <w:marRight w:val="0"/>
              <w:marTop w:val="0"/>
              <w:marBottom w:val="0"/>
              <w:divBdr>
                <w:top w:val="none" w:sz="0" w:space="0" w:color="auto"/>
                <w:left w:val="none" w:sz="0" w:space="0" w:color="auto"/>
                <w:bottom w:val="none" w:sz="0" w:space="0" w:color="auto"/>
                <w:right w:val="none" w:sz="0" w:space="0" w:color="auto"/>
              </w:divBdr>
            </w:div>
            <w:div w:id="739790364">
              <w:marLeft w:val="0"/>
              <w:marRight w:val="0"/>
              <w:marTop w:val="0"/>
              <w:marBottom w:val="0"/>
              <w:divBdr>
                <w:top w:val="none" w:sz="0" w:space="0" w:color="auto"/>
                <w:left w:val="none" w:sz="0" w:space="0" w:color="auto"/>
                <w:bottom w:val="none" w:sz="0" w:space="0" w:color="auto"/>
                <w:right w:val="none" w:sz="0" w:space="0" w:color="auto"/>
              </w:divBdr>
            </w:div>
            <w:div w:id="741441330">
              <w:marLeft w:val="0"/>
              <w:marRight w:val="0"/>
              <w:marTop w:val="0"/>
              <w:marBottom w:val="0"/>
              <w:divBdr>
                <w:top w:val="none" w:sz="0" w:space="0" w:color="auto"/>
                <w:left w:val="none" w:sz="0" w:space="0" w:color="auto"/>
                <w:bottom w:val="none" w:sz="0" w:space="0" w:color="auto"/>
                <w:right w:val="none" w:sz="0" w:space="0" w:color="auto"/>
              </w:divBdr>
            </w:div>
            <w:div w:id="742072656">
              <w:marLeft w:val="0"/>
              <w:marRight w:val="0"/>
              <w:marTop w:val="0"/>
              <w:marBottom w:val="0"/>
              <w:divBdr>
                <w:top w:val="none" w:sz="0" w:space="0" w:color="auto"/>
                <w:left w:val="none" w:sz="0" w:space="0" w:color="auto"/>
                <w:bottom w:val="none" w:sz="0" w:space="0" w:color="auto"/>
                <w:right w:val="none" w:sz="0" w:space="0" w:color="auto"/>
              </w:divBdr>
            </w:div>
            <w:div w:id="748235251">
              <w:marLeft w:val="0"/>
              <w:marRight w:val="0"/>
              <w:marTop w:val="0"/>
              <w:marBottom w:val="0"/>
              <w:divBdr>
                <w:top w:val="none" w:sz="0" w:space="0" w:color="auto"/>
                <w:left w:val="none" w:sz="0" w:space="0" w:color="auto"/>
                <w:bottom w:val="none" w:sz="0" w:space="0" w:color="auto"/>
                <w:right w:val="none" w:sz="0" w:space="0" w:color="auto"/>
              </w:divBdr>
            </w:div>
            <w:div w:id="760223889">
              <w:marLeft w:val="0"/>
              <w:marRight w:val="0"/>
              <w:marTop w:val="0"/>
              <w:marBottom w:val="0"/>
              <w:divBdr>
                <w:top w:val="none" w:sz="0" w:space="0" w:color="auto"/>
                <w:left w:val="none" w:sz="0" w:space="0" w:color="auto"/>
                <w:bottom w:val="none" w:sz="0" w:space="0" w:color="auto"/>
                <w:right w:val="none" w:sz="0" w:space="0" w:color="auto"/>
              </w:divBdr>
            </w:div>
            <w:div w:id="763302442">
              <w:marLeft w:val="0"/>
              <w:marRight w:val="0"/>
              <w:marTop w:val="0"/>
              <w:marBottom w:val="0"/>
              <w:divBdr>
                <w:top w:val="none" w:sz="0" w:space="0" w:color="auto"/>
                <w:left w:val="none" w:sz="0" w:space="0" w:color="auto"/>
                <w:bottom w:val="none" w:sz="0" w:space="0" w:color="auto"/>
                <w:right w:val="none" w:sz="0" w:space="0" w:color="auto"/>
              </w:divBdr>
            </w:div>
            <w:div w:id="763692870">
              <w:marLeft w:val="0"/>
              <w:marRight w:val="0"/>
              <w:marTop w:val="0"/>
              <w:marBottom w:val="0"/>
              <w:divBdr>
                <w:top w:val="none" w:sz="0" w:space="0" w:color="auto"/>
                <w:left w:val="none" w:sz="0" w:space="0" w:color="auto"/>
                <w:bottom w:val="none" w:sz="0" w:space="0" w:color="auto"/>
                <w:right w:val="none" w:sz="0" w:space="0" w:color="auto"/>
              </w:divBdr>
            </w:div>
            <w:div w:id="764305166">
              <w:marLeft w:val="0"/>
              <w:marRight w:val="0"/>
              <w:marTop w:val="0"/>
              <w:marBottom w:val="0"/>
              <w:divBdr>
                <w:top w:val="none" w:sz="0" w:space="0" w:color="auto"/>
                <w:left w:val="none" w:sz="0" w:space="0" w:color="auto"/>
                <w:bottom w:val="none" w:sz="0" w:space="0" w:color="auto"/>
                <w:right w:val="none" w:sz="0" w:space="0" w:color="auto"/>
              </w:divBdr>
            </w:div>
            <w:div w:id="766510994">
              <w:marLeft w:val="0"/>
              <w:marRight w:val="0"/>
              <w:marTop w:val="0"/>
              <w:marBottom w:val="0"/>
              <w:divBdr>
                <w:top w:val="none" w:sz="0" w:space="0" w:color="auto"/>
                <w:left w:val="none" w:sz="0" w:space="0" w:color="auto"/>
                <w:bottom w:val="none" w:sz="0" w:space="0" w:color="auto"/>
                <w:right w:val="none" w:sz="0" w:space="0" w:color="auto"/>
              </w:divBdr>
            </w:div>
            <w:div w:id="767578473">
              <w:marLeft w:val="0"/>
              <w:marRight w:val="0"/>
              <w:marTop w:val="0"/>
              <w:marBottom w:val="0"/>
              <w:divBdr>
                <w:top w:val="none" w:sz="0" w:space="0" w:color="auto"/>
                <w:left w:val="none" w:sz="0" w:space="0" w:color="auto"/>
                <w:bottom w:val="none" w:sz="0" w:space="0" w:color="auto"/>
                <w:right w:val="none" w:sz="0" w:space="0" w:color="auto"/>
              </w:divBdr>
            </w:div>
            <w:div w:id="770391127">
              <w:marLeft w:val="0"/>
              <w:marRight w:val="0"/>
              <w:marTop w:val="0"/>
              <w:marBottom w:val="0"/>
              <w:divBdr>
                <w:top w:val="none" w:sz="0" w:space="0" w:color="auto"/>
                <w:left w:val="none" w:sz="0" w:space="0" w:color="auto"/>
                <w:bottom w:val="none" w:sz="0" w:space="0" w:color="auto"/>
                <w:right w:val="none" w:sz="0" w:space="0" w:color="auto"/>
              </w:divBdr>
            </w:div>
            <w:div w:id="773356528">
              <w:marLeft w:val="0"/>
              <w:marRight w:val="0"/>
              <w:marTop w:val="0"/>
              <w:marBottom w:val="0"/>
              <w:divBdr>
                <w:top w:val="none" w:sz="0" w:space="0" w:color="auto"/>
                <w:left w:val="none" w:sz="0" w:space="0" w:color="auto"/>
                <w:bottom w:val="none" w:sz="0" w:space="0" w:color="auto"/>
                <w:right w:val="none" w:sz="0" w:space="0" w:color="auto"/>
              </w:divBdr>
            </w:div>
            <w:div w:id="775058897">
              <w:marLeft w:val="0"/>
              <w:marRight w:val="0"/>
              <w:marTop w:val="0"/>
              <w:marBottom w:val="0"/>
              <w:divBdr>
                <w:top w:val="none" w:sz="0" w:space="0" w:color="auto"/>
                <w:left w:val="none" w:sz="0" w:space="0" w:color="auto"/>
                <w:bottom w:val="none" w:sz="0" w:space="0" w:color="auto"/>
                <w:right w:val="none" w:sz="0" w:space="0" w:color="auto"/>
              </w:divBdr>
            </w:div>
            <w:div w:id="776679550">
              <w:marLeft w:val="0"/>
              <w:marRight w:val="0"/>
              <w:marTop w:val="0"/>
              <w:marBottom w:val="0"/>
              <w:divBdr>
                <w:top w:val="none" w:sz="0" w:space="0" w:color="auto"/>
                <w:left w:val="none" w:sz="0" w:space="0" w:color="auto"/>
                <w:bottom w:val="none" w:sz="0" w:space="0" w:color="auto"/>
                <w:right w:val="none" w:sz="0" w:space="0" w:color="auto"/>
              </w:divBdr>
            </w:div>
            <w:div w:id="777139051">
              <w:marLeft w:val="0"/>
              <w:marRight w:val="0"/>
              <w:marTop w:val="0"/>
              <w:marBottom w:val="0"/>
              <w:divBdr>
                <w:top w:val="none" w:sz="0" w:space="0" w:color="auto"/>
                <w:left w:val="none" w:sz="0" w:space="0" w:color="auto"/>
                <w:bottom w:val="none" w:sz="0" w:space="0" w:color="auto"/>
                <w:right w:val="none" w:sz="0" w:space="0" w:color="auto"/>
              </w:divBdr>
            </w:div>
            <w:div w:id="778529009">
              <w:marLeft w:val="0"/>
              <w:marRight w:val="0"/>
              <w:marTop w:val="0"/>
              <w:marBottom w:val="0"/>
              <w:divBdr>
                <w:top w:val="none" w:sz="0" w:space="0" w:color="auto"/>
                <w:left w:val="none" w:sz="0" w:space="0" w:color="auto"/>
                <w:bottom w:val="none" w:sz="0" w:space="0" w:color="auto"/>
                <w:right w:val="none" w:sz="0" w:space="0" w:color="auto"/>
              </w:divBdr>
            </w:div>
            <w:div w:id="780028288">
              <w:marLeft w:val="0"/>
              <w:marRight w:val="0"/>
              <w:marTop w:val="0"/>
              <w:marBottom w:val="0"/>
              <w:divBdr>
                <w:top w:val="none" w:sz="0" w:space="0" w:color="auto"/>
                <w:left w:val="none" w:sz="0" w:space="0" w:color="auto"/>
                <w:bottom w:val="none" w:sz="0" w:space="0" w:color="auto"/>
                <w:right w:val="none" w:sz="0" w:space="0" w:color="auto"/>
              </w:divBdr>
            </w:div>
            <w:div w:id="788162731">
              <w:marLeft w:val="0"/>
              <w:marRight w:val="0"/>
              <w:marTop w:val="0"/>
              <w:marBottom w:val="0"/>
              <w:divBdr>
                <w:top w:val="none" w:sz="0" w:space="0" w:color="auto"/>
                <w:left w:val="none" w:sz="0" w:space="0" w:color="auto"/>
                <w:bottom w:val="none" w:sz="0" w:space="0" w:color="auto"/>
                <w:right w:val="none" w:sz="0" w:space="0" w:color="auto"/>
              </w:divBdr>
            </w:div>
            <w:div w:id="790436556">
              <w:marLeft w:val="0"/>
              <w:marRight w:val="0"/>
              <w:marTop w:val="0"/>
              <w:marBottom w:val="0"/>
              <w:divBdr>
                <w:top w:val="none" w:sz="0" w:space="0" w:color="auto"/>
                <w:left w:val="none" w:sz="0" w:space="0" w:color="auto"/>
                <w:bottom w:val="none" w:sz="0" w:space="0" w:color="auto"/>
                <w:right w:val="none" w:sz="0" w:space="0" w:color="auto"/>
              </w:divBdr>
            </w:div>
            <w:div w:id="799567465">
              <w:marLeft w:val="0"/>
              <w:marRight w:val="0"/>
              <w:marTop w:val="0"/>
              <w:marBottom w:val="0"/>
              <w:divBdr>
                <w:top w:val="none" w:sz="0" w:space="0" w:color="auto"/>
                <w:left w:val="none" w:sz="0" w:space="0" w:color="auto"/>
                <w:bottom w:val="none" w:sz="0" w:space="0" w:color="auto"/>
                <w:right w:val="none" w:sz="0" w:space="0" w:color="auto"/>
              </w:divBdr>
            </w:div>
            <w:div w:id="800344863">
              <w:marLeft w:val="0"/>
              <w:marRight w:val="0"/>
              <w:marTop w:val="0"/>
              <w:marBottom w:val="0"/>
              <w:divBdr>
                <w:top w:val="none" w:sz="0" w:space="0" w:color="auto"/>
                <w:left w:val="none" w:sz="0" w:space="0" w:color="auto"/>
                <w:bottom w:val="none" w:sz="0" w:space="0" w:color="auto"/>
                <w:right w:val="none" w:sz="0" w:space="0" w:color="auto"/>
              </w:divBdr>
            </w:div>
            <w:div w:id="803154563">
              <w:marLeft w:val="0"/>
              <w:marRight w:val="0"/>
              <w:marTop w:val="0"/>
              <w:marBottom w:val="0"/>
              <w:divBdr>
                <w:top w:val="none" w:sz="0" w:space="0" w:color="auto"/>
                <w:left w:val="none" w:sz="0" w:space="0" w:color="auto"/>
                <w:bottom w:val="none" w:sz="0" w:space="0" w:color="auto"/>
                <w:right w:val="none" w:sz="0" w:space="0" w:color="auto"/>
              </w:divBdr>
            </w:div>
            <w:div w:id="806779058">
              <w:marLeft w:val="0"/>
              <w:marRight w:val="0"/>
              <w:marTop w:val="0"/>
              <w:marBottom w:val="0"/>
              <w:divBdr>
                <w:top w:val="none" w:sz="0" w:space="0" w:color="auto"/>
                <w:left w:val="none" w:sz="0" w:space="0" w:color="auto"/>
                <w:bottom w:val="none" w:sz="0" w:space="0" w:color="auto"/>
                <w:right w:val="none" w:sz="0" w:space="0" w:color="auto"/>
              </w:divBdr>
            </w:div>
            <w:div w:id="808284957">
              <w:marLeft w:val="0"/>
              <w:marRight w:val="0"/>
              <w:marTop w:val="0"/>
              <w:marBottom w:val="0"/>
              <w:divBdr>
                <w:top w:val="none" w:sz="0" w:space="0" w:color="auto"/>
                <w:left w:val="none" w:sz="0" w:space="0" w:color="auto"/>
                <w:bottom w:val="none" w:sz="0" w:space="0" w:color="auto"/>
                <w:right w:val="none" w:sz="0" w:space="0" w:color="auto"/>
              </w:divBdr>
            </w:div>
            <w:div w:id="811601685">
              <w:marLeft w:val="0"/>
              <w:marRight w:val="0"/>
              <w:marTop w:val="0"/>
              <w:marBottom w:val="0"/>
              <w:divBdr>
                <w:top w:val="none" w:sz="0" w:space="0" w:color="auto"/>
                <w:left w:val="none" w:sz="0" w:space="0" w:color="auto"/>
                <w:bottom w:val="none" w:sz="0" w:space="0" w:color="auto"/>
                <w:right w:val="none" w:sz="0" w:space="0" w:color="auto"/>
              </w:divBdr>
            </w:div>
            <w:div w:id="812604790">
              <w:marLeft w:val="0"/>
              <w:marRight w:val="0"/>
              <w:marTop w:val="0"/>
              <w:marBottom w:val="0"/>
              <w:divBdr>
                <w:top w:val="none" w:sz="0" w:space="0" w:color="auto"/>
                <w:left w:val="none" w:sz="0" w:space="0" w:color="auto"/>
                <w:bottom w:val="none" w:sz="0" w:space="0" w:color="auto"/>
                <w:right w:val="none" w:sz="0" w:space="0" w:color="auto"/>
              </w:divBdr>
            </w:div>
            <w:div w:id="814835704">
              <w:marLeft w:val="0"/>
              <w:marRight w:val="0"/>
              <w:marTop w:val="0"/>
              <w:marBottom w:val="0"/>
              <w:divBdr>
                <w:top w:val="none" w:sz="0" w:space="0" w:color="auto"/>
                <w:left w:val="none" w:sz="0" w:space="0" w:color="auto"/>
                <w:bottom w:val="none" w:sz="0" w:space="0" w:color="auto"/>
                <w:right w:val="none" w:sz="0" w:space="0" w:color="auto"/>
              </w:divBdr>
            </w:div>
            <w:div w:id="821969843">
              <w:marLeft w:val="0"/>
              <w:marRight w:val="0"/>
              <w:marTop w:val="0"/>
              <w:marBottom w:val="0"/>
              <w:divBdr>
                <w:top w:val="none" w:sz="0" w:space="0" w:color="auto"/>
                <w:left w:val="none" w:sz="0" w:space="0" w:color="auto"/>
                <w:bottom w:val="none" w:sz="0" w:space="0" w:color="auto"/>
                <w:right w:val="none" w:sz="0" w:space="0" w:color="auto"/>
              </w:divBdr>
            </w:div>
            <w:div w:id="825320546">
              <w:marLeft w:val="0"/>
              <w:marRight w:val="0"/>
              <w:marTop w:val="0"/>
              <w:marBottom w:val="0"/>
              <w:divBdr>
                <w:top w:val="none" w:sz="0" w:space="0" w:color="auto"/>
                <w:left w:val="none" w:sz="0" w:space="0" w:color="auto"/>
                <w:bottom w:val="none" w:sz="0" w:space="0" w:color="auto"/>
                <w:right w:val="none" w:sz="0" w:space="0" w:color="auto"/>
              </w:divBdr>
            </w:div>
            <w:div w:id="826172086">
              <w:marLeft w:val="0"/>
              <w:marRight w:val="0"/>
              <w:marTop w:val="0"/>
              <w:marBottom w:val="0"/>
              <w:divBdr>
                <w:top w:val="none" w:sz="0" w:space="0" w:color="auto"/>
                <w:left w:val="none" w:sz="0" w:space="0" w:color="auto"/>
                <w:bottom w:val="none" w:sz="0" w:space="0" w:color="auto"/>
                <w:right w:val="none" w:sz="0" w:space="0" w:color="auto"/>
              </w:divBdr>
            </w:div>
            <w:div w:id="829324750">
              <w:marLeft w:val="0"/>
              <w:marRight w:val="0"/>
              <w:marTop w:val="0"/>
              <w:marBottom w:val="0"/>
              <w:divBdr>
                <w:top w:val="none" w:sz="0" w:space="0" w:color="auto"/>
                <w:left w:val="none" w:sz="0" w:space="0" w:color="auto"/>
                <w:bottom w:val="none" w:sz="0" w:space="0" w:color="auto"/>
                <w:right w:val="none" w:sz="0" w:space="0" w:color="auto"/>
              </w:divBdr>
            </w:div>
            <w:div w:id="829756547">
              <w:marLeft w:val="0"/>
              <w:marRight w:val="0"/>
              <w:marTop w:val="0"/>
              <w:marBottom w:val="0"/>
              <w:divBdr>
                <w:top w:val="none" w:sz="0" w:space="0" w:color="auto"/>
                <w:left w:val="none" w:sz="0" w:space="0" w:color="auto"/>
                <w:bottom w:val="none" w:sz="0" w:space="0" w:color="auto"/>
                <w:right w:val="none" w:sz="0" w:space="0" w:color="auto"/>
              </w:divBdr>
            </w:div>
            <w:div w:id="829977884">
              <w:marLeft w:val="0"/>
              <w:marRight w:val="0"/>
              <w:marTop w:val="0"/>
              <w:marBottom w:val="0"/>
              <w:divBdr>
                <w:top w:val="none" w:sz="0" w:space="0" w:color="auto"/>
                <w:left w:val="none" w:sz="0" w:space="0" w:color="auto"/>
                <w:bottom w:val="none" w:sz="0" w:space="0" w:color="auto"/>
                <w:right w:val="none" w:sz="0" w:space="0" w:color="auto"/>
              </w:divBdr>
            </w:div>
            <w:div w:id="842427426">
              <w:marLeft w:val="0"/>
              <w:marRight w:val="0"/>
              <w:marTop w:val="0"/>
              <w:marBottom w:val="0"/>
              <w:divBdr>
                <w:top w:val="none" w:sz="0" w:space="0" w:color="auto"/>
                <w:left w:val="none" w:sz="0" w:space="0" w:color="auto"/>
                <w:bottom w:val="none" w:sz="0" w:space="0" w:color="auto"/>
                <w:right w:val="none" w:sz="0" w:space="0" w:color="auto"/>
              </w:divBdr>
            </w:div>
            <w:div w:id="842747797">
              <w:marLeft w:val="0"/>
              <w:marRight w:val="0"/>
              <w:marTop w:val="0"/>
              <w:marBottom w:val="0"/>
              <w:divBdr>
                <w:top w:val="none" w:sz="0" w:space="0" w:color="auto"/>
                <w:left w:val="none" w:sz="0" w:space="0" w:color="auto"/>
                <w:bottom w:val="none" w:sz="0" w:space="0" w:color="auto"/>
                <w:right w:val="none" w:sz="0" w:space="0" w:color="auto"/>
              </w:divBdr>
            </w:div>
            <w:div w:id="843128915">
              <w:marLeft w:val="0"/>
              <w:marRight w:val="0"/>
              <w:marTop w:val="0"/>
              <w:marBottom w:val="0"/>
              <w:divBdr>
                <w:top w:val="none" w:sz="0" w:space="0" w:color="auto"/>
                <w:left w:val="none" w:sz="0" w:space="0" w:color="auto"/>
                <w:bottom w:val="none" w:sz="0" w:space="0" w:color="auto"/>
                <w:right w:val="none" w:sz="0" w:space="0" w:color="auto"/>
              </w:divBdr>
            </w:div>
            <w:div w:id="845365374">
              <w:marLeft w:val="0"/>
              <w:marRight w:val="0"/>
              <w:marTop w:val="0"/>
              <w:marBottom w:val="0"/>
              <w:divBdr>
                <w:top w:val="none" w:sz="0" w:space="0" w:color="auto"/>
                <w:left w:val="none" w:sz="0" w:space="0" w:color="auto"/>
                <w:bottom w:val="none" w:sz="0" w:space="0" w:color="auto"/>
                <w:right w:val="none" w:sz="0" w:space="0" w:color="auto"/>
              </w:divBdr>
            </w:div>
            <w:div w:id="846209549">
              <w:marLeft w:val="0"/>
              <w:marRight w:val="0"/>
              <w:marTop w:val="0"/>
              <w:marBottom w:val="0"/>
              <w:divBdr>
                <w:top w:val="none" w:sz="0" w:space="0" w:color="auto"/>
                <w:left w:val="none" w:sz="0" w:space="0" w:color="auto"/>
                <w:bottom w:val="none" w:sz="0" w:space="0" w:color="auto"/>
                <w:right w:val="none" w:sz="0" w:space="0" w:color="auto"/>
              </w:divBdr>
            </w:div>
            <w:div w:id="847259394">
              <w:marLeft w:val="0"/>
              <w:marRight w:val="0"/>
              <w:marTop w:val="0"/>
              <w:marBottom w:val="0"/>
              <w:divBdr>
                <w:top w:val="none" w:sz="0" w:space="0" w:color="auto"/>
                <w:left w:val="none" w:sz="0" w:space="0" w:color="auto"/>
                <w:bottom w:val="none" w:sz="0" w:space="0" w:color="auto"/>
                <w:right w:val="none" w:sz="0" w:space="0" w:color="auto"/>
              </w:divBdr>
            </w:div>
            <w:div w:id="847911906">
              <w:marLeft w:val="0"/>
              <w:marRight w:val="0"/>
              <w:marTop w:val="0"/>
              <w:marBottom w:val="0"/>
              <w:divBdr>
                <w:top w:val="none" w:sz="0" w:space="0" w:color="auto"/>
                <w:left w:val="none" w:sz="0" w:space="0" w:color="auto"/>
                <w:bottom w:val="none" w:sz="0" w:space="0" w:color="auto"/>
                <w:right w:val="none" w:sz="0" w:space="0" w:color="auto"/>
              </w:divBdr>
            </w:div>
            <w:div w:id="851922057">
              <w:marLeft w:val="0"/>
              <w:marRight w:val="0"/>
              <w:marTop w:val="0"/>
              <w:marBottom w:val="0"/>
              <w:divBdr>
                <w:top w:val="none" w:sz="0" w:space="0" w:color="auto"/>
                <w:left w:val="none" w:sz="0" w:space="0" w:color="auto"/>
                <w:bottom w:val="none" w:sz="0" w:space="0" w:color="auto"/>
                <w:right w:val="none" w:sz="0" w:space="0" w:color="auto"/>
              </w:divBdr>
            </w:div>
            <w:div w:id="852457231">
              <w:marLeft w:val="0"/>
              <w:marRight w:val="0"/>
              <w:marTop w:val="0"/>
              <w:marBottom w:val="0"/>
              <w:divBdr>
                <w:top w:val="none" w:sz="0" w:space="0" w:color="auto"/>
                <w:left w:val="none" w:sz="0" w:space="0" w:color="auto"/>
                <w:bottom w:val="none" w:sz="0" w:space="0" w:color="auto"/>
                <w:right w:val="none" w:sz="0" w:space="0" w:color="auto"/>
              </w:divBdr>
            </w:div>
            <w:div w:id="853883843">
              <w:marLeft w:val="0"/>
              <w:marRight w:val="0"/>
              <w:marTop w:val="0"/>
              <w:marBottom w:val="0"/>
              <w:divBdr>
                <w:top w:val="none" w:sz="0" w:space="0" w:color="auto"/>
                <w:left w:val="none" w:sz="0" w:space="0" w:color="auto"/>
                <w:bottom w:val="none" w:sz="0" w:space="0" w:color="auto"/>
                <w:right w:val="none" w:sz="0" w:space="0" w:color="auto"/>
              </w:divBdr>
            </w:div>
            <w:div w:id="856575510">
              <w:marLeft w:val="0"/>
              <w:marRight w:val="0"/>
              <w:marTop w:val="0"/>
              <w:marBottom w:val="0"/>
              <w:divBdr>
                <w:top w:val="none" w:sz="0" w:space="0" w:color="auto"/>
                <w:left w:val="none" w:sz="0" w:space="0" w:color="auto"/>
                <w:bottom w:val="none" w:sz="0" w:space="0" w:color="auto"/>
                <w:right w:val="none" w:sz="0" w:space="0" w:color="auto"/>
              </w:divBdr>
            </w:div>
            <w:div w:id="856772561">
              <w:marLeft w:val="0"/>
              <w:marRight w:val="0"/>
              <w:marTop w:val="0"/>
              <w:marBottom w:val="0"/>
              <w:divBdr>
                <w:top w:val="none" w:sz="0" w:space="0" w:color="auto"/>
                <w:left w:val="none" w:sz="0" w:space="0" w:color="auto"/>
                <w:bottom w:val="none" w:sz="0" w:space="0" w:color="auto"/>
                <w:right w:val="none" w:sz="0" w:space="0" w:color="auto"/>
              </w:divBdr>
            </w:div>
            <w:div w:id="860558230">
              <w:marLeft w:val="0"/>
              <w:marRight w:val="0"/>
              <w:marTop w:val="0"/>
              <w:marBottom w:val="0"/>
              <w:divBdr>
                <w:top w:val="none" w:sz="0" w:space="0" w:color="auto"/>
                <w:left w:val="none" w:sz="0" w:space="0" w:color="auto"/>
                <w:bottom w:val="none" w:sz="0" w:space="0" w:color="auto"/>
                <w:right w:val="none" w:sz="0" w:space="0" w:color="auto"/>
              </w:divBdr>
            </w:div>
            <w:div w:id="861163481">
              <w:marLeft w:val="0"/>
              <w:marRight w:val="0"/>
              <w:marTop w:val="0"/>
              <w:marBottom w:val="0"/>
              <w:divBdr>
                <w:top w:val="none" w:sz="0" w:space="0" w:color="auto"/>
                <w:left w:val="none" w:sz="0" w:space="0" w:color="auto"/>
                <w:bottom w:val="none" w:sz="0" w:space="0" w:color="auto"/>
                <w:right w:val="none" w:sz="0" w:space="0" w:color="auto"/>
              </w:divBdr>
            </w:div>
            <w:div w:id="865678728">
              <w:marLeft w:val="0"/>
              <w:marRight w:val="0"/>
              <w:marTop w:val="0"/>
              <w:marBottom w:val="0"/>
              <w:divBdr>
                <w:top w:val="none" w:sz="0" w:space="0" w:color="auto"/>
                <w:left w:val="none" w:sz="0" w:space="0" w:color="auto"/>
                <w:bottom w:val="none" w:sz="0" w:space="0" w:color="auto"/>
                <w:right w:val="none" w:sz="0" w:space="0" w:color="auto"/>
              </w:divBdr>
            </w:div>
            <w:div w:id="866911979">
              <w:marLeft w:val="0"/>
              <w:marRight w:val="0"/>
              <w:marTop w:val="0"/>
              <w:marBottom w:val="0"/>
              <w:divBdr>
                <w:top w:val="none" w:sz="0" w:space="0" w:color="auto"/>
                <w:left w:val="none" w:sz="0" w:space="0" w:color="auto"/>
                <w:bottom w:val="none" w:sz="0" w:space="0" w:color="auto"/>
                <w:right w:val="none" w:sz="0" w:space="0" w:color="auto"/>
              </w:divBdr>
            </w:div>
            <w:div w:id="868029723">
              <w:marLeft w:val="0"/>
              <w:marRight w:val="0"/>
              <w:marTop w:val="0"/>
              <w:marBottom w:val="0"/>
              <w:divBdr>
                <w:top w:val="none" w:sz="0" w:space="0" w:color="auto"/>
                <w:left w:val="none" w:sz="0" w:space="0" w:color="auto"/>
                <w:bottom w:val="none" w:sz="0" w:space="0" w:color="auto"/>
                <w:right w:val="none" w:sz="0" w:space="0" w:color="auto"/>
              </w:divBdr>
            </w:div>
            <w:div w:id="875194129">
              <w:marLeft w:val="0"/>
              <w:marRight w:val="0"/>
              <w:marTop w:val="0"/>
              <w:marBottom w:val="0"/>
              <w:divBdr>
                <w:top w:val="none" w:sz="0" w:space="0" w:color="auto"/>
                <w:left w:val="none" w:sz="0" w:space="0" w:color="auto"/>
                <w:bottom w:val="none" w:sz="0" w:space="0" w:color="auto"/>
                <w:right w:val="none" w:sz="0" w:space="0" w:color="auto"/>
              </w:divBdr>
            </w:div>
            <w:div w:id="881090138">
              <w:marLeft w:val="0"/>
              <w:marRight w:val="0"/>
              <w:marTop w:val="0"/>
              <w:marBottom w:val="0"/>
              <w:divBdr>
                <w:top w:val="none" w:sz="0" w:space="0" w:color="auto"/>
                <w:left w:val="none" w:sz="0" w:space="0" w:color="auto"/>
                <w:bottom w:val="none" w:sz="0" w:space="0" w:color="auto"/>
                <w:right w:val="none" w:sz="0" w:space="0" w:color="auto"/>
              </w:divBdr>
            </w:div>
            <w:div w:id="882793057">
              <w:marLeft w:val="0"/>
              <w:marRight w:val="0"/>
              <w:marTop w:val="0"/>
              <w:marBottom w:val="0"/>
              <w:divBdr>
                <w:top w:val="none" w:sz="0" w:space="0" w:color="auto"/>
                <w:left w:val="none" w:sz="0" w:space="0" w:color="auto"/>
                <w:bottom w:val="none" w:sz="0" w:space="0" w:color="auto"/>
                <w:right w:val="none" w:sz="0" w:space="0" w:color="auto"/>
              </w:divBdr>
            </w:div>
            <w:div w:id="883371391">
              <w:marLeft w:val="0"/>
              <w:marRight w:val="0"/>
              <w:marTop w:val="0"/>
              <w:marBottom w:val="0"/>
              <w:divBdr>
                <w:top w:val="none" w:sz="0" w:space="0" w:color="auto"/>
                <w:left w:val="none" w:sz="0" w:space="0" w:color="auto"/>
                <w:bottom w:val="none" w:sz="0" w:space="0" w:color="auto"/>
                <w:right w:val="none" w:sz="0" w:space="0" w:color="auto"/>
              </w:divBdr>
            </w:div>
            <w:div w:id="883785163">
              <w:marLeft w:val="0"/>
              <w:marRight w:val="0"/>
              <w:marTop w:val="0"/>
              <w:marBottom w:val="0"/>
              <w:divBdr>
                <w:top w:val="none" w:sz="0" w:space="0" w:color="auto"/>
                <w:left w:val="none" w:sz="0" w:space="0" w:color="auto"/>
                <w:bottom w:val="none" w:sz="0" w:space="0" w:color="auto"/>
                <w:right w:val="none" w:sz="0" w:space="0" w:color="auto"/>
              </w:divBdr>
            </w:div>
            <w:div w:id="885025976">
              <w:marLeft w:val="0"/>
              <w:marRight w:val="0"/>
              <w:marTop w:val="0"/>
              <w:marBottom w:val="0"/>
              <w:divBdr>
                <w:top w:val="none" w:sz="0" w:space="0" w:color="auto"/>
                <w:left w:val="none" w:sz="0" w:space="0" w:color="auto"/>
                <w:bottom w:val="none" w:sz="0" w:space="0" w:color="auto"/>
                <w:right w:val="none" w:sz="0" w:space="0" w:color="auto"/>
              </w:divBdr>
            </w:div>
            <w:div w:id="889421662">
              <w:marLeft w:val="0"/>
              <w:marRight w:val="0"/>
              <w:marTop w:val="0"/>
              <w:marBottom w:val="0"/>
              <w:divBdr>
                <w:top w:val="none" w:sz="0" w:space="0" w:color="auto"/>
                <w:left w:val="none" w:sz="0" w:space="0" w:color="auto"/>
                <w:bottom w:val="none" w:sz="0" w:space="0" w:color="auto"/>
                <w:right w:val="none" w:sz="0" w:space="0" w:color="auto"/>
              </w:divBdr>
            </w:div>
            <w:div w:id="891581820">
              <w:marLeft w:val="0"/>
              <w:marRight w:val="0"/>
              <w:marTop w:val="0"/>
              <w:marBottom w:val="0"/>
              <w:divBdr>
                <w:top w:val="none" w:sz="0" w:space="0" w:color="auto"/>
                <w:left w:val="none" w:sz="0" w:space="0" w:color="auto"/>
                <w:bottom w:val="none" w:sz="0" w:space="0" w:color="auto"/>
                <w:right w:val="none" w:sz="0" w:space="0" w:color="auto"/>
              </w:divBdr>
            </w:div>
            <w:div w:id="895118696">
              <w:marLeft w:val="0"/>
              <w:marRight w:val="0"/>
              <w:marTop w:val="0"/>
              <w:marBottom w:val="0"/>
              <w:divBdr>
                <w:top w:val="none" w:sz="0" w:space="0" w:color="auto"/>
                <w:left w:val="none" w:sz="0" w:space="0" w:color="auto"/>
                <w:bottom w:val="none" w:sz="0" w:space="0" w:color="auto"/>
                <w:right w:val="none" w:sz="0" w:space="0" w:color="auto"/>
              </w:divBdr>
            </w:div>
            <w:div w:id="898127516">
              <w:marLeft w:val="0"/>
              <w:marRight w:val="0"/>
              <w:marTop w:val="0"/>
              <w:marBottom w:val="0"/>
              <w:divBdr>
                <w:top w:val="none" w:sz="0" w:space="0" w:color="auto"/>
                <w:left w:val="none" w:sz="0" w:space="0" w:color="auto"/>
                <w:bottom w:val="none" w:sz="0" w:space="0" w:color="auto"/>
                <w:right w:val="none" w:sz="0" w:space="0" w:color="auto"/>
              </w:divBdr>
            </w:div>
            <w:div w:id="902720292">
              <w:marLeft w:val="0"/>
              <w:marRight w:val="0"/>
              <w:marTop w:val="0"/>
              <w:marBottom w:val="0"/>
              <w:divBdr>
                <w:top w:val="none" w:sz="0" w:space="0" w:color="auto"/>
                <w:left w:val="none" w:sz="0" w:space="0" w:color="auto"/>
                <w:bottom w:val="none" w:sz="0" w:space="0" w:color="auto"/>
                <w:right w:val="none" w:sz="0" w:space="0" w:color="auto"/>
              </w:divBdr>
            </w:div>
            <w:div w:id="905800252">
              <w:marLeft w:val="0"/>
              <w:marRight w:val="0"/>
              <w:marTop w:val="0"/>
              <w:marBottom w:val="0"/>
              <w:divBdr>
                <w:top w:val="none" w:sz="0" w:space="0" w:color="auto"/>
                <w:left w:val="none" w:sz="0" w:space="0" w:color="auto"/>
                <w:bottom w:val="none" w:sz="0" w:space="0" w:color="auto"/>
                <w:right w:val="none" w:sz="0" w:space="0" w:color="auto"/>
              </w:divBdr>
            </w:div>
            <w:div w:id="907348222">
              <w:marLeft w:val="0"/>
              <w:marRight w:val="0"/>
              <w:marTop w:val="0"/>
              <w:marBottom w:val="0"/>
              <w:divBdr>
                <w:top w:val="none" w:sz="0" w:space="0" w:color="auto"/>
                <w:left w:val="none" w:sz="0" w:space="0" w:color="auto"/>
                <w:bottom w:val="none" w:sz="0" w:space="0" w:color="auto"/>
                <w:right w:val="none" w:sz="0" w:space="0" w:color="auto"/>
              </w:divBdr>
            </w:div>
            <w:div w:id="907374358">
              <w:marLeft w:val="0"/>
              <w:marRight w:val="0"/>
              <w:marTop w:val="0"/>
              <w:marBottom w:val="0"/>
              <w:divBdr>
                <w:top w:val="none" w:sz="0" w:space="0" w:color="auto"/>
                <w:left w:val="none" w:sz="0" w:space="0" w:color="auto"/>
                <w:bottom w:val="none" w:sz="0" w:space="0" w:color="auto"/>
                <w:right w:val="none" w:sz="0" w:space="0" w:color="auto"/>
              </w:divBdr>
            </w:div>
            <w:div w:id="907770595">
              <w:marLeft w:val="0"/>
              <w:marRight w:val="0"/>
              <w:marTop w:val="0"/>
              <w:marBottom w:val="0"/>
              <w:divBdr>
                <w:top w:val="none" w:sz="0" w:space="0" w:color="auto"/>
                <w:left w:val="none" w:sz="0" w:space="0" w:color="auto"/>
                <w:bottom w:val="none" w:sz="0" w:space="0" w:color="auto"/>
                <w:right w:val="none" w:sz="0" w:space="0" w:color="auto"/>
              </w:divBdr>
            </w:div>
            <w:div w:id="907809365">
              <w:marLeft w:val="0"/>
              <w:marRight w:val="0"/>
              <w:marTop w:val="0"/>
              <w:marBottom w:val="0"/>
              <w:divBdr>
                <w:top w:val="none" w:sz="0" w:space="0" w:color="auto"/>
                <w:left w:val="none" w:sz="0" w:space="0" w:color="auto"/>
                <w:bottom w:val="none" w:sz="0" w:space="0" w:color="auto"/>
                <w:right w:val="none" w:sz="0" w:space="0" w:color="auto"/>
              </w:divBdr>
            </w:div>
            <w:div w:id="908927543">
              <w:marLeft w:val="0"/>
              <w:marRight w:val="0"/>
              <w:marTop w:val="0"/>
              <w:marBottom w:val="0"/>
              <w:divBdr>
                <w:top w:val="none" w:sz="0" w:space="0" w:color="auto"/>
                <w:left w:val="none" w:sz="0" w:space="0" w:color="auto"/>
                <w:bottom w:val="none" w:sz="0" w:space="0" w:color="auto"/>
                <w:right w:val="none" w:sz="0" w:space="0" w:color="auto"/>
              </w:divBdr>
            </w:div>
            <w:div w:id="916204473">
              <w:marLeft w:val="0"/>
              <w:marRight w:val="0"/>
              <w:marTop w:val="0"/>
              <w:marBottom w:val="0"/>
              <w:divBdr>
                <w:top w:val="none" w:sz="0" w:space="0" w:color="auto"/>
                <w:left w:val="none" w:sz="0" w:space="0" w:color="auto"/>
                <w:bottom w:val="none" w:sz="0" w:space="0" w:color="auto"/>
                <w:right w:val="none" w:sz="0" w:space="0" w:color="auto"/>
              </w:divBdr>
            </w:div>
            <w:div w:id="917984011">
              <w:marLeft w:val="0"/>
              <w:marRight w:val="0"/>
              <w:marTop w:val="0"/>
              <w:marBottom w:val="0"/>
              <w:divBdr>
                <w:top w:val="none" w:sz="0" w:space="0" w:color="auto"/>
                <w:left w:val="none" w:sz="0" w:space="0" w:color="auto"/>
                <w:bottom w:val="none" w:sz="0" w:space="0" w:color="auto"/>
                <w:right w:val="none" w:sz="0" w:space="0" w:color="auto"/>
              </w:divBdr>
            </w:div>
            <w:div w:id="920334446">
              <w:marLeft w:val="0"/>
              <w:marRight w:val="0"/>
              <w:marTop w:val="0"/>
              <w:marBottom w:val="0"/>
              <w:divBdr>
                <w:top w:val="none" w:sz="0" w:space="0" w:color="auto"/>
                <w:left w:val="none" w:sz="0" w:space="0" w:color="auto"/>
                <w:bottom w:val="none" w:sz="0" w:space="0" w:color="auto"/>
                <w:right w:val="none" w:sz="0" w:space="0" w:color="auto"/>
              </w:divBdr>
            </w:div>
            <w:div w:id="922376513">
              <w:marLeft w:val="0"/>
              <w:marRight w:val="0"/>
              <w:marTop w:val="0"/>
              <w:marBottom w:val="0"/>
              <w:divBdr>
                <w:top w:val="none" w:sz="0" w:space="0" w:color="auto"/>
                <w:left w:val="none" w:sz="0" w:space="0" w:color="auto"/>
                <w:bottom w:val="none" w:sz="0" w:space="0" w:color="auto"/>
                <w:right w:val="none" w:sz="0" w:space="0" w:color="auto"/>
              </w:divBdr>
            </w:div>
            <w:div w:id="922690267">
              <w:marLeft w:val="0"/>
              <w:marRight w:val="0"/>
              <w:marTop w:val="0"/>
              <w:marBottom w:val="0"/>
              <w:divBdr>
                <w:top w:val="none" w:sz="0" w:space="0" w:color="auto"/>
                <w:left w:val="none" w:sz="0" w:space="0" w:color="auto"/>
                <w:bottom w:val="none" w:sz="0" w:space="0" w:color="auto"/>
                <w:right w:val="none" w:sz="0" w:space="0" w:color="auto"/>
              </w:divBdr>
            </w:div>
            <w:div w:id="922837617">
              <w:marLeft w:val="0"/>
              <w:marRight w:val="0"/>
              <w:marTop w:val="0"/>
              <w:marBottom w:val="0"/>
              <w:divBdr>
                <w:top w:val="none" w:sz="0" w:space="0" w:color="auto"/>
                <w:left w:val="none" w:sz="0" w:space="0" w:color="auto"/>
                <w:bottom w:val="none" w:sz="0" w:space="0" w:color="auto"/>
                <w:right w:val="none" w:sz="0" w:space="0" w:color="auto"/>
              </w:divBdr>
            </w:div>
            <w:div w:id="930815984">
              <w:marLeft w:val="0"/>
              <w:marRight w:val="0"/>
              <w:marTop w:val="0"/>
              <w:marBottom w:val="0"/>
              <w:divBdr>
                <w:top w:val="none" w:sz="0" w:space="0" w:color="auto"/>
                <w:left w:val="none" w:sz="0" w:space="0" w:color="auto"/>
                <w:bottom w:val="none" w:sz="0" w:space="0" w:color="auto"/>
                <w:right w:val="none" w:sz="0" w:space="0" w:color="auto"/>
              </w:divBdr>
            </w:div>
            <w:div w:id="931430053">
              <w:marLeft w:val="0"/>
              <w:marRight w:val="0"/>
              <w:marTop w:val="0"/>
              <w:marBottom w:val="0"/>
              <w:divBdr>
                <w:top w:val="none" w:sz="0" w:space="0" w:color="auto"/>
                <w:left w:val="none" w:sz="0" w:space="0" w:color="auto"/>
                <w:bottom w:val="none" w:sz="0" w:space="0" w:color="auto"/>
                <w:right w:val="none" w:sz="0" w:space="0" w:color="auto"/>
              </w:divBdr>
            </w:div>
            <w:div w:id="933050174">
              <w:marLeft w:val="0"/>
              <w:marRight w:val="0"/>
              <w:marTop w:val="0"/>
              <w:marBottom w:val="0"/>
              <w:divBdr>
                <w:top w:val="none" w:sz="0" w:space="0" w:color="auto"/>
                <w:left w:val="none" w:sz="0" w:space="0" w:color="auto"/>
                <w:bottom w:val="none" w:sz="0" w:space="0" w:color="auto"/>
                <w:right w:val="none" w:sz="0" w:space="0" w:color="auto"/>
              </w:divBdr>
            </w:div>
            <w:div w:id="936212408">
              <w:marLeft w:val="0"/>
              <w:marRight w:val="0"/>
              <w:marTop w:val="0"/>
              <w:marBottom w:val="0"/>
              <w:divBdr>
                <w:top w:val="none" w:sz="0" w:space="0" w:color="auto"/>
                <w:left w:val="none" w:sz="0" w:space="0" w:color="auto"/>
                <w:bottom w:val="none" w:sz="0" w:space="0" w:color="auto"/>
                <w:right w:val="none" w:sz="0" w:space="0" w:color="auto"/>
              </w:divBdr>
            </w:div>
            <w:div w:id="937300397">
              <w:marLeft w:val="0"/>
              <w:marRight w:val="0"/>
              <w:marTop w:val="0"/>
              <w:marBottom w:val="0"/>
              <w:divBdr>
                <w:top w:val="none" w:sz="0" w:space="0" w:color="auto"/>
                <w:left w:val="none" w:sz="0" w:space="0" w:color="auto"/>
                <w:bottom w:val="none" w:sz="0" w:space="0" w:color="auto"/>
                <w:right w:val="none" w:sz="0" w:space="0" w:color="auto"/>
              </w:divBdr>
            </w:div>
            <w:div w:id="939096253">
              <w:marLeft w:val="0"/>
              <w:marRight w:val="0"/>
              <w:marTop w:val="0"/>
              <w:marBottom w:val="0"/>
              <w:divBdr>
                <w:top w:val="none" w:sz="0" w:space="0" w:color="auto"/>
                <w:left w:val="none" w:sz="0" w:space="0" w:color="auto"/>
                <w:bottom w:val="none" w:sz="0" w:space="0" w:color="auto"/>
                <w:right w:val="none" w:sz="0" w:space="0" w:color="auto"/>
              </w:divBdr>
            </w:div>
            <w:div w:id="940067521">
              <w:marLeft w:val="0"/>
              <w:marRight w:val="0"/>
              <w:marTop w:val="0"/>
              <w:marBottom w:val="0"/>
              <w:divBdr>
                <w:top w:val="none" w:sz="0" w:space="0" w:color="auto"/>
                <w:left w:val="none" w:sz="0" w:space="0" w:color="auto"/>
                <w:bottom w:val="none" w:sz="0" w:space="0" w:color="auto"/>
                <w:right w:val="none" w:sz="0" w:space="0" w:color="auto"/>
              </w:divBdr>
            </w:div>
            <w:div w:id="945962008">
              <w:marLeft w:val="0"/>
              <w:marRight w:val="0"/>
              <w:marTop w:val="0"/>
              <w:marBottom w:val="0"/>
              <w:divBdr>
                <w:top w:val="none" w:sz="0" w:space="0" w:color="auto"/>
                <w:left w:val="none" w:sz="0" w:space="0" w:color="auto"/>
                <w:bottom w:val="none" w:sz="0" w:space="0" w:color="auto"/>
                <w:right w:val="none" w:sz="0" w:space="0" w:color="auto"/>
              </w:divBdr>
            </w:div>
            <w:div w:id="947352344">
              <w:marLeft w:val="0"/>
              <w:marRight w:val="0"/>
              <w:marTop w:val="0"/>
              <w:marBottom w:val="0"/>
              <w:divBdr>
                <w:top w:val="none" w:sz="0" w:space="0" w:color="auto"/>
                <w:left w:val="none" w:sz="0" w:space="0" w:color="auto"/>
                <w:bottom w:val="none" w:sz="0" w:space="0" w:color="auto"/>
                <w:right w:val="none" w:sz="0" w:space="0" w:color="auto"/>
              </w:divBdr>
            </w:div>
            <w:div w:id="949894604">
              <w:marLeft w:val="0"/>
              <w:marRight w:val="0"/>
              <w:marTop w:val="0"/>
              <w:marBottom w:val="0"/>
              <w:divBdr>
                <w:top w:val="none" w:sz="0" w:space="0" w:color="auto"/>
                <w:left w:val="none" w:sz="0" w:space="0" w:color="auto"/>
                <w:bottom w:val="none" w:sz="0" w:space="0" w:color="auto"/>
                <w:right w:val="none" w:sz="0" w:space="0" w:color="auto"/>
              </w:divBdr>
            </w:div>
            <w:div w:id="951085771">
              <w:marLeft w:val="0"/>
              <w:marRight w:val="0"/>
              <w:marTop w:val="0"/>
              <w:marBottom w:val="0"/>
              <w:divBdr>
                <w:top w:val="none" w:sz="0" w:space="0" w:color="auto"/>
                <w:left w:val="none" w:sz="0" w:space="0" w:color="auto"/>
                <w:bottom w:val="none" w:sz="0" w:space="0" w:color="auto"/>
                <w:right w:val="none" w:sz="0" w:space="0" w:color="auto"/>
              </w:divBdr>
            </w:div>
            <w:div w:id="960301454">
              <w:marLeft w:val="0"/>
              <w:marRight w:val="0"/>
              <w:marTop w:val="0"/>
              <w:marBottom w:val="0"/>
              <w:divBdr>
                <w:top w:val="none" w:sz="0" w:space="0" w:color="auto"/>
                <w:left w:val="none" w:sz="0" w:space="0" w:color="auto"/>
                <w:bottom w:val="none" w:sz="0" w:space="0" w:color="auto"/>
                <w:right w:val="none" w:sz="0" w:space="0" w:color="auto"/>
              </w:divBdr>
            </w:div>
            <w:div w:id="965893641">
              <w:marLeft w:val="0"/>
              <w:marRight w:val="0"/>
              <w:marTop w:val="0"/>
              <w:marBottom w:val="0"/>
              <w:divBdr>
                <w:top w:val="none" w:sz="0" w:space="0" w:color="auto"/>
                <w:left w:val="none" w:sz="0" w:space="0" w:color="auto"/>
                <w:bottom w:val="none" w:sz="0" w:space="0" w:color="auto"/>
                <w:right w:val="none" w:sz="0" w:space="0" w:color="auto"/>
              </w:divBdr>
            </w:div>
            <w:div w:id="970018139">
              <w:marLeft w:val="0"/>
              <w:marRight w:val="0"/>
              <w:marTop w:val="0"/>
              <w:marBottom w:val="0"/>
              <w:divBdr>
                <w:top w:val="none" w:sz="0" w:space="0" w:color="auto"/>
                <w:left w:val="none" w:sz="0" w:space="0" w:color="auto"/>
                <w:bottom w:val="none" w:sz="0" w:space="0" w:color="auto"/>
                <w:right w:val="none" w:sz="0" w:space="0" w:color="auto"/>
              </w:divBdr>
            </w:div>
            <w:div w:id="971517263">
              <w:marLeft w:val="0"/>
              <w:marRight w:val="0"/>
              <w:marTop w:val="0"/>
              <w:marBottom w:val="0"/>
              <w:divBdr>
                <w:top w:val="none" w:sz="0" w:space="0" w:color="auto"/>
                <w:left w:val="none" w:sz="0" w:space="0" w:color="auto"/>
                <w:bottom w:val="none" w:sz="0" w:space="0" w:color="auto"/>
                <w:right w:val="none" w:sz="0" w:space="0" w:color="auto"/>
              </w:divBdr>
            </w:div>
            <w:div w:id="973367811">
              <w:marLeft w:val="0"/>
              <w:marRight w:val="0"/>
              <w:marTop w:val="0"/>
              <w:marBottom w:val="0"/>
              <w:divBdr>
                <w:top w:val="none" w:sz="0" w:space="0" w:color="auto"/>
                <w:left w:val="none" w:sz="0" w:space="0" w:color="auto"/>
                <w:bottom w:val="none" w:sz="0" w:space="0" w:color="auto"/>
                <w:right w:val="none" w:sz="0" w:space="0" w:color="auto"/>
              </w:divBdr>
            </w:div>
            <w:div w:id="976572030">
              <w:marLeft w:val="0"/>
              <w:marRight w:val="0"/>
              <w:marTop w:val="0"/>
              <w:marBottom w:val="0"/>
              <w:divBdr>
                <w:top w:val="none" w:sz="0" w:space="0" w:color="auto"/>
                <w:left w:val="none" w:sz="0" w:space="0" w:color="auto"/>
                <w:bottom w:val="none" w:sz="0" w:space="0" w:color="auto"/>
                <w:right w:val="none" w:sz="0" w:space="0" w:color="auto"/>
              </w:divBdr>
            </w:div>
            <w:div w:id="980159362">
              <w:marLeft w:val="0"/>
              <w:marRight w:val="0"/>
              <w:marTop w:val="0"/>
              <w:marBottom w:val="0"/>
              <w:divBdr>
                <w:top w:val="none" w:sz="0" w:space="0" w:color="auto"/>
                <w:left w:val="none" w:sz="0" w:space="0" w:color="auto"/>
                <w:bottom w:val="none" w:sz="0" w:space="0" w:color="auto"/>
                <w:right w:val="none" w:sz="0" w:space="0" w:color="auto"/>
              </w:divBdr>
            </w:div>
            <w:div w:id="981302066">
              <w:marLeft w:val="0"/>
              <w:marRight w:val="0"/>
              <w:marTop w:val="0"/>
              <w:marBottom w:val="0"/>
              <w:divBdr>
                <w:top w:val="none" w:sz="0" w:space="0" w:color="auto"/>
                <w:left w:val="none" w:sz="0" w:space="0" w:color="auto"/>
                <w:bottom w:val="none" w:sz="0" w:space="0" w:color="auto"/>
                <w:right w:val="none" w:sz="0" w:space="0" w:color="auto"/>
              </w:divBdr>
            </w:div>
            <w:div w:id="981347019">
              <w:marLeft w:val="0"/>
              <w:marRight w:val="0"/>
              <w:marTop w:val="0"/>
              <w:marBottom w:val="0"/>
              <w:divBdr>
                <w:top w:val="none" w:sz="0" w:space="0" w:color="auto"/>
                <w:left w:val="none" w:sz="0" w:space="0" w:color="auto"/>
                <w:bottom w:val="none" w:sz="0" w:space="0" w:color="auto"/>
                <w:right w:val="none" w:sz="0" w:space="0" w:color="auto"/>
              </w:divBdr>
            </w:div>
            <w:div w:id="985671147">
              <w:marLeft w:val="0"/>
              <w:marRight w:val="0"/>
              <w:marTop w:val="0"/>
              <w:marBottom w:val="0"/>
              <w:divBdr>
                <w:top w:val="none" w:sz="0" w:space="0" w:color="auto"/>
                <w:left w:val="none" w:sz="0" w:space="0" w:color="auto"/>
                <w:bottom w:val="none" w:sz="0" w:space="0" w:color="auto"/>
                <w:right w:val="none" w:sz="0" w:space="0" w:color="auto"/>
              </w:divBdr>
            </w:div>
            <w:div w:id="985939347">
              <w:marLeft w:val="0"/>
              <w:marRight w:val="0"/>
              <w:marTop w:val="0"/>
              <w:marBottom w:val="0"/>
              <w:divBdr>
                <w:top w:val="none" w:sz="0" w:space="0" w:color="auto"/>
                <w:left w:val="none" w:sz="0" w:space="0" w:color="auto"/>
                <w:bottom w:val="none" w:sz="0" w:space="0" w:color="auto"/>
                <w:right w:val="none" w:sz="0" w:space="0" w:color="auto"/>
              </w:divBdr>
            </w:div>
            <w:div w:id="986275919">
              <w:marLeft w:val="0"/>
              <w:marRight w:val="0"/>
              <w:marTop w:val="0"/>
              <w:marBottom w:val="0"/>
              <w:divBdr>
                <w:top w:val="none" w:sz="0" w:space="0" w:color="auto"/>
                <w:left w:val="none" w:sz="0" w:space="0" w:color="auto"/>
                <w:bottom w:val="none" w:sz="0" w:space="0" w:color="auto"/>
                <w:right w:val="none" w:sz="0" w:space="0" w:color="auto"/>
              </w:divBdr>
            </w:div>
            <w:div w:id="989405178">
              <w:marLeft w:val="0"/>
              <w:marRight w:val="0"/>
              <w:marTop w:val="0"/>
              <w:marBottom w:val="0"/>
              <w:divBdr>
                <w:top w:val="none" w:sz="0" w:space="0" w:color="auto"/>
                <w:left w:val="none" w:sz="0" w:space="0" w:color="auto"/>
                <w:bottom w:val="none" w:sz="0" w:space="0" w:color="auto"/>
                <w:right w:val="none" w:sz="0" w:space="0" w:color="auto"/>
              </w:divBdr>
            </w:div>
            <w:div w:id="990911351">
              <w:marLeft w:val="0"/>
              <w:marRight w:val="0"/>
              <w:marTop w:val="0"/>
              <w:marBottom w:val="0"/>
              <w:divBdr>
                <w:top w:val="none" w:sz="0" w:space="0" w:color="auto"/>
                <w:left w:val="none" w:sz="0" w:space="0" w:color="auto"/>
                <w:bottom w:val="none" w:sz="0" w:space="0" w:color="auto"/>
                <w:right w:val="none" w:sz="0" w:space="0" w:color="auto"/>
              </w:divBdr>
            </w:div>
            <w:div w:id="993483430">
              <w:marLeft w:val="0"/>
              <w:marRight w:val="0"/>
              <w:marTop w:val="0"/>
              <w:marBottom w:val="0"/>
              <w:divBdr>
                <w:top w:val="none" w:sz="0" w:space="0" w:color="auto"/>
                <w:left w:val="none" w:sz="0" w:space="0" w:color="auto"/>
                <w:bottom w:val="none" w:sz="0" w:space="0" w:color="auto"/>
                <w:right w:val="none" w:sz="0" w:space="0" w:color="auto"/>
              </w:divBdr>
            </w:div>
            <w:div w:id="995694387">
              <w:marLeft w:val="0"/>
              <w:marRight w:val="0"/>
              <w:marTop w:val="0"/>
              <w:marBottom w:val="0"/>
              <w:divBdr>
                <w:top w:val="none" w:sz="0" w:space="0" w:color="auto"/>
                <w:left w:val="none" w:sz="0" w:space="0" w:color="auto"/>
                <w:bottom w:val="none" w:sz="0" w:space="0" w:color="auto"/>
                <w:right w:val="none" w:sz="0" w:space="0" w:color="auto"/>
              </w:divBdr>
            </w:div>
            <w:div w:id="995962650">
              <w:marLeft w:val="0"/>
              <w:marRight w:val="0"/>
              <w:marTop w:val="0"/>
              <w:marBottom w:val="0"/>
              <w:divBdr>
                <w:top w:val="none" w:sz="0" w:space="0" w:color="auto"/>
                <w:left w:val="none" w:sz="0" w:space="0" w:color="auto"/>
                <w:bottom w:val="none" w:sz="0" w:space="0" w:color="auto"/>
                <w:right w:val="none" w:sz="0" w:space="0" w:color="auto"/>
              </w:divBdr>
            </w:div>
            <w:div w:id="1002315324">
              <w:marLeft w:val="0"/>
              <w:marRight w:val="0"/>
              <w:marTop w:val="0"/>
              <w:marBottom w:val="0"/>
              <w:divBdr>
                <w:top w:val="none" w:sz="0" w:space="0" w:color="auto"/>
                <w:left w:val="none" w:sz="0" w:space="0" w:color="auto"/>
                <w:bottom w:val="none" w:sz="0" w:space="0" w:color="auto"/>
                <w:right w:val="none" w:sz="0" w:space="0" w:color="auto"/>
              </w:divBdr>
            </w:div>
            <w:div w:id="1002976094">
              <w:marLeft w:val="0"/>
              <w:marRight w:val="0"/>
              <w:marTop w:val="0"/>
              <w:marBottom w:val="0"/>
              <w:divBdr>
                <w:top w:val="none" w:sz="0" w:space="0" w:color="auto"/>
                <w:left w:val="none" w:sz="0" w:space="0" w:color="auto"/>
                <w:bottom w:val="none" w:sz="0" w:space="0" w:color="auto"/>
                <w:right w:val="none" w:sz="0" w:space="0" w:color="auto"/>
              </w:divBdr>
            </w:div>
            <w:div w:id="1007749615">
              <w:marLeft w:val="0"/>
              <w:marRight w:val="0"/>
              <w:marTop w:val="0"/>
              <w:marBottom w:val="0"/>
              <w:divBdr>
                <w:top w:val="none" w:sz="0" w:space="0" w:color="auto"/>
                <w:left w:val="none" w:sz="0" w:space="0" w:color="auto"/>
                <w:bottom w:val="none" w:sz="0" w:space="0" w:color="auto"/>
                <w:right w:val="none" w:sz="0" w:space="0" w:color="auto"/>
              </w:divBdr>
            </w:div>
            <w:div w:id="1013799121">
              <w:marLeft w:val="0"/>
              <w:marRight w:val="0"/>
              <w:marTop w:val="0"/>
              <w:marBottom w:val="0"/>
              <w:divBdr>
                <w:top w:val="none" w:sz="0" w:space="0" w:color="auto"/>
                <w:left w:val="none" w:sz="0" w:space="0" w:color="auto"/>
                <w:bottom w:val="none" w:sz="0" w:space="0" w:color="auto"/>
                <w:right w:val="none" w:sz="0" w:space="0" w:color="auto"/>
              </w:divBdr>
            </w:div>
            <w:div w:id="1015110168">
              <w:marLeft w:val="0"/>
              <w:marRight w:val="0"/>
              <w:marTop w:val="0"/>
              <w:marBottom w:val="0"/>
              <w:divBdr>
                <w:top w:val="none" w:sz="0" w:space="0" w:color="auto"/>
                <w:left w:val="none" w:sz="0" w:space="0" w:color="auto"/>
                <w:bottom w:val="none" w:sz="0" w:space="0" w:color="auto"/>
                <w:right w:val="none" w:sz="0" w:space="0" w:color="auto"/>
              </w:divBdr>
            </w:div>
            <w:div w:id="1019622949">
              <w:marLeft w:val="0"/>
              <w:marRight w:val="0"/>
              <w:marTop w:val="0"/>
              <w:marBottom w:val="0"/>
              <w:divBdr>
                <w:top w:val="none" w:sz="0" w:space="0" w:color="auto"/>
                <w:left w:val="none" w:sz="0" w:space="0" w:color="auto"/>
                <w:bottom w:val="none" w:sz="0" w:space="0" w:color="auto"/>
                <w:right w:val="none" w:sz="0" w:space="0" w:color="auto"/>
              </w:divBdr>
            </w:div>
            <w:div w:id="1023633269">
              <w:marLeft w:val="0"/>
              <w:marRight w:val="0"/>
              <w:marTop w:val="0"/>
              <w:marBottom w:val="0"/>
              <w:divBdr>
                <w:top w:val="none" w:sz="0" w:space="0" w:color="auto"/>
                <w:left w:val="none" w:sz="0" w:space="0" w:color="auto"/>
                <w:bottom w:val="none" w:sz="0" w:space="0" w:color="auto"/>
                <w:right w:val="none" w:sz="0" w:space="0" w:color="auto"/>
              </w:divBdr>
            </w:div>
            <w:div w:id="1027439795">
              <w:marLeft w:val="0"/>
              <w:marRight w:val="0"/>
              <w:marTop w:val="0"/>
              <w:marBottom w:val="0"/>
              <w:divBdr>
                <w:top w:val="none" w:sz="0" w:space="0" w:color="auto"/>
                <w:left w:val="none" w:sz="0" w:space="0" w:color="auto"/>
                <w:bottom w:val="none" w:sz="0" w:space="0" w:color="auto"/>
                <w:right w:val="none" w:sz="0" w:space="0" w:color="auto"/>
              </w:divBdr>
            </w:div>
            <w:div w:id="1032924152">
              <w:marLeft w:val="0"/>
              <w:marRight w:val="0"/>
              <w:marTop w:val="0"/>
              <w:marBottom w:val="0"/>
              <w:divBdr>
                <w:top w:val="none" w:sz="0" w:space="0" w:color="auto"/>
                <w:left w:val="none" w:sz="0" w:space="0" w:color="auto"/>
                <w:bottom w:val="none" w:sz="0" w:space="0" w:color="auto"/>
                <w:right w:val="none" w:sz="0" w:space="0" w:color="auto"/>
              </w:divBdr>
            </w:div>
            <w:div w:id="1034766435">
              <w:marLeft w:val="0"/>
              <w:marRight w:val="0"/>
              <w:marTop w:val="0"/>
              <w:marBottom w:val="0"/>
              <w:divBdr>
                <w:top w:val="none" w:sz="0" w:space="0" w:color="auto"/>
                <w:left w:val="none" w:sz="0" w:space="0" w:color="auto"/>
                <w:bottom w:val="none" w:sz="0" w:space="0" w:color="auto"/>
                <w:right w:val="none" w:sz="0" w:space="0" w:color="auto"/>
              </w:divBdr>
            </w:div>
            <w:div w:id="1036156318">
              <w:marLeft w:val="0"/>
              <w:marRight w:val="0"/>
              <w:marTop w:val="0"/>
              <w:marBottom w:val="0"/>
              <w:divBdr>
                <w:top w:val="none" w:sz="0" w:space="0" w:color="auto"/>
                <w:left w:val="none" w:sz="0" w:space="0" w:color="auto"/>
                <w:bottom w:val="none" w:sz="0" w:space="0" w:color="auto"/>
                <w:right w:val="none" w:sz="0" w:space="0" w:color="auto"/>
              </w:divBdr>
            </w:div>
            <w:div w:id="1041594866">
              <w:marLeft w:val="0"/>
              <w:marRight w:val="0"/>
              <w:marTop w:val="0"/>
              <w:marBottom w:val="0"/>
              <w:divBdr>
                <w:top w:val="none" w:sz="0" w:space="0" w:color="auto"/>
                <w:left w:val="none" w:sz="0" w:space="0" w:color="auto"/>
                <w:bottom w:val="none" w:sz="0" w:space="0" w:color="auto"/>
                <w:right w:val="none" w:sz="0" w:space="0" w:color="auto"/>
              </w:divBdr>
            </w:div>
            <w:div w:id="1042436754">
              <w:marLeft w:val="0"/>
              <w:marRight w:val="0"/>
              <w:marTop w:val="0"/>
              <w:marBottom w:val="0"/>
              <w:divBdr>
                <w:top w:val="none" w:sz="0" w:space="0" w:color="auto"/>
                <w:left w:val="none" w:sz="0" w:space="0" w:color="auto"/>
                <w:bottom w:val="none" w:sz="0" w:space="0" w:color="auto"/>
                <w:right w:val="none" w:sz="0" w:space="0" w:color="auto"/>
              </w:divBdr>
            </w:div>
            <w:div w:id="1042557451">
              <w:marLeft w:val="0"/>
              <w:marRight w:val="0"/>
              <w:marTop w:val="0"/>
              <w:marBottom w:val="0"/>
              <w:divBdr>
                <w:top w:val="none" w:sz="0" w:space="0" w:color="auto"/>
                <w:left w:val="none" w:sz="0" w:space="0" w:color="auto"/>
                <w:bottom w:val="none" w:sz="0" w:space="0" w:color="auto"/>
                <w:right w:val="none" w:sz="0" w:space="0" w:color="auto"/>
              </w:divBdr>
            </w:div>
            <w:div w:id="1048456070">
              <w:marLeft w:val="0"/>
              <w:marRight w:val="0"/>
              <w:marTop w:val="0"/>
              <w:marBottom w:val="0"/>
              <w:divBdr>
                <w:top w:val="none" w:sz="0" w:space="0" w:color="auto"/>
                <w:left w:val="none" w:sz="0" w:space="0" w:color="auto"/>
                <w:bottom w:val="none" w:sz="0" w:space="0" w:color="auto"/>
                <w:right w:val="none" w:sz="0" w:space="0" w:color="auto"/>
              </w:divBdr>
            </w:div>
            <w:div w:id="1050417223">
              <w:marLeft w:val="0"/>
              <w:marRight w:val="0"/>
              <w:marTop w:val="0"/>
              <w:marBottom w:val="0"/>
              <w:divBdr>
                <w:top w:val="none" w:sz="0" w:space="0" w:color="auto"/>
                <w:left w:val="none" w:sz="0" w:space="0" w:color="auto"/>
                <w:bottom w:val="none" w:sz="0" w:space="0" w:color="auto"/>
                <w:right w:val="none" w:sz="0" w:space="0" w:color="auto"/>
              </w:divBdr>
            </w:div>
            <w:div w:id="1055619315">
              <w:marLeft w:val="0"/>
              <w:marRight w:val="0"/>
              <w:marTop w:val="0"/>
              <w:marBottom w:val="0"/>
              <w:divBdr>
                <w:top w:val="none" w:sz="0" w:space="0" w:color="auto"/>
                <w:left w:val="none" w:sz="0" w:space="0" w:color="auto"/>
                <w:bottom w:val="none" w:sz="0" w:space="0" w:color="auto"/>
                <w:right w:val="none" w:sz="0" w:space="0" w:color="auto"/>
              </w:divBdr>
            </w:div>
            <w:div w:id="1056665459">
              <w:marLeft w:val="0"/>
              <w:marRight w:val="0"/>
              <w:marTop w:val="0"/>
              <w:marBottom w:val="0"/>
              <w:divBdr>
                <w:top w:val="none" w:sz="0" w:space="0" w:color="auto"/>
                <w:left w:val="none" w:sz="0" w:space="0" w:color="auto"/>
                <w:bottom w:val="none" w:sz="0" w:space="0" w:color="auto"/>
                <w:right w:val="none" w:sz="0" w:space="0" w:color="auto"/>
              </w:divBdr>
            </w:div>
            <w:div w:id="1058086287">
              <w:marLeft w:val="0"/>
              <w:marRight w:val="0"/>
              <w:marTop w:val="0"/>
              <w:marBottom w:val="0"/>
              <w:divBdr>
                <w:top w:val="none" w:sz="0" w:space="0" w:color="auto"/>
                <w:left w:val="none" w:sz="0" w:space="0" w:color="auto"/>
                <w:bottom w:val="none" w:sz="0" w:space="0" w:color="auto"/>
                <w:right w:val="none" w:sz="0" w:space="0" w:color="auto"/>
              </w:divBdr>
            </w:div>
            <w:div w:id="1060712369">
              <w:marLeft w:val="0"/>
              <w:marRight w:val="0"/>
              <w:marTop w:val="0"/>
              <w:marBottom w:val="0"/>
              <w:divBdr>
                <w:top w:val="none" w:sz="0" w:space="0" w:color="auto"/>
                <w:left w:val="none" w:sz="0" w:space="0" w:color="auto"/>
                <w:bottom w:val="none" w:sz="0" w:space="0" w:color="auto"/>
                <w:right w:val="none" w:sz="0" w:space="0" w:color="auto"/>
              </w:divBdr>
            </w:div>
            <w:div w:id="1061368941">
              <w:marLeft w:val="0"/>
              <w:marRight w:val="0"/>
              <w:marTop w:val="0"/>
              <w:marBottom w:val="0"/>
              <w:divBdr>
                <w:top w:val="none" w:sz="0" w:space="0" w:color="auto"/>
                <w:left w:val="none" w:sz="0" w:space="0" w:color="auto"/>
                <w:bottom w:val="none" w:sz="0" w:space="0" w:color="auto"/>
                <w:right w:val="none" w:sz="0" w:space="0" w:color="auto"/>
              </w:divBdr>
            </w:div>
            <w:div w:id="1064990486">
              <w:marLeft w:val="0"/>
              <w:marRight w:val="0"/>
              <w:marTop w:val="0"/>
              <w:marBottom w:val="0"/>
              <w:divBdr>
                <w:top w:val="none" w:sz="0" w:space="0" w:color="auto"/>
                <w:left w:val="none" w:sz="0" w:space="0" w:color="auto"/>
                <w:bottom w:val="none" w:sz="0" w:space="0" w:color="auto"/>
                <w:right w:val="none" w:sz="0" w:space="0" w:color="auto"/>
              </w:divBdr>
            </w:div>
            <w:div w:id="1065182630">
              <w:marLeft w:val="0"/>
              <w:marRight w:val="0"/>
              <w:marTop w:val="0"/>
              <w:marBottom w:val="0"/>
              <w:divBdr>
                <w:top w:val="none" w:sz="0" w:space="0" w:color="auto"/>
                <w:left w:val="none" w:sz="0" w:space="0" w:color="auto"/>
                <w:bottom w:val="none" w:sz="0" w:space="0" w:color="auto"/>
                <w:right w:val="none" w:sz="0" w:space="0" w:color="auto"/>
              </w:divBdr>
            </w:div>
            <w:div w:id="1067915506">
              <w:marLeft w:val="0"/>
              <w:marRight w:val="0"/>
              <w:marTop w:val="0"/>
              <w:marBottom w:val="0"/>
              <w:divBdr>
                <w:top w:val="none" w:sz="0" w:space="0" w:color="auto"/>
                <w:left w:val="none" w:sz="0" w:space="0" w:color="auto"/>
                <w:bottom w:val="none" w:sz="0" w:space="0" w:color="auto"/>
                <w:right w:val="none" w:sz="0" w:space="0" w:color="auto"/>
              </w:divBdr>
            </w:div>
            <w:div w:id="1076441387">
              <w:marLeft w:val="0"/>
              <w:marRight w:val="0"/>
              <w:marTop w:val="0"/>
              <w:marBottom w:val="0"/>
              <w:divBdr>
                <w:top w:val="none" w:sz="0" w:space="0" w:color="auto"/>
                <w:left w:val="none" w:sz="0" w:space="0" w:color="auto"/>
                <w:bottom w:val="none" w:sz="0" w:space="0" w:color="auto"/>
                <w:right w:val="none" w:sz="0" w:space="0" w:color="auto"/>
              </w:divBdr>
            </w:div>
            <w:div w:id="1077165185">
              <w:marLeft w:val="0"/>
              <w:marRight w:val="0"/>
              <w:marTop w:val="0"/>
              <w:marBottom w:val="0"/>
              <w:divBdr>
                <w:top w:val="none" w:sz="0" w:space="0" w:color="auto"/>
                <w:left w:val="none" w:sz="0" w:space="0" w:color="auto"/>
                <w:bottom w:val="none" w:sz="0" w:space="0" w:color="auto"/>
                <w:right w:val="none" w:sz="0" w:space="0" w:color="auto"/>
              </w:divBdr>
            </w:div>
            <w:div w:id="1078483719">
              <w:marLeft w:val="0"/>
              <w:marRight w:val="0"/>
              <w:marTop w:val="0"/>
              <w:marBottom w:val="0"/>
              <w:divBdr>
                <w:top w:val="none" w:sz="0" w:space="0" w:color="auto"/>
                <w:left w:val="none" w:sz="0" w:space="0" w:color="auto"/>
                <w:bottom w:val="none" w:sz="0" w:space="0" w:color="auto"/>
                <w:right w:val="none" w:sz="0" w:space="0" w:color="auto"/>
              </w:divBdr>
            </w:div>
            <w:div w:id="1081217363">
              <w:marLeft w:val="0"/>
              <w:marRight w:val="0"/>
              <w:marTop w:val="0"/>
              <w:marBottom w:val="0"/>
              <w:divBdr>
                <w:top w:val="none" w:sz="0" w:space="0" w:color="auto"/>
                <w:left w:val="none" w:sz="0" w:space="0" w:color="auto"/>
                <w:bottom w:val="none" w:sz="0" w:space="0" w:color="auto"/>
                <w:right w:val="none" w:sz="0" w:space="0" w:color="auto"/>
              </w:divBdr>
            </w:div>
            <w:div w:id="1082723612">
              <w:marLeft w:val="0"/>
              <w:marRight w:val="0"/>
              <w:marTop w:val="0"/>
              <w:marBottom w:val="0"/>
              <w:divBdr>
                <w:top w:val="none" w:sz="0" w:space="0" w:color="auto"/>
                <w:left w:val="none" w:sz="0" w:space="0" w:color="auto"/>
                <w:bottom w:val="none" w:sz="0" w:space="0" w:color="auto"/>
                <w:right w:val="none" w:sz="0" w:space="0" w:color="auto"/>
              </w:divBdr>
            </w:div>
            <w:div w:id="1084838403">
              <w:marLeft w:val="0"/>
              <w:marRight w:val="0"/>
              <w:marTop w:val="0"/>
              <w:marBottom w:val="0"/>
              <w:divBdr>
                <w:top w:val="none" w:sz="0" w:space="0" w:color="auto"/>
                <w:left w:val="none" w:sz="0" w:space="0" w:color="auto"/>
                <w:bottom w:val="none" w:sz="0" w:space="0" w:color="auto"/>
                <w:right w:val="none" w:sz="0" w:space="0" w:color="auto"/>
              </w:divBdr>
            </w:div>
            <w:div w:id="1090085195">
              <w:marLeft w:val="0"/>
              <w:marRight w:val="0"/>
              <w:marTop w:val="0"/>
              <w:marBottom w:val="0"/>
              <w:divBdr>
                <w:top w:val="none" w:sz="0" w:space="0" w:color="auto"/>
                <w:left w:val="none" w:sz="0" w:space="0" w:color="auto"/>
                <w:bottom w:val="none" w:sz="0" w:space="0" w:color="auto"/>
                <w:right w:val="none" w:sz="0" w:space="0" w:color="auto"/>
              </w:divBdr>
            </w:div>
            <w:div w:id="1092581618">
              <w:marLeft w:val="0"/>
              <w:marRight w:val="0"/>
              <w:marTop w:val="0"/>
              <w:marBottom w:val="0"/>
              <w:divBdr>
                <w:top w:val="none" w:sz="0" w:space="0" w:color="auto"/>
                <w:left w:val="none" w:sz="0" w:space="0" w:color="auto"/>
                <w:bottom w:val="none" w:sz="0" w:space="0" w:color="auto"/>
                <w:right w:val="none" w:sz="0" w:space="0" w:color="auto"/>
              </w:divBdr>
            </w:div>
            <w:div w:id="1094209770">
              <w:marLeft w:val="0"/>
              <w:marRight w:val="0"/>
              <w:marTop w:val="0"/>
              <w:marBottom w:val="0"/>
              <w:divBdr>
                <w:top w:val="none" w:sz="0" w:space="0" w:color="auto"/>
                <w:left w:val="none" w:sz="0" w:space="0" w:color="auto"/>
                <w:bottom w:val="none" w:sz="0" w:space="0" w:color="auto"/>
                <w:right w:val="none" w:sz="0" w:space="0" w:color="auto"/>
              </w:divBdr>
            </w:div>
            <w:div w:id="1094784663">
              <w:marLeft w:val="0"/>
              <w:marRight w:val="0"/>
              <w:marTop w:val="0"/>
              <w:marBottom w:val="0"/>
              <w:divBdr>
                <w:top w:val="none" w:sz="0" w:space="0" w:color="auto"/>
                <w:left w:val="none" w:sz="0" w:space="0" w:color="auto"/>
                <w:bottom w:val="none" w:sz="0" w:space="0" w:color="auto"/>
                <w:right w:val="none" w:sz="0" w:space="0" w:color="auto"/>
              </w:divBdr>
            </w:div>
            <w:div w:id="1099109164">
              <w:marLeft w:val="0"/>
              <w:marRight w:val="0"/>
              <w:marTop w:val="0"/>
              <w:marBottom w:val="0"/>
              <w:divBdr>
                <w:top w:val="none" w:sz="0" w:space="0" w:color="auto"/>
                <w:left w:val="none" w:sz="0" w:space="0" w:color="auto"/>
                <w:bottom w:val="none" w:sz="0" w:space="0" w:color="auto"/>
                <w:right w:val="none" w:sz="0" w:space="0" w:color="auto"/>
              </w:divBdr>
            </w:div>
            <w:div w:id="1105227636">
              <w:marLeft w:val="0"/>
              <w:marRight w:val="0"/>
              <w:marTop w:val="0"/>
              <w:marBottom w:val="0"/>
              <w:divBdr>
                <w:top w:val="none" w:sz="0" w:space="0" w:color="auto"/>
                <w:left w:val="none" w:sz="0" w:space="0" w:color="auto"/>
                <w:bottom w:val="none" w:sz="0" w:space="0" w:color="auto"/>
                <w:right w:val="none" w:sz="0" w:space="0" w:color="auto"/>
              </w:divBdr>
            </w:div>
            <w:div w:id="1110272383">
              <w:marLeft w:val="0"/>
              <w:marRight w:val="0"/>
              <w:marTop w:val="0"/>
              <w:marBottom w:val="0"/>
              <w:divBdr>
                <w:top w:val="none" w:sz="0" w:space="0" w:color="auto"/>
                <w:left w:val="none" w:sz="0" w:space="0" w:color="auto"/>
                <w:bottom w:val="none" w:sz="0" w:space="0" w:color="auto"/>
                <w:right w:val="none" w:sz="0" w:space="0" w:color="auto"/>
              </w:divBdr>
            </w:div>
            <w:div w:id="1112822482">
              <w:marLeft w:val="0"/>
              <w:marRight w:val="0"/>
              <w:marTop w:val="0"/>
              <w:marBottom w:val="0"/>
              <w:divBdr>
                <w:top w:val="none" w:sz="0" w:space="0" w:color="auto"/>
                <w:left w:val="none" w:sz="0" w:space="0" w:color="auto"/>
                <w:bottom w:val="none" w:sz="0" w:space="0" w:color="auto"/>
                <w:right w:val="none" w:sz="0" w:space="0" w:color="auto"/>
              </w:divBdr>
            </w:div>
            <w:div w:id="1116949047">
              <w:marLeft w:val="0"/>
              <w:marRight w:val="0"/>
              <w:marTop w:val="0"/>
              <w:marBottom w:val="0"/>
              <w:divBdr>
                <w:top w:val="none" w:sz="0" w:space="0" w:color="auto"/>
                <w:left w:val="none" w:sz="0" w:space="0" w:color="auto"/>
                <w:bottom w:val="none" w:sz="0" w:space="0" w:color="auto"/>
                <w:right w:val="none" w:sz="0" w:space="0" w:color="auto"/>
              </w:divBdr>
            </w:div>
            <w:div w:id="1120757770">
              <w:marLeft w:val="0"/>
              <w:marRight w:val="0"/>
              <w:marTop w:val="0"/>
              <w:marBottom w:val="0"/>
              <w:divBdr>
                <w:top w:val="none" w:sz="0" w:space="0" w:color="auto"/>
                <w:left w:val="none" w:sz="0" w:space="0" w:color="auto"/>
                <w:bottom w:val="none" w:sz="0" w:space="0" w:color="auto"/>
                <w:right w:val="none" w:sz="0" w:space="0" w:color="auto"/>
              </w:divBdr>
            </w:div>
            <w:div w:id="1130898676">
              <w:marLeft w:val="0"/>
              <w:marRight w:val="0"/>
              <w:marTop w:val="0"/>
              <w:marBottom w:val="0"/>
              <w:divBdr>
                <w:top w:val="none" w:sz="0" w:space="0" w:color="auto"/>
                <w:left w:val="none" w:sz="0" w:space="0" w:color="auto"/>
                <w:bottom w:val="none" w:sz="0" w:space="0" w:color="auto"/>
                <w:right w:val="none" w:sz="0" w:space="0" w:color="auto"/>
              </w:divBdr>
            </w:div>
            <w:div w:id="1134521279">
              <w:marLeft w:val="0"/>
              <w:marRight w:val="0"/>
              <w:marTop w:val="0"/>
              <w:marBottom w:val="0"/>
              <w:divBdr>
                <w:top w:val="none" w:sz="0" w:space="0" w:color="auto"/>
                <w:left w:val="none" w:sz="0" w:space="0" w:color="auto"/>
                <w:bottom w:val="none" w:sz="0" w:space="0" w:color="auto"/>
                <w:right w:val="none" w:sz="0" w:space="0" w:color="auto"/>
              </w:divBdr>
            </w:div>
            <w:div w:id="1137918169">
              <w:marLeft w:val="0"/>
              <w:marRight w:val="0"/>
              <w:marTop w:val="0"/>
              <w:marBottom w:val="0"/>
              <w:divBdr>
                <w:top w:val="none" w:sz="0" w:space="0" w:color="auto"/>
                <w:left w:val="none" w:sz="0" w:space="0" w:color="auto"/>
                <w:bottom w:val="none" w:sz="0" w:space="0" w:color="auto"/>
                <w:right w:val="none" w:sz="0" w:space="0" w:color="auto"/>
              </w:divBdr>
            </w:div>
            <w:div w:id="1138255523">
              <w:marLeft w:val="0"/>
              <w:marRight w:val="0"/>
              <w:marTop w:val="0"/>
              <w:marBottom w:val="0"/>
              <w:divBdr>
                <w:top w:val="none" w:sz="0" w:space="0" w:color="auto"/>
                <w:left w:val="none" w:sz="0" w:space="0" w:color="auto"/>
                <w:bottom w:val="none" w:sz="0" w:space="0" w:color="auto"/>
                <w:right w:val="none" w:sz="0" w:space="0" w:color="auto"/>
              </w:divBdr>
            </w:div>
            <w:div w:id="1138885314">
              <w:marLeft w:val="0"/>
              <w:marRight w:val="0"/>
              <w:marTop w:val="0"/>
              <w:marBottom w:val="0"/>
              <w:divBdr>
                <w:top w:val="none" w:sz="0" w:space="0" w:color="auto"/>
                <w:left w:val="none" w:sz="0" w:space="0" w:color="auto"/>
                <w:bottom w:val="none" w:sz="0" w:space="0" w:color="auto"/>
                <w:right w:val="none" w:sz="0" w:space="0" w:color="auto"/>
              </w:divBdr>
            </w:div>
            <w:div w:id="1146581634">
              <w:marLeft w:val="0"/>
              <w:marRight w:val="0"/>
              <w:marTop w:val="0"/>
              <w:marBottom w:val="0"/>
              <w:divBdr>
                <w:top w:val="none" w:sz="0" w:space="0" w:color="auto"/>
                <w:left w:val="none" w:sz="0" w:space="0" w:color="auto"/>
                <w:bottom w:val="none" w:sz="0" w:space="0" w:color="auto"/>
                <w:right w:val="none" w:sz="0" w:space="0" w:color="auto"/>
              </w:divBdr>
            </w:div>
            <w:div w:id="1149248034">
              <w:marLeft w:val="0"/>
              <w:marRight w:val="0"/>
              <w:marTop w:val="0"/>
              <w:marBottom w:val="0"/>
              <w:divBdr>
                <w:top w:val="none" w:sz="0" w:space="0" w:color="auto"/>
                <w:left w:val="none" w:sz="0" w:space="0" w:color="auto"/>
                <w:bottom w:val="none" w:sz="0" w:space="0" w:color="auto"/>
                <w:right w:val="none" w:sz="0" w:space="0" w:color="auto"/>
              </w:divBdr>
            </w:div>
            <w:div w:id="1154492532">
              <w:marLeft w:val="0"/>
              <w:marRight w:val="0"/>
              <w:marTop w:val="0"/>
              <w:marBottom w:val="0"/>
              <w:divBdr>
                <w:top w:val="none" w:sz="0" w:space="0" w:color="auto"/>
                <w:left w:val="none" w:sz="0" w:space="0" w:color="auto"/>
                <w:bottom w:val="none" w:sz="0" w:space="0" w:color="auto"/>
                <w:right w:val="none" w:sz="0" w:space="0" w:color="auto"/>
              </w:divBdr>
            </w:div>
            <w:div w:id="1154907623">
              <w:marLeft w:val="0"/>
              <w:marRight w:val="0"/>
              <w:marTop w:val="0"/>
              <w:marBottom w:val="0"/>
              <w:divBdr>
                <w:top w:val="none" w:sz="0" w:space="0" w:color="auto"/>
                <w:left w:val="none" w:sz="0" w:space="0" w:color="auto"/>
                <w:bottom w:val="none" w:sz="0" w:space="0" w:color="auto"/>
                <w:right w:val="none" w:sz="0" w:space="0" w:color="auto"/>
              </w:divBdr>
            </w:div>
            <w:div w:id="1159809431">
              <w:marLeft w:val="0"/>
              <w:marRight w:val="0"/>
              <w:marTop w:val="0"/>
              <w:marBottom w:val="0"/>
              <w:divBdr>
                <w:top w:val="none" w:sz="0" w:space="0" w:color="auto"/>
                <w:left w:val="none" w:sz="0" w:space="0" w:color="auto"/>
                <w:bottom w:val="none" w:sz="0" w:space="0" w:color="auto"/>
                <w:right w:val="none" w:sz="0" w:space="0" w:color="auto"/>
              </w:divBdr>
            </w:div>
            <w:div w:id="1163929136">
              <w:marLeft w:val="0"/>
              <w:marRight w:val="0"/>
              <w:marTop w:val="0"/>
              <w:marBottom w:val="0"/>
              <w:divBdr>
                <w:top w:val="none" w:sz="0" w:space="0" w:color="auto"/>
                <w:left w:val="none" w:sz="0" w:space="0" w:color="auto"/>
                <w:bottom w:val="none" w:sz="0" w:space="0" w:color="auto"/>
                <w:right w:val="none" w:sz="0" w:space="0" w:color="auto"/>
              </w:divBdr>
            </w:div>
            <w:div w:id="1166434896">
              <w:marLeft w:val="0"/>
              <w:marRight w:val="0"/>
              <w:marTop w:val="0"/>
              <w:marBottom w:val="0"/>
              <w:divBdr>
                <w:top w:val="none" w:sz="0" w:space="0" w:color="auto"/>
                <w:left w:val="none" w:sz="0" w:space="0" w:color="auto"/>
                <w:bottom w:val="none" w:sz="0" w:space="0" w:color="auto"/>
                <w:right w:val="none" w:sz="0" w:space="0" w:color="auto"/>
              </w:divBdr>
            </w:div>
            <w:div w:id="1168327411">
              <w:marLeft w:val="0"/>
              <w:marRight w:val="0"/>
              <w:marTop w:val="0"/>
              <w:marBottom w:val="0"/>
              <w:divBdr>
                <w:top w:val="none" w:sz="0" w:space="0" w:color="auto"/>
                <w:left w:val="none" w:sz="0" w:space="0" w:color="auto"/>
                <w:bottom w:val="none" w:sz="0" w:space="0" w:color="auto"/>
                <w:right w:val="none" w:sz="0" w:space="0" w:color="auto"/>
              </w:divBdr>
            </w:div>
            <w:div w:id="1179350833">
              <w:marLeft w:val="0"/>
              <w:marRight w:val="0"/>
              <w:marTop w:val="0"/>
              <w:marBottom w:val="0"/>
              <w:divBdr>
                <w:top w:val="none" w:sz="0" w:space="0" w:color="auto"/>
                <w:left w:val="none" w:sz="0" w:space="0" w:color="auto"/>
                <w:bottom w:val="none" w:sz="0" w:space="0" w:color="auto"/>
                <w:right w:val="none" w:sz="0" w:space="0" w:color="auto"/>
              </w:divBdr>
            </w:div>
            <w:div w:id="1182819999">
              <w:marLeft w:val="0"/>
              <w:marRight w:val="0"/>
              <w:marTop w:val="0"/>
              <w:marBottom w:val="0"/>
              <w:divBdr>
                <w:top w:val="none" w:sz="0" w:space="0" w:color="auto"/>
                <w:left w:val="none" w:sz="0" w:space="0" w:color="auto"/>
                <w:bottom w:val="none" w:sz="0" w:space="0" w:color="auto"/>
                <w:right w:val="none" w:sz="0" w:space="0" w:color="auto"/>
              </w:divBdr>
            </w:div>
            <w:div w:id="1182890033">
              <w:marLeft w:val="0"/>
              <w:marRight w:val="0"/>
              <w:marTop w:val="0"/>
              <w:marBottom w:val="0"/>
              <w:divBdr>
                <w:top w:val="none" w:sz="0" w:space="0" w:color="auto"/>
                <w:left w:val="none" w:sz="0" w:space="0" w:color="auto"/>
                <w:bottom w:val="none" w:sz="0" w:space="0" w:color="auto"/>
                <w:right w:val="none" w:sz="0" w:space="0" w:color="auto"/>
              </w:divBdr>
            </w:div>
            <w:div w:id="1185903765">
              <w:marLeft w:val="0"/>
              <w:marRight w:val="0"/>
              <w:marTop w:val="0"/>
              <w:marBottom w:val="0"/>
              <w:divBdr>
                <w:top w:val="none" w:sz="0" w:space="0" w:color="auto"/>
                <w:left w:val="none" w:sz="0" w:space="0" w:color="auto"/>
                <w:bottom w:val="none" w:sz="0" w:space="0" w:color="auto"/>
                <w:right w:val="none" w:sz="0" w:space="0" w:color="auto"/>
              </w:divBdr>
            </w:div>
            <w:div w:id="1191263270">
              <w:marLeft w:val="0"/>
              <w:marRight w:val="0"/>
              <w:marTop w:val="0"/>
              <w:marBottom w:val="0"/>
              <w:divBdr>
                <w:top w:val="none" w:sz="0" w:space="0" w:color="auto"/>
                <w:left w:val="none" w:sz="0" w:space="0" w:color="auto"/>
                <w:bottom w:val="none" w:sz="0" w:space="0" w:color="auto"/>
                <w:right w:val="none" w:sz="0" w:space="0" w:color="auto"/>
              </w:divBdr>
            </w:div>
            <w:div w:id="1199850493">
              <w:marLeft w:val="0"/>
              <w:marRight w:val="0"/>
              <w:marTop w:val="0"/>
              <w:marBottom w:val="0"/>
              <w:divBdr>
                <w:top w:val="none" w:sz="0" w:space="0" w:color="auto"/>
                <w:left w:val="none" w:sz="0" w:space="0" w:color="auto"/>
                <w:bottom w:val="none" w:sz="0" w:space="0" w:color="auto"/>
                <w:right w:val="none" w:sz="0" w:space="0" w:color="auto"/>
              </w:divBdr>
            </w:div>
            <w:div w:id="1199852201">
              <w:marLeft w:val="0"/>
              <w:marRight w:val="0"/>
              <w:marTop w:val="0"/>
              <w:marBottom w:val="0"/>
              <w:divBdr>
                <w:top w:val="none" w:sz="0" w:space="0" w:color="auto"/>
                <w:left w:val="none" w:sz="0" w:space="0" w:color="auto"/>
                <w:bottom w:val="none" w:sz="0" w:space="0" w:color="auto"/>
                <w:right w:val="none" w:sz="0" w:space="0" w:color="auto"/>
              </w:divBdr>
            </w:div>
            <w:div w:id="1202131803">
              <w:marLeft w:val="0"/>
              <w:marRight w:val="0"/>
              <w:marTop w:val="0"/>
              <w:marBottom w:val="0"/>
              <w:divBdr>
                <w:top w:val="none" w:sz="0" w:space="0" w:color="auto"/>
                <w:left w:val="none" w:sz="0" w:space="0" w:color="auto"/>
                <w:bottom w:val="none" w:sz="0" w:space="0" w:color="auto"/>
                <w:right w:val="none" w:sz="0" w:space="0" w:color="auto"/>
              </w:divBdr>
            </w:div>
            <w:div w:id="1207332156">
              <w:marLeft w:val="0"/>
              <w:marRight w:val="0"/>
              <w:marTop w:val="0"/>
              <w:marBottom w:val="0"/>
              <w:divBdr>
                <w:top w:val="none" w:sz="0" w:space="0" w:color="auto"/>
                <w:left w:val="none" w:sz="0" w:space="0" w:color="auto"/>
                <w:bottom w:val="none" w:sz="0" w:space="0" w:color="auto"/>
                <w:right w:val="none" w:sz="0" w:space="0" w:color="auto"/>
              </w:divBdr>
            </w:div>
            <w:div w:id="1208176273">
              <w:marLeft w:val="0"/>
              <w:marRight w:val="0"/>
              <w:marTop w:val="0"/>
              <w:marBottom w:val="0"/>
              <w:divBdr>
                <w:top w:val="none" w:sz="0" w:space="0" w:color="auto"/>
                <w:left w:val="none" w:sz="0" w:space="0" w:color="auto"/>
                <w:bottom w:val="none" w:sz="0" w:space="0" w:color="auto"/>
                <w:right w:val="none" w:sz="0" w:space="0" w:color="auto"/>
              </w:divBdr>
            </w:div>
            <w:div w:id="1209949405">
              <w:marLeft w:val="0"/>
              <w:marRight w:val="0"/>
              <w:marTop w:val="0"/>
              <w:marBottom w:val="0"/>
              <w:divBdr>
                <w:top w:val="none" w:sz="0" w:space="0" w:color="auto"/>
                <w:left w:val="none" w:sz="0" w:space="0" w:color="auto"/>
                <w:bottom w:val="none" w:sz="0" w:space="0" w:color="auto"/>
                <w:right w:val="none" w:sz="0" w:space="0" w:color="auto"/>
              </w:divBdr>
            </w:div>
            <w:div w:id="1212350902">
              <w:marLeft w:val="0"/>
              <w:marRight w:val="0"/>
              <w:marTop w:val="0"/>
              <w:marBottom w:val="0"/>
              <w:divBdr>
                <w:top w:val="none" w:sz="0" w:space="0" w:color="auto"/>
                <w:left w:val="none" w:sz="0" w:space="0" w:color="auto"/>
                <w:bottom w:val="none" w:sz="0" w:space="0" w:color="auto"/>
                <w:right w:val="none" w:sz="0" w:space="0" w:color="auto"/>
              </w:divBdr>
            </w:div>
            <w:div w:id="1212571998">
              <w:marLeft w:val="0"/>
              <w:marRight w:val="0"/>
              <w:marTop w:val="0"/>
              <w:marBottom w:val="0"/>
              <w:divBdr>
                <w:top w:val="none" w:sz="0" w:space="0" w:color="auto"/>
                <w:left w:val="none" w:sz="0" w:space="0" w:color="auto"/>
                <w:bottom w:val="none" w:sz="0" w:space="0" w:color="auto"/>
                <w:right w:val="none" w:sz="0" w:space="0" w:color="auto"/>
              </w:divBdr>
            </w:div>
            <w:div w:id="1213493895">
              <w:marLeft w:val="0"/>
              <w:marRight w:val="0"/>
              <w:marTop w:val="0"/>
              <w:marBottom w:val="0"/>
              <w:divBdr>
                <w:top w:val="none" w:sz="0" w:space="0" w:color="auto"/>
                <w:left w:val="none" w:sz="0" w:space="0" w:color="auto"/>
                <w:bottom w:val="none" w:sz="0" w:space="0" w:color="auto"/>
                <w:right w:val="none" w:sz="0" w:space="0" w:color="auto"/>
              </w:divBdr>
            </w:div>
            <w:div w:id="1215309464">
              <w:marLeft w:val="0"/>
              <w:marRight w:val="0"/>
              <w:marTop w:val="0"/>
              <w:marBottom w:val="0"/>
              <w:divBdr>
                <w:top w:val="none" w:sz="0" w:space="0" w:color="auto"/>
                <w:left w:val="none" w:sz="0" w:space="0" w:color="auto"/>
                <w:bottom w:val="none" w:sz="0" w:space="0" w:color="auto"/>
                <w:right w:val="none" w:sz="0" w:space="0" w:color="auto"/>
              </w:divBdr>
            </w:div>
            <w:div w:id="1215778951">
              <w:marLeft w:val="0"/>
              <w:marRight w:val="0"/>
              <w:marTop w:val="0"/>
              <w:marBottom w:val="0"/>
              <w:divBdr>
                <w:top w:val="none" w:sz="0" w:space="0" w:color="auto"/>
                <w:left w:val="none" w:sz="0" w:space="0" w:color="auto"/>
                <w:bottom w:val="none" w:sz="0" w:space="0" w:color="auto"/>
                <w:right w:val="none" w:sz="0" w:space="0" w:color="auto"/>
              </w:divBdr>
            </w:div>
            <w:div w:id="1224951180">
              <w:marLeft w:val="0"/>
              <w:marRight w:val="0"/>
              <w:marTop w:val="0"/>
              <w:marBottom w:val="0"/>
              <w:divBdr>
                <w:top w:val="none" w:sz="0" w:space="0" w:color="auto"/>
                <w:left w:val="none" w:sz="0" w:space="0" w:color="auto"/>
                <w:bottom w:val="none" w:sz="0" w:space="0" w:color="auto"/>
                <w:right w:val="none" w:sz="0" w:space="0" w:color="auto"/>
              </w:divBdr>
            </w:div>
            <w:div w:id="1226800088">
              <w:marLeft w:val="0"/>
              <w:marRight w:val="0"/>
              <w:marTop w:val="0"/>
              <w:marBottom w:val="0"/>
              <w:divBdr>
                <w:top w:val="none" w:sz="0" w:space="0" w:color="auto"/>
                <w:left w:val="none" w:sz="0" w:space="0" w:color="auto"/>
                <w:bottom w:val="none" w:sz="0" w:space="0" w:color="auto"/>
                <w:right w:val="none" w:sz="0" w:space="0" w:color="auto"/>
              </w:divBdr>
            </w:div>
            <w:div w:id="1230850516">
              <w:marLeft w:val="0"/>
              <w:marRight w:val="0"/>
              <w:marTop w:val="0"/>
              <w:marBottom w:val="0"/>
              <w:divBdr>
                <w:top w:val="none" w:sz="0" w:space="0" w:color="auto"/>
                <w:left w:val="none" w:sz="0" w:space="0" w:color="auto"/>
                <w:bottom w:val="none" w:sz="0" w:space="0" w:color="auto"/>
                <w:right w:val="none" w:sz="0" w:space="0" w:color="auto"/>
              </w:divBdr>
            </w:div>
            <w:div w:id="1237085855">
              <w:marLeft w:val="0"/>
              <w:marRight w:val="0"/>
              <w:marTop w:val="0"/>
              <w:marBottom w:val="0"/>
              <w:divBdr>
                <w:top w:val="none" w:sz="0" w:space="0" w:color="auto"/>
                <w:left w:val="none" w:sz="0" w:space="0" w:color="auto"/>
                <w:bottom w:val="none" w:sz="0" w:space="0" w:color="auto"/>
                <w:right w:val="none" w:sz="0" w:space="0" w:color="auto"/>
              </w:divBdr>
            </w:div>
            <w:div w:id="1239244327">
              <w:marLeft w:val="0"/>
              <w:marRight w:val="0"/>
              <w:marTop w:val="0"/>
              <w:marBottom w:val="0"/>
              <w:divBdr>
                <w:top w:val="none" w:sz="0" w:space="0" w:color="auto"/>
                <w:left w:val="none" w:sz="0" w:space="0" w:color="auto"/>
                <w:bottom w:val="none" w:sz="0" w:space="0" w:color="auto"/>
                <w:right w:val="none" w:sz="0" w:space="0" w:color="auto"/>
              </w:divBdr>
            </w:div>
            <w:div w:id="1239437026">
              <w:marLeft w:val="0"/>
              <w:marRight w:val="0"/>
              <w:marTop w:val="0"/>
              <w:marBottom w:val="0"/>
              <w:divBdr>
                <w:top w:val="none" w:sz="0" w:space="0" w:color="auto"/>
                <w:left w:val="none" w:sz="0" w:space="0" w:color="auto"/>
                <w:bottom w:val="none" w:sz="0" w:space="0" w:color="auto"/>
                <w:right w:val="none" w:sz="0" w:space="0" w:color="auto"/>
              </w:divBdr>
            </w:div>
            <w:div w:id="1243762792">
              <w:marLeft w:val="0"/>
              <w:marRight w:val="0"/>
              <w:marTop w:val="0"/>
              <w:marBottom w:val="0"/>
              <w:divBdr>
                <w:top w:val="none" w:sz="0" w:space="0" w:color="auto"/>
                <w:left w:val="none" w:sz="0" w:space="0" w:color="auto"/>
                <w:bottom w:val="none" w:sz="0" w:space="0" w:color="auto"/>
                <w:right w:val="none" w:sz="0" w:space="0" w:color="auto"/>
              </w:divBdr>
            </w:div>
            <w:div w:id="1245455750">
              <w:marLeft w:val="0"/>
              <w:marRight w:val="0"/>
              <w:marTop w:val="0"/>
              <w:marBottom w:val="0"/>
              <w:divBdr>
                <w:top w:val="none" w:sz="0" w:space="0" w:color="auto"/>
                <w:left w:val="none" w:sz="0" w:space="0" w:color="auto"/>
                <w:bottom w:val="none" w:sz="0" w:space="0" w:color="auto"/>
                <w:right w:val="none" w:sz="0" w:space="0" w:color="auto"/>
              </w:divBdr>
            </w:div>
            <w:div w:id="1246960683">
              <w:marLeft w:val="0"/>
              <w:marRight w:val="0"/>
              <w:marTop w:val="0"/>
              <w:marBottom w:val="0"/>
              <w:divBdr>
                <w:top w:val="none" w:sz="0" w:space="0" w:color="auto"/>
                <w:left w:val="none" w:sz="0" w:space="0" w:color="auto"/>
                <w:bottom w:val="none" w:sz="0" w:space="0" w:color="auto"/>
                <w:right w:val="none" w:sz="0" w:space="0" w:color="auto"/>
              </w:divBdr>
            </w:div>
            <w:div w:id="1251810655">
              <w:marLeft w:val="0"/>
              <w:marRight w:val="0"/>
              <w:marTop w:val="0"/>
              <w:marBottom w:val="0"/>
              <w:divBdr>
                <w:top w:val="none" w:sz="0" w:space="0" w:color="auto"/>
                <w:left w:val="none" w:sz="0" w:space="0" w:color="auto"/>
                <w:bottom w:val="none" w:sz="0" w:space="0" w:color="auto"/>
                <w:right w:val="none" w:sz="0" w:space="0" w:color="auto"/>
              </w:divBdr>
            </w:div>
            <w:div w:id="1254510385">
              <w:marLeft w:val="0"/>
              <w:marRight w:val="0"/>
              <w:marTop w:val="0"/>
              <w:marBottom w:val="0"/>
              <w:divBdr>
                <w:top w:val="none" w:sz="0" w:space="0" w:color="auto"/>
                <w:left w:val="none" w:sz="0" w:space="0" w:color="auto"/>
                <w:bottom w:val="none" w:sz="0" w:space="0" w:color="auto"/>
                <w:right w:val="none" w:sz="0" w:space="0" w:color="auto"/>
              </w:divBdr>
            </w:div>
            <w:div w:id="1255015534">
              <w:marLeft w:val="0"/>
              <w:marRight w:val="0"/>
              <w:marTop w:val="0"/>
              <w:marBottom w:val="0"/>
              <w:divBdr>
                <w:top w:val="none" w:sz="0" w:space="0" w:color="auto"/>
                <w:left w:val="none" w:sz="0" w:space="0" w:color="auto"/>
                <w:bottom w:val="none" w:sz="0" w:space="0" w:color="auto"/>
                <w:right w:val="none" w:sz="0" w:space="0" w:color="auto"/>
              </w:divBdr>
            </w:div>
            <w:div w:id="1257060595">
              <w:marLeft w:val="0"/>
              <w:marRight w:val="0"/>
              <w:marTop w:val="0"/>
              <w:marBottom w:val="0"/>
              <w:divBdr>
                <w:top w:val="none" w:sz="0" w:space="0" w:color="auto"/>
                <w:left w:val="none" w:sz="0" w:space="0" w:color="auto"/>
                <w:bottom w:val="none" w:sz="0" w:space="0" w:color="auto"/>
                <w:right w:val="none" w:sz="0" w:space="0" w:color="auto"/>
              </w:divBdr>
            </w:div>
            <w:div w:id="1265918185">
              <w:marLeft w:val="0"/>
              <w:marRight w:val="0"/>
              <w:marTop w:val="0"/>
              <w:marBottom w:val="0"/>
              <w:divBdr>
                <w:top w:val="none" w:sz="0" w:space="0" w:color="auto"/>
                <w:left w:val="none" w:sz="0" w:space="0" w:color="auto"/>
                <w:bottom w:val="none" w:sz="0" w:space="0" w:color="auto"/>
                <w:right w:val="none" w:sz="0" w:space="0" w:color="auto"/>
              </w:divBdr>
            </w:div>
            <w:div w:id="1265920872">
              <w:marLeft w:val="0"/>
              <w:marRight w:val="0"/>
              <w:marTop w:val="0"/>
              <w:marBottom w:val="0"/>
              <w:divBdr>
                <w:top w:val="none" w:sz="0" w:space="0" w:color="auto"/>
                <w:left w:val="none" w:sz="0" w:space="0" w:color="auto"/>
                <w:bottom w:val="none" w:sz="0" w:space="0" w:color="auto"/>
                <w:right w:val="none" w:sz="0" w:space="0" w:color="auto"/>
              </w:divBdr>
            </w:div>
            <w:div w:id="1270890042">
              <w:marLeft w:val="0"/>
              <w:marRight w:val="0"/>
              <w:marTop w:val="0"/>
              <w:marBottom w:val="0"/>
              <w:divBdr>
                <w:top w:val="none" w:sz="0" w:space="0" w:color="auto"/>
                <w:left w:val="none" w:sz="0" w:space="0" w:color="auto"/>
                <w:bottom w:val="none" w:sz="0" w:space="0" w:color="auto"/>
                <w:right w:val="none" w:sz="0" w:space="0" w:color="auto"/>
              </w:divBdr>
            </w:div>
            <w:div w:id="1272278078">
              <w:marLeft w:val="0"/>
              <w:marRight w:val="0"/>
              <w:marTop w:val="0"/>
              <w:marBottom w:val="0"/>
              <w:divBdr>
                <w:top w:val="none" w:sz="0" w:space="0" w:color="auto"/>
                <w:left w:val="none" w:sz="0" w:space="0" w:color="auto"/>
                <w:bottom w:val="none" w:sz="0" w:space="0" w:color="auto"/>
                <w:right w:val="none" w:sz="0" w:space="0" w:color="auto"/>
              </w:divBdr>
            </w:div>
            <w:div w:id="1278947830">
              <w:marLeft w:val="0"/>
              <w:marRight w:val="0"/>
              <w:marTop w:val="0"/>
              <w:marBottom w:val="0"/>
              <w:divBdr>
                <w:top w:val="none" w:sz="0" w:space="0" w:color="auto"/>
                <w:left w:val="none" w:sz="0" w:space="0" w:color="auto"/>
                <w:bottom w:val="none" w:sz="0" w:space="0" w:color="auto"/>
                <w:right w:val="none" w:sz="0" w:space="0" w:color="auto"/>
              </w:divBdr>
            </w:div>
            <w:div w:id="1279406758">
              <w:marLeft w:val="0"/>
              <w:marRight w:val="0"/>
              <w:marTop w:val="0"/>
              <w:marBottom w:val="0"/>
              <w:divBdr>
                <w:top w:val="none" w:sz="0" w:space="0" w:color="auto"/>
                <w:left w:val="none" w:sz="0" w:space="0" w:color="auto"/>
                <w:bottom w:val="none" w:sz="0" w:space="0" w:color="auto"/>
                <w:right w:val="none" w:sz="0" w:space="0" w:color="auto"/>
              </w:divBdr>
            </w:div>
            <w:div w:id="1282149033">
              <w:marLeft w:val="0"/>
              <w:marRight w:val="0"/>
              <w:marTop w:val="0"/>
              <w:marBottom w:val="0"/>
              <w:divBdr>
                <w:top w:val="none" w:sz="0" w:space="0" w:color="auto"/>
                <w:left w:val="none" w:sz="0" w:space="0" w:color="auto"/>
                <w:bottom w:val="none" w:sz="0" w:space="0" w:color="auto"/>
                <w:right w:val="none" w:sz="0" w:space="0" w:color="auto"/>
              </w:divBdr>
            </w:div>
            <w:div w:id="1282611937">
              <w:marLeft w:val="0"/>
              <w:marRight w:val="0"/>
              <w:marTop w:val="0"/>
              <w:marBottom w:val="0"/>
              <w:divBdr>
                <w:top w:val="none" w:sz="0" w:space="0" w:color="auto"/>
                <w:left w:val="none" w:sz="0" w:space="0" w:color="auto"/>
                <w:bottom w:val="none" w:sz="0" w:space="0" w:color="auto"/>
                <w:right w:val="none" w:sz="0" w:space="0" w:color="auto"/>
              </w:divBdr>
            </w:div>
            <w:div w:id="1284650186">
              <w:marLeft w:val="0"/>
              <w:marRight w:val="0"/>
              <w:marTop w:val="0"/>
              <w:marBottom w:val="0"/>
              <w:divBdr>
                <w:top w:val="none" w:sz="0" w:space="0" w:color="auto"/>
                <w:left w:val="none" w:sz="0" w:space="0" w:color="auto"/>
                <w:bottom w:val="none" w:sz="0" w:space="0" w:color="auto"/>
                <w:right w:val="none" w:sz="0" w:space="0" w:color="auto"/>
              </w:divBdr>
            </w:div>
            <w:div w:id="1284842965">
              <w:marLeft w:val="0"/>
              <w:marRight w:val="0"/>
              <w:marTop w:val="0"/>
              <w:marBottom w:val="0"/>
              <w:divBdr>
                <w:top w:val="none" w:sz="0" w:space="0" w:color="auto"/>
                <w:left w:val="none" w:sz="0" w:space="0" w:color="auto"/>
                <w:bottom w:val="none" w:sz="0" w:space="0" w:color="auto"/>
                <w:right w:val="none" w:sz="0" w:space="0" w:color="auto"/>
              </w:divBdr>
            </w:div>
            <w:div w:id="1288196014">
              <w:marLeft w:val="0"/>
              <w:marRight w:val="0"/>
              <w:marTop w:val="0"/>
              <w:marBottom w:val="0"/>
              <w:divBdr>
                <w:top w:val="none" w:sz="0" w:space="0" w:color="auto"/>
                <w:left w:val="none" w:sz="0" w:space="0" w:color="auto"/>
                <w:bottom w:val="none" w:sz="0" w:space="0" w:color="auto"/>
                <w:right w:val="none" w:sz="0" w:space="0" w:color="auto"/>
              </w:divBdr>
            </w:div>
            <w:div w:id="1288852908">
              <w:marLeft w:val="0"/>
              <w:marRight w:val="0"/>
              <w:marTop w:val="0"/>
              <w:marBottom w:val="0"/>
              <w:divBdr>
                <w:top w:val="none" w:sz="0" w:space="0" w:color="auto"/>
                <w:left w:val="none" w:sz="0" w:space="0" w:color="auto"/>
                <w:bottom w:val="none" w:sz="0" w:space="0" w:color="auto"/>
                <w:right w:val="none" w:sz="0" w:space="0" w:color="auto"/>
              </w:divBdr>
            </w:div>
            <w:div w:id="1289899433">
              <w:marLeft w:val="0"/>
              <w:marRight w:val="0"/>
              <w:marTop w:val="0"/>
              <w:marBottom w:val="0"/>
              <w:divBdr>
                <w:top w:val="none" w:sz="0" w:space="0" w:color="auto"/>
                <w:left w:val="none" w:sz="0" w:space="0" w:color="auto"/>
                <w:bottom w:val="none" w:sz="0" w:space="0" w:color="auto"/>
                <w:right w:val="none" w:sz="0" w:space="0" w:color="auto"/>
              </w:divBdr>
            </w:div>
            <w:div w:id="1295989574">
              <w:marLeft w:val="0"/>
              <w:marRight w:val="0"/>
              <w:marTop w:val="0"/>
              <w:marBottom w:val="0"/>
              <w:divBdr>
                <w:top w:val="none" w:sz="0" w:space="0" w:color="auto"/>
                <w:left w:val="none" w:sz="0" w:space="0" w:color="auto"/>
                <w:bottom w:val="none" w:sz="0" w:space="0" w:color="auto"/>
                <w:right w:val="none" w:sz="0" w:space="0" w:color="auto"/>
              </w:divBdr>
            </w:div>
            <w:div w:id="1298074870">
              <w:marLeft w:val="0"/>
              <w:marRight w:val="0"/>
              <w:marTop w:val="0"/>
              <w:marBottom w:val="0"/>
              <w:divBdr>
                <w:top w:val="none" w:sz="0" w:space="0" w:color="auto"/>
                <w:left w:val="none" w:sz="0" w:space="0" w:color="auto"/>
                <w:bottom w:val="none" w:sz="0" w:space="0" w:color="auto"/>
                <w:right w:val="none" w:sz="0" w:space="0" w:color="auto"/>
              </w:divBdr>
            </w:div>
            <w:div w:id="1300260918">
              <w:marLeft w:val="0"/>
              <w:marRight w:val="0"/>
              <w:marTop w:val="0"/>
              <w:marBottom w:val="0"/>
              <w:divBdr>
                <w:top w:val="none" w:sz="0" w:space="0" w:color="auto"/>
                <w:left w:val="none" w:sz="0" w:space="0" w:color="auto"/>
                <w:bottom w:val="none" w:sz="0" w:space="0" w:color="auto"/>
                <w:right w:val="none" w:sz="0" w:space="0" w:color="auto"/>
              </w:divBdr>
            </w:div>
            <w:div w:id="1302078931">
              <w:marLeft w:val="0"/>
              <w:marRight w:val="0"/>
              <w:marTop w:val="0"/>
              <w:marBottom w:val="0"/>
              <w:divBdr>
                <w:top w:val="none" w:sz="0" w:space="0" w:color="auto"/>
                <w:left w:val="none" w:sz="0" w:space="0" w:color="auto"/>
                <w:bottom w:val="none" w:sz="0" w:space="0" w:color="auto"/>
                <w:right w:val="none" w:sz="0" w:space="0" w:color="auto"/>
              </w:divBdr>
            </w:div>
            <w:div w:id="1302733148">
              <w:marLeft w:val="0"/>
              <w:marRight w:val="0"/>
              <w:marTop w:val="0"/>
              <w:marBottom w:val="0"/>
              <w:divBdr>
                <w:top w:val="none" w:sz="0" w:space="0" w:color="auto"/>
                <w:left w:val="none" w:sz="0" w:space="0" w:color="auto"/>
                <w:bottom w:val="none" w:sz="0" w:space="0" w:color="auto"/>
                <w:right w:val="none" w:sz="0" w:space="0" w:color="auto"/>
              </w:divBdr>
            </w:div>
            <w:div w:id="1303585382">
              <w:marLeft w:val="0"/>
              <w:marRight w:val="0"/>
              <w:marTop w:val="0"/>
              <w:marBottom w:val="0"/>
              <w:divBdr>
                <w:top w:val="none" w:sz="0" w:space="0" w:color="auto"/>
                <w:left w:val="none" w:sz="0" w:space="0" w:color="auto"/>
                <w:bottom w:val="none" w:sz="0" w:space="0" w:color="auto"/>
                <w:right w:val="none" w:sz="0" w:space="0" w:color="auto"/>
              </w:divBdr>
            </w:div>
            <w:div w:id="1304772532">
              <w:marLeft w:val="0"/>
              <w:marRight w:val="0"/>
              <w:marTop w:val="0"/>
              <w:marBottom w:val="0"/>
              <w:divBdr>
                <w:top w:val="none" w:sz="0" w:space="0" w:color="auto"/>
                <w:left w:val="none" w:sz="0" w:space="0" w:color="auto"/>
                <w:bottom w:val="none" w:sz="0" w:space="0" w:color="auto"/>
                <w:right w:val="none" w:sz="0" w:space="0" w:color="auto"/>
              </w:divBdr>
            </w:div>
            <w:div w:id="1306200545">
              <w:marLeft w:val="0"/>
              <w:marRight w:val="0"/>
              <w:marTop w:val="0"/>
              <w:marBottom w:val="0"/>
              <w:divBdr>
                <w:top w:val="none" w:sz="0" w:space="0" w:color="auto"/>
                <w:left w:val="none" w:sz="0" w:space="0" w:color="auto"/>
                <w:bottom w:val="none" w:sz="0" w:space="0" w:color="auto"/>
                <w:right w:val="none" w:sz="0" w:space="0" w:color="auto"/>
              </w:divBdr>
            </w:div>
            <w:div w:id="1308245825">
              <w:marLeft w:val="0"/>
              <w:marRight w:val="0"/>
              <w:marTop w:val="0"/>
              <w:marBottom w:val="0"/>
              <w:divBdr>
                <w:top w:val="none" w:sz="0" w:space="0" w:color="auto"/>
                <w:left w:val="none" w:sz="0" w:space="0" w:color="auto"/>
                <w:bottom w:val="none" w:sz="0" w:space="0" w:color="auto"/>
                <w:right w:val="none" w:sz="0" w:space="0" w:color="auto"/>
              </w:divBdr>
            </w:div>
            <w:div w:id="1309364508">
              <w:marLeft w:val="0"/>
              <w:marRight w:val="0"/>
              <w:marTop w:val="0"/>
              <w:marBottom w:val="0"/>
              <w:divBdr>
                <w:top w:val="none" w:sz="0" w:space="0" w:color="auto"/>
                <w:left w:val="none" w:sz="0" w:space="0" w:color="auto"/>
                <w:bottom w:val="none" w:sz="0" w:space="0" w:color="auto"/>
                <w:right w:val="none" w:sz="0" w:space="0" w:color="auto"/>
              </w:divBdr>
            </w:div>
            <w:div w:id="1310987058">
              <w:marLeft w:val="0"/>
              <w:marRight w:val="0"/>
              <w:marTop w:val="0"/>
              <w:marBottom w:val="0"/>
              <w:divBdr>
                <w:top w:val="none" w:sz="0" w:space="0" w:color="auto"/>
                <w:left w:val="none" w:sz="0" w:space="0" w:color="auto"/>
                <w:bottom w:val="none" w:sz="0" w:space="0" w:color="auto"/>
                <w:right w:val="none" w:sz="0" w:space="0" w:color="auto"/>
              </w:divBdr>
            </w:div>
            <w:div w:id="1316030092">
              <w:marLeft w:val="0"/>
              <w:marRight w:val="0"/>
              <w:marTop w:val="0"/>
              <w:marBottom w:val="0"/>
              <w:divBdr>
                <w:top w:val="none" w:sz="0" w:space="0" w:color="auto"/>
                <w:left w:val="none" w:sz="0" w:space="0" w:color="auto"/>
                <w:bottom w:val="none" w:sz="0" w:space="0" w:color="auto"/>
                <w:right w:val="none" w:sz="0" w:space="0" w:color="auto"/>
              </w:divBdr>
            </w:div>
            <w:div w:id="1320424018">
              <w:marLeft w:val="0"/>
              <w:marRight w:val="0"/>
              <w:marTop w:val="0"/>
              <w:marBottom w:val="0"/>
              <w:divBdr>
                <w:top w:val="none" w:sz="0" w:space="0" w:color="auto"/>
                <w:left w:val="none" w:sz="0" w:space="0" w:color="auto"/>
                <w:bottom w:val="none" w:sz="0" w:space="0" w:color="auto"/>
                <w:right w:val="none" w:sz="0" w:space="0" w:color="auto"/>
              </w:divBdr>
            </w:div>
            <w:div w:id="1320773573">
              <w:marLeft w:val="0"/>
              <w:marRight w:val="0"/>
              <w:marTop w:val="0"/>
              <w:marBottom w:val="0"/>
              <w:divBdr>
                <w:top w:val="none" w:sz="0" w:space="0" w:color="auto"/>
                <w:left w:val="none" w:sz="0" w:space="0" w:color="auto"/>
                <w:bottom w:val="none" w:sz="0" w:space="0" w:color="auto"/>
                <w:right w:val="none" w:sz="0" w:space="0" w:color="auto"/>
              </w:divBdr>
            </w:div>
            <w:div w:id="1320965974">
              <w:marLeft w:val="0"/>
              <w:marRight w:val="0"/>
              <w:marTop w:val="0"/>
              <w:marBottom w:val="0"/>
              <w:divBdr>
                <w:top w:val="none" w:sz="0" w:space="0" w:color="auto"/>
                <w:left w:val="none" w:sz="0" w:space="0" w:color="auto"/>
                <w:bottom w:val="none" w:sz="0" w:space="0" w:color="auto"/>
                <w:right w:val="none" w:sz="0" w:space="0" w:color="auto"/>
              </w:divBdr>
            </w:div>
            <w:div w:id="1323121320">
              <w:marLeft w:val="0"/>
              <w:marRight w:val="0"/>
              <w:marTop w:val="0"/>
              <w:marBottom w:val="0"/>
              <w:divBdr>
                <w:top w:val="none" w:sz="0" w:space="0" w:color="auto"/>
                <w:left w:val="none" w:sz="0" w:space="0" w:color="auto"/>
                <w:bottom w:val="none" w:sz="0" w:space="0" w:color="auto"/>
                <w:right w:val="none" w:sz="0" w:space="0" w:color="auto"/>
              </w:divBdr>
            </w:div>
            <w:div w:id="1325819235">
              <w:marLeft w:val="0"/>
              <w:marRight w:val="0"/>
              <w:marTop w:val="0"/>
              <w:marBottom w:val="0"/>
              <w:divBdr>
                <w:top w:val="none" w:sz="0" w:space="0" w:color="auto"/>
                <w:left w:val="none" w:sz="0" w:space="0" w:color="auto"/>
                <w:bottom w:val="none" w:sz="0" w:space="0" w:color="auto"/>
                <w:right w:val="none" w:sz="0" w:space="0" w:color="auto"/>
              </w:divBdr>
            </w:div>
            <w:div w:id="1325940385">
              <w:marLeft w:val="0"/>
              <w:marRight w:val="0"/>
              <w:marTop w:val="0"/>
              <w:marBottom w:val="0"/>
              <w:divBdr>
                <w:top w:val="none" w:sz="0" w:space="0" w:color="auto"/>
                <w:left w:val="none" w:sz="0" w:space="0" w:color="auto"/>
                <w:bottom w:val="none" w:sz="0" w:space="0" w:color="auto"/>
                <w:right w:val="none" w:sz="0" w:space="0" w:color="auto"/>
              </w:divBdr>
            </w:div>
            <w:div w:id="1328250100">
              <w:marLeft w:val="0"/>
              <w:marRight w:val="0"/>
              <w:marTop w:val="0"/>
              <w:marBottom w:val="0"/>
              <w:divBdr>
                <w:top w:val="none" w:sz="0" w:space="0" w:color="auto"/>
                <w:left w:val="none" w:sz="0" w:space="0" w:color="auto"/>
                <w:bottom w:val="none" w:sz="0" w:space="0" w:color="auto"/>
                <w:right w:val="none" w:sz="0" w:space="0" w:color="auto"/>
              </w:divBdr>
            </w:div>
            <w:div w:id="1335107730">
              <w:marLeft w:val="0"/>
              <w:marRight w:val="0"/>
              <w:marTop w:val="0"/>
              <w:marBottom w:val="0"/>
              <w:divBdr>
                <w:top w:val="none" w:sz="0" w:space="0" w:color="auto"/>
                <w:left w:val="none" w:sz="0" w:space="0" w:color="auto"/>
                <w:bottom w:val="none" w:sz="0" w:space="0" w:color="auto"/>
                <w:right w:val="none" w:sz="0" w:space="0" w:color="auto"/>
              </w:divBdr>
            </w:div>
            <w:div w:id="1338121696">
              <w:marLeft w:val="0"/>
              <w:marRight w:val="0"/>
              <w:marTop w:val="0"/>
              <w:marBottom w:val="0"/>
              <w:divBdr>
                <w:top w:val="none" w:sz="0" w:space="0" w:color="auto"/>
                <w:left w:val="none" w:sz="0" w:space="0" w:color="auto"/>
                <w:bottom w:val="none" w:sz="0" w:space="0" w:color="auto"/>
                <w:right w:val="none" w:sz="0" w:space="0" w:color="auto"/>
              </w:divBdr>
            </w:div>
            <w:div w:id="1342124375">
              <w:marLeft w:val="0"/>
              <w:marRight w:val="0"/>
              <w:marTop w:val="0"/>
              <w:marBottom w:val="0"/>
              <w:divBdr>
                <w:top w:val="none" w:sz="0" w:space="0" w:color="auto"/>
                <w:left w:val="none" w:sz="0" w:space="0" w:color="auto"/>
                <w:bottom w:val="none" w:sz="0" w:space="0" w:color="auto"/>
                <w:right w:val="none" w:sz="0" w:space="0" w:color="auto"/>
              </w:divBdr>
            </w:div>
            <w:div w:id="1343164003">
              <w:marLeft w:val="0"/>
              <w:marRight w:val="0"/>
              <w:marTop w:val="0"/>
              <w:marBottom w:val="0"/>
              <w:divBdr>
                <w:top w:val="none" w:sz="0" w:space="0" w:color="auto"/>
                <w:left w:val="none" w:sz="0" w:space="0" w:color="auto"/>
                <w:bottom w:val="none" w:sz="0" w:space="0" w:color="auto"/>
                <w:right w:val="none" w:sz="0" w:space="0" w:color="auto"/>
              </w:divBdr>
            </w:div>
            <w:div w:id="1343628514">
              <w:marLeft w:val="0"/>
              <w:marRight w:val="0"/>
              <w:marTop w:val="0"/>
              <w:marBottom w:val="0"/>
              <w:divBdr>
                <w:top w:val="none" w:sz="0" w:space="0" w:color="auto"/>
                <w:left w:val="none" w:sz="0" w:space="0" w:color="auto"/>
                <w:bottom w:val="none" w:sz="0" w:space="0" w:color="auto"/>
                <w:right w:val="none" w:sz="0" w:space="0" w:color="auto"/>
              </w:divBdr>
            </w:div>
            <w:div w:id="1345210250">
              <w:marLeft w:val="0"/>
              <w:marRight w:val="0"/>
              <w:marTop w:val="0"/>
              <w:marBottom w:val="0"/>
              <w:divBdr>
                <w:top w:val="none" w:sz="0" w:space="0" w:color="auto"/>
                <w:left w:val="none" w:sz="0" w:space="0" w:color="auto"/>
                <w:bottom w:val="none" w:sz="0" w:space="0" w:color="auto"/>
                <w:right w:val="none" w:sz="0" w:space="0" w:color="auto"/>
              </w:divBdr>
            </w:div>
            <w:div w:id="1348755486">
              <w:marLeft w:val="0"/>
              <w:marRight w:val="0"/>
              <w:marTop w:val="0"/>
              <w:marBottom w:val="0"/>
              <w:divBdr>
                <w:top w:val="none" w:sz="0" w:space="0" w:color="auto"/>
                <w:left w:val="none" w:sz="0" w:space="0" w:color="auto"/>
                <w:bottom w:val="none" w:sz="0" w:space="0" w:color="auto"/>
                <w:right w:val="none" w:sz="0" w:space="0" w:color="auto"/>
              </w:divBdr>
            </w:div>
            <w:div w:id="1348867648">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363749876">
              <w:marLeft w:val="0"/>
              <w:marRight w:val="0"/>
              <w:marTop w:val="0"/>
              <w:marBottom w:val="0"/>
              <w:divBdr>
                <w:top w:val="none" w:sz="0" w:space="0" w:color="auto"/>
                <w:left w:val="none" w:sz="0" w:space="0" w:color="auto"/>
                <w:bottom w:val="none" w:sz="0" w:space="0" w:color="auto"/>
                <w:right w:val="none" w:sz="0" w:space="0" w:color="auto"/>
              </w:divBdr>
            </w:div>
            <w:div w:id="1368064990">
              <w:marLeft w:val="0"/>
              <w:marRight w:val="0"/>
              <w:marTop w:val="0"/>
              <w:marBottom w:val="0"/>
              <w:divBdr>
                <w:top w:val="none" w:sz="0" w:space="0" w:color="auto"/>
                <w:left w:val="none" w:sz="0" w:space="0" w:color="auto"/>
                <w:bottom w:val="none" w:sz="0" w:space="0" w:color="auto"/>
                <w:right w:val="none" w:sz="0" w:space="0" w:color="auto"/>
              </w:divBdr>
            </w:div>
            <w:div w:id="1373845321">
              <w:marLeft w:val="0"/>
              <w:marRight w:val="0"/>
              <w:marTop w:val="0"/>
              <w:marBottom w:val="0"/>
              <w:divBdr>
                <w:top w:val="none" w:sz="0" w:space="0" w:color="auto"/>
                <w:left w:val="none" w:sz="0" w:space="0" w:color="auto"/>
                <w:bottom w:val="none" w:sz="0" w:space="0" w:color="auto"/>
                <w:right w:val="none" w:sz="0" w:space="0" w:color="auto"/>
              </w:divBdr>
            </w:div>
            <w:div w:id="1374889190">
              <w:marLeft w:val="0"/>
              <w:marRight w:val="0"/>
              <w:marTop w:val="0"/>
              <w:marBottom w:val="0"/>
              <w:divBdr>
                <w:top w:val="none" w:sz="0" w:space="0" w:color="auto"/>
                <w:left w:val="none" w:sz="0" w:space="0" w:color="auto"/>
                <w:bottom w:val="none" w:sz="0" w:space="0" w:color="auto"/>
                <w:right w:val="none" w:sz="0" w:space="0" w:color="auto"/>
              </w:divBdr>
            </w:div>
            <w:div w:id="1375764201">
              <w:marLeft w:val="0"/>
              <w:marRight w:val="0"/>
              <w:marTop w:val="0"/>
              <w:marBottom w:val="0"/>
              <w:divBdr>
                <w:top w:val="none" w:sz="0" w:space="0" w:color="auto"/>
                <w:left w:val="none" w:sz="0" w:space="0" w:color="auto"/>
                <w:bottom w:val="none" w:sz="0" w:space="0" w:color="auto"/>
                <w:right w:val="none" w:sz="0" w:space="0" w:color="auto"/>
              </w:divBdr>
            </w:div>
            <w:div w:id="1379889961">
              <w:marLeft w:val="0"/>
              <w:marRight w:val="0"/>
              <w:marTop w:val="0"/>
              <w:marBottom w:val="0"/>
              <w:divBdr>
                <w:top w:val="none" w:sz="0" w:space="0" w:color="auto"/>
                <w:left w:val="none" w:sz="0" w:space="0" w:color="auto"/>
                <w:bottom w:val="none" w:sz="0" w:space="0" w:color="auto"/>
                <w:right w:val="none" w:sz="0" w:space="0" w:color="auto"/>
              </w:divBdr>
            </w:div>
            <w:div w:id="1380857093">
              <w:marLeft w:val="0"/>
              <w:marRight w:val="0"/>
              <w:marTop w:val="0"/>
              <w:marBottom w:val="0"/>
              <w:divBdr>
                <w:top w:val="none" w:sz="0" w:space="0" w:color="auto"/>
                <w:left w:val="none" w:sz="0" w:space="0" w:color="auto"/>
                <w:bottom w:val="none" w:sz="0" w:space="0" w:color="auto"/>
                <w:right w:val="none" w:sz="0" w:space="0" w:color="auto"/>
              </w:divBdr>
            </w:div>
            <w:div w:id="1382750267">
              <w:marLeft w:val="0"/>
              <w:marRight w:val="0"/>
              <w:marTop w:val="0"/>
              <w:marBottom w:val="0"/>
              <w:divBdr>
                <w:top w:val="none" w:sz="0" w:space="0" w:color="auto"/>
                <w:left w:val="none" w:sz="0" w:space="0" w:color="auto"/>
                <w:bottom w:val="none" w:sz="0" w:space="0" w:color="auto"/>
                <w:right w:val="none" w:sz="0" w:space="0" w:color="auto"/>
              </w:divBdr>
            </w:div>
            <w:div w:id="1383940106">
              <w:marLeft w:val="0"/>
              <w:marRight w:val="0"/>
              <w:marTop w:val="0"/>
              <w:marBottom w:val="0"/>
              <w:divBdr>
                <w:top w:val="none" w:sz="0" w:space="0" w:color="auto"/>
                <w:left w:val="none" w:sz="0" w:space="0" w:color="auto"/>
                <w:bottom w:val="none" w:sz="0" w:space="0" w:color="auto"/>
                <w:right w:val="none" w:sz="0" w:space="0" w:color="auto"/>
              </w:divBdr>
            </w:div>
            <w:div w:id="1389721474">
              <w:marLeft w:val="0"/>
              <w:marRight w:val="0"/>
              <w:marTop w:val="0"/>
              <w:marBottom w:val="0"/>
              <w:divBdr>
                <w:top w:val="none" w:sz="0" w:space="0" w:color="auto"/>
                <w:left w:val="none" w:sz="0" w:space="0" w:color="auto"/>
                <w:bottom w:val="none" w:sz="0" w:space="0" w:color="auto"/>
                <w:right w:val="none" w:sz="0" w:space="0" w:color="auto"/>
              </w:divBdr>
            </w:div>
            <w:div w:id="1391542239">
              <w:marLeft w:val="0"/>
              <w:marRight w:val="0"/>
              <w:marTop w:val="0"/>
              <w:marBottom w:val="0"/>
              <w:divBdr>
                <w:top w:val="none" w:sz="0" w:space="0" w:color="auto"/>
                <w:left w:val="none" w:sz="0" w:space="0" w:color="auto"/>
                <w:bottom w:val="none" w:sz="0" w:space="0" w:color="auto"/>
                <w:right w:val="none" w:sz="0" w:space="0" w:color="auto"/>
              </w:divBdr>
            </w:div>
            <w:div w:id="1392539303">
              <w:marLeft w:val="0"/>
              <w:marRight w:val="0"/>
              <w:marTop w:val="0"/>
              <w:marBottom w:val="0"/>
              <w:divBdr>
                <w:top w:val="none" w:sz="0" w:space="0" w:color="auto"/>
                <w:left w:val="none" w:sz="0" w:space="0" w:color="auto"/>
                <w:bottom w:val="none" w:sz="0" w:space="0" w:color="auto"/>
                <w:right w:val="none" w:sz="0" w:space="0" w:color="auto"/>
              </w:divBdr>
            </w:div>
            <w:div w:id="1393038380">
              <w:marLeft w:val="0"/>
              <w:marRight w:val="0"/>
              <w:marTop w:val="0"/>
              <w:marBottom w:val="0"/>
              <w:divBdr>
                <w:top w:val="none" w:sz="0" w:space="0" w:color="auto"/>
                <w:left w:val="none" w:sz="0" w:space="0" w:color="auto"/>
                <w:bottom w:val="none" w:sz="0" w:space="0" w:color="auto"/>
                <w:right w:val="none" w:sz="0" w:space="0" w:color="auto"/>
              </w:divBdr>
            </w:div>
            <w:div w:id="1398549841">
              <w:marLeft w:val="0"/>
              <w:marRight w:val="0"/>
              <w:marTop w:val="0"/>
              <w:marBottom w:val="0"/>
              <w:divBdr>
                <w:top w:val="none" w:sz="0" w:space="0" w:color="auto"/>
                <w:left w:val="none" w:sz="0" w:space="0" w:color="auto"/>
                <w:bottom w:val="none" w:sz="0" w:space="0" w:color="auto"/>
                <w:right w:val="none" w:sz="0" w:space="0" w:color="auto"/>
              </w:divBdr>
            </w:div>
            <w:div w:id="1399285680">
              <w:marLeft w:val="0"/>
              <w:marRight w:val="0"/>
              <w:marTop w:val="0"/>
              <w:marBottom w:val="0"/>
              <w:divBdr>
                <w:top w:val="none" w:sz="0" w:space="0" w:color="auto"/>
                <w:left w:val="none" w:sz="0" w:space="0" w:color="auto"/>
                <w:bottom w:val="none" w:sz="0" w:space="0" w:color="auto"/>
                <w:right w:val="none" w:sz="0" w:space="0" w:color="auto"/>
              </w:divBdr>
            </w:div>
            <w:div w:id="1400327082">
              <w:marLeft w:val="0"/>
              <w:marRight w:val="0"/>
              <w:marTop w:val="0"/>
              <w:marBottom w:val="0"/>
              <w:divBdr>
                <w:top w:val="none" w:sz="0" w:space="0" w:color="auto"/>
                <w:left w:val="none" w:sz="0" w:space="0" w:color="auto"/>
                <w:bottom w:val="none" w:sz="0" w:space="0" w:color="auto"/>
                <w:right w:val="none" w:sz="0" w:space="0" w:color="auto"/>
              </w:divBdr>
            </w:div>
            <w:div w:id="1403330282">
              <w:marLeft w:val="0"/>
              <w:marRight w:val="0"/>
              <w:marTop w:val="0"/>
              <w:marBottom w:val="0"/>
              <w:divBdr>
                <w:top w:val="none" w:sz="0" w:space="0" w:color="auto"/>
                <w:left w:val="none" w:sz="0" w:space="0" w:color="auto"/>
                <w:bottom w:val="none" w:sz="0" w:space="0" w:color="auto"/>
                <w:right w:val="none" w:sz="0" w:space="0" w:color="auto"/>
              </w:divBdr>
            </w:div>
            <w:div w:id="1404178938">
              <w:marLeft w:val="0"/>
              <w:marRight w:val="0"/>
              <w:marTop w:val="0"/>
              <w:marBottom w:val="0"/>
              <w:divBdr>
                <w:top w:val="none" w:sz="0" w:space="0" w:color="auto"/>
                <w:left w:val="none" w:sz="0" w:space="0" w:color="auto"/>
                <w:bottom w:val="none" w:sz="0" w:space="0" w:color="auto"/>
                <w:right w:val="none" w:sz="0" w:space="0" w:color="auto"/>
              </w:divBdr>
            </w:div>
            <w:div w:id="1405176477">
              <w:marLeft w:val="0"/>
              <w:marRight w:val="0"/>
              <w:marTop w:val="0"/>
              <w:marBottom w:val="0"/>
              <w:divBdr>
                <w:top w:val="none" w:sz="0" w:space="0" w:color="auto"/>
                <w:left w:val="none" w:sz="0" w:space="0" w:color="auto"/>
                <w:bottom w:val="none" w:sz="0" w:space="0" w:color="auto"/>
                <w:right w:val="none" w:sz="0" w:space="0" w:color="auto"/>
              </w:divBdr>
            </w:div>
            <w:div w:id="1406755787">
              <w:marLeft w:val="0"/>
              <w:marRight w:val="0"/>
              <w:marTop w:val="0"/>
              <w:marBottom w:val="0"/>
              <w:divBdr>
                <w:top w:val="none" w:sz="0" w:space="0" w:color="auto"/>
                <w:left w:val="none" w:sz="0" w:space="0" w:color="auto"/>
                <w:bottom w:val="none" w:sz="0" w:space="0" w:color="auto"/>
                <w:right w:val="none" w:sz="0" w:space="0" w:color="auto"/>
              </w:divBdr>
            </w:div>
            <w:div w:id="1407872531">
              <w:marLeft w:val="0"/>
              <w:marRight w:val="0"/>
              <w:marTop w:val="0"/>
              <w:marBottom w:val="0"/>
              <w:divBdr>
                <w:top w:val="none" w:sz="0" w:space="0" w:color="auto"/>
                <w:left w:val="none" w:sz="0" w:space="0" w:color="auto"/>
                <w:bottom w:val="none" w:sz="0" w:space="0" w:color="auto"/>
                <w:right w:val="none" w:sz="0" w:space="0" w:color="auto"/>
              </w:divBdr>
            </w:div>
            <w:div w:id="1409378348">
              <w:marLeft w:val="0"/>
              <w:marRight w:val="0"/>
              <w:marTop w:val="0"/>
              <w:marBottom w:val="0"/>
              <w:divBdr>
                <w:top w:val="none" w:sz="0" w:space="0" w:color="auto"/>
                <w:left w:val="none" w:sz="0" w:space="0" w:color="auto"/>
                <w:bottom w:val="none" w:sz="0" w:space="0" w:color="auto"/>
                <w:right w:val="none" w:sz="0" w:space="0" w:color="auto"/>
              </w:divBdr>
            </w:div>
            <w:div w:id="1410998964">
              <w:marLeft w:val="0"/>
              <w:marRight w:val="0"/>
              <w:marTop w:val="0"/>
              <w:marBottom w:val="0"/>
              <w:divBdr>
                <w:top w:val="none" w:sz="0" w:space="0" w:color="auto"/>
                <w:left w:val="none" w:sz="0" w:space="0" w:color="auto"/>
                <w:bottom w:val="none" w:sz="0" w:space="0" w:color="auto"/>
                <w:right w:val="none" w:sz="0" w:space="0" w:color="auto"/>
              </w:divBdr>
            </w:div>
            <w:div w:id="1411728732">
              <w:marLeft w:val="0"/>
              <w:marRight w:val="0"/>
              <w:marTop w:val="0"/>
              <w:marBottom w:val="0"/>
              <w:divBdr>
                <w:top w:val="none" w:sz="0" w:space="0" w:color="auto"/>
                <w:left w:val="none" w:sz="0" w:space="0" w:color="auto"/>
                <w:bottom w:val="none" w:sz="0" w:space="0" w:color="auto"/>
                <w:right w:val="none" w:sz="0" w:space="0" w:color="auto"/>
              </w:divBdr>
            </w:div>
            <w:div w:id="1414811866">
              <w:marLeft w:val="0"/>
              <w:marRight w:val="0"/>
              <w:marTop w:val="0"/>
              <w:marBottom w:val="0"/>
              <w:divBdr>
                <w:top w:val="none" w:sz="0" w:space="0" w:color="auto"/>
                <w:left w:val="none" w:sz="0" w:space="0" w:color="auto"/>
                <w:bottom w:val="none" w:sz="0" w:space="0" w:color="auto"/>
                <w:right w:val="none" w:sz="0" w:space="0" w:color="auto"/>
              </w:divBdr>
            </w:div>
            <w:div w:id="1414812750">
              <w:marLeft w:val="0"/>
              <w:marRight w:val="0"/>
              <w:marTop w:val="0"/>
              <w:marBottom w:val="0"/>
              <w:divBdr>
                <w:top w:val="none" w:sz="0" w:space="0" w:color="auto"/>
                <w:left w:val="none" w:sz="0" w:space="0" w:color="auto"/>
                <w:bottom w:val="none" w:sz="0" w:space="0" w:color="auto"/>
                <w:right w:val="none" w:sz="0" w:space="0" w:color="auto"/>
              </w:divBdr>
            </w:div>
            <w:div w:id="1416433785">
              <w:marLeft w:val="0"/>
              <w:marRight w:val="0"/>
              <w:marTop w:val="0"/>
              <w:marBottom w:val="0"/>
              <w:divBdr>
                <w:top w:val="none" w:sz="0" w:space="0" w:color="auto"/>
                <w:left w:val="none" w:sz="0" w:space="0" w:color="auto"/>
                <w:bottom w:val="none" w:sz="0" w:space="0" w:color="auto"/>
                <w:right w:val="none" w:sz="0" w:space="0" w:color="auto"/>
              </w:divBdr>
            </w:div>
            <w:div w:id="1416437732">
              <w:marLeft w:val="0"/>
              <w:marRight w:val="0"/>
              <w:marTop w:val="0"/>
              <w:marBottom w:val="0"/>
              <w:divBdr>
                <w:top w:val="none" w:sz="0" w:space="0" w:color="auto"/>
                <w:left w:val="none" w:sz="0" w:space="0" w:color="auto"/>
                <w:bottom w:val="none" w:sz="0" w:space="0" w:color="auto"/>
                <w:right w:val="none" w:sz="0" w:space="0" w:color="auto"/>
              </w:divBdr>
            </w:div>
            <w:div w:id="1417165953">
              <w:marLeft w:val="0"/>
              <w:marRight w:val="0"/>
              <w:marTop w:val="0"/>
              <w:marBottom w:val="0"/>
              <w:divBdr>
                <w:top w:val="none" w:sz="0" w:space="0" w:color="auto"/>
                <w:left w:val="none" w:sz="0" w:space="0" w:color="auto"/>
                <w:bottom w:val="none" w:sz="0" w:space="0" w:color="auto"/>
                <w:right w:val="none" w:sz="0" w:space="0" w:color="auto"/>
              </w:divBdr>
            </w:div>
            <w:div w:id="1419404404">
              <w:marLeft w:val="0"/>
              <w:marRight w:val="0"/>
              <w:marTop w:val="0"/>
              <w:marBottom w:val="0"/>
              <w:divBdr>
                <w:top w:val="none" w:sz="0" w:space="0" w:color="auto"/>
                <w:left w:val="none" w:sz="0" w:space="0" w:color="auto"/>
                <w:bottom w:val="none" w:sz="0" w:space="0" w:color="auto"/>
                <w:right w:val="none" w:sz="0" w:space="0" w:color="auto"/>
              </w:divBdr>
            </w:div>
            <w:div w:id="1420322343">
              <w:marLeft w:val="0"/>
              <w:marRight w:val="0"/>
              <w:marTop w:val="0"/>
              <w:marBottom w:val="0"/>
              <w:divBdr>
                <w:top w:val="none" w:sz="0" w:space="0" w:color="auto"/>
                <w:left w:val="none" w:sz="0" w:space="0" w:color="auto"/>
                <w:bottom w:val="none" w:sz="0" w:space="0" w:color="auto"/>
                <w:right w:val="none" w:sz="0" w:space="0" w:color="auto"/>
              </w:divBdr>
            </w:div>
            <w:div w:id="1422023432">
              <w:marLeft w:val="0"/>
              <w:marRight w:val="0"/>
              <w:marTop w:val="0"/>
              <w:marBottom w:val="0"/>
              <w:divBdr>
                <w:top w:val="none" w:sz="0" w:space="0" w:color="auto"/>
                <w:left w:val="none" w:sz="0" w:space="0" w:color="auto"/>
                <w:bottom w:val="none" w:sz="0" w:space="0" w:color="auto"/>
                <w:right w:val="none" w:sz="0" w:space="0" w:color="auto"/>
              </w:divBdr>
            </w:div>
            <w:div w:id="1422290952">
              <w:marLeft w:val="0"/>
              <w:marRight w:val="0"/>
              <w:marTop w:val="0"/>
              <w:marBottom w:val="0"/>
              <w:divBdr>
                <w:top w:val="none" w:sz="0" w:space="0" w:color="auto"/>
                <w:left w:val="none" w:sz="0" w:space="0" w:color="auto"/>
                <w:bottom w:val="none" w:sz="0" w:space="0" w:color="auto"/>
                <w:right w:val="none" w:sz="0" w:space="0" w:color="auto"/>
              </w:divBdr>
            </w:div>
            <w:div w:id="1422334621">
              <w:marLeft w:val="0"/>
              <w:marRight w:val="0"/>
              <w:marTop w:val="0"/>
              <w:marBottom w:val="0"/>
              <w:divBdr>
                <w:top w:val="none" w:sz="0" w:space="0" w:color="auto"/>
                <w:left w:val="none" w:sz="0" w:space="0" w:color="auto"/>
                <w:bottom w:val="none" w:sz="0" w:space="0" w:color="auto"/>
                <w:right w:val="none" w:sz="0" w:space="0" w:color="auto"/>
              </w:divBdr>
            </w:div>
            <w:div w:id="1425759084">
              <w:marLeft w:val="0"/>
              <w:marRight w:val="0"/>
              <w:marTop w:val="0"/>
              <w:marBottom w:val="0"/>
              <w:divBdr>
                <w:top w:val="none" w:sz="0" w:space="0" w:color="auto"/>
                <w:left w:val="none" w:sz="0" w:space="0" w:color="auto"/>
                <w:bottom w:val="none" w:sz="0" w:space="0" w:color="auto"/>
                <w:right w:val="none" w:sz="0" w:space="0" w:color="auto"/>
              </w:divBdr>
            </w:div>
            <w:div w:id="1427774940">
              <w:marLeft w:val="0"/>
              <w:marRight w:val="0"/>
              <w:marTop w:val="0"/>
              <w:marBottom w:val="0"/>
              <w:divBdr>
                <w:top w:val="none" w:sz="0" w:space="0" w:color="auto"/>
                <w:left w:val="none" w:sz="0" w:space="0" w:color="auto"/>
                <w:bottom w:val="none" w:sz="0" w:space="0" w:color="auto"/>
                <w:right w:val="none" w:sz="0" w:space="0" w:color="auto"/>
              </w:divBdr>
            </w:div>
            <w:div w:id="1430543702">
              <w:marLeft w:val="0"/>
              <w:marRight w:val="0"/>
              <w:marTop w:val="0"/>
              <w:marBottom w:val="0"/>
              <w:divBdr>
                <w:top w:val="none" w:sz="0" w:space="0" w:color="auto"/>
                <w:left w:val="none" w:sz="0" w:space="0" w:color="auto"/>
                <w:bottom w:val="none" w:sz="0" w:space="0" w:color="auto"/>
                <w:right w:val="none" w:sz="0" w:space="0" w:color="auto"/>
              </w:divBdr>
            </w:div>
            <w:div w:id="1431391737">
              <w:marLeft w:val="0"/>
              <w:marRight w:val="0"/>
              <w:marTop w:val="0"/>
              <w:marBottom w:val="0"/>
              <w:divBdr>
                <w:top w:val="none" w:sz="0" w:space="0" w:color="auto"/>
                <w:left w:val="none" w:sz="0" w:space="0" w:color="auto"/>
                <w:bottom w:val="none" w:sz="0" w:space="0" w:color="auto"/>
                <w:right w:val="none" w:sz="0" w:space="0" w:color="auto"/>
              </w:divBdr>
            </w:div>
            <w:div w:id="1432165473">
              <w:marLeft w:val="0"/>
              <w:marRight w:val="0"/>
              <w:marTop w:val="0"/>
              <w:marBottom w:val="0"/>
              <w:divBdr>
                <w:top w:val="none" w:sz="0" w:space="0" w:color="auto"/>
                <w:left w:val="none" w:sz="0" w:space="0" w:color="auto"/>
                <w:bottom w:val="none" w:sz="0" w:space="0" w:color="auto"/>
                <w:right w:val="none" w:sz="0" w:space="0" w:color="auto"/>
              </w:divBdr>
            </w:div>
            <w:div w:id="1437946921">
              <w:marLeft w:val="0"/>
              <w:marRight w:val="0"/>
              <w:marTop w:val="0"/>
              <w:marBottom w:val="0"/>
              <w:divBdr>
                <w:top w:val="none" w:sz="0" w:space="0" w:color="auto"/>
                <w:left w:val="none" w:sz="0" w:space="0" w:color="auto"/>
                <w:bottom w:val="none" w:sz="0" w:space="0" w:color="auto"/>
                <w:right w:val="none" w:sz="0" w:space="0" w:color="auto"/>
              </w:divBdr>
            </w:div>
            <w:div w:id="1441800671">
              <w:marLeft w:val="0"/>
              <w:marRight w:val="0"/>
              <w:marTop w:val="0"/>
              <w:marBottom w:val="0"/>
              <w:divBdr>
                <w:top w:val="none" w:sz="0" w:space="0" w:color="auto"/>
                <w:left w:val="none" w:sz="0" w:space="0" w:color="auto"/>
                <w:bottom w:val="none" w:sz="0" w:space="0" w:color="auto"/>
                <w:right w:val="none" w:sz="0" w:space="0" w:color="auto"/>
              </w:divBdr>
            </w:div>
            <w:div w:id="1443845616">
              <w:marLeft w:val="0"/>
              <w:marRight w:val="0"/>
              <w:marTop w:val="0"/>
              <w:marBottom w:val="0"/>
              <w:divBdr>
                <w:top w:val="none" w:sz="0" w:space="0" w:color="auto"/>
                <w:left w:val="none" w:sz="0" w:space="0" w:color="auto"/>
                <w:bottom w:val="none" w:sz="0" w:space="0" w:color="auto"/>
                <w:right w:val="none" w:sz="0" w:space="0" w:color="auto"/>
              </w:divBdr>
            </w:div>
            <w:div w:id="1444306954">
              <w:marLeft w:val="0"/>
              <w:marRight w:val="0"/>
              <w:marTop w:val="0"/>
              <w:marBottom w:val="0"/>
              <w:divBdr>
                <w:top w:val="none" w:sz="0" w:space="0" w:color="auto"/>
                <w:left w:val="none" w:sz="0" w:space="0" w:color="auto"/>
                <w:bottom w:val="none" w:sz="0" w:space="0" w:color="auto"/>
                <w:right w:val="none" w:sz="0" w:space="0" w:color="auto"/>
              </w:divBdr>
            </w:div>
            <w:div w:id="1444766165">
              <w:marLeft w:val="0"/>
              <w:marRight w:val="0"/>
              <w:marTop w:val="0"/>
              <w:marBottom w:val="0"/>
              <w:divBdr>
                <w:top w:val="none" w:sz="0" w:space="0" w:color="auto"/>
                <w:left w:val="none" w:sz="0" w:space="0" w:color="auto"/>
                <w:bottom w:val="none" w:sz="0" w:space="0" w:color="auto"/>
                <w:right w:val="none" w:sz="0" w:space="0" w:color="auto"/>
              </w:divBdr>
            </w:div>
            <w:div w:id="1447845966">
              <w:marLeft w:val="0"/>
              <w:marRight w:val="0"/>
              <w:marTop w:val="0"/>
              <w:marBottom w:val="0"/>
              <w:divBdr>
                <w:top w:val="none" w:sz="0" w:space="0" w:color="auto"/>
                <w:left w:val="none" w:sz="0" w:space="0" w:color="auto"/>
                <w:bottom w:val="none" w:sz="0" w:space="0" w:color="auto"/>
                <w:right w:val="none" w:sz="0" w:space="0" w:color="auto"/>
              </w:divBdr>
            </w:div>
            <w:div w:id="1448357834">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452436882">
              <w:marLeft w:val="0"/>
              <w:marRight w:val="0"/>
              <w:marTop w:val="0"/>
              <w:marBottom w:val="0"/>
              <w:divBdr>
                <w:top w:val="none" w:sz="0" w:space="0" w:color="auto"/>
                <w:left w:val="none" w:sz="0" w:space="0" w:color="auto"/>
                <w:bottom w:val="none" w:sz="0" w:space="0" w:color="auto"/>
                <w:right w:val="none" w:sz="0" w:space="0" w:color="auto"/>
              </w:divBdr>
            </w:div>
            <w:div w:id="1452674927">
              <w:marLeft w:val="0"/>
              <w:marRight w:val="0"/>
              <w:marTop w:val="0"/>
              <w:marBottom w:val="0"/>
              <w:divBdr>
                <w:top w:val="none" w:sz="0" w:space="0" w:color="auto"/>
                <w:left w:val="none" w:sz="0" w:space="0" w:color="auto"/>
                <w:bottom w:val="none" w:sz="0" w:space="0" w:color="auto"/>
                <w:right w:val="none" w:sz="0" w:space="0" w:color="auto"/>
              </w:divBdr>
            </w:div>
            <w:div w:id="1456294605">
              <w:marLeft w:val="0"/>
              <w:marRight w:val="0"/>
              <w:marTop w:val="0"/>
              <w:marBottom w:val="0"/>
              <w:divBdr>
                <w:top w:val="none" w:sz="0" w:space="0" w:color="auto"/>
                <w:left w:val="none" w:sz="0" w:space="0" w:color="auto"/>
                <w:bottom w:val="none" w:sz="0" w:space="0" w:color="auto"/>
                <w:right w:val="none" w:sz="0" w:space="0" w:color="auto"/>
              </w:divBdr>
            </w:div>
            <w:div w:id="1456751098">
              <w:marLeft w:val="0"/>
              <w:marRight w:val="0"/>
              <w:marTop w:val="0"/>
              <w:marBottom w:val="0"/>
              <w:divBdr>
                <w:top w:val="none" w:sz="0" w:space="0" w:color="auto"/>
                <w:left w:val="none" w:sz="0" w:space="0" w:color="auto"/>
                <w:bottom w:val="none" w:sz="0" w:space="0" w:color="auto"/>
                <w:right w:val="none" w:sz="0" w:space="0" w:color="auto"/>
              </w:divBdr>
            </w:div>
            <w:div w:id="1457675625">
              <w:marLeft w:val="0"/>
              <w:marRight w:val="0"/>
              <w:marTop w:val="0"/>
              <w:marBottom w:val="0"/>
              <w:divBdr>
                <w:top w:val="none" w:sz="0" w:space="0" w:color="auto"/>
                <w:left w:val="none" w:sz="0" w:space="0" w:color="auto"/>
                <w:bottom w:val="none" w:sz="0" w:space="0" w:color="auto"/>
                <w:right w:val="none" w:sz="0" w:space="0" w:color="auto"/>
              </w:divBdr>
            </w:div>
            <w:div w:id="1459178390">
              <w:marLeft w:val="0"/>
              <w:marRight w:val="0"/>
              <w:marTop w:val="0"/>
              <w:marBottom w:val="0"/>
              <w:divBdr>
                <w:top w:val="none" w:sz="0" w:space="0" w:color="auto"/>
                <w:left w:val="none" w:sz="0" w:space="0" w:color="auto"/>
                <w:bottom w:val="none" w:sz="0" w:space="0" w:color="auto"/>
                <w:right w:val="none" w:sz="0" w:space="0" w:color="auto"/>
              </w:divBdr>
            </w:div>
            <w:div w:id="1459447792">
              <w:marLeft w:val="0"/>
              <w:marRight w:val="0"/>
              <w:marTop w:val="0"/>
              <w:marBottom w:val="0"/>
              <w:divBdr>
                <w:top w:val="none" w:sz="0" w:space="0" w:color="auto"/>
                <w:left w:val="none" w:sz="0" w:space="0" w:color="auto"/>
                <w:bottom w:val="none" w:sz="0" w:space="0" w:color="auto"/>
                <w:right w:val="none" w:sz="0" w:space="0" w:color="auto"/>
              </w:divBdr>
            </w:div>
            <w:div w:id="1461418462">
              <w:marLeft w:val="0"/>
              <w:marRight w:val="0"/>
              <w:marTop w:val="0"/>
              <w:marBottom w:val="0"/>
              <w:divBdr>
                <w:top w:val="none" w:sz="0" w:space="0" w:color="auto"/>
                <w:left w:val="none" w:sz="0" w:space="0" w:color="auto"/>
                <w:bottom w:val="none" w:sz="0" w:space="0" w:color="auto"/>
                <w:right w:val="none" w:sz="0" w:space="0" w:color="auto"/>
              </w:divBdr>
            </w:div>
            <w:div w:id="1461650991">
              <w:marLeft w:val="0"/>
              <w:marRight w:val="0"/>
              <w:marTop w:val="0"/>
              <w:marBottom w:val="0"/>
              <w:divBdr>
                <w:top w:val="none" w:sz="0" w:space="0" w:color="auto"/>
                <w:left w:val="none" w:sz="0" w:space="0" w:color="auto"/>
                <w:bottom w:val="none" w:sz="0" w:space="0" w:color="auto"/>
                <w:right w:val="none" w:sz="0" w:space="0" w:color="auto"/>
              </w:divBdr>
            </w:div>
            <w:div w:id="1468931202">
              <w:marLeft w:val="0"/>
              <w:marRight w:val="0"/>
              <w:marTop w:val="0"/>
              <w:marBottom w:val="0"/>
              <w:divBdr>
                <w:top w:val="none" w:sz="0" w:space="0" w:color="auto"/>
                <w:left w:val="none" w:sz="0" w:space="0" w:color="auto"/>
                <w:bottom w:val="none" w:sz="0" w:space="0" w:color="auto"/>
                <w:right w:val="none" w:sz="0" w:space="0" w:color="auto"/>
              </w:divBdr>
            </w:div>
            <w:div w:id="1474566498">
              <w:marLeft w:val="0"/>
              <w:marRight w:val="0"/>
              <w:marTop w:val="0"/>
              <w:marBottom w:val="0"/>
              <w:divBdr>
                <w:top w:val="none" w:sz="0" w:space="0" w:color="auto"/>
                <w:left w:val="none" w:sz="0" w:space="0" w:color="auto"/>
                <w:bottom w:val="none" w:sz="0" w:space="0" w:color="auto"/>
                <w:right w:val="none" w:sz="0" w:space="0" w:color="auto"/>
              </w:divBdr>
            </w:div>
            <w:div w:id="1482503302">
              <w:marLeft w:val="0"/>
              <w:marRight w:val="0"/>
              <w:marTop w:val="0"/>
              <w:marBottom w:val="0"/>
              <w:divBdr>
                <w:top w:val="none" w:sz="0" w:space="0" w:color="auto"/>
                <w:left w:val="none" w:sz="0" w:space="0" w:color="auto"/>
                <w:bottom w:val="none" w:sz="0" w:space="0" w:color="auto"/>
                <w:right w:val="none" w:sz="0" w:space="0" w:color="auto"/>
              </w:divBdr>
            </w:div>
            <w:div w:id="1482772063">
              <w:marLeft w:val="0"/>
              <w:marRight w:val="0"/>
              <w:marTop w:val="0"/>
              <w:marBottom w:val="0"/>
              <w:divBdr>
                <w:top w:val="none" w:sz="0" w:space="0" w:color="auto"/>
                <w:left w:val="none" w:sz="0" w:space="0" w:color="auto"/>
                <w:bottom w:val="none" w:sz="0" w:space="0" w:color="auto"/>
                <w:right w:val="none" w:sz="0" w:space="0" w:color="auto"/>
              </w:divBdr>
            </w:div>
            <w:div w:id="1487933720">
              <w:marLeft w:val="0"/>
              <w:marRight w:val="0"/>
              <w:marTop w:val="0"/>
              <w:marBottom w:val="0"/>
              <w:divBdr>
                <w:top w:val="none" w:sz="0" w:space="0" w:color="auto"/>
                <w:left w:val="none" w:sz="0" w:space="0" w:color="auto"/>
                <w:bottom w:val="none" w:sz="0" w:space="0" w:color="auto"/>
                <w:right w:val="none" w:sz="0" w:space="0" w:color="auto"/>
              </w:divBdr>
            </w:div>
            <w:div w:id="1493108365">
              <w:marLeft w:val="0"/>
              <w:marRight w:val="0"/>
              <w:marTop w:val="0"/>
              <w:marBottom w:val="0"/>
              <w:divBdr>
                <w:top w:val="none" w:sz="0" w:space="0" w:color="auto"/>
                <w:left w:val="none" w:sz="0" w:space="0" w:color="auto"/>
                <w:bottom w:val="none" w:sz="0" w:space="0" w:color="auto"/>
                <w:right w:val="none" w:sz="0" w:space="0" w:color="auto"/>
              </w:divBdr>
            </w:div>
            <w:div w:id="1498882412">
              <w:marLeft w:val="0"/>
              <w:marRight w:val="0"/>
              <w:marTop w:val="0"/>
              <w:marBottom w:val="0"/>
              <w:divBdr>
                <w:top w:val="none" w:sz="0" w:space="0" w:color="auto"/>
                <w:left w:val="none" w:sz="0" w:space="0" w:color="auto"/>
                <w:bottom w:val="none" w:sz="0" w:space="0" w:color="auto"/>
                <w:right w:val="none" w:sz="0" w:space="0" w:color="auto"/>
              </w:divBdr>
            </w:div>
            <w:div w:id="1499267688">
              <w:marLeft w:val="0"/>
              <w:marRight w:val="0"/>
              <w:marTop w:val="0"/>
              <w:marBottom w:val="0"/>
              <w:divBdr>
                <w:top w:val="none" w:sz="0" w:space="0" w:color="auto"/>
                <w:left w:val="none" w:sz="0" w:space="0" w:color="auto"/>
                <w:bottom w:val="none" w:sz="0" w:space="0" w:color="auto"/>
                <w:right w:val="none" w:sz="0" w:space="0" w:color="auto"/>
              </w:divBdr>
            </w:div>
            <w:div w:id="1500004779">
              <w:marLeft w:val="0"/>
              <w:marRight w:val="0"/>
              <w:marTop w:val="0"/>
              <w:marBottom w:val="0"/>
              <w:divBdr>
                <w:top w:val="none" w:sz="0" w:space="0" w:color="auto"/>
                <w:left w:val="none" w:sz="0" w:space="0" w:color="auto"/>
                <w:bottom w:val="none" w:sz="0" w:space="0" w:color="auto"/>
                <w:right w:val="none" w:sz="0" w:space="0" w:color="auto"/>
              </w:divBdr>
            </w:div>
            <w:div w:id="1504125509">
              <w:marLeft w:val="0"/>
              <w:marRight w:val="0"/>
              <w:marTop w:val="0"/>
              <w:marBottom w:val="0"/>
              <w:divBdr>
                <w:top w:val="none" w:sz="0" w:space="0" w:color="auto"/>
                <w:left w:val="none" w:sz="0" w:space="0" w:color="auto"/>
                <w:bottom w:val="none" w:sz="0" w:space="0" w:color="auto"/>
                <w:right w:val="none" w:sz="0" w:space="0" w:color="auto"/>
              </w:divBdr>
            </w:div>
            <w:div w:id="1505122123">
              <w:marLeft w:val="0"/>
              <w:marRight w:val="0"/>
              <w:marTop w:val="0"/>
              <w:marBottom w:val="0"/>
              <w:divBdr>
                <w:top w:val="none" w:sz="0" w:space="0" w:color="auto"/>
                <w:left w:val="none" w:sz="0" w:space="0" w:color="auto"/>
                <w:bottom w:val="none" w:sz="0" w:space="0" w:color="auto"/>
                <w:right w:val="none" w:sz="0" w:space="0" w:color="auto"/>
              </w:divBdr>
            </w:div>
            <w:div w:id="1508059560">
              <w:marLeft w:val="0"/>
              <w:marRight w:val="0"/>
              <w:marTop w:val="0"/>
              <w:marBottom w:val="0"/>
              <w:divBdr>
                <w:top w:val="none" w:sz="0" w:space="0" w:color="auto"/>
                <w:left w:val="none" w:sz="0" w:space="0" w:color="auto"/>
                <w:bottom w:val="none" w:sz="0" w:space="0" w:color="auto"/>
                <w:right w:val="none" w:sz="0" w:space="0" w:color="auto"/>
              </w:divBdr>
            </w:div>
            <w:div w:id="1510021785">
              <w:marLeft w:val="0"/>
              <w:marRight w:val="0"/>
              <w:marTop w:val="0"/>
              <w:marBottom w:val="0"/>
              <w:divBdr>
                <w:top w:val="none" w:sz="0" w:space="0" w:color="auto"/>
                <w:left w:val="none" w:sz="0" w:space="0" w:color="auto"/>
                <w:bottom w:val="none" w:sz="0" w:space="0" w:color="auto"/>
                <w:right w:val="none" w:sz="0" w:space="0" w:color="auto"/>
              </w:divBdr>
            </w:div>
            <w:div w:id="1510482225">
              <w:marLeft w:val="0"/>
              <w:marRight w:val="0"/>
              <w:marTop w:val="0"/>
              <w:marBottom w:val="0"/>
              <w:divBdr>
                <w:top w:val="none" w:sz="0" w:space="0" w:color="auto"/>
                <w:left w:val="none" w:sz="0" w:space="0" w:color="auto"/>
                <w:bottom w:val="none" w:sz="0" w:space="0" w:color="auto"/>
                <w:right w:val="none" w:sz="0" w:space="0" w:color="auto"/>
              </w:divBdr>
            </w:div>
            <w:div w:id="1511794706">
              <w:marLeft w:val="0"/>
              <w:marRight w:val="0"/>
              <w:marTop w:val="0"/>
              <w:marBottom w:val="0"/>
              <w:divBdr>
                <w:top w:val="none" w:sz="0" w:space="0" w:color="auto"/>
                <w:left w:val="none" w:sz="0" w:space="0" w:color="auto"/>
                <w:bottom w:val="none" w:sz="0" w:space="0" w:color="auto"/>
                <w:right w:val="none" w:sz="0" w:space="0" w:color="auto"/>
              </w:divBdr>
            </w:div>
            <w:div w:id="1515529626">
              <w:marLeft w:val="0"/>
              <w:marRight w:val="0"/>
              <w:marTop w:val="0"/>
              <w:marBottom w:val="0"/>
              <w:divBdr>
                <w:top w:val="none" w:sz="0" w:space="0" w:color="auto"/>
                <w:left w:val="none" w:sz="0" w:space="0" w:color="auto"/>
                <w:bottom w:val="none" w:sz="0" w:space="0" w:color="auto"/>
                <w:right w:val="none" w:sz="0" w:space="0" w:color="auto"/>
              </w:divBdr>
            </w:div>
            <w:div w:id="1519537267">
              <w:marLeft w:val="0"/>
              <w:marRight w:val="0"/>
              <w:marTop w:val="0"/>
              <w:marBottom w:val="0"/>
              <w:divBdr>
                <w:top w:val="none" w:sz="0" w:space="0" w:color="auto"/>
                <w:left w:val="none" w:sz="0" w:space="0" w:color="auto"/>
                <w:bottom w:val="none" w:sz="0" w:space="0" w:color="auto"/>
                <w:right w:val="none" w:sz="0" w:space="0" w:color="auto"/>
              </w:divBdr>
            </w:div>
            <w:div w:id="1520970691">
              <w:marLeft w:val="0"/>
              <w:marRight w:val="0"/>
              <w:marTop w:val="0"/>
              <w:marBottom w:val="0"/>
              <w:divBdr>
                <w:top w:val="none" w:sz="0" w:space="0" w:color="auto"/>
                <w:left w:val="none" w:sz="0" w:space="0" w:color="auto"/>
                <w:bottom w:val="none" w:sz="0" w:space="0" w:color="auto"/>
                <w:right w:val="none" w:sz="0" w:space="0" w:color="auto"/>
              </w:divBdr>
            </w:div>
            <w:div w:id="1523663997">
              <w:marLeft w:val="0"/>
              <w:marRight w:val="0"/>
              <w:marTop w:val="0"/>
              <w:marBottom w:val="0"/>
              <w:divBdr>
                <w:top w:val="none" w:sz="0" w:space="0" w:color="auto"/>
                <w:left w:val="none" w:sz="0" w:space="0" w:color="auto"/>
                <w:bottom w:val="none" w:sz="0" w:space="0" w:color="auto"/>
                <w:right w:val="none" w:sz="0" w:space="0" w:color="auto"/>
              </w:divBdr>
            </w:div>
            <w:div w:id="1525482101">
              <w:marLeft w:val="0"/>
              <w:marRight w:val="0"/>
              <w:marTop w:val="0"/>
              <w:marBottom w:val="0"/>
              <w:divBdr>
                <w:top w:val="none" w:sz="0" w:space="0" w:color="auto"/>
                <w:left w:val="none" w:sz="0" w:space="0" w:color="auto"/>
                <w:bottom w:val="none" w:sz="0" w:space="0" w:color="auto"/>
                <w:right w:val="none" w:sz="0" w:space="0" w:color="auto"/>
              </w:divBdr>
            </w:div>
            <w:div w:id="1530101633">
              <w:marLeft w:val="0"/>
              <w:marRight w:val="0"/>
              <w:marTop w:val="0"/>
              <w:marBottom w:val="0"/>
              <w:divBdr>
                <w:top w:val="none" w:sz="0" w:space="0" w:color="auto"/>
                <w:left w:val="none" w:sz="0" w:space="0" w:color="auto"/>
                <w:bottom w:val="none" w:sz="0" w:space="0" w:color="auto"/>
                <w:right w:val="none" w:sz="0" w:space="0" w:color="auto"/>
              </w:divBdr>
            </w:div>
            <w:div w:id="1532381943">
              <w:marLeft w:val="0"/>
              <w:marRight w:val="0"/>
              <w:marTop w:val="0"/>
              <w:marBottom w:val="0"/>
              <w:divBdr>
                <w:top w:val="none" w:sz="0" w:space="0" w:color="auto"/>
                <w:left w:val="none" w:sz="0" w:space="0" w:color="auto"/>
                <w:bottom w:val="none" w:sz="0" w:space="0" w:color="auto"/>
                <w:right w:val="none" w:sz="0" w:space="0" w:color="auto"/>
              </w:divBdr>
            </w:div>
            <w:div w:id="1533613241">
              <w:marLeft w:val="0"/>
              <w:marRight w:val="0"/>
              <w:marTop w:val="0"/>
              <w:marBottom w:val="0"/>
              <w:divBdr>
                <w:top w:val="none" w:sz="0" w:space="0" w:color="auto"/>
                <w:left w:val="none" w:sz="0" w:space="0" w:color="auto"/>
                <w:bottom w:val="none" w:sz="0" w:space="0" w:color="auto"/>
                <w:right w:val="none" w:sz="0" w:space="0" w:color="auto"/>
              </w:divBdr>
            </w:div>
            <w:div w:id="1540783028">
              <w:marLeft w:val="0"/>
              <w:marRight w:val="0"/>
              <w:marTop w:val="0"/>
              <w:marBottom w:val="0"/>
              <w:divBdr>
                <w:top w:val="none" w:sz="0" w:space="0" w:color="auto"/>
                <w:left w:val="none" w:sz="0" w:space="0" w:color="auto"/>
                <w:bottom w:val="none" w:sz="0" w:space="0" w:color="auto"/>
                <w:right w:val="none" w:sz="0" w:space="0" w:color="auto"/>
              </w:divBdr>
            </w:div>
            <w:div w:id="1542787550">
              <w:marLeft w:val="0"/>
              <w:marRight w:val="0"/>
              <w:marTop w:val="0"/>
              <w:marBottom w:val="0"/>
              <w:divBdr>
                <w:top w:val="none" w:sz="0" w:space="0" w:color="auto"/>
                <w:left w:val="none" w:sz="0" w:space="0" w:color="auto"/>
                <w:bottom w:val="none" w:sz="0" w:space="0" w:color="auto"/>
                <w:right w:val="none" w:sz="0" w:space="0" w:color="auto"/>
              </w:divBdr>
            </w:div>
            <w:div w:id="1543054250">
              <w:marLeft w:val="0"/>
              <w:marRight w:val="0"/>
              <w:marTop w:val="0"/>
              <w:marBottom w:val="0"/>
              <w:divBdr>
                <w:top w:val="none" w:sz="0" w:space="0" w:color="auto"/>
                <w:left w:val="none" w:sz="0" w:space="0" w:color="auto"/>
                <w:bottom w:val="none" w:sz="0" w:space="0" w:color="auto"/>
                <w:right w:val="none" w:sz="0" w:space="0" w:color="auto"/>
              </w:divBdr>
            </w:div>
            <w:div w:id="1543832195">
              <w:marLeft w:val="0"/>
              <w:marRight w:val="0"/>
              <w:marTop w:val="0"/>
              <w:marBottom w:val="0"/>
              <w:divBdr>
                <w:top w:val="none" w:sz="0" w:space="0" w:color="auto"/>
                <w:left w:val="none" w:sz="0" w:space="0" w:color="auto"/>
                <w:bottom w:val="none" w:sz="0" w:space="0" w:color="auto"/>
                <w:right w:val="none" w:sz="0" w:space="0" w:color="auto"/>
              </w:divBdr>
            </w:div>
            <w:div w:id="1543981607">
              <w:marLeft w:val="0"/>
              <w:marRight w:val="0"/>
              <w:marTop w:val="0"/>
              <w:marBottom w:val="0"/>
              <w:divBdr>
                <w:top w:val="none" w:sz="0" w:space="0" w:color="auto"/>
                <w:left w:val="none" w:sz="0" w:space="0" w:color="auto"/>
                <w:bottom w:val="none" w:sz="0" w:space="0" w:color="auto"/>
                <w:right w:val="none" w:sz="0" w:space="0" w:color="auto"/>
              </w:divBdr>
            </w:div>
            <w:div w:id="1548832737">
              <w:marLeft w:val="0"/>
              <w:marRight w:val="0"/>
              <w:marTop w:val="0"/>
              <w:marBottom w:val="0"/>
              <w:divBdr>
                <w:top w:val="none" w:sz="0" w:space="0" w:color="auto"/>
                <w:left w:val="none" w:sz="0" w:space="0" w:color="auto"/>
                <w:bottom w:val="none" w:sz="0" w:space="0" w:color="auto"/>
                <w:right w:val="none" w:sz="0" w:space="0" w:color="auto"/>
              </w:divBdr>
            </w:div>
            <w:div w:id="1548880877">
              <w:marLeft w:val="0"/>
              <w:marRight w:val="0"/>
              <w:marTop w:val="0"/>
              <w:marBottom w:val="0"/>
              <w:divBdr>
                <w:top w:val="none" w:sz="0" w:space="0" w:color="auto"/>
                <w:left w:val="none" w:sz="0" w:space="0" w:color="auto"/>
                <w:bottom w:val="none" w:sz="0" w:space="0" w:color="auto"/>
                <w:right w:val="none" w:sz="0" w:space="0" w:color="auto"/>
              </w:divBdr>
            </w:div>
            <w:div w:id="1551266630">
              <w:marLeft w:val="0"/>
              <w:marRight w:val="0"/>
              <w:marTop w:val="0"/>
              <w:marBottom w:val="0"/>
              <w:divBdr>
                <w:top w:val="none" w:sz="0" w:space="0" w:color="auto"/>
                <w:left w:val="none" w:sz="0" w:space="0" w:color="auto"/>
                <w:bottom w:val="none" w:sz="0" w:space="0" w:color="auto"/>
                <w:right w:val="none" w:sz="0" w:space="0" w:color="auto"/>
              </w:divBdr>
            </w:div>
            <w:div w:id="1553038496">
              <w:marLeft w:val="0"/>
              <w:marRight w:val="0"/>
              <w:marTop w:val="0"/>
              <w:marBottom w:val="0"/>
              <w:divBdr>
                <w:top w:val="none" w:sz="0" w:space="0" w:color="auto"/>
                <w:left w:val="none" w:sz="0" w:space="0" w:color="auto"/>
                <w:bottom w:val="none" w:sz="0" w:space="0" w:color="auto"/>
                <w:right w:val="none" w:sz="0" w:space="0" w:color="auto"/>
              </w:divBdr>
            </w:div>
            <w:div w:id="1555652584">
              <w:marLeft w:val="0"/>
              <w:marRight w:val="0"/>
              <w:marTop w:val="0"/>
              <w:marBottom w:val="0"/>
              <w:divBdr>
                <w:top w:val="none" w:sz="0" w:space="0" w:color="auto"/>
                <w:left w:val="none" w:sz="0" w:space="0" w:color="auto"/>
                <w:bottom w:val="none" w:sz="0" w:space="0" w:color="auto"/>
                <w:right w:val="none" w:sz="0" w:space="0" w:color="auto"/>
              </w:divBdr>
            </w:div>
            <w:div w:id="1556577691">
              <w:marLeft w:val="0"/>
              <w:marRight w:val="0"/>
              <w:marTop w:val="0"/>
              <w:marBottom w:val="0"/>
              <w:divBdr>
                <w:top w:val="none" w:sz="0" w:space="0" w:color="auto"/>
                <w:left w:val="none" w:sz="0" w:space="0" w:color="auto"/>
                <w:bottom w:val="none" w:sz="0" w:space="0" w:color="auto"/>
                <w:right w:val="none" w:sz="0" w:space="0" w:color="auto"/>
              </w:divBdr>
            </w:div>
            <w:div w:id="1557667003">
              <w:marLeft w:val="0"/>
              <w:marRight w:val="0"/>
              <w:marTop w:val="0"/>
              <w:marBottom w:val="0"/>
              <w:divBdr>
                <w:top w:val="none" w:sz="0" w:space="0" w:color="auto"/>
                <w:left w:val="none" w:sz="0" w:space="0" w:color="auto"/>
                <w:bottom w:val="none" w:sz="0" w:space="0" w:color="auto"/>
                <w:right w:val="none" w:sz="0" w:space="0" w:color="auto"/>
              </w:divBdr>
            </w:div>
            <w:div w:id="1560283220">
              <w:marLeft w:val="0"/>
              <w:marRight w:val="0"/>
              <w:marTop w:val="0"/>
              <w:marBottom w:val="0"/>
              <w:divBdr>
                <w:top w:val="none" w:sz="0" w:space="0" w:color="auto"/>
                <w:left w:val="none" w:sz="0" w:space="0" w:color="auto"/>
                <w:bottom w:val="none" w:sz="0" w:space="0" w:color="auto"/>
                <w:right w:val="none" w:sz="0" w:space="0" w:color="auto"/>
              </w:divBdr>
            </w:div>
            <w:div w:id="1568413752">
              <w:marLeft w:val="0"/>
              <w:marRight w:val="0"/>
              <w:marTop w:val="0"/>
              <w:marBottom w:val="0"/>
              <w:divBdr>
                <w:top w:val="none" w:sz="0" w:space="0" w:color="auto"/>
                <w:left w:val="none" w:sz="0" w:space="0" w:color="auto"/>
                <w:bottom w:val="none" w:sz="0" w:space="0" w:color="auto"/>
                <w:right w:val="none" w:sz="0" w:space="0" w:color="auto"/>
              </w:divBdr>
            </w:div>
            <w:div w:id="1568488614">
              <w:marLeft w:val="0"/>
              <w:marRight w:val="0"/>
              <w:marTop w:val="0"/>
              <w:marBottom w:val="0"/>
              <w:divBdr>
                <w:top w:val="none" w:sz="0" w:space="0" w:color="auto"/>
                <w:left w:val="none" w:sz="0" w:space="0" w:color="auto"/>
                <w:bottom w:val="none" w:sz="0" w:space="0" w:color="auto"/>
                <w:right w:val="none" w:sz="0" w:space="0" w:color="auto"/>
              </w:divBdr>
            </w:div>
            <w:div w:id="1568687467">
              <w:marLeft w:val="0"/>
              <w:marRight w:val="0"/>
              <w:marTop w:val="0"/>
              <w:marBottom w:val="0"/>
              <w:divBdr>
                <w:top w:val="none" w:sz="0" w:space="0" w:color="auto"/>
                <w:left w:val="none" w:sz="0" w:space="0" w:color="auto"/>
                <w:bottom w:val="none" w:sz="0" w:space="0" w:color="auto"/>
                <w:right w:val="none" w:sz="0" w:space="0" w:color="auto"/>
              </w:divBdr>
            </w:div>
            <w:div w:id="1575310374">
              <w:marLeft w:val="0"/>
              <w:marRight w:val="0"/>
              <w:marTop w:val="0"/>
              <w:marBottom w:val="0"/>
              <w:divBdr>
                <w:top w:val="none" w:sz="0" w:space="0" w:color="auto"/>
                <w:left w:val="none" w:sz="0" w:space="0" w:color="auto"/>
                <w:bottom w:val="none" w:sz="0" w:space="0" w:color="auto"/>
                <w:right w:val="none" w:sz="0" w:space="0" w:color="auto"/>
              </w:divBdr>
            </w:div>
            <w:div w:id="1576403762">
              <w:marLeft w:val="0"/>
              <w:marRight w:val="0"/>
              <w:marTop w:val="0"/>
              <w:marBottom w:val="0"/>
              <w:divBdr>
                <w:top w:val="none" w:sz="0" w:space="0" w:color="auto"/>
                <w:left w:val="none" w:sz="0" w:space="0" w:color="auto"/>
                <w:bottom w:val="none" w:sz="0" w:space="0" w:color="auto"/>
                <w:right w:val="none" w:sz="0" w:space="0" w:color="auto"/>
              </w:divBdr>
            </w:div>
            <w:div w:id="1577083485">
              <w:marLeft w:val="0"/>
              <w:marRight w:val="0"/>
              <w:marTop w:val="0"/>
              <w:marBottom w:val="0"/>
              <w:divBdr>
                <w:top w:val="none" w:sz="0" w:space="0" w:color="auto"/>
                <w:left w:val="none" w:sz="0" w:space="0" w:color="auto"/>
                <w:bottom w:val="none" w:sz="0" w:space="0" w:color="auto"/>
                <w:right w:val="none" w:sz="0" w:space="0" w:color="auto"/>
              </w:divBdr>
            </w:div>
            <w:div w:id="1579097273">
              <w:marLeft w:val="0"/>
              <w:marRight w:val="0"/>
              <w:marTop w:val="0"/>
              <w:marBottom w:val="0"/>
              <w:divBdr>
                <w:top w:val="none" w:sz="0" w:space="0" w:color="auto"/>
                <w:left w:val="none" w:sz="0" w:space="0" w:color="auto"/>
                <w:bottom w:val="none" w:sz="0" w:space="0" w:color="auto"/>
                <w:right w:val="none" w:sz="0" w:space="0" w:color="auto"/>
              </w:divBdr>
            </w:div>
            <w:div w:id="1584801874">
              <w:marLeft w:val="0"/>
              <w:marRight w:val="0"/>
              <w:marTop w:val="0"/>
              <w:marBottom w:val="0"/>
              <w:divBdr>
                <w:top w:val="none" w:sz="0" w:space="0" w:color="auto"/>
                <w:left w:val="none" w:sz="0" w:space="0" w:color="auto"/>
                <w:bottom w:val="none" w:sz="0" w:space="0" w:color="auto"/>
                <w:right w:val="none" w:sz="0" w:space="0" w:color="auto"/>
              </w:divBdr>
            </w:div>
            <w:div w:id="1595821625">
              <w:marLeft w:val="0"/>
              <w:marRight w:val="0"/>
              <w:marTop w:val="0"/>
              <w:marBottom w:val="0"/>
              <w:divBdr>
                <w:top w:val="none" w:sz="0" w:space="0" w:color="auto"/>
                <w:left w:val="none" w:sz="0" w:space="0" w:color="auto"/>
                <w:bottom w:val="none" w:sz="0" w:space="0" w:color="auto"/>
                <w:right w:val="none" w:sz="0" w:space="0" w:color="auto"/>
              </w:divBdr>
            </w:div>
            <w:div w:id="1597977885">
              <w:marLeft w:val="0"/>
              <w:marRight w:val="0"/>
              <w:marTop w:val="0"/>
              <w:marBottom w:val="0"/>
              <w:divBdr>
                <w:top w:val="none" w:sz="0" w:space="0" w:color="auto"/>
                <w:left w:val="none" w:sz="0" w:space="0" w:color="auto"/>
                <w:bottom w:val="none" w:sz="0" w:space="0" w:color="auto"/>
                <w:right w:val="none" w:sz="0" w:space="0" w:color="auto"/>
              </w:divBdr>
            </w:div>
            <w:div w:id="1600675175">
              <w:marLeft w:val="0"/>
              <w:marRight w:val="0"/>
              <w:marTop w:val="0"/>
              <w:marBottom w:val="0"/>
              <w:divBdr>
                <w:top w:val="none" w:sz="0" w:space="0" w:color="auto"/>
                <w:left w:val="none" w:sz="0" w:space="0" w:color="auto"/>
                <w:bottom w:val="none" w:sz="0" w:space="0" w:color="auto"/>
                <w:right w:val="none" w:sz="0" w:space="0" w:color="auto"/>
              </w:divBdr>
            </w:div>
            <w:div w:id="1601646099">
              <w:marLeft w:val="0"/>
              <w:marRight w:val="0"/>
              <w:marTop w:val="0"/>
              <w:marBottom w:val="0"/>
              <w:divBdr>
                <w:top w:val="none" w:sz="0" w:space="0" w:color="auto"/>
                <w:left w:val="none" w:sz="0" w:space="0" w:color="auto"/>
                <w:bottom w:val="none" w:sz="0" w:space="0" w:color="auto"/>
                <w:right w:val="none" w:sz="0" w:space="0" w:color="auto"/>
              </w:divBdr>
            </w:div>
            <w:div w:id="1604338924">
              <w:marLeft w:val="0"/>
              <w:marRight w:val="0"/>
              <w:marTop w:val="0"/>
              <w:marBottom w:val="0"/>
              <w:divBdr>
                <w:top w:val="none" w:sz="0" w:space="0" w:color="auto"/>
                <w:left w:val="none" w:sz="0" w:space="0" w:color="auto"/>
                <w:bottom w:val="none" w:sz="0" w:space="0" w:color="auto"/>
                <w:right w:val="none" w:sz="0" w:space="0" w:color="auto"/>
              </w:divBdr>
            </w:div>
            <w:div w:id="1608733000">
              <w:marLeft w:val="0"/>
              <w:marRight w:val="0"/>
              <w:marTop w:val="0"/>
              <w:marBottom w:val="0"/>
              <w:divBdr>
                <w:top w:val="none" w:sz="0" w:space="0" w:color="auto"/>
                <w:left w:val="none" w:sz="0" w:space="0" w:color="auto"/>
                <w:bottom w:val="none" w:sz="0" w:space="0" w:color="auto"/>
                <w:right w:val="none" w:sz="0" w:space="0" w:color="auto"/>
              </w:divBdr>
            </w:div>
            <w:div w:id="1616131407">
              <w:marLeft w:val="0"/>
              <w:marRight w:val="0"/>
              <w:marTop w:val="0"/>
              <w:marBottom w:val="0"/>
              <w:divBdr>
                <w:top w:val="none" w:sz="0" w:space="0" w:color="auto"/>
                <w:left w:val="none" w:sz="0" w:space="0" w:color="auto"/>
                <w:bottom w:val="none" w:sz="0" w:space="0" w:color="auto"/>
                <w:right w:val="none" w:sz="0" w:space="0" w:color="auto"/>
              </w:divBdr>
            </w:div>
            <w:div w:id="1616400291">
              <w:marLeft w:val="0"/>
              <w:marRight w:val="0"/>
              <w:marTop w:val="0"/>
              <w:marBottom w:val="0"/>
              <w:divBdr>
                <w:top w:val="none" w:sz="0" w:space="0" w:color="auto"/>
                <w:left w:val="none" w:sz="0" w:space="0" w:color="auto"/>
                <w:bottom w:val="none" w:sz="0" w:space="0" w:color="auto"/>
                <w:right w:val="none" w:sz="0" w:space="0" w:color="auto"/>
              </w:divBdr>
            </w:div>
            <w:div w:id="1616865931">
              <w:marLeft w:val="0"/>
              <w:marRight w:val="0"/>
              <w:marTop w:val="0"/>
              <w:marBottom w:val="0"/>
              <w:divBdr>
                <w:top w:val="none" w:sz="0" w:space="0" w:color="auto"/>
                <w:left w:val="none" w:sz="0" w:space="0" w:color="auto"/>
                <w:bottom w:val="none" w:sz="0" w:space="0" w:color="auto"/>
                <w:right w:val="none" w:sz="0" w:space="0" w:color="auto"/>
              </w:divBdr>
            </w:div>
            <w:div w:id="1617373022">
              <w:marLeft w:val="0"/>
              <w:marRight w:val="0"/>
              <w:marTop w:val="0"/>
              <w:marBottom w:val="0"/>
              <w:divBdr>
                <w:top w:val="none" w:sz="0" w:space="0" w:color="auto"/>
                <w:left w:val="none" w:sz="0" w:space="0" w:color="auto"/>
                <w:bottom w:val="none" w:sz="0" w:space="0" w:color="auto"/>
                <w:right w:val="none" w:sz="0" w:space="0" w:color="auto"/>
              </w:divBdr>
            </w:div>
            <w:div w:id="1617516896">
              <w:marLeft w:val="0"/>
              <w:marRight w:val="0"/>
              <w:marTop w:val="0"/>
              <w:marBottom w:val="0"/>
              <w:divBdr>
                <w:top w:val="none" w:sz="0" w:space="0" w:color="auto"/>
                <w:left w:val="none" w:sz="0" w:space="0" w:color="auto"/>
                <w:bottom w:val="none" w:sz="0" w:space="0" w:color="auto"/>
                <w:right w:val="none" w:sz="0" w:space="0" w:color="auto"/>
              </w:divBdr>
            </w:div>
            <w:div w:id="1618491290">
              <w:marLeft w:val="0"/>
              <w:marRight w:val="0"/>
              <w:marTop w:val="0"/>
              <w:marBottom w:val="0"/>
              <w:divBdr>
                <w:top w:val="none" w:sz="0" w:space="0" w:color="auto"/>
                <w:left w:val="none" w:sz="0" w:space="0" w:color="auto"/>
                <w:bottom w:val="none" w:sz="0" w:space="0" w:color="auto"/>
                <w:right w:val="none" w:sz="0" w:space="0" w:color="auto"/>
              </w:divBdr>
            </w:div>
            <w:div w:id="1618752575">
              <w:marLeft w:val="0"/>
              <w:marRight w:val="0"/>
              <w:marTop w:val="0"/>
              <w:marBottom w:val="0"/>
              <w:divBdr>
                <w:top w:val="none" w:sz="0" w:space="0" w:color="auto"/>
                <w:left w:val="none" w:sz="0" w:space="0" w:color="auto"/>
                <w:bottom w:val="none" w:sz="0" w:space="0" w:color="auto"/>
                <w:right w:val="none" w:sz="0" w:space="0" w:color="auto"/>
              </w:divBdr>
            </w:div>
            <w:div w:id="1618829649">
              <w:marLeft w:val="0"/>
              <w:marRight w:val="0"/>
              <w:marTop w:val="0"/>
              <w:marBottom w:val="0"/>
              <w:divBdr>
                <w:top w:val="none" w:sz="0" w:space="0" w:color="auto"/>
                <w:left w:val="none" w:sz="0" w:space="0" w:color="auto"/>
                <w:bottom w:val="none" w:sz="0" w:space="0" w:color="auto"/>
                <w:right w:val="none" w:sz="0" w:space="0" w:color="auto"/>
              </w:divBdr>
            </w:div>
            <w:div w:id="1619413969">
              <w:marLeft w:val="0"/>
              <w:marRight w:val="0"/>
              <w:marTop w:val="0"/>
              <w:marBottom w:val="0"/>
              <w:divBdr>
                <w:top w:val="none" w:sz="0" w:space="0" w:color="auto"/>
                <w:left w:val="none" w:sz="0" w:space="0" w:color="auto"/>
                <w:bottom w:val="none" w:sz="0" w:space="0" w:color="auto"/>
                <w:right w:val="none" w:sz="0" w:space="0" w:color="auto"/>
              </w:divBdr>
            </w:div>
            <w:div w:id="1620533042">
              <w:marLeft w:val="0"/>
              <w:marRight w:val="0"/>
              <w:marTop w:val="0"/>
              <w:marBottom w:val="0"/>
              <w:divBdr>
                <w:top w:val="none" w:sz="0" w:space="0" w:color="auto"/>
                <w:left w:val="none" w:sz="0" w:space="0" w:color="auto"/>
                <w:bottom w:val="none" w:sz="0" w:space="0" w:color="auto"/>
                <w:right w:val="none" w:sz="0" w:space="0" w:color="auto"/>
              </w:divBdr>
            </w:div>
            <w:div w:id="1621885523">
              <w:marLeft w:val="0"/>
              <w:marRight w:val="0"/>
              <w:marTop w:val="0"/>
              <w:marBottom w:val="0"/>
              <w:divBdr>
                <w:top w:val="none" w:sz="0" w:space="0" w:color="auto"/>
                <w:left w:val="none" w:sz="0" w:space="0" w:color="auto"/>
                <w:bottom w:val="none" w:sz="0" w:space="0" w:color="auto"/>
                <w:right w:val="none" w:sz="0" w:space="0" w:color="auto"/>
              </w:divBdr>
            </w:div>
            <w:div w:id="1623076415">
              <w:marLeft w:val="0"/>
              <w:marRight w:val="0"/>
              <w:marTop w:val="0"/>
              <w:marBottom w:val="0"/>
              <w:divBdr>
                <w:top w:val="none" w:sz="0" w:space="0" w:color="auto"/>
                <w:left w:val="none" w:sz="0" w:space="0" w:color="auto"/>
                <w:bottom w:val="none" w:sz="0" w:space="0" w:color="auto"/>
                <w:right w:val="none" w:sz="0" w:space="0" w:color="auto"/>
              </w:divBdr>
            </w:div>
            <w:div w:id="1627156405">
              <w:marLeft w:val="0"/>
              <w:marRight w:val="0"/>
              <w:marTop w:val="0"/>
              <w:marBottom w:val="0"/>
              <w:divBdr>
                <w:top w:val="none" w:sz="0" w:space="0" w:color="auto"/>
                <w:left w:val="none" w:sz="0" w:space="0" w:color="auto"/>
                <w:bottom w:val="none" w:sz="0" w:space="0" w:color="auto"/>
                <w:right w:val="none" w:sz="0" w:space="0" w:color="auto"/>
              </w:divBdr>
            </w:div>
            <w:div w:id="1634556357">
              <w:marLeft w:val="0"/>
              <w:marRight w:val="0"/>
              <w:marTop w:val="0"/>
              <w:marBottom w:val="0"/>
              <w:divBdr>
                <w:top w:val="none" w:sz="0" w:space="0" w:color="auto"/>
                <w:left w:val="none" w:sz="0" w:space="0" w:color="auto"/>
                <w:bottom w:val="none" w:sz="0" w:space="0" w:color="auto"/>
                <w:right w:val="none" w:sz="0" w:space="0" w:color="auto"/>
              </w:divBdr>
            </w:div>
            <w:div w:id="1644195163">
              <w:marLeft w:val="0"/>
              <w:marRight w:val="0"/>
              <w:marTop w:val="0"/>
              <w:marBottom w:val="0"/>
              <w:divBdr>
                <w:top w:val="none" w:sz="0" w:space="0" w:color="auto"/>
                <w:left w:val="none" w:sz="0" w:space="0" w:color="auto"/>
                <w:bottom w:val="none" w:sz="0" w:space="0" w:color="auto"/>
                <w:right w:val="none" w:sz="0" w:space="0" w:color="auto"/>
              </w:divBdr>
            </w:div>
            <w:div w:id="1644503789">
              <w:marLeft w:val="0"/>
              <w:marRight w:val="0"/>
              <w:marTop w:val="0"/>
              <w:marBottom w:val="0"/>
              <w:divBdr>
                <w:top w:val="none" w:sz="0" w:space="0" w:color="auto"/>
                <w:left w:val="none" w:sz="0" w:space="0" w:color="auto"/>
                <w:bottom w:val="none" w:sz="0" w:space="0" w:color="auto"/>
                <w:right w:val="none" w:sz="0" w:space="0" w:color="auto"/>
              </w:divBdr>
            </w:div>
            <w:div w:id="1645086895">
              <w:marLeft w:val="0"/>
              <w:marRight w:val="0"/>
              <w:marTop w:val="0"/>
              <w:marBottom w:val="0"/>
              <w:divBdr>
                <w:top w:val="none" w:sz="0" w:space="0" w:color="auto"/>
                <w:left w:val="none" w:sz="0" w:space="0" w:color="auto"/>
                <w:bottom w:val="none" w:sz="0" w:space="0" w:color="auto"/>
                <w:right w:val="none" w:sz="0" w:space="0" w:color="auto"/>
              </w:divBdr>
            </w:div>
            <w:div w:id="1645548151">
              <w:marLeft w:val="0"/>
              <w:marRight w:val="0"/>
              <w:marTop w:val="0"/>
              <w:marBottom w:val="0"/>
              <w:divBdr>
                <w:top w:val="none" w:sz="0" w:space="0" w:color="auto"/>
                <w:left w:val="none" w:sz="0" w:space="0" w:color="auto"/>
                <w:bottom w:val="none" w:sz="0" w:space="0" w:color="auto"/>
                <w:right w:val="none" w:sz="0" w:space="0" w:color="auto"/>
              </w:divBdr>
            </w:div>
            <w:div w:id="1645886857">
              <w:marLeft w:val="0"/>
              <w:marRight w:val="0"/>
              <w:marTop w:val="0"/>
              <w:marBottom w:val="0"/>
              <w:divBdr>
                <w:top w:val="none" w:sz="0" w:space="0" w:color="auto"/>
                <w:left w:val="none" w:sz="0" w:space="0" w:color="auto"/>
                <w:bottom w:val="none" w:sz="0" w:space="0" w:color="auto"/>
                <w:right w:val="none" w:sz="0" w:space="0" w:color="auto"/>
              </w:divBdr>
            </w:div>
            <w:div w:id="1648053220">
              <w:marLeft w:val="0"/>
              <w:marRight w:val="0"/>
              <w:marTop w:val="0"/>
              <w:marBottom w:val="0"/>
              <w:divBdr>
                <w:top w:val="none" w:sz="0" w:space="0" w:color="auto"/>
                <w:left w:val="none" w:sz="0" w:space="0" w:color="auto"/>
                <w:bottom w:val="none" w:sz="0" w:space="0" w:color="auto"/>
                <w:right w:val="none" w:sz="0" w:space="0" w:color="auto"/>
              </w:divBdr>
            </w:div>
            <w:div w:id="1654290614">
              <w:marLeft w:val="0"/>
              <w:marRight w:val="0"/>
              <w:marTop w:val="0"/>
              <w:marBottom w:val="0"/>
              <w:divBdr>
                <w:top w:val="none" w:sz="0" w:space="0" w:color="auto"/>
                <w:left w:val="none" w:sz="0" w:space="0" w:color="auto"/>
                <w:bottom w:val="none" w:sz="0" w:space="0" w:color="auto"/>
                <w:right w:val="none" w:sz="0" w:space="0" w:color="auto"/>
              </w:divBdr>
            </w:div>
            <w:div w:id="1656835877">
              <w:marLeft w:val="0"/>
              <w:marRight w:val="0"/>
              <w:marTop w:val="0"/>
              <w:marBottom w:val="0"/>
              <w:divBdr>
                <w:top w:val="none" w:sz="0" w:space="0" w:color="auto"/>
                <w:left w:val="none" w:sz="0" w:space="0" w:color="auto"/>
                <w:bottom w:val="none" w:sz="0" w:space="0" w:color="auto"/>
                <w:right w:val="none" w:sz="0" w:space="0" w:color="auto"/>
              </w:divBdr>
            </w:div>
            <w:div w:id="1662811315">
              <w:marLeft w:val="0"/>
              <w:marRight w:val="0"/>
              <w:marTop w:val="0"/>
              <w:marBottom w:val="0"/>
              <w:divBdr>
                <w:top w:val="none" w:sz="0" w:space="0" w:color="auto"/>
                <w:left w:val="none" w:sz="0" w:space="0" w:color="auto"/>
                <w:bottom w:val="none" w:sz="0" w:space="0" w:color="auto"/>
                <w:right w:val="none" w:sz="0" w:space="0" w:color="auto"/>
              </w:divBdr>
            </w:div>
            <w:div w:id="1662925490">
              <w:marLeft w:val="0"/>
              <w:marRight w:val="0"/>
              <w:marTop w:val="0"/>
              <w:marBottom w:val="0"/>
              <w:divBdr>
                <w:top w:val="none" w:sz="0" w:space="0" w:color="auto"/>
                <w:left w:val="none" w:sz="0" w:space="0" w:color="auto"/>
                <w:bottom w:val="none" w:sz="0" w:space="0" w:color="auto"/>
                <w:right w:val="none" w:sz="0" w:space="0" w:color="auto"/>
              </w:divBdr>
            </w:div>
            <w:div w:id="1665737421">
              <w:marLeft w:val="0"/>
              <w:marRight w:val="0"/>
              <w:marTop w:val="0"/>
              <w:marBottom w:val="0"/>
              <w:divBdr>
                <w:top w:val="none" w:sz="0" w:space="0" w:color="auto"/>
                <w:left w:val="none" w:sz="0" w:space="0" w:color="auto"/>
                <w:bottom w:val="none" w:sz="0" w:space="0" w:color="auto"/>
                <w:right w:val="none" w:sz="0" w:space="0" w:color="auto"/>
              </w:divBdr>
            </w:div>
            <w:div w:id="1666128251">
              <w:marLeft w:val="0"/>
              <w:marRight w:val="0"/>
              <w:marTop w:val="0"/>
              <w:marBottom w:val="0"/>
              <w:divBdr>
                <w:top w:val="none" w:sz="0" w:space="0" w:color="auto"/>
                <w:left w:val="none" w:sz="0" w:space="0" w:color="auto"/>
                <w:bottom w:val="none" w:sz="0" w:space="0" w:color="auto"/>
                <w:right w:val="none" w:sz="0" w:space="0" w:color="auto"/>
              </w:divBdr>
            </w:div>
            <w:div w:id="1673292559">
              <w:marLeft w:val="0"/>
              <w:marRight w:val="0"/>
              <w:marTop w:val="0"/>
              <w:marBottom w:val="0"/>
              <w:divBdr>
                <w:top w:val="none" w:sz="0" w:space="0" w:color="auto"/>
                <w:left w:val="none" w:sz="0" w:space="0" w:color="auto"/>
                <w:bottom w:val="none" w:sz="0" w:space="0" w:color="auto"/>
                <w:right w:val="none" w:sz="0" w:space="0" w:color="auto"/>
              </w:divBdr>
            </w:div>
            <w:div w:id="1674525746">
              <w:marLeft w:val="0"/>
              <w:marRight w:val="0"/>
              <w:marTop w:val="0"/>
              <w:marBottom w:val="0"/>
              <w:divBdr>
                <w:top w:val="none" w:sz="0" w:space="0" w:color="auto"/>
                <w:left w:val="none" w:sz="0" w:space="0" w:color="auto"/>
                <w:bottom w:val="none" w:sz="0" w:space="0" w:color="auto"/>
                <w:right w:val="none" w:sz="0" w:space="0" w:color="auto"/>
              </w:divBdr>
            </w:div>
            <w:div w:id="1675955550">
              <w:marLeft w:val="0"/>
              <w:marRight w:val="0"/>
              <w:marTop w:val="0"/>
              <w:marBottom w:val="0"/>
              <w:divBdr>
                <w:top w:val="none" w:sz="0" w:space="0" w:color="auto"/>
                <w:left w:val="none" w:sz="0" w:space="0" w:color="auto"/>
                <w:bottom w:val="none" w:sz="0" w:space="0" w:color="auto"/>
                <w:right w:val="none" w:sz="0" w:space="0" w:color="auto"/>
              </w:divBdr>
            </w:div>
            <w:div w:id="1676416223">
              <w:marLeft w:val="0"/>
              <w:marRight w:val="0"/>
              <w:marTop w:val="0"/>
              <w:marBottom w:val="0"/>
              <w:divBdr>
                <w:top w:val="none" w:sz="0" w:space="0" w:color="auto"/>
                <w:left w:val="none" w:sz="0" w:space="0" w:color="auto"/>
                <w:bottom w:val="none" w:sz="0" w:space="0" w:color="auto"/>
                <w:right w:val="none" w:sz="0" w:space="0" w:color="auto"/>
              </w:divBdr>
            </w:div>
            <w:div w:id="1685739665">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685983444">
              <w:marLeft w:val="0"/>
              <w:marRight w:val="0"/>
              <w:marTop w:val="0"/>
              <w:marBottom w:val="0"/>
              <w:divBdr>
                <w:top w:val="none" w:sz="0" w:space="0" w:color="auto"/>
                <w:left w:val="none" w:sz="0" w:space="0" w:color="auto"/>
                <w:bottom w:val="none" w:sz="0" w:space="0" w:color="auto"/>
                <w:right w:val="none" w:sz="0" w:space="0" w:color="auto"/>
              </w:divBdr>
            </w:div>
            <w:div w:id="1686516240">
              <w:marLeft w:val="0"/>
              <w:marRight w:val="0"/>
              <w:marTop w:val="0"/>
              <w:marBottom w:val="0"/>
              <w:divBdr>
                <w:top w:val="none" w:sz="0" w:space="0" w:color="auto"/>
                <w:left w:val="none" w:sz="0" w:space="0" w:color="auto"/>
                <w:bottom w:val="none" w:sz="0" w:space="0" w:color="auto"/>
                <w:right w:val="none" w:sz="0" w:space="0" w:color="auto"/>
              </w:divBdr>
            </w:div>
            <w:div w:id="1691107515">
              <w:marLeft w:val="0"/>
              <w:marRight w:val="0"/>
              <w:marTop w:val="0"/>
              <w:marBottom w:val="0"/>
              <w:divBdr>
                <w:top w:val="none" w:sz="0" w:space="0" w:color="auto"/>
                <w:left w:val="none" w:sz="0" w:space="0" w:color="auto"/>
                <w:bottom w:val="none" w:sz="0" w:space="0" w:color="auto"/>
                <w:right w:val="none" w:sz="0" w:space="0" w:color="auto"/>
              </w:divBdr>
            </w:div>
            <w:div w:id="1697081345">
              <w:marLeft w:val="0"/>
              <w:marRight w:val="0"/>
              <w:marTop w:val="0"/>
              <w:marBottom w:val="0"/>
              <w:divBdr>
                <w:top w:val="none" w:sz="0" w:space="0" w:color="auto"/>
                <w:left w:val="none" w:sz="0" w:space="0" w:color="auto"/>
                <w:bottom w:val="none" w:sz="0" w:space="0" w:color="auto"/>
                <w:right w:val="none" w:sz="0" w:space="0" w:color="auto"/>
              </w:divBdr>
            </w:div>
            <w:div w:id="1697609593">
              <w:marLeft w:val="0"/>
              <w:marRight w:val="0"/>
              <w:marTop w:val="0"/>
              <w:marBottom w:val="0"/>
              <w:divBdr>
                <w:top w:val="none" w:sz="0" w:space="0" w:color="auto"/>
                <w:left w:val="none" w:sz="0" w:space="0" w:color="auto"/>
                <w:bottom w:val="none" w:sz="0" w:space="0" w:color="auto"/>
                <w:right w:val="none" w:sz="0" w:space="0" w:color="auto"/>
              </w:divBdr>
            </w:div>
            <w:div w:id="1700356592">
              <w:marLeft w:val="0"/>
              <w:marRight w:val="0"/>
              <w:marTop w:val="0"/>
              <w:marBottom w:val="0"/>
              <w:divBdr>
                <w:top w:val="none" w:sz="0" w:space="0" w:color="auto"/>
                <w:left w:val="none" w:sz="0" w:space="0" w:color="auto"/>
                <w:bottom w:val="none" w:sz="0" w:space="0" w:color="auto"/>
                <w:right w:val="none" w:sz="0" w:space="0" w:color="auto"/>
              </w:divBdr>
            </w:div>
            <w:div w:id="1704818449">
              <w:marLeft w:val="0"/>
              <w:marRight w:val="0"/>
              <w:marTop w:val="0"/>
              <w:marBottom w:val="0"/>
              <w:divBdr>
                <w:top w:val="none" w:sz="0" w:space="0" w:color="auto"/>
                <w:left w:val="none" w:sz="0" w:space="0" w:color="auto"/>
                <w:bottom w:val="none" w:sz="0" w:space="0" w:color="auto"/>
                <w:right w:val="none" w:sz="0" w:space="0" w:color="auto"/>
              </w:divBdr>
            </w:div>
            <w:div w:id="1709184686">
              <w:marLeft w:val="0"/>
              <w:marRight w:val="0"/>
              <w:marTop w:val="0"/>
              <w:marBottom w:val="0"/>
              <w:divBdr>
                <w:top w:val="none" w:sz="0" w:space="0" w:color="auto"/>
                <w:left w:val="none" w:sz="0" w:space="0" w:color="auto"/>
                <w:bottom w:val="none" w:sz="0" w:space="0" w:color="auto"/>
                <w:right w:val="none" w:sz="0" w:space="0" w:color="auto"/>
              </w:divBdr>
            </w:div>
            <w:div w:id="1709913836">
              <w:marLeft w:val="0"/>
              <w:marRight w:val="0"/>
              <w:marTop w:val="0"/>
              <w:marBottom w:val="0"/>
              <w:divBdr>
                <w:top w:val="none" w:sz="0" w:space="0" w:color="auto"/>
                <w:left w:val="none" w:sz="0" w:space="0" w:color="auto"/>
                <w:bottom w:val="none" w:sz="0" w:space="0" w:color="auto"/>
                <w:right w:val="none" w:sz="0" w:space="0" w:color="auto"/>
              </w:divBdr>
            </w:div>
            <w:div w:id="1712920133">
              <w:marLeft w:val="0"/>
              <w:marRight w:val="0"/>
              <w:marTop w:val="0"/>
              <w:marBottom w:val="0"/>
              <w:divBdr>
                <w:top w:val="none" w:sz="0" w:space="0" w:color="auto"/>
                <w:left w:val="none" w:sz="0" w:space="0" w:color="auto"/>
                <w:bottom w:val="none" w:sz="0" w:space="0" w:color="auto"/>
                <w:right w:val="none" w:sz="0" w:space="0" w:color="auto"/>
              </w:divBdr>
            </w:div>
            <w:div w:id="1719010238">
              <w:marLeft w:val="0"/>
              <w:marRight w:val="0"/>
              <w:marTop w:val="0"/>
              <w:marBottom w:val="0"/>
              <w:divBdr>
                <w:top w:val="none" w:sz="0" w:space="0" w:color="auto"/>
                <w:left w:val="none" w:sz="0" w:space="0" w:color="auto"/>
                <w:bottom w:val="none" w:sz="0" w:space="0" w:color="auto"/>
                <w:right w:val="none" w:sz="0" w:space="0" w:color="auto"/>
              </w:divBdr>
            </w:div>
            <w:div w:id="1720587370">
              <w:marLeft w:val="0"/>
              <w:marRight w:val="0"/>
              <w:marTop w:val="0"/>
              <w:marBottom w:val="0"/>
              <w:divBdr>
                <w:top w:val="none" w:sz="0" w:space="0" w:color="auto"/>
                <w:left w:val="none" w:sz="0" w:space="0" w:color="auto"/>
                <w:bottom w:val="none" w:sz="0" w:space="0" w:color="auto"/>
                <w:right w:val="none" w:sz="0" w:space="0" w:color="auto"/>
              </w:divBdr>
            </w:div>
            <w:div w:id="1721051214">
              <w:marLeft w:val="0"/>
              <w:marRight w:val="0"/>
              <w:marTop w:val="0"/>
              <w:marBottom w:val="0"/>
              <w:divBdr>
                <w:top w:val="none" w:sz="0" w:space="0" w:color="auto"/>
                <w:left w:val="none" w:sz="0" w:space="0" w:color="auto"/>
                <w:bottom w:val="none" w:sz="0" w:space="0" w:color="auto"/>
                <w:right w:val="none" w:sz="0" w:space="0" w:color="auto"/>
              </w:divBdr>
            </w:div>
            <w:div w:id="1723210656">
              <w:marLeft w:val="0"/>
              <w:marRight w:val="0"/>
              <w:marTop w:val="0"/>
              <w:marBottom w:val="0"/>
              <w:divBdr>
                <w:top w:val="none" w:sz="0" w:space="0" w:color="auto"/>
                <w:left w:val="none" w:sz="0" w:space="0" w:color="auto"/>
                <w:bottom w:val="none" w:sz="0" w:space="0" w:color="auto"/>
                <w:right w:val="none" w:sz="0" w:space="0" w:color="auto"/>
              </w:divBdr>
            </w:div>
            <w:div w:id="1729299225">
              <w:marLeft w:val="0"/>
              <w:marRight w:val="0"/>
              <w:marTop w:val="0"/>
              <w:marBottom w:val="0"/>
              <w:divBdr>
                <w:top w:val="none" w:sz="0" w:space="0" w:color="auto"/>
                <w:left w:val="none" w:sz="0" w:space="0" w:color="auto"/>
                <w:bottom w:val="none" w:sz="0" w:space="0" w:color="auto"/>
                <w:right w:val="none" w:sz="0" w:space="0" w:color="auto"/>
              </w:divBdr>
            </w:div>
            <w:div w:id="1730960852">
              <w:marLeft w:val="0"/>
              <w:marRight w:val="0"/>
              <w:marTop w:val="0"/>
              <w:marBottom w:val="0"/>
              <w:divBdr>
                <w:top w:val="none" w:sz="0" w:space="0" w:color="auto"/>
                <w:left w:val="none" w:sz="0" w:space="0" w:color="auto"/>
                <w:bottom w:val="none" w:sz="0" w:space="0" w:color="auto"/>
                <w:right w:val="none" w:sz="0" w:space="0" w:color="auto"/>
              </w:divBdr>
            </w:div>
            <w:div w:id="1731153617">
              <w:marLeft w:val="0"/>
              <w:marRight w:val="0"/>
              <w:marTop w:val="0"/>
              <w:marBottom w:val="0"/>
              <w:divBdr>
                <w:top w:val="none" w:sz="0" w:space="0" w:color="auto"/>
                <w:left w:val="none" w:sz="0" w:space="0" w:color="auto"/>
                <w:bottom w:val="none" w:sz="0" w:space="0" w:color="auto"/>
                <w:right w:val="none" w:sz="0" w:space="0" w:color="auto"/>
              </w:divBdr>
            </w:div>
            <w:div w:id="1733195683">
              <w:marLeft w:val="0"/>
              <w:marRight w:val="0"/>
              <w:marTop w:val="0"/>
              <w:marBottom w:val="0"/>
              <w:divBdr>
                <w:top w:val="none" w:sz="0" w:space="0" w:color="auto"/>
                <w:left w:val="none" w:sz="0" w:space="0" w:color="auto"/>
                <w:bottom w:val="none" w:sz="0" w:space="0" w:color="auto"/>
                <w:right w:val="none" w:sz="0" w:space="0" w:color="auto"/>
              </w:divBdr>
            </w:div>
            <w:div w:id="1733313558">
              <w:marLeft w:val="0"/>
              <w:marRight w:val="0"/>
              <w:marTop w:val="0"/>
              <w:marBottom w:val="0"/>
              <w:divBdr>
                <w:top w:val="none" w:sz="0" w:space="0" w:color="auto"/>
                <w:left w:val="none" w:sz="0" w:space="0" w:color="auto"/>
                <w:bottom w:val="none" w:sz="0" w:space="0" w:color="auto"/>
                <w:right w:val="none" w:sz="0" w:space="0" w:color="auto"/>
              </w:divBdr>
            </w:div>
            <w:div w:id="1733577261">
              <w:marLeft w:val="0"/>
              <w:marRight w:val="0"/>
              <w:marTop w:val="0"/>
              <w:marBottom w:val="0"/>
              <w:divBdr>
                <w:top w:val="none" w:sz="0" w:space="0" w:color="auto"/>
                <w:left w:val="none" w:sz="0" w:space="0" w:color="auto"/>
                <w:bottom w:val="none" w:sz="0" w:space="0" w:color="auto"/>
                <w:right w:val="none" w:sz="0" w:space="0" w:color="auto"/>
              </w:divBdr>
            </w:div>
            <w:div w:id="1735615559">
              <w:marLeft w:val="0"/>
              <w:marRight w:val="0"/>
              <w:marTop w:val="0"/>
              <w:marBottom w:val="0"/>
              <w:divBdr>
                <w:top w:val="none" w:sz="0" w:space="0" w:color="auto"/>
                <w:left w:val="none" w:sz="0" w:space="0" w:color="auto"/>
                <w:bottom w:val="none" w:sz="0" w:space="0" w:color="auto"/>
                <w:right w:val="none" w:sz="0" w:space="0" w:color="auto"/>
              </w:divBdr>
            </w:div>
            <w:div w:id="1737437100">
              <w:marLeft w:val="0"/>
              <w:marRight w:val="0"/>
              <w:marTop w:val="0"/>
              <w:marBottom w:val="0"/>
              <w:divBdr>
                <w:top w:val="none" w:sz="0" w:space="0" w:color="auto"/>
                <w:left w:val="none" w:sz="0" w:space="0" w:color="auto"/>
                <w:bottom w:val="none" w:sz="0" w:space="0" w:color="auto"/>
                <w:right w:val="none" w:sz="0" w:space="0" w:color="auto"/>
              </w:divBdr>
            </w:div>
            <w:div w:id="1739861875">
              <w:marLeft w:val="0"/>
              <w:marRight w:val="0"/>
              <w:marTop w:val="0"/>
              <w:marBottom w:val="0"/>
              <w:divBdr>
                <w:top w:val="none" w:sz="0" w:space="0" w:color="auto"/>
                <w:left w:val="none" w:sz="0" w:space="0" w:color="auto"/>
                <w:bottom w:val="none" w:sz="0" w:space="0" w:color="auto"/>
                <w:right w:val="none" w:sz="0" w:space="0" w:color="auto"/>
              </w:divBdr>
            </w:div>
            <w:div w:id="1742023465">
              <w:marLeft w:val="0"/>
              <w:marRight w:val="0"/>
              <w:marTop w:val="0"/>
              <w:marBottom w:val="0"/>
              <w:divBdr>
                <w:top w:val="none" w:sz="0" w:space="0" w:color="auto"/>
                <w:left w:val="none" w:sz="0" w:space="0" w:color="auto"/>
                <w:bottom w:val="none" w:sz="0" w:space="0" w:color="auto"/>
                <w:right w:val="none" w:sz="0" w:space="0" w:color="auto"/>
              </w:divBdr>
            </w:div>
            <w:div w:id="1743407818">
              <w:marLeft w:val="0"/>
              <w:marRight w:val="0"/>
              <w:marTop w:val="0"/>
              <w:marBottom w:val="0"/>
              <w:divBdr>
                <w:top w:val="none" w:sz="0" w:space="0" w:color="auto"/>
                <w:left w:val="none" w:sz="0" w:space="0" w:color="auto"/>
                <w:bottom w:val="none" w:sz="0" w:space="0" w:color="auto"/>
                <w:right w:val="none" w:sz="0" w:space="0" w:color="auto"/>
              </w:divBdr>
            </w:div>
            <w:div w:id="1745251163">
              <w:marLeft w:val="0"/>
              <w:marRight w:val="0"/>
              <w:marTop w:val="0"/>
              <w:marBottom w:val="0"/>
              <w:divBdr>
                <w:top w:val="none" w:sz="0" w:space="0" w:color="auto"/>
                <w:left w:val="none" w:sz="0" w:space="0" w:color="auto"/>
                <w:bottom w:val="none" w:sz="0" w:space="0" w:color="auto"/>
                <w:right w:val="none" w:sz="0" w:space="0" w:color="auto"/>
              </w:divBdr>
            </w:div>
            <w:div w:id="1748502404">
              <w:marLeft w:val="0"/>
              <w:marRight w:val="0"/>
              <w:marTop w:val="0"/>
              <w:marBottom w:val="0"/>
              <w:divBdr>
                <w:top w:val="none" w:sz="0" w:space="0" w:color="auto"/>
                <w:left w:val="none" w:sz="0" w:space="0" w:color="auto"/>
                <w:bottom w:val="none" w:sz="0" w:space="0" w:color="auto"/>
                <w:right w:val="none" w:sz="0" w:space="0" w:color="auto"/>
              </w:divBdr>
            </w:div>
            <w:div w:id="1751459650">
              <w:marLeft w:val="0"/>
              <w:marRight w:val="0"/>
              <w:marTop w:val="0"/>
              <w:marBottom w:val="0"/>
              <w:divBdr>
                <w:top w:val="none" w:sz="0" w:space="0" w:color="auto"/>
                <w:left w:val="none" w:sz="0" w:space="0" w:color="auto"/>
                <w:bottom w:val="none" w:sz="0" w:space="0" w:color="auto"/>
                <w:right w:val="none" w:sz="0" w:space="0" w:color="auto"/>
              </w:divBdr>
            </w:div>
            <w:div w:id="1752502687">
              <w:marLeft w:val="0"/>
              <w:marRight w:val="0"/>
              <w:marTop w:val="0"/>
              <w:marBottom w:val="0"/>
              <w:divBdr>
                <w:top w:val="none" w:sz="0" w:space="0" w:color="auto"/>
                <w:left w:val="none" w:sz="0" w:space="0" w:color="auto"/>
                <w:bottom w:val="none" w:sz="0" w:space="0" w:color="auto"/>
                <w:right w:val="none" w:sz="0" w:space="0" w:color="auto"/>
              </w:divBdr>
            </w:div>
            <w:div w:id="1753816776">
              <w:marLeft w:val="0"/>
              <w:marRight w:val="0"/>
              <w:marTop w:val="0"/>
              <w:marBottom w:val="0"/>
              <w:divBdr>
                <w:top w:val="none" w:sz="0" w:space="0" w:color="auto"/>
                <w:left w:val="none" w:sz="0" w:space="0" w:color="auto"/>
                <w:bottom w:val="none" w:sz="0" w:space="0" w:color="auto"/>
                <w:right w:val="none" w:sz="0" w:space="0" w:color="auto"/>
              </w:divBdr>
            </w:div>
            <w:div w:id="1758090594">
              <w:marLeft w:val="0"/>
              <w:marRight w:val="0"/>
              <w:marTop w:val="0"/>
              <w:marBottom w:val="0"/>
              <w:divBdr>
                <w:top w:val="none" w:sz="0" w:space="0" w:color="auto"/>
                <w:left w:val="none" w:sz="0" w:space="0" w:color="auto"/>
                <w:bottom w:val="none" w:sz="0" w:space="0" w:color="auto"/>
                <w:right w:val="none" w:sz="0" w:space="0" w:color="auto"/>
              </w:divBdr>
            </w:div>
            <w:div w:id="1763453700">
              <w:marLeft w:val="0"/>
              <w:marRight w:val="0"/>
              <w:marTop w:val="0"/>
              <w:marBottom w:val="0"/>
              <w:divBdr>
                <w:top w:val="none" w:sz="0" w:space="0" w:color="auto"/>
                <w:left w:val="none" w:sz="0" w:space="0" w:color="auto"/>
                <w:bottom w:val="none" w:sz="0" w:space="0" w:color="auto"/>
                <w:right w:val="none" w:sz="0" w:space="0" w:color="auto"/>
              </w:divBdr>
            </w:div>
            <w:div w:id="1765109519">
              <w:marLeft w:val="0"/>
              <w:marRight w:val="0"/>
              <w:marTop w:val="0"/>
              <w:marBottom w:val="0"/>
              <w:divBdr>
                <w:top w:val="none" w:sz="0" w:space="0" w:color="auto"/>
                <w:left w:val="none" w:sz="0" w:space="0" w:color="auto"/>
                <w:bottom w:val="none" w:sz="0" w:space="0" w:color="auto"/>
                <w:right w:val="none" w:sz="0" w:space="0" w:color="auto"/>
              </w:divBdr>
            </w:div>
            <w:div w:id="1778524945">
              <w:marLeft w:val="0"/>
              <w:marRight w:val="0"/>
              <w:marTop w:val="0"/>
              <w:marBottom w:val="0"/>
              <w:divBdr>
                <w:top w:val="none" w:sz="0" w:space="0" w:color="auto"/>
                <w:left w:val="none" w:sz="0" w:space="0" w:color="auto"/>
                <w:bottom w:val="none" w:sz="0" w:space="0" w:color="auto"/>
                <w:right w:val="none" w:sz="0" w:space="0" w:color="auto"/>
              </w:divBdr>
            </w:div>
            <w:div w:id="1778602018">
              <w:marLeft w:val="0"/>
              <w:marRight w:val="0"/>
              <w:marTop w:val="0"/>
              <w:marBottom w:val="0"/>
              <w:divBdr>
                <w:top w:val="none" w:sz="0" w:space="0" w:color="auto"/>
                <w:left w:val="none" w:sz="0" w:space="0" w:color="auto"/>
                <w:bottom w:val="none" w:sz="0" w:space="0" w:color="auto"/>
                <w:right w:val="none" w:sz="0" w:space="0" w:color="auto"/>
              </w:divBdr>
            </w:div>
            <w:div w:id="1779373589">
              <w:marLeft w:val="0"/>
              <w:marRight w:val="0"/>
              <w:marTop w:val="0"/>
              <w:marBottom w:val="0"/>
              <w:divBdr>
                <w:top w:val="none" w:sz="0" w:space="0" w:color="auto"/>
                <w:left w:val="none" w:sz="0" w:space="0" w:color="auto"/>
                <w:bottom w:val="none" w:sz="0" w:space="0" w:color="auto"/>
                <w:right w:val="none" w:sz="0" w:space="0" w:color="auto"/>
              </w:divBdr>
            </w:div>
            <w:div w:id="1782647172">
              <w:marLeft w:val="0"/>
              <w:marRight w:val="0"/>
              <w:marTop w:val="0"/>
              <w:marBottom w:val="0"/>
              <w:divBdr>
                <w:top w:val="none" w:sz="0" w:space="0" w:color="auto"/>
                <w:left w:val="none" w:sz="0" w:space="0" w:color="auto"/>
                <w:bottom w:val="none" w:sz="0" w:space="0" w:color="auto"/>
                <w:right w:val="none" w:sz="0" w:space="0" w:color="auto"/>
              </w:divBdr>
            </w:div>
            <w:div w:id="1796947093">
              <w:marLeft w:val="0"/>
              <w:marRight w:val="0"/>
              <w:marTop w:val="0"/>
              <w:marBottom w:val="0"/>
              <w:divBdr>
                <w:top w:val="none" w:sz="0" w:space="0" w:color="auto"/>
                <w:left w:val="none" w:sz="0" w:space="0" w:color="auto"/>
                <w:bottom w:val="none" w:sz="0" w:space="0" w:color="auto"/>
                <w:right w:val="none" w:sz="0" w:space="0" w:color="auto"/>
              </w:divBdr>
            </w:div>
            <w:div w:id="1797992041">
              <w:marLeft w:val="0"/>
              <w:marRight w:val="0"/>
              <w:marTop w:val="0"/>
              <w:marBottom w:val="0"/>
              <w:divBdr>
                <w:top w:val="none" w:sz="0" w:space="0" w:color="auto"/>
                <w:left w:val="none" w:sz="0" w:space="0" w:color="auto"/>
                <w:bottom w:val="none" w:sz="0" w:space="0" w:color="auto"/>
                <w:right w:val="none" w:sz="0" w:space="0" w:color="auto"/>
              </w:divBdr>
            </w:div>
            <w:div w:id="1800565274">
              <w:marLeft w:val="0"/>
              <w:marRight w:val="0"/>
              <w:marTop w:val="0"/>
              <w:marBottom w:val="0"/>
              <w:divBdr>
                <w:top w:val="none" w:sz="0" w:space="0" w:color="auto"/>
                <w:left w:val="none" w:sz="0" w:space="0" w:color="auto"/>
                <w:bottom w:val="none" w:sz="0" w:space="0" w:color="auto"/>
                <w:right w:val="none" w:sz="0" w:space="0" w:color="auto"/>
              </w:divBdr>
            </w:div>
            <w:div w:id="1802648734">
              <w:marLeft w:val="0"/>
              <w:marRight w:val="0"/>
              <w:marTop w:val="0"/>
              <w:marBottom w:val="0"/>
              <w:divBdr>
                <w:top w:val="none" w:sz="0" w:space="0" w:color="auto"/>
                <w:left w:val="none" w:sz="0" w:space="0" w:color="auto"/>
                <w:bottom w:val="none" w:sz="0" w:space="0" w:color="auto"/>
                <w:right w:val="none" w:sz="0" w:space="0" w:color="auto"/>
              </w:divBdr>
            </w:div>
            <w:div w:id="1803307341">
              <w:marLeft w:val="0"/>
              <w:marRight w:val="0"/>
              <w:marTop w:val="0"/>
              <w:marBottom w:val="0"/>
              <w:divBdr>
                <w:top w:val="none" w:sz="0" w:space="0" w:color="auto"/>
                <w:left w:val="none" w:sz="0" w:space="0" w:color="auto"/>
                <w:bottom w:val="none" w:sz="0" w:space="0" w:color="auto"/>
                <w:right w:val="none" w:sz="0" w:space="0" w:color="auto"/>
              </w:divBdr>
            </w:div>
            <w:div w:id="1804931861">
              <w:marLeft w:val="0"/>
              <w:marRight w:val="0"/>
              <w:marTop w:val="0"/>
              <w:marBottom w:val="0"/>
              <w:divBdr>
                <w:top w:val="none" w:sz="0" w:space="0" w:color="auto"/>
                <w:left w:val="none" w:sz="0" w:space="0" w:color="auto"/>
                <w:bottom w:val="none" w:sz="0" w:space="0" w:color="auto"/>
                <w:right w:val="none" w:sz="0" w:space="0" w:color="auto"/>
              </w:divBdr>
            </w:div>
            <w:div w:id="1806192763">
              <w:marLeft w:val="0"/>
              <w:marRight w:val="0"/>
              <w:marTop w:val="0"/>
              <w:marBottom w:val="0"/>
              <w:divBdr>
                <w:top w:val="none" w:sz="0" w:space="0" w:color="auto"/>
                <w:left w:val="none" w:sz="0" w:space="0" w:color="auto"/>
                <w:bottom w:val="none" w:sz="0" w:space="0" w:color="auto"/>
                <w:right w:val="none" w:sz="0" w:space="0" w:color="auto"/>
              </w:divBdr>
            </w:div>
            <w:div w:id="1807041757">
              <w:marLeft w:val="0"/>
              <w:marRight w:val="0"/>
              <w:marTop w:val="0"/>
              <w:marBottom w:val="0"/>
              <w:divBdr>
                <w:top w:val="none" w:sz="0" w:space="0" w:color="auto"/>
                <w:left w:val="none" w:sz="0" w:space="0" w:color="auto"/>
                <w:bottom w:val="none" w:sz="0" w:space="0" w:color="auto"/>
                <w:right w:val="none" w:sz="0" w:space="0" w:color="auto"/>
              </w:divBdr>
            </w:div>
            <w:div w:id="1813062413">
              <w:marLeft w:val="0"/>
              <w:marRight w:val="0"/>
              <w:marTop w:val="0"/>
              <w:marBottom w:val="0"/>
              <w:divBdr>
                <w:top w:val="none" w:sz="0" w:space="0" w:color="auto"/>
                <w:left w:val="none" w:sz="0" w:space="0" w:color="auto"/>
                <w:bottom w:val="none" w:sz="0" w:space="0" w:color="auto"/>
                <w:right w:val="none" w:sz="0" w:space="0" w:color="auto"/>
              </w:divBdr>
            </w:div>
            <w:div w:id="1815948591">
              <w:marLeft w:val="0"/>
              <w:marRight w:val="0"/>
              <w:marTop w:val="0"/>
              <w:marBottom w:val="0"/>
              <w:divBdr>
                <w:top w:val="none" w:sz="0" w:space="0" w:color="auto"/>
                <w:left w:val="none" w:sz="0" w:space="0" w:color="auto"/>
                <w:bottom w:val="none" w:sz="0" w:space="0" w:color="auto"/>
                <w:right w:val="none" w:sz="0" w:space="0" w:color="auto"/>
              </w:divBdr>
            </w:div>
            <w:div w:id="1818649317">
              <w:marLeft w:val="0"/>
              <w:marRight w:val="0"/>
              <w:marTop w:val="0"/>
              <w:marBottom w:val="0"/>
              <w:divBdr>
                <w:top w:val="none" w:sz="0" w:space="0" w:color="auto"/>
                <w:left w:val="none" w:sz="0" w:space="0" w:color="auto"/>
                <w:bottom w:val="none" w:sz="0" w:space="0" w:color="auto"/>
                <w:right w:val="none" w:sz="0" w:space="0" w:color="auto"/>
              </w:divBdr>
            </w:div>
            <w:div w:id="1824858384">
              <w:marLeft w:val="0"/>
              <w:marRight w:val="0"/>
              <w:marTop w:val="0"/>
              <w:marBottom w:val="0"/>
              <w:divBdr>
                <w:top w:val="none" w:sz="0" w:space="0" w:color="auto"/>
                <w:left w:val="none" w:sz="0" w:space="0" w:color="auto"/>
                <w:bottom w:val="none" w:sz="0" w:space="0" w:color="auto"/>
                <w:right w:val="none" w:sz="0" w:space="0" w:color="auto"/>
              </w:divBdr>
            </w:div>
            <w:div w:id="1830251679">
              <w:marLeft w:val="0"/>
              <w:marRight w:val="0"/>
              <w:marTop w:val="0"/>
              <w:marBottom w:val="0"/>
              <w:divBdr>
                <w:top w:val="none" w:sz="0" w:space="0" w:color="auto"/>
                <w:left w:val="none" w:sz="0" w:space="0" w:color="auto"/>
                <w:bottom w:val="none" w:sz="0" w:space="0" w:color="auto"/>
                <w:right w:val="none" w:sz="0" w:space="0" w:color="auto"/>
              </w:divBdr>
            </w:div>
            <w:div w:id="1834947425">
              <w:marLeft w:val="0"/>
              <w:marRight w:val="0"/>
              <w:marTop w:val="0"/>
              <w:marBottom w:val="0"/>
              <w:divBdr>
                <w:top w:val="none" w:sz="0" w:space="0" w:color="auto"/>
                <w:left w:val="none" w:sz="0" w:space="0" w:color="auto"/>
                <w:bottom w:val="none" w:sz="0" w:space="0" w:color="auto"/>
                <w:right w:val="none" w:sz="0" w:space="0" w:color="auto"/>
              </w:divBdr>
            </w:div>
            <w:div w:id="1842817270">
              <w:marLeft w:val="0"/>
              <w:marRight w:val="0"/>
              <w:marTop w:val="0"/>
              <w:marBottom w:val="0"/>
              <w:divBdr>
                <w:top w:val="none" w:sz="0" w:space="0" w:color="auto"/>
                <w:left w:val="none" w:sz="0" w:space="0" w:color="auto"/>
                <w:bottom w:val="none" w:sz="0" w:space="0" w:color="auto"/>
                <w:right w:val="none" w:sz="0" w:space="0" w:color="auto"/>
              </w:divBdr>
            </w:div>
            <w:div w:id="1844275986">
              <w:marLeft w:val="0"/>
              <w:marRight w:val="0"/>
              <w:marTop w:val="0"/>
              <w:marBottom w:val="0"/>
              <w:divBdr>
                <w:top w:val="none" w:sz="0" w:space="0" w:color="auto"/>
                <w:left w:val="none" w:sz="0" w:space="0" w:color="auto"/>
                <w:bottom w:val="none" w:sz="0" w:space="0" w:color="auto"/>
                <w:right w:val="none" w:sz="0" w:space="0" w:color="auto"/>
              </w:divBdr>
            </w:div>
            <w:div w:id="1844707610">
              <w:marLeft w:val="0"/>
              <w:marRight w:val="0"/>
              <w:marTop w:val="0"/>
              <w:marBottom w:val="0"/>
              <w:divBdr>
                <w:top w:val="none" w:sz="0" w:space="0" w:color="auto"/>
                <w:left w:val="none" w:sz="0" w:space="0" w:color="auto"/>
                <w:bottom w:val="none" w:sz="0" w:space="0" w:color="auto"/>
                <w:right w:val="none" w:sz="0" w:space="0" w:color="auto"/>
              </w:divBdr>
            </w:div>
            <w:div w:id="1848905718">
              <w:marLeft w:val="0"/>
              <w:marRight w:val="0"/>
              <w:marTop w:val="0"/>
              <w:marBottom w:val="0"/>
              <w:divBdr>
                <w:top w:val="none" w:sz="0" w:space="0" w:color="auto"/>
                <w:left w:val="none" w:sz="0" w:space="0" w:color="auto"/>
                <w:bottom w:val="none" w:sz="0" w:space="0" w:color="auto"/>
                <w:right w:val="none" w:sz="0" w:space="0" w:color="auto"/>
              </w:divBdr>
            </w:div>
            <w:div w:id="1851721072">
              <w:marLeft w:val="0"/>
              <w:marRight w:val="0"/>
              <w:marTop w:val="0"/>
              <w:marBottom w:val="0"/>
              <w:divBdr>
                <w:top w:val="none" w:sz="0" w:space="0" w:color="auto"/>
                <w:left w:val="none" w:sz="0" w:space="0" w:color="auto"/>
                <w:bottom w:val="none" w:sz="0" w:space="0" w:color="auto"/>
                <w:right w:val="none" w:sz="0" w:space="0" w:color="auto"/>
              </w:divBdr>
            </w:div>
            <w:div w:id="1851985158">
              <w:marLeft w:val="0"/>
              <w:marRight w:val="0"/>
              <w:marTop w:val="0"/>
              <w:marBottom w:val="0"/>
              <w:divBdr>
                <w:top w:val="none" w:sz="0" w:space="0" w:color="auto"/>
                <w:left w:val="none" w:sz="0" w:space="0" w:color="auto"/>
                <w:bottom w:val="none" w:sz="0" w:space="0" w:color="auto"/>
                <w:right w:val="none" w:sz="0" w:space="0" w:color="auto"/>
              </w:divBdr>
            </w:div>
            <w:div w:id="1852841612">
              <w:marLeft w:val="0"/>
              <w:marRight w:val="0"/>
              <w:marTop w:val="0"/>
              <w:marBottom w:val="0"/>
              <w:divBdr>
                <w:top w:val="none" w:sz="0" w:space="0" w:color="auto"/>
                <w:left w:val="none" w:sz="0" w:space="0" w:color="auto"/>
                <w:bottom w:val="none" w:sz="0" w:space="0" w:color="auto"/>
                <w:right w:val="none" w:sz="0" w:space="0" w:color="auto"/>
              </w:divBdr>
            </w:div>
            <w:div w:id="1854342079">
              <w:marLeft w:val="0"/>
              <w:marRight w:val="0"/>
              <w:marTop w:val="0"/>
              <w:marBottom w:val="0"/>
              <w:divBdr>
                <w:top w:val="none" w:sz="0" w:space="0" w:color="auto"/>
                <w:left w:val="none" w:sz="0" w:space="0" w:color="auto"/>
                <w:bottom w:val="none" w:sz="0" w:space="0" w:color="auto"/>
                <w:right w:val="none" w:sz="0" w:space="0" w:color="auto"/>
              </w:divBdr>
            </w:div>
            <w:div w:id="1854565988">
              <w:marLeft w:val="0"/>
              <w:marRight w:val="0"/>
              <w:marTop w:val="0"/>
              <w:marBottom w:val="0"/>
              <w:divBdr>
                <w:top w:val="none" w:sz="0" w:space="0" w:color="auto"/>
                <w:left w:val="none" w:sz="0" w:space="0" w:color="auto"/>
                <w:bottom w:val="none" w:sz="0" w:space="0" w:color="auto"/>
                <w:right w:val="none" w:sz="0" w:space="0" w:color="auto"/>
              </w:divBdr>
            </w:div>
            <w:div w:id="1860924887">
              <w:marLeft w:val="0"/>
              <w:marRight w:val="0"/>
              <w:marTop w:val="0"/>
              <w:marBottom w:val="0"/>
              <w:divBdr>
                <w:top w:val="none" w:sz="0" w:space="0" w:color="auto"/>
                <w:left w:val="none" w:sz="0" w:space="0" w:color="auto"/>
                <w:bottom w:val="none" w:sz="0" w:space="0" w:color="auto"/>
                <w:right w:val="none" w:sz="0" w:space="0" w:color="auto"/>
              </w:divBdr>
            </w:div>
            <w:div w:id="1862470683">
              <w:marLeft w:val="0"/>
              <w:marRight w:val="0"/>
              <w:marTop w:val="0"/>
              <w:marBottom w:val="0"/>
              <w:divBdr>
                <w:top w:val="none" w:sz="0" w:space="0" w:color="auto"/>
                <w:left w:val="none" w:sz="0" w:space="0" w:color="auto"/>
                <w:bottom w:val="none" w:sz="0" w:space="0" w:color="auto"/>
                <w:right w:val="none" w:sz="0" w:space="0" w:color="auto"/>
              </w:divBdr>
            </w:div>
            <w:div w:id="1862862072">
              <w:marLeft w:val="0"/>
              <w:marRight w:val="0"/>
              <w:marTop w:val="0"/>
              <w:marBottom w:val="0"/>
              <w:divBdr>
                <w:top w:val="none" w:sz="0" w:space="0" w:color="auto"/>
                <w:left w:val="none" w:sz="0" w:space="0" w:color="auto"/>
                <w:bottom w:val="none" w:sz="0" w:space="0" w:color="auto"/>
                <w:right w:val="none" w:sz="0" w:space="0" w:color="auto"/>
              </w:divBdr>
            </w:div>
            <w:div w:id="1864130463">
              <w:marLeft w:val="0"/>
              <w:marRight w:val="0"/>
              <w:marTop w:val="0"/>
              <w:marBottom w:val="0"/>
              <w:divBdr>
                <w:top w:val="none" w:sz="0" w:space="0" w:color="auto"/>
                <w:left w:val="none" w:sz="0" w:space="0" w:color="auto"/>
                <w:bottom w:val="none" w:sz="0" w:space="0" w:color="auto"/>
                <w:right w:val="none" w:sz="0" w:space="0" w:color="auto"/>
              </w:divBdr>
            </w:div>
            <w:div w:id="1872063337">
              <w:marLeft w:val="0"/>
              <w:marRight w:val="0"/>
              <w:marTop w:val="0"/>
              <w:marBottom w:val="0"/>
              <w:divBdr>
                <w:top w:val="none" w:sz="0" w:space="0" w:color="auto"/>
                <w:left w:val="none" w:sz="0" w:space="0" w:color="auto"/>
                <w:bottom w:val="none" w:sz="0" w:space="0" w:color="auto"/>
                <w:right w:val="none" w:sz="0" w:space="0" w:color="auto"/>
              </w:divBdr>
            </w:div>
            <w:div w:id="1872378304">
              <w:marLeft w:val="0"/>
              <w:marRight w:val="0"/>
              <w:marTop w:val="0"/>
              <w:marBottom w:val="0"/>
              <w:divBdr>
                <w:top w:val="none" w:sz="0" w:space="0" w:color="auto"/>
                <w:left w:val="none" w:sz="0" w:space="0" w:color="auto"/>
                <w:bottom w:val="none" w:sz="0" w:space="0" w:color="auto"/>
                <w:right w:val="none" w:sz="0" w:space="0" w:color="auto"/>
              </w:divBdr>
            </w:div>
            <w:div w:id="1874807595">
              <w:marLeft w:val="0"/>
              <w:marRight w:val="0"/>
              <w:marTop w:val="0"/>
              <w:marBottom w:val="0"/>
              <w:divBdr>
                <w:top w:val="none" w:sz="0" w:space="0" w:color="auto"/>
                <w:left w:val="none" w:sz="0" w:space="0" w:color="auto"/>
                <w:bottom w:val="none" w:sz="0" w:space="0" w:color="auto"/>
                <w:right w:val="none" w:sz="0" w:space="0" w:color="auto"/>
              </w:divBdr>
            </w:div>
            <w:div w:id="1877695780">
              <w:marLeft w:val="0"/>
              <w:marRight w:val="0"/>
              <w:marTop w:val="0"/>
              <w:marBottom w:val="0"/>
              <w:divBdr>
                <w:top w:val="none" w:sz="0" w:space="0" w:color="auto"/>
                <w:left w:val="none" w:sz="0" w:space="0" w:color="auto"/>
                <w:bottom w:val="none" w:sz="0" w:space="0" w:color="auto"/>
                <w:right w:val="none" w:sz="0" w:space="0" w:color="auto"/>
              </w:divBdr>
            </w:div>
            <w:div w:id="1879931063">
              <w:marLeft w:val="0"/>
              <w:marRight w:val="0"/>
              <w:marTop w:val="0"/>
              <w:marBottom w:val="0"/>
              <w:divBdr>
                <w:top w:val="none" w:sz="0" w:space="0" w:color="auto"/>
                <w:left w:val="none" w:sz="0" w:space="0" w:color="auto"/>
                <w:bottom w:val="none" w:sz="0" w:space="0" w:color="auto"/>
                <w:right w:val="none" w:sz="0" w:space="0" w:color="auto"/>
              </w:divBdr>
            </w:div>
            <w:div w:id="1880359902">
              <w:marLeft w:val="0"/>
              <w:marRight w:val="0"/>
              <w:marTop w:val="0"/>
              <w:marBottom w:val="0"/>
              <w:divBdr>
                <w:top w:val="none" w:sz="0" w:space="0" w:color="auto"/>
                <w:left w:val="none" w:sz="0" w:space="0" w:color="auto"/>
                <w:bottom w:val="none" w:sz="0" w:space="0" w:color="auto"/>
                <w:right w:val="none" w:sz="0" w:space="0" w:color="auto"/>
              </w:divBdr>
            </w:div>
            <w:div w:id="1882473901">
              <w:marLeft w:val="0"/>
              <w:marRight w:val="0"/>
              <w:marTop w:val="0"/>
              <w:marBottom w:val="0"/>
              <w:divBdr>
                <w:top w:val="none" w:sz="0" w:space="0" w:color="auto"/>
                <w:left w:val="none" w:sz="0" w:space="0" w:color="auto"/>
                <w:bottom w:val="none" w:sz="0" w:space="0" w:color="auto"/>
                <w:right w:val="none" w:sz="0" w:space="0" w:color="auto"/>
              </w:divBdr>
            </w:div>
            <w:div w:id="1883058533">
              <w:marLeft w:val="0"/>
              <w:marRight w:val="0"/>
              <w:marTop w:val="0"/>
              <w:marBottom w:val="0"/>
              <w:divBdr>
                <w:top w:val="none" w:sz="0" w:space="0" w:color="auto"/>
                <w:left w:val="none" w:sz="0" w:space="0" w:color="auto"/>
                <w:bottom w:val="none" w:sz="0" w:space="0" w:color="auto"/>
                <w:right w:val="none" w:sz="0" w:space="0" w:color="auto"/>
              </w:divBdr>
            </w:div>
            <w:div w:id="1883590504">
              <w:marLeft w:val="0"/>
              <w:marRight w:val="0"/>
              <w:marTop w:val="0"/>
              <w:marBottom w:val="0"/>
              <w:divBdr>
                <w:top w:val="none" w:sz="0" w:space="0" w:color="auto"/>
                <w:left w:val="none" w:sz="0" w:space="0" w:color="auto"/>
                <w:bottom w:val="none" w:sz="0" w:space="0" w:color="auto"/>
                <w:right w:val="none" w:sz="0" w:space="0" w:color="auto"/>
              </w:divBdr>
            </w:div>
            <w:div w:id="1884711924">
              <w:marLeft w:val="0"/>
              <w:marRight w:val="0"/>
              <w:marTop w:val="0"/>
              <w:marBottom w:val="0"/>
              <w:divBdr>
                <w:top w:val="none" w:sz="0" w:space="0" w:color="auto"/>
                <w:left w:val="none" w:sz="0" w:space="0" w:color="auto"/>
                <w:bottom w:val="none" w:sz="0" w:space="0" w:color="auto"/>
                <w:right w:val="none" w:sz="0" w:space="0" w:color="auto"/>
              </w:divBdr>
            </w:div>
            <w:div w:id="1884979026">
              <w:marLeft w:val="0"/>
              <w:marRight w:val="0"/>
              <w:marTop w:val="0"/>
              <w:marBottom w:val="0"/>
              <w:divBdr>
                <w:top w:val="none" w:sz="0" w:space="0" w:color="auto"/>
                <w:left w:val="none" w:sz="0" w:space="0" w:color="auto"/>
                <w:bottom w:val="none" w:sz="0" w:space="0" w:color="auto"/>
                <w:right w:val="none" w:sz="0" w:space="0" w:color="auto"/>
              </w:divBdr>
            </w:div>
            <w:div w:id="1888685390">
              <w:marLeft w:val="0"/>
              <w:marRight w:val="0"/>
              <w:marTop w:val="0"/>
              <w:marBottom w:val="0"/>
              <w:divBdr>
                <w:top w:val="none" w:sz="0" w:space="0" w:color="auto"/>
                <w:left w:val="none" w:sz="0" w:space="0" w:color="auto"/>
                <w:bottom w:val="none" w:sz="0" w:space="0" w:color="auto"/>
                <w:right w:val="none" w:sz="0" w:space="0" w:color="auto"/>
              </w:divBdr>
            </w:div>
            <w:div w:id="1888760704">
              <w:marLeft w:val="0"/>
              <w:marRight w:val="0"/>
              <w:marTop w:val="0"/>
              <w:marBottom w:val="0"/>
              <w:divBdr>
                <w:top w:val="none" w:sz="0" w:space="0" w:color="auto"/>
                <w:left w:val="none" w:sz="0" w:space="0" w:color="auto"/>
                <w:bottom w:val="none" w:sz="0" w:space="0" w:color="auto"/>
                <w:right w:val="none" w:sz="0" w:space="0" w:color="auto"/>
              </w:divBdr>
            </w:div>
            <w:div w:id="1892574104">
              <w:marLeft w:val="0"/>
              <w:marRight w:val="0"/>
              <w:marTop w:val="0"/>
              <w:marBottom w:val="0"/>
              <w:divBdr>
                <w:top w:val="none" w:sz="0" w:space="0" w:color="auto"/>
                <w:left w:val="none" w:sz="0" w:space="0" w:color="auto"/>
                <w:bottom w:val="none" w:sz="0" w:space="0" w:color="auto"/>
                <w:right w:val="none" w:sz="0" w:space="0" w:color="auto"/>
              </w:divBdr>
            </w:div>
            <w:div w:id="1896617813">
              <w:marLeft w:val="0"/>
              <w:marRight w:val="0"/>
              <w:marTop w:val="0"/>
              <w:marBottom w:val="0"/>
              <w:divBdr>
                <w:top w:val="none" w:sz="0" w:space="0" w:color="auto"/>
                <w:left w:val="none" w:sz="0" w:space="0" w:color="auto"/>
                <w:bottom w:val="none" w:sz="0" w:space="0" w:color="auto"/>
                <w:right w:val="none" w:sz="0" w:space="0" w:color="auto"/>
              </w:divBdr>
            </w:div>
            <w:div w:id="1901745705">
              <w:marLeft w:val="0"/>
              <w:marRight w:val="0"/>
              <w:marTop w:val="0"/>
              <w:marBottom w:val="0"/>
              <w:divBdr>
                <w:top w:val="none" w:sz="0" w:space="0" w:color="auto"/>
                <w:left w:val="none" w:sz="0" w:space="0" w:color="auto"/>
                <w:bottom w:val="none" w:sz="0" w:space="0" w:color="auto"/>
                <w:right w:val="none" w:sz="0" w:space="0" w:color="auto"/>
              </w:divBdr>
            </w:div>
            <w:div w:id="1912883925">
              <w:marLeft w:val="0"/>
              <w:marRight w:val="0"/>
              <w:marTop w:val="0"/>
              <w:marBottom w:val="0"/>
              <w:divBdr>
                <w:top w:val="none" w:sz="0" w:space="0" w:color="auto"/>
                <w:left w:val="none" w:sz="0" w:space="0" w:color="auto"/>
                <w:bottom w:val="none" w:sz="0" w:space="0" w:color="auto"/>
                <w:right w:val="none" w:sz="0" w:space="0" w:color="auto"/>
              </w:divBdr>
            </w:div>
            <w:div w:id="1917939136">
              <w:marLeft w:val="0"/>
              <w:marRight w:val="0"/>
              <w:marTop w:val="0"/>
              <w:marBottom w:val="0"/>
              <w:divBdr>
                <w:top w:val="none" w:sz="0" w:space="0" w:color="auto"/>
                <w:left w:val="none" w:sz="0" w:space="0" w:color="auto"/>
                <w:bottom w:val="none" w:sz="0" w:space="0" w:color="auto"/>
                <w:right w:val="none" w:sz="0" w:space="0" w:color="auto"/>
              </w:divBdr>
            </w:div>
            <w:div w:id="1922903789">
              <w:marLeft w:val="0"/>
              <w:marRight w:val="0"/>
              <w:marTop w:val="0"/>
              <w:marBottom w:val="0"/>
              <w:divBdr>
                <w:top w:val="none" w:sz="0" w:space="0" w:color="auto"/>
                <w:left w:val="none" w:sz="0" w:space="0" w:color="auto"/>
                <w:bottom w:val="none" w:sz="0" w:space="0" w:color="auto"/>
                <w:right w:val="none" w:sz="0" w:space="0" w:color="auto"/>
              </w:divBdr>
            </w:div>
            <w:div w:id="1929187770">
              <w:marLeft w:val="0"/>
              <w:marRight w:val="0"/>
              <w:marTop w:val="0"/>
              <w:marBottom w:val="0"/>
              <w:divBdr>
                <w:top w:val="none" w:sz="0" w:space="0" w:color="auto"/>
                <w:left w:val="none" w:sz="0" w:space="0" w:color="auto"/>
                <w:bottom w:val="none" w:sz="0" w:space="0" w:color="auto"/>
                <w:right w:val="none" w:sz="0" w:space="0" w:color="auto"/>
              </w:divBdr>
            </w:div>
            <w:div w:id="1929461219">
              <w:marLeft w:val="0"/>
              <w:marRight w:val="0"/>
              <w:marTop w:val="0"/>
              <w:marBottom w:val="0"/>
              <w:divBdr>
                <w:top w:val="none" w:sz="0" w:space="0" w:color="auto"/>
                <w:left w:val="none" w:sz="0" w:space="0" w:color="auto"/>
                <w:bottom w:val="none" w:sz="0" w:space="0" w:color="auto"/>
                <w:right w:val="none" w:sz="0" w:space="0" w:color="auto"/>
              </w:divBdr>
            </w:div>
            <w:div w:id="1931422980">
              <w:marLeft w:val="0"/>
              <w:marRight w:val="0"/>
              <w:marTop w:val="0"/>
              <w:marBottom w:val="0"/>
              <w:divBdr>
                <w:top w:val="none" w:sz="0" w:space="0" w:color="auto"/>
                <w:left w:val="none" w:sz="0" w:space="0" w:color="auto"/>
                <w:bottom w:val="none" w:sz="0" w:space="0" w:color="auto"/>
                <w:right w:val="none" w:sz="0" w:space="0" w:color="auto"/>
              </w:divBdr>
            </w:div>
            <w:div w:id="1936282518">
              <w:marLeft w:val="0"/>
              <w:marRight w:val="0"/>
              <w:marTop w:val="0"/>
              <w:marBottom w:val="0"/>
              <w:divBdr>
                <w:top w:val="none" w:sz="0" w:space="0" w:color="auto"/>
                <w:left w:val="none" w:sz="0" w:space="0" w:color="auto"/>
                <w:bottom w:val="none" w:sz="0" w:space="0" w:color="auto"/>
                <w:right w:val="none" w:sz="0" w:space="0" w:color="auto"/>
              </w:divBdr>
            </w:div>
            <w:div w:id="1937865306">
              <w:marLeft w:val="0"/>
              <w:marRight w:val="0"/>
              <w:marTop w:val="0"/>
              <w:marBottom w:val="0"/>
              <w:divBdr>
                <w:top w:val="none" w:sz="0" w:space="0" w:color="auto"/>
                <w:left w:val="none" w:sz="0" w:space="0" w:color="auto"/>
                <w:bottom w:val="none" w:sz="0" w:space="0" w:color="auto"/>
                <w:right w:val="none" w:sz="0" w:space="0" w:color="auto"/>
              </w:divBdr>
            </w:div>
            <w:div w:id="1939630994">
              <w:marLeft w:val="0"/>
              <w:marRight w:val="0"/>
              <w:marTop w:val="0"/>
              <w:marBottom w:val="0"/>
              <w:divBdr>
                <w:top w:val="none" w:sz="0" w:space="0" w:color="auto"/>
                <w:left w:val="none" w:sz="0" w:space="0" w:color="auto"/>
                <w:bottom w:val="none" w:sz="0" w:space="0" w:color="auto"/>
                <w:right w:val="none" w:sz="0" w:space="0" w:color="auto"/>
              </w:divBdr>
            </w:div>
            <w:div w:id="1940333013">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1942495947">
              <w:marLeft w:val="0"/>
              <w:marRight w:val="0"/>
              <w:marTop w:val="0"/>
              <w:marBottom w:val="0"/>
              <w:divBdr>
                <w:top w:val="none" w:sz="0" w:space="0" w:color="auto"/>
                <w:left w:val="none" w:sz="0" w:space="0" w:color="auto"/>
                <w:bottom w:val="none" w:sz="0" w:space="0" w:color="auto"/>
                <w:right w:val="none" w:sz="0" w:space="0" w:color="auto"/>
              </w:divBdr>
            </w:div>
            <w:div w:id="1944878556">
              <w:marLeft w:val="0"/>
              <w:marRight w:val="0"/>
              <w:marTop w:val="0"/>
              <w:marBottom w:val="0"/>
              <w:divBdr>
                <w:top w:val="none" w:sz="0" w:space="0" w:color="auto"/>
                <w:left w:val="none" w:sz="0" w:space="0" w:color="auto"/>
                <w:bottom w:val="none" w:sz="0" w:space="0" w:color="auto"/>
                <w:right w:val="none" w:sz="0" w:space="0" w:color="auto"/>
              </w:divBdr>
            </w:div>
            <w:div w:id="1945306316">
              <w:marLeft w:val="0"/>
              <w:marRight w:val="0"/>
              <w:marTop w:val="0"/>
              <w:marBottom w:val="0"/>
              <w:divBdr>
                <w:top w:val="none" w:sz="0" w:space="0" w:color="auto"/>
                <w:left w:val="none" w:sz="0" w:space="0" w:color="auto"/>
                <w:bottom w:val="none" w:sz="0" w:space="0" w:color="auto"/>
                <w:right w:val="none" w:sz="0" w:space="0" w:color="auto"/>
              </w:divBdr>
            </w:div>
            <w:div w:id="1947687771">
              <w:marLeft w:val="0"/>
              <w:marRight w:val="0"/>
              <w:marTop w:val="0"/>
              <w:marBottom w:val="0"/>
              <w:divBdr>
                <w:top w:val="none" w:sz="0" w:space="0" w:color="auto"/>
                <w:left w:val="none" w:sz="0" w:space="0" w:color="auto"/>
                <w:bottom w:val="none" w:sz="0" w:space="0" w:color="auto"/>
                <w:right w:val="none" w:sz="0" w:space="0" w:color="auto"/>
              </w:divBdr>
            </w:div>
            <w:div w:id="1948002590">
              <w:marLeft w:val="0"/>
              <w:marRight w:val="0"/>
              <w:marTop w:val="0"/>
              <w:marBottom w:val="0"/>
              <w:divBdr>
                <w:top w:val="none" w:sz="0" w:space="0" w:color="auto"/>
                <w:left w:val="none" w:sz="0" w:space="0" w:color="auto"/>
                <w:bottom w:val="none" w:sz="0" w:space="0" w:color="auto"/>
                <w:right w:val="none" w:sz="0" w:space="0" w:color="auto"/>
              </w:divBdr>
            </w:div>
            <w:div w:id="1948733695">
              <w:marLeft w:val="0"/>
              <w:marRight w:val="0"/>
              <w:marTop w:val="0"/>
              <w:marBottom w:val="0"/>
              <w:divBdr>
                <w:top w:val="none" w:sz="0" w:space="0" w:color="auto"/>
                <w:left w:val="none" w:sz="0" w:space="0" w:color="auto"/>
                <w:bottom w:val="none" w:sz="0" w:space="0" w:color="auto"/>
                <w:right w:val="none" w:sz="0" w:space="0" w:color="auto"/>
              </w:divBdr>
            </w:div>
            <w:div w:id="1950968032">
              <w:marLeft w:val="0"/>
              <w:marRight w:val="0"/>
              <w:marTop w:val="0"/>
              <w:marBottom w:val="0"/>
              <w:divBdr>
                <w:top w:val="none" w:sz="0" w:space="0" w:color="auto"/>
                <w:left w:val="none" w:sz="0" w:space="0" w:color="auto"/>
                <w:bottom w:val="none" w:sz="0" w:space="0" w:color="auto"/>
                <w:right w:val="none" w:sz="0" w:space="0" w:color="auto"/>
              </w:divBdr>
            </w:div>
            <w:div w:id="1951234447">
              <w:marLeft w:val="0"/>
              <w:marRight w:val="0"/>
              <w:marTop w:val="0"/>
              <w:marBottom w:val="0"/>
              <w:divBdr>
                <w:top w:val="none" w:sz="0" w:space="0" w:color="auto"/>
                <w:left w:val="none" w:sz="0" w:space="0" w:color="auto"/>
                <w:bottom w:val="none" w:sz="0" w:space="0" w:color="auto"/>
                <w:right w:val="none" w:sz="0" w:space="0" w:color="auto"/>
              </w:divBdr>
            </w:div>
            <w:div w:id="1952321595">
              <w:marLeft w:val="0"/>
              <w:marRight w:val="0"/>
              <w:marTop w:val="0"/>
              <w:marBottom w:val="0"/>
              <w:divBdr>
                <w:top w:val="none" w:sz="0" w:space="0" w:color="auto"/>
                <w:left w:val="none" w:sz="0" w:space="0" w:color="auto"/>
                <w:bottom w:val="none" w:sz="0" w:space="0" w:color="auto"/>
                <w:right w:val="none" w:sz="0" w:space="0" w:color="auto"/>
              </w:divBdr>
            </w:div>
            <w:div w:id="1958946076">
              <w:marLeft w:val="0"/>
              <w:marRight w:val="0"/>
              <w:marTop w:val="0"/>
              <w:marBottom w:val="0"/>
              <w:divBdr>
                <w:top w:val="none" w:sz="0" w:space="0" w:color="auto"/>
                <w:left w:val="none" w:sz="0" w:space="0" w:color="auto"/>
                <w:bottom w:val="none" w:sz="0" w:space="0" w:color="auto"/>
                <w:right w:val="none" w:sz="0" w:space="0" w:color="auto"/>
              </w:divBdr>
            </w:div>
            <w:div w:id="1959683405">
              <w:marLeft w:val="0"/>
              <w:marRight w:val="0"/>
              <w:marTop w:val="0"/>
              <w:marBottom w:val="0"/>
              <w:divBdr>
                <w:top w:val="none" w:sz="0" w:space="0" w:color="auto"/>
                <w:left w:val="none" w:sz="0" w:space="0" w:color="auto"/>
                <w:bottom w:val="none" w:sz="0" w:space="0" w:color="auto"/>
                <w:right w:val="none" w:sz="0" w:space="0" w:color="auto"/>
              </w:divBdr>
            </w:div>
            <w:div w:id="1959872359">
              <w:marLeft w:val="0"/>
              <w:marRight w:val="0"/>
              <w:marTop w:val="0"/>
              <w:marBottom w:val="0"/>
              <w:divBdr>
                <w:top w:val="none" w:sz="0" w:space="0" w:color="auto"/>
                <w:left w:val="none" w:sz="0" w:space="0" w:color="auto"/>
                <w:bottom w:val="none" w:sz="0" w:space="0" w:color="auto"/>
                <w:right w:val="none" w:sz="0" w:space="0" w:color="auto"/>
              </w:divBdr>
            </w:div>
            <w:div w:id="1965689951">
              <w:marLeft w:val="0"/>
              <w:marRight w:val="0"/>
              <w:marTop w:val="0"/>
              <w:marBottom w:val="0"/>
              <w:divBdr>
                <w:top w:val="none" w:sz="0" w:space="0" w:color="auto"/>
                <w:left w:val="none" w:sz="0" w:space="0" w:color="auto"/>
                <w:bottom w:val="none" w:sz="0" w:space="0" w:color="auto"/>
                <w:right w:val="none" w:sz="0" w:space="0" w:color="auto"/>
              </w:divBdr>
            </w:div>
            <w:div w:id="1965884560">
              <w:marLeft w:val="0"/>
              <w:marRight w:val="0"/>
              <w:marTop w:val="0"/>
              <w:marBottom w:val="0"/>
              <w:divBdr>
                <w:top w:val="none" w:sz="0" w:space="0" w:color="auto"/>
                <w:left w:val="none" w:sz="0" w:space="0" w:color="auto"/>
                <w:bottom w:val="none" w:sz="0" w:space="0" w:color="auto"/>
                <w:right w:val="none" w:sz="0" w:space="0" w:color="auto"/>
              </w:divBdr>
            </w:div>
            <w:div w:id="1971549241">
              <w:marLeft w:val="0"/>
              <w:marRight w:val="0"/>
              <w:marTop w:val="0"/>
              <w:marBottom w:val="0"/>
              <w:divBdr>
                <w:top w:val="none" w:sz="0" w:space="0" w:color="auto"/>
                <w:left w:val="none" w:sz="0" w:space="0" w:color="auto"/>
                <w:bottom w:val="none" w:sz="0" w:space="0" w:color="auto"/>
                <w:right w:val="none" w:sz="0" w:space="0" w:color="auto"/>
              </w:divBdr>
            </w:div>
            <w:div w:id="1972712852">
              <w:marLeft w:val="0"/>
              <w:marRight w:val="0"/>
              <w:marTop w:val="0"/>
              <w:marBottom w:val="0"/>
              <w:divBdr>
                <w:top w:val="none" w:sz="0" w:space="0" w:color="auto"/>
                <w:left w:val="none" w:sz="0" w:space="0" w:color="auto"/>
                <w:bottom w:val="none" w:sz="0" w:space="0" w:color="auto"/>
                <w:right w:val="none" w:sz="0" w:space="0" w:color="auto"/>
              </w:divBdr>
            </w:div>
            <w:div w:id="1975138358">
              <w:marLeft w:val="0"/>
              <w:marRight w:val="0"/>
              <w:marTop w:val="0"/>
              <w:marBottom w:val="0"/>
              <w:divBdr>
                <w:top w:val="none" w:sz="0" w:space="0" w:color="auto"/>
                <w:left w:val="none" w:sz="0" w:space="0" w:color="auto"/>
                <w:bottom w:val="none" w:sz="0" w:space="0" w:color="auto"/>
                <w:right w:val="none" w:sz="0" w:space="0" w:color="auto"/>
              </w:divBdr>
            </w:div>
            <w:div w:id="1983849763">
              <w:marLeft w:val="0"/>
              <w:marRight w:val="0"/>
              <w:marTop w:val="0"/>
              <w:marBottom w:val="0"/>
              <w:divBdr>
                <w:top w:val="none" w:sz="0" w:space="0" w:color="auto"/>
                <w:left w:val="none" w:sz="0" w:space="0" w:color="auto"/>
                <w:bottom w:val="none" w:sz="0" w:space="0" w:color="auto"/>
                <w:right w:val="none" w:sz="0" w:space="0" w:color="auto"/>
              </w:divBdr>
            </w:div>
            <w:div w:id="1986158025">
              <w:marLeft w:val="0"/>
              <w:marRight w:val="0"/>
              <w:marTop w:val="0"/>
              <w:marBottom w:val="0"/>
              <w:divBdr>
                <w:top w:val="none" w:sz="0" w:space="0" w:color="auto"/>
                <w:left w:val="none" w:sz="0" w:space="0" w:color="auto"/>
                <w:bottom w:val="none" w:sz="0" w:space="0" w:color="auto"/>
                <w:right w:val="none" w:sz="0" w:space="0" w:color="auto"/>
              </w:divBdr>
            </w:div>
            <w:div w:id="1986618979">
              <w:marLeft w:val="0"/>
              <w:marRight w:val="0"/>
              <w:marTop w:val="0"/>
              <w:marBottom w:val="0"/>
              <w:divBdr>
                <w:top w:val="none" w:sz="0" w:space="0" w:color="auto"/>
                <w:left w:val="none" w:sz="0" w:space="0" w:color="auto"/>
                <w:bottom w:val="none" w:sz="0" w:space="0" w:color="auto"/>
                <w:right w:val="none" w:sz="0" w:space="0" w:color="auto"/>
              </w:divBdr>
            </w:div>
            <w:div w:id="1989244565">
              <w:marLeft w:val="0"/>
              <w:marRight w:val="0"/>
              <w:marTop w:val="0"/>
              <w:marBottom w:val="0"/>
              <w:divBdr>
                <w:top w:val="none" w:sz="0" w:space="0" w:color="auto"/>
                <w:left w:val="none" w:sz="0" w:space="0" w:color="auto"/>
                <w:bottom w:val="none" w:sz="0" w:space="0" w:color="auto"/>
                <w:right w:val="none" w:sz="0" w:space="0" w:color="auto"/>
              </w:divBdr>
            </w:div>
            <w:div w:id="1993023509">
              <w:marLeft w:val="0"/>
              <w:marRight w:val="0"/>
              <w:marTop w:val="0"/>
              <w:marBottom w:val="0"/>
              <w:divBdr>
                <w:top w:val="none" w:sz="0" w:space="0" w:color="auto"/>
                <w:left w:val="none" w:sz="0" w:space="0" w:color="auto"/>
                <w:bottom w:val="none" w:sz="0" w:space="0" w:color="auto"/>
                <w:right w:val="none" w:sz="0" w:space="0" w:color="auto"/>
              </w:divBdr>
            </w:div>
            <w:div w:id="1994873319">
              <w:marLeft w:val="0"/>
              <w:marRight w:val="0"/>
              <w:marTop w:val="0"/>
              <w:marBottom w:val="0"/>
              <w:divBdr>
                <w:top w:val="none" w:sz="0" w:space="0" w:color="auto"/>
                <w:left w:val="none" w:sz="0" w:space="0" w:color="auto"/>
                <w:bottom w:val="none" w:sz="0" w:space="0" w:color="auto"/>
                <w:right w:val="none" w:sz="0" w:space="0" w:color="auto"/>
              </w:divBdr>
            </w:div>
            <w:div w:id="2001231755">
              <w:marLeft w:val="0"/>
              <w:marRight w:val="0"/>
              <w:marTop w:val="0"/>
              <w:marBottom w:val="0"/>
              <w:divBdr>
                <w:top w:val="none" w:sz="0" w:space="0" w:color="auto"/>
                <w:left w:val="none" w:sz="0" w:space="0" w:color="auto"/>
                <w:bottom w:val="none" w:sz="0" w:space="0" w:color="auto"/>
                <w:right w:val="none" w:sz="0" w:space="0" w:color="auto"/>
              </w:divBdr>
            </w:div>
            <w:div w:id="2007173942">
              <w:marLeft w:val="0"/>
              <w:marRight w:val="0"/>
              <w:marTop w:val="0"/>
              <w:marBottom w:val="0"/>
              <w:divBdr>
                <w:top w:val="none" w:sz="0" w:space="0" w:color="auto"/>
                <w:left w:val="none" w:sz="0" w:space="0" w:color="auto"/>
                <w:bottom w:val="none" w:sz="0" w:space="0" w:color="auto"/>
                <w:right w:val="none" w:sz="0" w:space="0" w:color="auto"/>
              </w:divBdr>
            </w:div>
            <w:div w:id="2012949267">
              <w:marLeft w:val="0"/>
              <w:marRight w:val="0"/>
              <w:marTop w:val="0"/>
              <w:marBottom w:val="0"/>
              <w:divBdr>
                <w:top w:val="none" w:sz="0" w:space="0" w:color="auto"/>
                <w:left w:val="none" w:sz="0" w:space="0" w:color="auto"/>
                <w:bottom w:val="none" w:sz="0" w:space="0" w:color="auto"/>
                <w:right w:val="none" w:sz="0" w:space="0" w:color="auto"/>
              </w:divBdr>
            </w:div>
            <w:div w:id="2016881893">
              <w:marLeft w:val="0"/>
              <w:marRight w:val="0"/>
              <w:marTop w:val="0"/>
              <w:marBottom w:val="0"/>
              <w:divBdr>
                <w:top w:val="none" w:sz="0" w:space="0" w:color="auto"/>
                <w:left w:val="none" w:sz="0" w:space="0" w:color="auto"/>
                <w:bottom w:val="none" w:sz="0" w:space="0" w:color="auto"/>
                <w:right w:val="none" w:sz="0" w:space="0" w:color="auto"/>
              </w:divBdr>
            </w:div>
            <w:div w:id="2018461340">
              <w:marLeft w:val="0"/>
              <w:marRight w:val="0"/>
              <w:marTop w:val="0"/>
              <w:marBottom w:val="0"/>
              <w:divBdr>
                <w:top w:val="none" w:sz="0" w:space="0" w:color="auto"/>
                <w:left w:val="none" w:sz="0" w:space="0" w:color="auto"/>
                <w:bottom w:val="none" w:sz="0" w:space="0" w:color="auto"/>
                <w:right w:val="none" w:sz="0" w:space="0" w:color="auto"/>
              </w:divBdr>
            </w:div>
            <w:div w:id="2022706674">
              <w:marLeft w:val="0"/>
              <w:marRight w:val="0"/>
              <w:marTop w:val="0"/>
              <w:marBottom w:val="0"/>
              <w:divBdr>
                <w:top w:val="none" w:sz="0" w:space="0" w:color="auto"/>
                <w:left w:val="none" w:sz="0" w:space="0" w:color="auto"/>
                <w:bottom w:val="none" w:sz="0" w:space="0" w:color="auto"/>
                <w:right w:val="none" w:sz="0" w:space="0" w:color="auto"/>
              </w:divBdr>
            </w:div>
            <w:div w:id="2030568466">
              <w:marLeft w:val="0"/>
              <w:marRight w:val="0"/>
              <w:marTop w:val="0"/>
              <w:marBottom w:val="0"/>
              <w:divBdr>
                <w:top w:val="none" w:sz="0" w:space="0" w:color="auto"/>
                <w:left w:val="none" w:sz="0" w:space="0" w:color="auto"/>
                <w:bottom w:val="none" w:sz="0" w:space="0" w:color="auto"/>
                <w:right w:val="none" w:sz="0" w:space="0" w:color="auto"/>
              </w:divBdr>
            </w:div>
            <w:div w:id="2030981871">
              <w:marLeft w:val="0"/>
              <w:marRight w:val="0"/>
              <w:marTop w:val="0"/>
              <w:marBottom w:val="0"/>
              <w:divBdr>
                <w:top w:val="none" w:sz="0" w:space="0" w:color="auto"/>
                <w:left w:val="none" w:sz="0" w:space="0" w:color="auto"/>
                <w:bottom w:val="none" w:sz="0" w:space="0" w:color="auto"/>
                <w:right w:val="none" w:sz="0" w:space="0" w:color="auto"/>
              </w:divBdr>
            </w:div>
            <w:div w:id="2031565448">
              <w:marLeft w:val="0"/>
              <w:marRight w:val="0"/>
              <w:marTop w:val="0"/>
              <w:marBottom w:val="0"/>
              <w:divBdr>
                <w:top w:val="none" w:sz="0" w:space="0" w:color="auto"/>
                <w:left w:val="none" w:sz="0" w:space="0" w:color="auto"/>
                <w:bottom w:val="none" w:sz="0" w:space="0" w:color="auto"/>
                <w:right w:val="none" w:sz="0" w:space="0" w:color="auto"/>
              </w:divBdr>
            </w:div>
            <w:div w:id="2032488489">
              <w:marLeft w:val="0"/>
              <w:marRight w:val="0"/>
              <w:marTop w:val="0"/>
              <w:marBottom w:val="0"/>
              <w:divBdr>
                <w:top w:val="none" w:sz="0" w:space="0" w:color="auto"/>
                <w:left w:val="none" w:sz="0" w:space="0" w:color="auto"/>
                <w:bottom w:val="none" w:sz="0" w:space="0" w:color="auto"/>
                <w:right w:val="none" w:sz="0" w:space="0" w:color="auto"/>
              </w:divBdr>
            </w:div>
            <w:div w:id="2033143457">
              <w:marLeft w:val="0"/>
              <w:marRight w:val="0"/>
              <w:marTop w:val="0"/>
              <w:marBottom w:val="0"/>
              <w:divBdr>
                <w:top w:val="none" w:sz="0" w:space="0" w:color="auto"/>
                <w:left w:val="none" w:sz="0" w:space="0" w:color="auto"/>
                <w:bottom w:val="none" w:sz="0" w:space="0" w:color="auto"/>
                <w:right w:val="none" w:sz="0" w:space="0" w:color="auto"/>
              </w:divBdr>
            </w:div>
            <w:div w:id="2033336707">
              <w:marLeft w:val="0"/>
              <w:marRight w:val="0"/>
              <w:marTop w:val="0"/>
              <w:marBottom w:val="0"/>
              <w:divBdr>
                <w:top w:val="none" w:sz="0" w:space="0" w:color="auto"/>
                <w:left w:val="none" w:sz="0" w:space="0" w:color="auto"/>
                <w:bottom w:val="none" w:sz="0" w:space="0" w:color="auto"/>
                <w:right w:val="none" w:sz="0" w:space="0" w:color="auto"/>
              </w:divBdr>
            </w:div>
            <w:div w:id="2034450313">
              <w:marLeft w:val="0"/>
              <w:marRight w:val="0"/>
              <w:marTop w:val="0"/>
              <w:marBottom w:val="0"/>
              <w:divBdr>
                <w:top w:val="none" w:sz="0" w:space="0" w:color="auto"/>
                <w:left w:val="none" w:sz="0" w:space="0" w:color="auto"/>
                <w:bottom w:val="none" w:sz="0" w:space="0" w:color="auto"/>
                <w:right w:val="none" w:sz="0" w:space="0" w:color="auto"/>
              </w:divBdr>
            </w:div>
            <w:div w:id="2035763231">
              <w:marLeft w:val="0"/>
              <w:marRight w:val="0"/>
              <w:marTop w:val="0"/>
              <w:marBottom w:val="0"/>
              <w:divBdr>
                <w:top w:val="none" w:sz="0" w:space="0" w:color="auto"/>
                <w:left w:val="none" w:sz="0" w:space="0" w:color="auto"/>
                <w:bottom w:val="none" w:sz="0" w:space="0" w:color="auto"/>
                <w:right w:val="none" w:sz="0" w:space="0" w:color="auto"/>
              </w:divBdr>
            </w:div>
            <w:div w:id="2040162095">
              <w:marLeft w:val="0"/>
              <w:marRight w:val="0"/>
              <w:marTop w:val="0"/>
              <w:marBottom w:val="0"/>
              <w:divBdr>
                <w:top w:val="none" w:sz="0" w:space="0" w:color="auto"/>
                <w:left w:val="none" w:sz="0" w:space="0" w:color="auto"/>
                <w:bottom w:val="none" w:sz="0" w:space="0" w:color="auto"/>
                <w:right w:val="none" w:sz="0" w:space="0" w:color="auto"/>
              </w:divBdr>
            </w:div>
            <w:div w:id="2043749746">
              <w:marLeft w:val="0"/>
              <w:marRight w:val="0"/>
              <w:marTop w:val="0"/>
              <w:marBottom w:val="0"/>
              <w:divBdr>
                <w:top w:val="none" w:sz="0" w:space="0" w:color="auto"/>
                <w:left w:val="none" w:sz="0" w:space="0" w:color="auto"/>
                <w:bottom w:val="none" w:sz="0" w:space="0" w:color="auto"/>
                <w:right w:val="none" w:sz="0" w:space="0" w:color="auto"/>
              </w:divBdr>
            </w:div>
            <w:div w:id="2044669853">
              <w:marLeft w:val="0"/>
              <w:marRight w:val="0"/>
              <w:marTop w:val="0"/>
              <w:marBottom w:val="0"/>
              <w:divBdr>
                <w:top w:val="none" w:sz="0" w:space="0" w:color="auto"/>
                <w:left w:val="none" w:sz="0" w:space="0" w:color="auto"/>
                <w:bottom w:val="none" w:sz="0" w:space="0" w:color="auto"/>
                <w:right w:val="none" w:sz="0" w:space="0" w:color="auto"/>
              </w:divBdr>
            </w:div>
            <w:div w:id="2047637984">
              <w:marLeft w:val="0"/>
              <w:marRight w:val="0"/>
              <w:marTop w:val="0"/>
              <w:marBottom w:val="0"/>
              <w:divBdr>
                <w:top w:val="none" w:sz="0" w:space="0" w:color="auto"/>
                <w:left w:val="none" w:sz="0" w:space="0" w:color="auto"/>
                <w:bottom w:val="none" w:sz="0" w:space="0" w:color="auto"/>
                <w:right w:val="none" w:sz="0" w:space="0" w:color="auto"/>
              </w:divBdr>
            </w:div>
            <w:div w:id="2048479728">
              <w:marLeft w:val="0"/>
              <w:marRight w:val="0"/>
              <w:marTop w:val="0"/>
              <w:marBottom w:val="0"/>
              <w:divBdr>
                <w:top w:val="none" w:sz="0" w:space="0" w:color="auto"/>
                <w:left w:val="none" w:sz="0" w:space="0" w:color="auto"/>
                <w:bottom w:val="none" w:sz="0" w:space="0" w:color="auto"/>
                <w:right w:val="none" w:sz="0" w:space="0" w:color="auto"/>
              </w:divBdr>
            </w:div>
            <w:div w:id="2048752164">
              <w:marLeft w:val="0"/>
              <w:marRight w:val="0"/>
              <w:marTop w:val="0"/>
              <w:marBottom w:val="0"/>
              <w:divBdr>
                <w:top w:val="none" w:sz="0" w:space="0" w:color="auto"/>
                <w:left w:val="none" w:sz="0" w:space="0" w:color="auto"/>
                <w:bottom w:val="none" w:sz="0" w:space="0" w:color="auto"/>
                <w:right w:val="none" w:sz="0" w:space="0" w:color="auto"/>
              </w:divBdr>
            </w:div>
            <w:div w:id="2050378059">
              <w:marLeft w:val="0"/>
              <w:marRight w:val="0"/>
              <w:marTop w:val="0"/>
              <w:marBottom w:val="0"/>
              <w:divBdr>
                <w:top w:val="none" w:sz="0" w:space="0" w:color="auto"/>
                <w:left w:val="none" w:sz="0" w:space="0" w:color="auto"/>
                <w:bottom w:val="none" w:sz="0" w:space="0" w:color="auto"/>
                <w:right w:val="none" w:sz="0" w:space="0" w:color="auto"/>
              </w:divBdr>
            </w:div>
            <w:div w:id="2055350164">
              <w:marLeft w:val="0"/>
              <w:marRight w:val="0"/>
              <w:marTop w:val="0"/>
              <w:marBottom w:val="0"/>
              <w:divBdr>
                <w:top w:val="none" w:sz="0" w:space="0" w:color="auto"/>
                <w:left w:val="none" w:sz="0" w:space="0" w:color="auto"/>
                <w:bottom w:val="none" w:sz="0" w:space="0" w:color="auto"/>
                <w:right w:val="none" w:sz="0" w:space="0" w:color="auto"/>
              </w:divBdr>
            </w:div>
            <w:div w:id="2059237806">
              <w:marLeft w:val="0"/>
              <w:marRight w:val="0"/>
              <w:marTop w:val="0"/>
              <w:marBottom w:val="0"/>
              <w:divBdr>
                <w:top w:val="none" w:sz="0" w:space="0" w:color="auto"/>
                <w:left w:val="none" w:sz="0" w:space="0" w:color="auto"/>
                <w:bottom w:val="none" w:sz="0" w:space="0" w:color="auto"/>
                <w:right w:val="none" w:sz="0" w:space="0" w:color="auto"/>
              </w:divBdr>
            </w:div>
            <w:div w:id="2060476357">
              <w:marLeft w:val="0"/>
              <w:marRight w:val="0"/>
              <w:marTop w:val="0"/>
              <w:marBottom w:val="0"/>
              <w:divBdr>
                <w:top w:val="none" w:sz="0" w:space="0" w:color="auto"/>
                <w:left w:val="none" w:sz="0" w:space="0" w:color="auto"/>
                <w:bottom w:val="none" w:sz="0" w:space="0" w:color="auto"/>
                <w:right w:val="none" w:sz="0" w:space="0" w:color="auto"/>
              </w:divBdr>
            </w:div>
            <w:div w:id="2060585540">
              <w:marLeft w:val="0"/>
              <w:marRight w:val="0"/>
              <w:marTop w:val="0"/>
              <w:marBottom w:val="0"/>
              <w:divBdr>
                <w:top w:val="none" w:sz="0" w:space="0" w:color="auto"/>
                <w:left w:val="none" w:sz="0" w:space="0" w:color="auto"/>
                <w:bottom w:val="none" w:sz="0" w:space="0" w:color="auto"/>
                <w:right w:val="none" w:sz="0" w:space="0" w:color="auto"/>
              </w:divBdr>
            </w:div>
            <w:div w:id="2060593883">
              <w:marLeft w:val="0"/>
              <w:marRight w:val="0"/>
              <w:marTop w:val="0"/>
              <w:marBottom w:val="0"/>
              <w:divBdr>
                <w:top w:val="none" w:sz="0" w:space="0" w:color="auto"/>
                <w:left w:val="none" w:sz="0" w:space="0" w:color="auto"/>
                <w:bottom w:val="none" w:sz="0" w:space="0" w:color="auto"/>
                <w:right w:val="none" w:sz="0" w:space="0" w:color="auto"/>
              </w:divBdr>
            </w:div>
            <w:div w:id="2062895736">
              <w:marLeft w:val="0"/>
              <w:marRight w:val="0"/>
              <w:marTop w:val="0"/>
              <w:marBottom w:val="0"/>
              <w:divBdr>
                <w:top w:val="none" w:sz="0" w:space="0" w:color="auto"/>
                <w:left w:val="none" w:sz="0" w:space="0" w:color="auto"/>
                <w:bottom w:val="none" w:sz="0" w:space="0" w:color="auto"/>
                <w:right w:val="none" w:sz="0" w:space="0" w:color="auto"/>
              </w:divBdr>
            </w:div>
            <w:div w:id="2063676271">
              <w:marLeft w:val="0"/>
              <w:marRight w:val="0"/>
              <w:marTop w:val="0"/>
              <w:marBottom w:val="0"/>
              <w:divBdr>
                <w:top w:val="none" w:sz="0" w:space="0" w:color="auto"/>
                <w:left w:val="none" w:sz="0" w:space="0" w:color="auto"/>
                <w:bottom w:val="none" w:sz="0" w:space="0" w:color="auto"/>
                <w:right w:val="none" w:sz="0" w:space="0" w:color="auto"/>
              </w:divBdr>
            </w:div>
            <w:div w:id="2069912256">
              <w:marLeft w:val="0"/>
              <w:marRight w:val="0"/>
              <w:marTop w:val="0"/>
              <w:marBottom w:val="0"/>
              <w:divBdr>
                <w:top w:val="none" w:sz="0" w:space="0" w:color="auto"/>
                <w:left w:val="none" w:sz="0" w:space="0" w:color="auto"/>
                <w:bottom w:val="none" w:sz="0" w:space="0" w:color="auto"/>
                <w:right w:val="none" w:sz="0" w:space="0" w:color="auto"/>
              </w:divBdr>
            </w:div>
            <w:div w:id="2073918221">
              <w:marLeft w:val="0"/>
              <w:marRight w:val="0"/>
              <w:marTop w:val="0"/>
              <w:marBottom w:val="0"/>
              <w:divBdr>
                <w:top w:val="none" w:sz="0" w:space="0" w:color="auto"/>
                <w:left w:val="none" w:sz="0" w:space="0" w:color="auto"/>
                <w:bottom w:val="none" w:sz="0" w:space="0" w:color="auto"/>
                <w:right w:val="none" w:sz="0" w:space="0" w:color="auto"/>
              </w:divBdr>
            </w:div>
            <w:div w:id="2082865579">
              <w:marLeft w:val="0"/>
              <w:marRight w:val="0"/>
              <w:marTop w:val="0"/>
              <w:marBottom w:val="0"/>
              <w:divBdr>
                <w:top w:val="none" w:sz="0" w:space="0" w:color="auto"/>
                <w:left w:val="none" w:sz="0" w:space="0" w:color="auto"/>
                <w:bottom w:val="none" w:sz="0" w:space="0" w:color="auto"/>
                <w:right w:val="none" w:sz="0" w:space="0" w:color="auto"/>
              </w:divBdr>
            </w:div>
            <w:div w:id="2086491454">
              <w:marLeft w:val="0"/>
              <w:marRight w:val="0"/>
              <w:marTop w:val="0"/>
              <w:marBottom w:val="0"/>
              <w:divBdr>
                <w:top w:val="none" w:sz="0" w:space="0" w:color="auto"/>
                <w:left w:val="none" w:sz="0" w:space="0" w:color="auto"/>
                <w:bottom w:val="none" w:sz="0" w:space="0" w:color="auto"/>
                <w:right w:val="none" w:sz="0" w:space="0" w:color="auto"/>
              </w:divBdr>
            </w:div>
            <w:div w:id="2090694108">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2100982584">
              <w:marLeft w:val="0"/>
              <w:marRight w:val="0"/>
              <w:marTop w:val="0"/>
              <w:marBottom w:val="0"/>
              <w:divBdr>
                <w:top w:val="none" w:sz="0" w:space="0" w:color="auto"/>
                <w:left w:val="none" w:sz="0" w:space="0" w:color="auto"/>
                <w:bottom w:val="none" w:sz="0" w:space="0" w:color="auto"/>
                <w:right w:val="none" w:sz="0" w:space="0" w:color="auto"/>
              </w:divBdr>
            </w:div>
            <w:div w:id="2102678877">
              <w:marLeft w:val="0"/>
              <w:marRight w:val="0"/>
              <w:marTop w:val="0"/>
              <w:marBottom w:val="0"/>
              <w:divBdr>
                <w:top w:val="none" w:sz="0" w:space="0" w:color="auto"/>
                <w:left w:val="none" w:sz="0" w:space="0" w:color="auto"/>
                <w:bottom w:val="none" w:sz="0" w:space="0" w:color="auto"/>
                <w:right w:val="none" w:sz="0" w:space="0" w:color="auto"/>
              </w:divBdr>
            </w:div>
            <w:div w:id="2105226580">
              <w:marLeft w:val="0"/>
              <w:marRight w:val="0"/>
              <w:marTop w:val="0"/>
              <w:marBottom w:val="0"/>
              <w:divBdr>
                <w:top w:val="none" w:sz="0" w:space="0" w:color="auto"/>
                <w:left w:val="none" w:sz="0" w:space="0" w:color="auto"/>
                <w:bottom w:val="none" w:sz="0" w:space="0" w:color="auto"/>
                <w:right w:val="none" w:sz="0" w:space="0" w:color="auto"/>
              </w:divBdr>
            </w:div>
            <w:div w:id="2106075962">
              <w:marLeft w:val="0"/>
              <w:marRight w:val="0"/>
              <w:marTop w:val="0"/>
              <w:marBottom w:val="0"/>
              <w:divBdr>
                <w:top w:val="none" w:sz="0" w:space="0" w:color="auto"/>
                <w:left w:val="none" w:sz="0" w:space="0" w:color="auto"/>
                <w:bottom w:val="none" w:sz="0" w:space="0" w:color="auto"/>
                <w:right w:val="none" w:sz="0" w:space="0" w:color="auto"/>
              </w:divBdr>
            </w:div>
            <w:div w:id="2107116174">
              <w:marLeft w:val="0"/>
              <w:marRight w:val="0"/>
              <w:marTop w:val="0"/>
              <w:marBottom w:val="0"/>
              <w:divBdr>
                <w:top w:val="none" w:sz="0" w:space="0" w:color="auto"/>
                <w:left w:val="none" w:sz="0" w:space="0" w:color="auto"/>
                <w:bottom w:val="none" w:sz="0" w:space="0" w:color="auto"/>
                <w:right w:val="none" w:sz="0" w:space="0" w:color="auto"/>
              </w:divBdr>
            </w:div>
            <w:div w:id="2108424492">
              <w:marLeft w:val="0"/>
              <w:marRight w:val="0"/>
              <w:marTop w:val="0"/>
              <w:marBottom w:val="0"/>
              <w:divBdr>
                <w:top w:val="none" w:sz="0" w:space="0" w:color="auto"/>
                <w:left w:val="none" w:sz="0" w:space="0" w:color="auto"/>
                <w:bottom w:val="none" w:sz="0" w:space="0" w:color="auto"/>
                <w:right w:val="none" w:sz="0" w:space="0" w:color="auto"/>
              </w:divBdr>
            </w:div>
            <w:div w:id="2110150817">
              <w:marLeft w:val="0"/>
              <w:marRight w:val="0"/>
              <w:marTop w:val="0"/>
              <w:marBottom w:val="0"/>
              <w:divBdr>
                <w:top w:val="none" w:sz="0" w:space="0" w:color="auto"/>
                <w:left w:val="none" w:sz="0" w:space="0" w:color="auto"/>
                <w:bottom w:val="none" w:sz="0" w:space="0" w:color="auto"/>
                <w:right w:val="none" w:sz="0" w:space="0" w:color="auto"/>
              </w:divBdr>
            </w:div>
            <w:div w:id="2111243192">
              <w:marLeft w:val="0"/>
              <w:marRight w:val="0"/>
              <w:marTop w:val="0"/>
              <w:marBottom w:val="0"/>
              <w:divBdr>
                <w:top w:val="none" w:sz="0" w:space="0" w:color="auto"/>
                <w:left w:val="none" w:sz="0" w:space="0" w:color="auto"/>
                <w:bottom w:val="none" w:sz="0" w:space="0" w:color="auto"/>
                <w:right w:val="none" w:sz="0" w:space="0" w:color="auto"/>
              </w:divBdr>
            </w:div>
            <w:div w:id="2111311965">
              <w:marLeft w:val="0"/>
              <w:marRight w:val="0"/>
              <w:marTop w:val="0"/>
              <w:marBottom w:val="0"/>
              <w:divBdr>
                <w:top w:val="none" w:sz="0" w:space="0" w:color="auto"/>
                <w:left w:val="none" w:sz="0" w:space="0" w:color="auto"/>
                <w:bottom w:val="none" w:sz="0" w:space="0" w:color="auto"/>
                <w:right w:val="none" w:sz="0" w:space="0" w:color="auto"/>
              </w:divBdr>
            </w:div>
            <w:div w:id="2112356362">
              <w:marLeft w:val="0"/>
              <w:marRight w:val="0"/>
              <w:marTop w:val="0"/>
              <w:marBottom w:val="0"/>
              <w:divBdr>
                <w:top w:val="none" w:sz="0" w:space="0" w:color="auto"/>
                <w:left w:val="none" w:sz="0" w:space="0" w:color="auto"/>
                <w:bottom w:val="none" w:sz="0" w:space="0" w:color="auto"/>
                <w:right w:val="none" w:sz="0" w:space="0" w:color="auto"/>
              </w:divBdr>
            </w:div>
            <w:div w:id="2117091931">
              <w:marLeft w:val="0"/>
              <w:marRight w:val="0"/>
              <w:marTop w:val="0"/>
              <w:marBottom w:val="0"/>
              <w:divBdr>
                <w:top w:val="none" w:sz="0" w:space="0" w:color="auto"/>
                <w:left w:val="none" w:sz="0" w:space="0" w:color="auto"/>
                <w:bottom w:val="none" w:sz="0" w:space="0" w:color="auto"/>
                <w:right w:val="none" w:sz="0" w:space="0" w:color="auto"/>
              </w:divBdr>
            </w:div>
            <w:div w:id="2120907994">
              <w:marLeft w:val="0"/>
              <w:marRight w:val="0"/>
              <w:marTop w:val="0"/>
              <w:marBottom w:val="0"/>
              <w:divBdr>
                <w:top w:val="none" w:sz="0" w:space="0" w:color="auto"/>
                <w:left w:val="none" w:sz="0" w:space="0" w:color="auto"/>
                <w:bottom w:val="none" w:sz="0" w:space="0" w:color="auto"/>
                <w:right w:val="none" w:sz="0" w:space="0" w:color="auto"/>
              </w:divBdr>
            </w:div>
            <w:div w:id="2125421033">
              <w:marLeft w:val="0"/>
              <w:marRight w:val="0"/>
              <w:marTop w:val="0"/>
              <w:marBottom w:val="0"/>
              <w:divBdr>
                <w:top w:val="none" w:sz="0" w:space="0" w:color="auto"/>
                <w:left w:val="none" w:sz="0" w:space="0" w:color="auto"/>
                <w:bottom w:val="none" w:sz="0" w:space="0" w:color="auto"/>
                <w:right w:val="none" w:sz="0" w:space="0" w:color="auto"/>
              </w:divBdr>
            </w:div>
            <w:div w:id="2125610733">
              <w:marLeft w:val="0"/>
              <w:marRight w:val="0"/>
              <w:marTop w:val="0"/>
              <w:marBottom w:val="0"/>
              <w:divBdr>
                <w:top w:val="none" w:sz="0" w:space="0" w:color="auto"/>
                <w:left w:val="none" w:sz="0" w:space="0" w:color="auto"/>
                <w:bottom w:val="none" w:sz="0" w:space="0" w:color="auto"/>
                <w:right w:val="none" w:sz="0" w:space="0" w:color="auto"/>
              </w:divBdr>
            </w:div>
            <w:div w:id="2126002321">
              <w:marLeft w:val="0"/>
              <w:marRight w:val="0"/>
              <w:marTop w:val="0"/>
              <w:marBottom w:val="0"/>
              <w:divBdr>
                <w:top w:val="none" w:sz="0" w:space="0" w:color="auto"/>
                <w:left w:val="none" w:sz="0" w:space="0" w:color="auto"/>
                <w:bottom w:val="none" w:sz="0" w:space="0" w:color="auto"/>
                <w:right w:val="none" w:sz="0" w:space="0" w:color="auto"/>
              </w:divBdr>
            </w:div>
            <w:div w:id="2133480218">
              <w:marLeft w:val="0"/>
              <w:marRight w:val="0"/>
              <w:marTop w:val="0"/>
              <w:marBottom w:val="0"/>
              <w:divBdr>
                <w:top w:val="none" w:sz="0" w:space="0" w:color="auto"/>
                <w:left w:val="none" w:sz="0" w:space="0" w:color="auto"/>
                <w:bottom w:val="none" w:sz="0" w:space="0" w:color="auto"/>
                <w:right w:val="none" w:sz="0" w:space="0" w:color="auto"/>
              </w:divBdr>
            </w:div>
            <w:div w:id="2134664890">
              <w:marLeft w:val="0"/>
              <w:marRight w:val="0"/>
              <w:marTop w:val="0"/>
              <w:marBottom w:val="0"/>
              <w:divBdr>
                <w:top w:val="none" w:sz="0" w:space="0" w:color="auto"/>
                <w:left w:val="none" w:sz="0" w:space="0" w:color="auto"/>
                <w:bottom w:val="none" w:sz="0" w:space="0" w:color="auto"/>
                <w:right w:val="none" w:sz="0" w:space="0" w:color="auto"/>
              </w:divBdr>
            </w:div>
            <w:div w:id="2136681278">
              <w:marLeft w:val="0"/>
              <w:marRight w:val="0"/>
              <w:marTop w:val="0"/>
              <w:marBottom w:val="0"/>
              <w:divBdr>
                <w:top w:val="none" w:sz="0" w:space="0" w:color="auto"/>
                <w:left w:val="none" w:sz="0" w:space="0" w:color="auto"/>
                <w:bottom w:val="none" w:sz="0" w:space="0" w:color="auto"/>
                <w:right w:val="none" w:sz="0" w:space="0" w:color="auto"/>
              </w:divBdr>
            </w:div>
            <w:div w:id="2137016831">
              <w:marLeft w:val="0"/>
              <w:marRight w:val="0"/>
              <w:marTop w:val="0"/>
              <w:marBottom w:val="0"/>
              <w:divBdr>
                <w:top w:val="none" w:sz="0" w:space="0" w:color="auto"/>
                <w:left w:val="none" w:sz="0" w:space="0" w:color="auto"/>
                <w:bottom w:val="none" w:sz="0" w:space="0" w:color="auto"/>
                <w:right w:val="none" w:sz="0" w:space="0" w:color="auto"/>
              </w:divBdr>
            </w:div>
            <w:div w:id="2138639388">
              <w:marLeft w:val="0"/>
              <w:marRight w:val="0"/>
              <w:marTop w:val="0"/>
              <w:marBottom w:val="0"/>
              <w:divBdr>
                <w:top w:val="none" w:sz="0" w:space="0" w:color="auto"/>
                <w:left w:val="none" w:sz="0" w:space="0" w:color="auto"/>
                <w:bottom w:val="none" w:sz="0" w:space="0" w:color="auto"/>
                <w:right w:val="none" w:sz="0" w:space="0" w:color="auto"/>
              </w:divBdr>
            </w:div>
            <w:div w:id="2138913947">
              <w:marLeft w:val="0"/>
              <w:marRight w:val="0"/>
              <w:marTop w:val="0"/>
              <w:marBottom w:val="0"/>
              <w:divBdr>
                <w:top w:val="none" w:sz="0" w:space="0" w:color="auto"/>
                <w:left w:val="none" w:sz="0" w:space="0" w:color="auto"/>
                <w:bottom w:val="none" w:sz="0" w:space="0" w:color="auto"/>
                <w:right w:val="none" w:sz="0" w:space="0" w:color="auto"/>
              </w:divBdr>
            </w:div>
            <w:div w:id="2141339086">
              <w:marLeft w:val="0"/>
              <w:marRight w:val="0"/>
              <w:marTop w:val="0"/>
              <w:marBottom w:val="0"/>
              <w:divBdr>
                <w:top w:val="none" w:sz="0" w:space="0" w:color="auto"/>
                <w:left w:val="none" w:sz="0" w:space="0" w:color="auto"/>
                <w:bottom w:val="none" w:sz="0" w:space="0" w:color="auto"/>
                <w:right w:val="none" w:sz="0" w:space="0" w:color="auto"/>
              </w:divBdr>
            </w:div>
            <w:div w:id="2142141985">
              <w:marLeft w:val="0"/>
              <w:marRight w:val="0"/>
              <w:marTop w:val="0"/>
              <w:marBottom w:val="0"/>
              <w:divBdr>
                <w:top w:val="none" w:sz="0" w:space="0" w:color="auto"/>
                <w:left w:val="none" w:sz="0" w:space="0" w:color="auto"/>
                <w:bottom w:val="none" w:sz="0" w:space="0" w:color="auto"/>
                <w:right w:val="none" w:sz="0" w:space="0" w:color="auto"/>
              </w:divBdr>
            </w:div>
            <w:div w:id="2143425463">
              <w:marLeft w:val="0"/>
              <w:marRight w:val="0"/>
              <w:marTop w:val="0"/>
              <w:marBottom w:val="0"/>
              <w:divBdr>
                <w:top w:val="none" w:sz="0" w:space="0" w:color="auto"/>
                <w:left w:val="none" w:sz="0" w:space="0" w:color="auto"/>
                <w:bottom w:val="none" w:sz="0" w:space="0" w:color="auto"/>
                <w:right w:val="none" w:sz="0" w:space="0" w:color="auto"/>
              </w:divBdr>
            </w:div>
            <w:div w:id="21471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481">
      <w:bodyDiv w:val="1"/>
      <w:marLeft w:val="0"/>
      <w:marRight w:val="0"/>
      <w:marTop w:val="0"/>
      <w:marBottom w:val="0"/>
      <w:divBdr>
        <w:top w:val="none" w:sz="0" w:space="0" w:color="auto"/>
        <w:left w:val="none" w:sz="0" w:space="0" w:color="auto"/>
        <w:bottom w:val="none" w:sz="0" w:space="0" w:color="auto"/>
        <w:right w:val="none" w:sz="0" w:space="0" w:color="auto"/>
      </w:divBdr>
      <w:divsChild>
        <w:div w:id="439951719">
          <w:marLeft w:val="0"/>
          <w:marRight w:val="0"/>
          <w:marTop w:val="0"/>
          <w:marBottom w:val="0"/>
          <w:divBdr>
            <w:top w:val="none" w:sz="0" w:space="0" w:color="auto"/>
            <w:left w:val="none" w:sz="0" w:space="0" w:color="auto"/>
            <w:bottom w:val="none" w:sz="0" w:space="0" w:color="auto"/>
            <w:right w:val="none" w:sz="0" w:space="0" w:color="auto"/>
          </w:divBdr>
          <w:divsChild>
            <w:div w:id="4481977">
              <w:marLeft w:val="0"/>
              <w:marRight w:val="0"/>
              <w:marTop w:val="0"/>
              <w:marBottom w:val="0"/>
              <w:divBdr>
                <w:top w:val="none" w:sz="0" w:space="0" w:color="auto"/>
                <w:left w:val="none" w:sz="0" w:space="0" w:color="auto"/>
                <w:bottom w:val="none" w:sz="0" w:space="0" w:color="auto"/>
                <w:right w:val="none" w:sz="0" w:space="0" w:color="auto"/>
              </w:divBdr>
            </w:div>
            <w:div w:id="45178102">
              <w:marLeft w:val="0"/>
              <w:marRight w:val="0"/>
              <w:marTop w:val="0"/>
              <w:marBottom w:val="0"/>
              <w:divBdr>
                <w:top w:val="none" w:sz="0" w:space="0" w:color="auto"/>
                <w:left w:val="none" w:sz="0" w:space="0" w:color="auto"/>
                <w:bottom w:val="none" w:sz="0" w:space="0" w:color="auto"/>
                <w:right w:val="none" w:sz="0" w:space="0" w:color="auto"/>
              </w:divBdr>
            </w:div>
            <w:div w:id="67004095">
              <w:marLeft w:val="0"/>
              <w:marRight w:val="0"/>
              <w:marTop w:val="0"/>
              <w:marBottom w:val="0"/>
              <w:divBdr>
                <w:top w:val="none" w:sz="0" w:space="0" w:color="auto"/>
                <w:left w:val="none" w:sz="0" w:space="0" w:color="auto"/>
                <w:bottom w:val="none" w:sz="0" w:space="0" w:color="auto"/>
                <w:right w:val="none" w:sz="0" w:space="0" w:color="auto"/>
              </w:divBdr>
            </w:div>
            <w:div w:id="90513798">
              <w:marLeft w:val="0"/>
              <w:marRight w:val="0"/>
              <w:marTop w:val="0"/>
              <w:marBottom w:val="0"/>
              <w:divBdr>
                <w:top w:val="none" w:sz="0" w:space="0" w:color="auto"/>
                <w:left w:val="none" w:sz="0" w:space="0" w:color="auto"/>
                <w:bottom w:val="none" w:sz="0" w:space="0" w:color="auto"/>
                <w:right w:val="none" w:sz="0" w:space="0" w:color="auto"/>
              </w:divBdr>
            </w:div>
            <w:div w:id="106778662">
              <w:marLeft w:val="0"/>
              <w:marRight w:val="0"/>
              <w:marTop w:val="0"/>
              <w:marBottom w:val="0"/>
              <w:divBdr>
                <w:top w:val="none" w:sz="0" w:space="0" w:color="auto"/>
                <w:left w:val="none" w:sz="0" w:space="0" w:color="auto"/>
                <w:bottom w:val="none" w:sz="0" w:space="0" w:color="auto"/>
                <w:right w:val="none" w:sz="0" w:space="0" w:color="auto"/>
              </w:divBdr>
            </w:div>
            <w:div w:id="122582650">
              <w:marLeft w:val="0"/>
              <w:marRight w:val="0"/>
              <w:marTop w:val="0"/>
              <w:marBottom w:val="0"/>
              <w:divBdr>
                <w:top w:val="none" w:sz="0" w:space="0" w:color="auto"/>
                <w:left w:val="none" w:sz="0" w:space="0" w:color="auto"/>
                <w:bottom w:val="none" w:sz="0" w:space="0" w:color="auto"/>
                <w:right w:val="none" w:sz="0" w:space="0" w:color="auto"/>
              </w:divBdr>
            </w:div>
            <w:div w:id="125854767">
              <w:marLeft w:val="0"/>
              <w:marRight w:val="0"/>
              <w:marTop w:val="0"/>
              <w:marBottom w:val="0"/>
              <w:divBdr>
                <w:top w:val="none" w:sz="0" w:space="0" w:color="auto"/>
                <w:left w:val="none" w:sz="0" w:space="0" w:color="auto"/>
                <w:bottom w:val="none" w:sz="0" w:space="0" w:color="auto"/>
                <w:right w:val="none" w:sz="0" w:space="0" w:color="auto"/>
              </w:divBdr>
            </w:div>
            <w:div w:id="155809057">
              <w:marLeft w:val="0"/>
              <w:marRight w:val="0"/>
              <w:marTop w:val="0"/>
              <w:marBottom w:val="0"/>
              <w:divBdr>
                <w:top w:val="none" w:sz="0" w:space="0" w:color="auto"/>
                <w:left w:val="none" w:sz="0" w:space="0" w:color="auto"/>
                <w:bottom w:val="none" w:sz="0" w:space="0" w:color="auto"/>
                <w:right w:val="none" w:sz="0" w:space="0" w:color="auto"/>
              </w:divBdr>
            </w:div>
            <w:div w:id="189951675">
              <w:marLeft w:val="0"/>
              <w:marRight w:val="0"/>
              <w:marTop w:val="0"/>
              <w:marBottom w:val="0"/>
              <w:divBdr>
                <w:top w:val="none" w:sz="0" w:space="0" w:color="auto"/>
                <w:left w:val="none" w:sz="0" w:space="0" w:color="auto"/>
                <w:bottom w:val="none" w:sz="0" w:space="0" w:color="auto"/>
                <w:right w:val="none" w:sz="0" w:space="0" w:color="auto"/>
              </w:divBdr>
            </w:div>
            <w:div w:id="199712322">
              <w:marLeft w:val="0"/>
              <w:marRight w:val="0"/>
              <w:marTop w:val="0"/>
              <w:marBottom w:val="0"/>
              <w:divBdr>
                <w:top w:val="none" w:sz="0" w:space="0" w:color="auto"/>
                <w:left w:val="none" w:sz="0" w:space="0" w:color="auto"/>
                <w:bottom w:val="none" w:sz="0" w:space="0" w:color="auto"/>
                <w:right w:val="none" w:sz="0" w:space="0" w:color="auto"/>
              </w:divBdr>
            </w:div>
            <w:div w:id="210115131">
              <w:marLeft w:val="0"/>
              <w:marRight w:val="0"/>
              <w:marTop w:val="0"/>
              <w:marBottom w:val="0"/>
              <w:divBdr>
                <w:top w:val="none" w:sz="0" w:space="0" w:color="auto"/>
                <w:left w:val="none" w:sz="0" w:space="0" w:color="auto"/>
                <w:bottom w:val="none" w:sz="0" w:space="0" w:color="auto"/>
                <w:right w:val="none" w:sz="0" w:space="0" w:color="auto"/>
              </w:divBdr>
            </w:div>
            <w:div w:id="210922611">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59532206">
              <w:marLeft w:val="0"/>
              <w:marRight w:val="0"/>
              <w:marTop w:val="0"/>
              <w:marBottom w:val="0"/>
              <w:divBdr>
                <w:top w:val="none" w:sz="0" w:space="0" w:color="auto"/>
                <w:left w:val="none" w:sz="0" w:space="0" w:color="auto"/>
                <w:bottom w:val="none" w:sz="0" w:space="0" w:color="auto"/>
                <w:right w:val="none" w:sz="0" w:space="0" w:color="auto"/>
              </w:divBdr>
            </w:div>
            <w:div w:id="262618959">
              <w:marLeft w:val="0"/>
              <w:marRight w:val="0"/>
              <w:marTop w:val="0"/>
              <w:marBottom w:val="0"/>
              <w:divBdr>
                <w:top w:val="none" w:sz="0" w:space="0" w:color="auto"/>
                <w:left w:val="none" w:sz="0" w:space="0" w:color="auto"/>
                <w:bottom w:val="none" w:sz="0" w:space="0" w:color="auto"/>
                <w:right w:val="none" w:sz="0" w:space="0" w:color="auto"/>
              </w:divBdr>
            </w:div>
            <w:div w:id="271716248">
              <w:marLeft w:val="0"/>
              <w:marRight w:val="0"/>
              <w:marTop w:val="0"/>
              <w:marBottom w:val="0"/>
              <w:divBdr>
                <w:top w:val="none" w:sz="0" w:space="0" w:color="auto"/>
                <w:left w:val="none" w:sz="0" w:space="0" w:color="auto"/>
                <w:bottom w:val="none" w:sz="0" w:space="0" w:color="auto"/>
                <w:right w:val="none" w:sz="0" w:space="0" w:color="auto"/>
              </w:divBdr>
            </w:div>
            <w:div w:id="284167528">
              <w:marLeft w:val="0"/>
              <w:marRight w:val="0"/>
              <w:marTop w:val="0"/>
              <w:marBottom w:val="0"/>
              <w:divBdr>
                <w:top w:val="none" w:sz="0" w:space="0" w:color="auto"/>
                <w:left w:val="none" w:sz="0" w:space="0" w:color="auto"/>
                <w:bottom w:val="none" w:sz="0" w:space="0" w:color="auto"/>
                <w:right w:val="none" w:sz="0" w:space="0" w:color="auto"/>
              </w:divBdr>
            </w:div>
            <w:div w:id="293296346">
              <w:marLeft w:val="0"/>
              <w:marRight w:val="0"/>
              <w:marTop w:val="0"/>
              <w:marBottom w:val="0"/>
              <w:divBdr>
                <w:top w:val="none" w:sz="0" w:space="0" w:color="auto"/>
                <w:left w:val="none" w:sz="0" w:space="0" w:color="auto"/>
                <w:bottom w:val="none" w:sz="0" w:space="0" w:color="auto"/>
                <w:right w:val="none" w:sz="0" w:space="0" w:color="auto"/>
              </w:divBdr>
            </w:div>
            <w:div w:id="342980138">
              <w:marLeft w:val="0"/>
              <w:marRight w:val="0"/>
              <w:marTop w:val="0"/>
              <w:marBottom w:val="0"/>
              <w:divBdr>
                <w:top w:val="none" w:sz="0" w:space="0" w:color="auto"/>
                <w:left w:val="none" w:sz="0" w:space="0" w:color="auto"/>
                <w:bottom w:val="none" w:sz="0" w:space="0" w:color="auto"/>
                <w:right w:val="none" w:sz="0" w:space="0" w:color="auto"/>
              </w:divBdr>
            </w:div>
            <w:div w:id="355467964">
              <w:marLeft w:val="0"/>
              <w:marRight w:val="0"/>
              <w:marTop w:val="0"/>
              <w:marBottom w:val="0"/>
              <w:divBdr>
                <w:top w:val="none" w:sz="0" w:space="0" w:color="auto"/>
                <w:left w:val="none" w:sz="0" w:space="0" w:color="auto"/>
                <w:bottom w:val="none" w:sz="0" w:space="0" w:color="auto"/>
                <w:right w:val="none" w:sz="0" w:space="0" w:color="auto"/>
              </w:divBdr>
            </w:div>
            <w:div w:id="371686043">
              <w:marLeft w:val="0"/>
              <w:marRight w:val="0"/>
              <w:marTop w:val="0"/>
              <w:marBottom w:val="0"/>
              <w:divBdr>
                <w:top w:val="none" w:sz="0" w:space="0" w:color="auto"/>
                <w:left w:val="none" w:sz="0" w:space="0" w:color="auto"/>
                <w:bottom w:val="none" w:sz="0" w:space="0" w:color="auto"/>
                <w:right w:val="none" w:sz="0" w:space="0" w:color="auto"/>
              </w:divBdr>
            </w:div>
            <w:div w:id="372269122">
              <w:marLeft w:val="0"/>
              <w:marRight w:val="0"/>
              <w:marTop w:val="0"/>
              <w:marBottom w:val="0"/>
              <w:divBdr>
                <w:top w:val="none" w:sz="0" w:space="0" w:color="auto"/>
                <w:left w:val="none" w:sz="0" w:space="0" w:color="auto"/>
                <w:bottom w:val="none" w:sz="0" w:space="0" w:color="auto"/>
                <w:right w:val="none" w:sz="0" w:space="0" w:color="auto"/>
              </w:divBdr>
            </w:div>
            <w:div w:id="377700875">
              <w:marLeft w:val="0"/>
              <w:marRight w:val="0"/>
              <w:marTop w:val="0"/>
              <w:marBottom w:val="0"/>
              <w:divBdr>
                <w:top w:val="none" w:sz="0" w:space="0" w:color="auto"/>
                <w:left w:val="none" w:sz="0" w:space="0" w:color="auto"/>
                <w:bottom w:val="none" w:sz="0" w:space="0" w:color="auto"/>
                <w:right w:val="none" w:sz="0" w:space="0" w:color="auto"/>
              </w:divBdr>
            </w:div>
            <w:div w:id="387266612">
              <w:marLeft w:val="0"/>
              <w:marRight w:val="0"/>
              <w:marTop w:val="0"/>
              <w:marBottom w:val="0"/>
              <w:divBdr>
                <w:top w:val="none" w:sz="0" w:space="0" w:color="auto"/>
                <w:left w:val="none" w:sz="0" w:space="0" w:color="auto"/>
                <w:bottom w:val="none" w:sz="0" w:space="0" w:color="auto"/>
                <w:right w:val="none" w:sz="0" w:space="0" w:color="auto"/>
              </w:divBdr>
            </w:div>
            <w:div w:id="460533481">
              <w:marLeft w:val="0"/>
              <w:marRight w:val="0"/>
              <w:marTop w:val="0"/>
              <w:marBottom w:val="0"/>
              <w:divBdr>
                <w:top w:val="none" w:sz="0" w:space="0" w:color="auto"/>
                <w:left w:val="none" w:sz="0" w:space="0" w:color="auto"/>
                <w:bottom w:val="none" w:sz="0" w:space="0" w:color="auto"/>
                <w:right w:val="none" w:sz="0" w:space="0" w:color="auto"/>
              </w:divBdr>
            </w:div>
            <w:div w:id="463816869">
              <w:marLeft w:val="0"/>
              <w:marRight w:val="0"/>
              <w:marTop w:val="0"/>
              <w:marBottom w:val="0"/>
              <w:divBdr>
                <w:top w:val="none" w:sz="0" w:space="0" w:color="auto"/>
                <w:left w:val="none" w:sz="0" w:space="0" w:color="auto"/>
                <w:bottom w:val="none" w:sz="0" w:space="0" w:color="auto"/>
                <w:right w:val="none" w:sz="0" w:space="0" w:color="auto"/>
              </w:divBdr>
            </w:div>
            <w:div w:id="474764008">
              <w:marLeft w:val="0"/>
              <w:marRight w:val="0"/>
              <w:marTop w:val="0"/>
              <w:marBottom w:val="0"/>
              <w:divBdr>
                <w:top w:val="none" w:sz="0" w:space="0" w:color="auto"/>
                <w:left w:val="none" w:sz="0" w:space="0" w:color="auto"/>
                <w:bottom w:val="none" w:sz="0" w:space="0" w:color="auto"/>
                <w:right w:val="none" w:sz="0" w:space="0" w:color="auto"/>
              </w:divBdr>
            </w:div>
            <w:div w:id="532619578">
              <w:marLeft w:val="0"/>
              <w:marRight w:val="0"/>
              <w:marTop w:val="0"/>
              <w:marBottom w:val="0"/>
              <w:divBdr>
                <w:top w:val="none" w:sz="0" w:space="0" w:color="auto"/>
                <w:left w:val="none" w:sz="0" w:space="0" w:color="auto"/>
                <w:bottom w:val="none" w:sz="0" w:space="0" w:color="auto"/>
                <w:right w:val="none" w:sz="0" w:space="0" w:color="auto"/>
              </w:divBdr>
            </w:div>
            <w:div w:id="566037968">
              <w:marLeft w:val="0"/>
              <w:marRight w:val="0"/>
              <w:marTop w:val="0"/>
              <w:marBottom w:val="0"/>
              <w:divBdr>
                <w:top w:val="none" w:sz="0" w:space="0" w:color="auto"/>
                <w:left w:val="none" w:sz="0" w:space="0" w:color="auto"/>
                <w:bottom w:val="none" w:sz="0" w:space="0" w:color="auto"/>
                <w:right w:val="none" w:sz="0" w:space="0" w:color="auto"/>
              </w:divBdr>
            </w:div>
            <w:div w:id="610599558">
              <w:marLeft w:val="0"/>
              <w:marRight w:val="0"/>
              <w:marTop w:val="0"/>
              <w:marBottom w:val="0"/>
              <w:divBdr>
                <w:top w:val="none" w:sz="0" w:space="0" w:color="auto"/>
                <w:left w:val="none" w:sz="0" w:space="0" w:color="auto"/>
                <w:bottom w:val="none" w:sz="0" w:space="0" w:color="auto"/>
                <w:right w:val="none" w:sz="0" w:space="0" w:color="auto"/>
              </w:divBdr>
            </w:div>
            <w:div w:id="614023292">
              <w:marLeft w:val="0"/>
              <w:marRight w:val="0"/>
              <w:marTop w:val="0"/>
              <w:marBottom w:val="0"/>
              <w:divBdr>
                <w:top w:val="none" w:sz="0" w:space="0" w:color="auto"/>
                <w:left w:val="none" w:sz="0" w:space="0" w:color="auto"/>
                <w:bottom w:val="none" w:sz="0" w:space="0" w:color="auto"/>
                <w:right w:val="none" w:sz="0" w:space="0" w:color="auto"/>
              </w:divBdr>
            </w:div>
            <w:div w:id="615448993">
              <w:marLeft w:val="0"/>
              <w:marRight w:val="0"/>
              <w:marTop w:val="0"/>
              <w:marBottom w:val="0"/>
              <w:divBdr>
                <w:top w:val="none" w:sz="0" w:space="0" w:color="auto"/>
                <w:left w:val="none" w:sz="0" w:space="0" w:color="auto"/>
                <w:bottom w:val="none" w:sz="0" w:space="0" w:color="auto"/>
                <w:right w:val="none" w:sz="0" w:space="0" w:color="auto"/>
              </w:divBdr>
            </w:div>
            <w:div w:id="624308680">
              <w:marLeft w:val="0"/>
              <w:marRight w:val="0"/>
              <w:marTop w:val="0"/>
              <w:marBottom w:val="0"/>
              <w:divBdr>
                <w:top w:val="none" w:sz="0" w:space="0" w:color="auto"/>
                <w:left w:val="none" w:sz="0" w:space="0" w:color="auto"/>
                <w:bottom w:val="none" w:sz="0" w:space="0" w:color="auto"/>
                <w:right w:val="none" w:sz="0" w:space="0" w:color="auto"/>
              </w:divBdr>
            </w:div>
            <w:div w:id="656611922">
              <w:marLeft w:val="0"/>
              <w:marRight w:val="0"/>
              <w:marTop w:val="0"/>
              <w:marBottom w:val="0"/>
              <w:divBdr>
                <w:top w:val="none" w:sz="0" w:space="0" w:color="auto"/>
                <w:left w:val="none" w:sz="0" w:space="0" w:color="auto"/>
                <w:bottom w:val="none" w:sz="0" w:space="0" w:color="auto"/>
                <w:right w:val="none" w:sz="0" w:space="0" w:color="auto"/>
              </w:divBdr>
            </w:div>
            <w:div w:id="656615326">
              <w:marLeft w:val="0"/>
              <w:marRight w:val="0"/>
              <w:marTop w:val="0"/>
              <w:marBottom w:val="0"/>
              <w:divBdr>
                <w:top w:val="none" w:sz="0" w:space="0" w:color="auto"/>
                <w:left w:val="none" w:sz="0" w:space="0" w:color="auto"/>
                <w:bottom w:val="none" w:sz="0" w:space="0" w:color="auto"/>
                <w:right w:val="none" w:sz="0" w:space="0" w:color="auto"/>
              </w:divBdr>
            </w:div>
            <w:div w:id="666055003">
              <w:marLeft w:val="0"/>
              <w:marRight w:val="0"/>
              <w:marTop w:val="0"/>
              <w:marBottom w:val="0"/>
              <w:divBdr>
                <w:top w:val="none" w:sz="0" w:space="0" w:color="auto"/>
                <w:left w:val="none" w:sz="0" w:space="0" w:color="auto"/>
                <w:bottom w:val="none" w:sz="0" w:space="0" w:color="auto"/>
                <w:right w:val="none" w:sz="0" w:space="0" w:color="auto"/>
              </w:divBdr>
            </w:div>
            <w:div w:id="694576624">
              <w:marLeft w:val="0"/>
              <w:marRight w:val="0"/>
              <w:marTop w:val="0"/>
              <w:marBottom w:val="0"/>
              <w:divBdr>
                <w:top w:val="none" w:sz="0" w:space="0" w:color="auto"/>
                <w:left w:val="none" w:sz="0" w:space="0" w:color="auto"/>
                <w:bottom w:val="none" w:sz="0" w:space="0" w:color="auto"/>
                <w:right w:val="none" w:sz="0" w:space="0" w:color="auto"/>
              </w:divBdr>
            </w:div>
            <w:div w:id="696661076">
              <w:marLeft w:val="0"/>
              <w:marRight w:val="0"/>
              <w:marTop w:val="0"/>
              <w:marBottom w:val="0"/>
              <w:divBdr>
                <w:top w:val="none" w:sz="0" w:space="0" w:color="auto"/>
                <w:left w:val="none" w:sz="0" w:space="0" w:color="auto"/>
                <w:bottom w:val="none" w:sz="0" w:space="0" w:color="auto"/>
                <w:right w:val="none" w:sz="0" w:space="0" w:color="auto"/>
              </w:divBdr>
            </w:div>
            <w:div w:id="725564820">
              <w:marLeft w:val="0"/>
              <w:marRight w:val="0"/>
              <w:marTop w:val="0"/>
              <w:marBottom w:val="0"/>
              <w:divBdr>
                <w:top w:val="none" w:sz="0" w:space="0" w:color="auto"/>
                <w:left w:val="none" w:sz="0" w:space="0" w:color="auto"/>
                <w:bottom w:val="none" w:sz="0" w:space="0" w:color="auto"/>
                <w:right w:val="none" w:sz="0" w:space="0" w:color="auto"/>
              </w:divBdr>
            </w:div>
            <w:div w:id="734939718">
              <w:marLeft w:val="0"/>
              <w:marRight w:val="0"/>
              <w:marTop w:val="0"/>
              <w:marBottom w:val="0"/>
              <w:divBdr>
                <w:top w:val="none" w:sz="0" w:space="0" w:color="auto"/>
                <w:left w:val="none" w:sz="0" w:space="0" w:color="auto"/>
                <w:bottom w:val="none" w:sz="0" w:space="0" w:color="auto"/>
                <w:right w:val="none" w:sz="0" w:space="0" w:color="auto"/>
              </w:divBdr>
            </w:div>
            <w:div w:id="741874571">
              <w:marLeft w:val="0"/>
              <w:marRight w:val="0"/>
              <w:marTop w:val="0"/>
              <w:marBottom w:val="0"/>
              <w:divBdr>
                <w:top w:val="none" w:sz="0" w:space="0" w:color="auto"/>
                <w:left w:val="none" w:sz="0" w:space="0" w:color="auto"/>
                <w:bottom w:val="none" w:sz="0" w:space="0" w:color="auto"/>
                <w:right w:val="none" w:sz="0" w:space="0" w:color="auto"/>
              </w:divBdr>
            </w:div>
            <w:div w:id="757990588">
              <w:marLeft w:val="0"/>
              <w:marRight w:val="0"/>
              <w:marTop w:val="0"/>
              <w:marBottom w:val="0"/>
              <w:divBdr>
                <w:top w:val="none" w:sz="0" w:space="0" w:color="auto"/>
                <w:left w:val="none" w:sz="0" w:space="0" w:color="auto"/>
                <w:bottom w:val="none" w:sz="0" w:space="0" w:color="auto"/>
                <w:right w:val="none" w:sz="0" w:space="0" w:color="auto"/>
              </w:divBdr>
            </w:div>
            <w:div w:id="766079815">
              <w:marLeft w:val="0"/>
              <w:marRight w:val="0"/>
              <w:marTop w:val="0"/>
              <w:marBottom w:val="0"/>
              <w:divBdr>
                <w:top w:val="none" w:sz="0" w:space="0" w:color="auto"/>
                <w:left w:val="none" w:sz="0" w:space="0" w:color="auto"/>
                <w:bottom w:val="none" w:sz="0" w:space="0" w:color="auto"/>
                <w:right w:val="none" w:sz="0" w:space="0" w:color="auto"/>
              </w:divBdr>
            </w:div>
            <w:div w:id="824011436">
              <w:marLeft w:val="0"/>
              <w:marRight w:val="0"/>
              <w:marTop w:val="0"/>
              <w:marBottom w:val="0"/>
              <w:divBdr>
                <w:top w:val="none" w:sz="0" w:space="0" w:color="auto"/>
                <w:left w:val="none" w:sz="0" w:space="0" w:color="auto"/>
                <w:bottom w:val="none" w:sz="0" w:space="0" w:color="auto"/>
                <w:right w:val="none" w:sz="0" w:space="0" w:color="auto"/>
              </w:divBdr>
            </w:div>
            <w:div w:id="829293575">
              <w:marLeft w:val="0"/>
              <w:marRight w:val="0"/>
              <w:marTop w:val="0"/>
              <w:marBottom w:val="0"/>
              <w:divBdr>
                <w:top w:val="none" w:sz="0" w:space="0" w:color="auto"/>
                <w:left w:val="none" w:sz="0" w:space="0" w:color="auto"/>
                <w:bottom w:val="none" w:sz="0" w:space="0" w:color="auto"/>
                <w:right w:val="none" w:sz="0" w:space="0" w:color="auto"/>
              </w:divBdr>
            </w:div>
            <w:div w:id="835609993">
              <w:marLeft w:val="0"/>
              <w:marRight w:val="0"/>
              <w:marTop w:val="0"/>
              <w:marBottom w:val="0"/>
              <w:divBdr>
                <w:top w:val="none" w:sz="0" w:space="0" w:color="auto"/>
                <w:left w:val="none" w:sz="0" w:space="0" w:color="auto"/>
                <w:bottom w:val="none" w:sz="0" w:space="0" w:color="auto"/>
                <w:right w:val="none" w:sz="0" w:space="0" w:color="auto"/>
              </w:divBdr>
            </w:div>
            <w:div w:id="862405739">
              <w:marLeft w:val="0"/>
              <w:marRight w:val="0"/>
              <w:marTop w:val="0"/>
              <w:marBottom w:val="0"/>
              <w:divBdr>
                <w:top w:val="none" w:sz="0" w:space="0" w:color="auto"/>
                <w:left w:val="none" w:sz="0" w:space="0" w:color="auto"/>
                <w:bottom w:val="none" w:sz="0" w:space="0" w:color="auto"/>
                <w:right w:val="none" w:sz="0" w:space="0" w:color="auto"/>
              </w:divBdr>
            </w:div>
            <w:div w:id="865755429">
              <w:marLeft w:val="0"/>
              <w:marRight w:val="0"/>
              <w:marTop w:val="0"/>
              <w:marBottom w:val="0"/>
              <w:divBdr>
                <w:top w:val="none" w:sz="0" w:space="0" w:color="auto"/>
                <w:left w:val="none" w:sz="0" w:space="0" w:color="auto"/>
                <w:bottom w:val="none" w:sz="0" w:space="0" w:color="auto"/>
                <w:right w:val="none" w:sz="0" w:space="0" w:color="auto"/>
              </w:divBdr>
            </w:div>
            <w:div w:id="868496794">
              <w:marLeft w:val="0"/>
              <w:marRight w:val="0"/>
              <w:marTop w:val="0"/>
              <w:marBottom w:val="0"/>
              <w:divBdr>
                <w:top w:val="none" w:sz="0" w:space="0" w:color="auto"/>
                <w:left w:val="none" w:sz="0" w:space="0" w:color="auto"/>
                <w:bottom w:val="none" w:sz="0" w:space="0" w:color="auto"/>
                <w:right w:val="none" w:sz="0" w:space="0" w:color="auto"/>
              </w:divBdr>
            </w:div>
            <w:div w:id="896817724">
              <w:marLeft w:val="0"/>
              <w:marRight w:val="0"/>
              <w:marTop w:val="0"/>
              <w:marBottom w:val="0"/>
              <w:divBdr>
                <w:top w:val="none" w:sz="0" w:space="0" w:color="auto"/>
                <w:left w:val="none" w:sz="0" w:space="0" w:color="auto"/>
                <w:bottom w:val="none" w:sz="0" w:space="0" w:color="auto"/>
                <w:right w:val="none" w:sz="0" w:space="0" w:color="auto"/>
              </w:divBdr>
            </w:div>
            <w:div w:id="898054005">
              <w:marLeft w:val="0"/>
              <w:marRight w:val="0"/>
              <w:marTop w:val="0"/>
              <w:marBottom w:val="0"/>
              <w:divBdr>
                <w:top w:val="none" w:sz="0" w:space="0" w:color="auto"/>
                <w:left w:val="none" w:sz="0" w:space="0" w:color="auto"/>
                <w:bottom w:val="none" w:sz="0" w:space="0" w:color="auto"/>
                <w:right w:val="none" w:sz="0" w:space="0" w:color="auto"/>
              </w:divBdr>
            </w:div>
            <w:div w:id="923799566">
              <w:marLeft w:val="0"/>
              <w:marRight w:val="0"/>
              <w:marTop w:val="0"/>
              <w:marBottom w:val="0"/>
              <w:divBdr>
                <w:top w:val="none" w:sz="0" w:space="0" w:color="auto"/>
                <w:left w:val="none" w:sz="0" w:space="0" w:color="auto"/>
                <w:bottom w:val="none" w:sz="0" w:space="0" w:color="auto"/>
                <w:right w:val="none" w:sz="0" w:space="0" w:color="auto"/>
              </w:divBdr>
            </w:div>
            <w:div w:id="928000095">
              <w:marLeft w:val="0"/>
              <w:marRight w:val="0"/>
              <w:marTop w:val="0"/>
              <w:marBottom w:val="0"/>
              <w:divBdr>
                <w:top w:val="none" w:sz="0" w:space="0" w:color="auto"/>
                <w:left w:val="none" w:sz="0" w:space="0" w:color="auto"/>
                <w:bottom w:val="none" w:sz="0" w:space="0" w:color="auto"/>
                <w:right w:val="none" w:sz="0" w:space="0" w:color="auto"/>
              </w:divBdr>
            </w:div>
            <w:div w:id="939488150">
              <w:marLeft w:val="0"/>
              <w:marRight w:val="0"/>
              <w:marTop w:val="0"/>
              <w:marBottom w:val="0"/>
              <w:divBdr>
                <w:top w:val="none" w:sz="0" w:space="0" w:color="auto"/>
                <w:left w:val="none" w:sz="0" w:space="0" w:color="auto"/>
                <w:bottom w:val="none" w:sz="0" w:space="0" w:color="auto"/>
                <w:right w:val="none" w:sz="0" w:space="0" w:color="auto"/>
              </w:divBdr>
            </w:div>
            <w:div w:id="1028720703">
              <w:marLeft w:val="0"/>
              <w:marRight w:val="0"/>
              <w:marTop w:val="0"/>
              <w:marBottom w:val="0"/>
              <w:divBdr>
                <w:top w:val="none" w:sz="0" w:space="0" w:color="auto"/>
                <w:left w:val="none" w:sz="0" w:space="0" w:color="auto"/>
                <w:bottom w:val="none" w:sz="0" w:space="0" w:color="auto"/>
                <w:right w:val="none" w:sz="0" w:space="0" w:color="auto"/>
              </w:divBdr>
            </w:div>
            <w:div w:id="1034384128">
              <w:marLeft w:val="0"/>
              <w:marRight w:val="0"/>
              <w:marTop w:val="0"/>
              <w:marBottom w:val="0"/>
              <w:divBdr>
                <w:top w:val="none" w:sz="0" w:space="0" w:color="auto"/>
                <w:left w:val="none" w:sz="0" w:space="0" w:color="auto"/>
                <w:bottom w:val="none" w:sz="0" w:space="0" w:color="auto"/>
                <w:right w:val="none" w:sz="0" w:space="0" w:color="auto"/>
              </w:divBdr>
            </w:div>
            <w:div w:id="1044021137">
              <w:marLeft w:val="0"/>
              <w:marRight w:val="0"/>
              <w:marTop w:val="0"/>
              <w:marBottom w:val="0"/>
              <w:divBdr>
                <w:top w:val="none" w:sz="0" w:space="0" w:color="auto"/>
                <w:left w:val="none" w:sz="0" w:space="0" w:color="auto"/>
                <w:bottom w:val="none" w:sz="0" w:space="0" w:color="auto"/>
                <w:right w:val="none" w:sz="0" w:space="0" w:color="auto"/>
              </w:divBdr>
            </w:div>
            <w:div w:id="1044645921">
              <w:marLeft w:val="0"/>
              <w:marRight w:val="0"/>
              <w:marTop w:val="0"/>
              <w:marBottom w:val="0"/>
              <w:divBdr>
                <w:top w:val="none" w:sz="0" w:space="0" w:color="auto"/>
                <w:left w:val="none" w:sz="0" w:space="0" w:color="auto"/>
                <w:bottom w:val="none" w:sz="0" w:space="0" w:color="auto"/>
                <w:right w:val="none" w:sz="0" w:space="0" w:color="auto"/>
              </w:divBdr>
            </w:div>
            <w:div w:id="1061631934">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1097680754">
              <w:marLeft w:val="0"/>
              <w:marRight w:val="0"/>
              <w:marTop w:val="0"/>
              <w:marBottom w:val="0"/>
              <w:divBdr>
                <w:top w:val="none" w:sz="0" w:space="0" w:color="auto"/>
                <w:left w:val="none" w:sz="0" w:space="0" w:color="auto"/>
                <w:bottom w:val="none" w:sz="0" w:space="0" w:color="auto"/>
                <w:right w:val="none" w:sz="0" w:space="0" w:color="auto"/>
              </w:divBdr>
            </w:div>
            <w:div w:id="1121991308">
              <w:marLeft w:val="0"/>
              <w:marRight w:val="0"/>
              <w:marTop w:val="0"/>
              <w:marBottom w:val="0"/>
              <w:divBdr>
                <w:top w:val="none" w:sz="0" w:space="0" w:color="auto"/>
                <w:left w:val="none" w:sz="0" w:space="0" w:color="auto"/>
                <w:bottom w:val="none" w:sz="0" w:space="0" w:color="auto"/>
                <w:right w:val="none" w:sz="0" w:space="0" w:color="auto"/>
              </w:divBdr>
            </w:div>
            <w:div w:id="1122655830">
              <w:marLeft w:val="0"/>
              <w:marRight w:val="0"/>
              <w:marTop w:val="0"/>
              <w:marBottom w:val="0"/>
              <w:divBdr>
                <w:top w:val="none" w:sz="0" w:space="0" w:color="auto"/>
                <w:left w:val="none" w:sz="0" w:space="0" w:color="auto"/>
                <w:bottom w:val="none" w:sz="0" w:space="0" w:color="auto"/>
                <w:right w:val="none" w:sz="0" w:space="0" w:color="auto"/>
              </w:divBdr>
            </w:div>
            <w:div w:id="1134761624">
              <w:marLeft w:val="0"/>
              <w:marRight w:val="0"/>
              <w:marTop w:val="0"/>
              <w:marBottom w:val="0"/>
              <w:divBdr>
                <w:top w:val="none" w:sz="0" w:space="0" w:color="auto"/>
                <w:left w:val="none" w:sz="0" w:space="0" w:color="auto"/>
                <w:bottom w:val="none" w:sz="0" w:space="0" w:color="auto"/>
                <w:right w:val="none" w:sz="0" w:space="0" w:color="auto"/>
              </w:divBdr>
            </w:div>
            <w:div w:id="1142886714">
              <w:marLeft w:val="0"/>
              <w:marRight w:val="0"/>
              <w:marTop w:val="0"/>
              <w:marBottom w:val="0"/>
              <w:divBdr>
                <w:top w:val="none" w:sz="0" w:space="0" w:color="auto"/>
                <w:left w:val="none" w:sz="0" w:space="0" w:color="auto"/>
                <w:bottom w:val="none" w:sz="0" w:space="0" w:color="auto"/>
                <w:right w:val="none" w:sz="0" w:space="0" w:color="auto"/>
              </w:divBdr>
            </w:div>
            <w:div w:id="1197547633">
              <w:marLeft w:val="0"/>
              <w:marRight w:val="0"/>
              <w:marTop w:val="0"/>
              <w:marBottom w:val="0"/>
              <w:divBdr>
                <w:top w:val="none" w:sz="0" w:space="0" w:color="auto"/>
                <w:left w:val="none" w:sz="0" w:space="0" w:color="auto"/>
                <w:bottom w:val="none" w:sz="0" w:space="0" w:color="auto"/>
                <w:right w:val="none" w:sz="0" w:space="0" w:color="auto"/>
              </w:divBdr>
            </w:div>
            <w:div w:id="1214662425">
              <w:marLeft w:val="0"/>
              <w:marRight w:val="0"/>
              <w:marTop w:val="0"/>
              <w:marBottom w:val="0"/>
              <w:divBdr>
                <w:top w:val="none" w:sz="0" w:space="0" w:color="auto"/>
                <w:left w:val="none" w:sz="0" w:space="0" w:color="auto"/>
                <w:bottom w:val="none" w:sz="0" w:space="0" w:color="auto"/>
                <w:right w:val="none" w:sz="0" w:space="0" w:color="auto"/>
              </w:divBdr>
            </w:div>
            <w:div w:id="1235160275">
              <w:marLeft w:val="0"/>
              <w:marRight w:val="0"/>
              <w:marTop w:val="0"/>
              <w:marBottom w:val="0"/>
              <w:divBdr>
                <w:top w:val="none" w:sz="0" w:space="0" w:color="auto"/>
                <w:left w:val="none" w:sz="0" w:space="0" w:color="auto"/>
                <w:bottom w:val="none" w:sz="0" w:space="0" w:color="auto"/>
                <w:right w:val="none" w:sz="0" w:space="0" w:color="auto"/>
              </w:divBdr>
            </w:div>
            <w:div w:id="1245604922">
              <w:marLeft w:val="0"/>
              <w:marRight w:val="0"/>
              <w:marTop w:val="0"/>
              <w:marBottom w:val="0"/>
              <w:divBdr>
                <w:top w:val="none" w:sz="0" w:space="0" w:color="auto"/>
                <w:left w:val="none" w:sz="0" w:space="0" w:color="auto"/>
                <w:bottom w:val="none" w:sz="0" w:space="0" w:color="auto"/>
                <w:right w:val="none" w:sz="0" w:space="0" w:color="auto"/>
              </w:divBdr>
            </w:div>
            <w:div w:id="1248075680">
              <w:marLeft w:val="0"/>
              <w:marRight w:val="0"/>
              <w:marTop w:val="0"/>
              <w:marBottom w:val="0"/>
              <w:divBdr>
                <w:top w:val="none" w:sz="0" w:space="0" w:color="auto"/>
                <w:left w:val="none" w:sz="0" w:space="0" w:color="auto"/>
                <w:bottom w:val="none" w:sz="0" w:space="0" w:color="auto"/>
                <w:right w:val="none" w:sz="0" w:space="0" w:color="auto"/>
              </w:divBdr>
            </w:div>
            <w:div w:id="1265305920">
              <w:marLeft w:val="0"/>
              <w:marRight w:val="0"/>
              <w:marTop w:val="0"/>
              <w:marBottom w:val="0"/>
              <w:divBdr>
                <w:top w:val="none" w:sz="0" w:space="0" w:color="auto"/>
                <w:left w:val="none" w:sz="0" w:space="0" w:color="auto"/>
                <w:bottom w:val="none" w:sz="0" w:space="0" w:color="auto"/>
                <w:right w:val="none" w:sz="0" w:space="0" w:color="auto"/>
              </w:divBdr>
            </w:div>
            <w:div w:id="1278021268">
              <w:marLeft w:val="0"/>
              <w:marRight w:val="0"/>
              <w:marTop w:val="0"/>
              <w:marBottom w:val="0"/>
              <w:divBdr>
                <w:top w:val="none" w:sz="0" w:space="0" w:color="auto"/>
                <w:left w:val="none" w:sz="0" w:space="0" w:color="auto"/>
                <w:bottom w:val="none" w:sz="0" w:space="0" w:color="auto"/>
                <w:right w:val="none" w:sz="0" w:space="0" w:color="auto"/>
              </w:divBdr>
            </w:div>
            <w:div w:id="1295134617">
              <w:marLeft w:val="0"/>
              <w:marRight w:val="0"/>
              <w:marTop w:val="0"/>
              <w:marBottom w:val="0"/>
              <w:divBdr>
                <w:top w:val="none" w:sz="0" w:space="0" w:color="auto"/>
                <w:left w:val="none" w:sz="0" w:space="0" w:color="auto"/>
                <w:bottom w:val="none" w:sz="0" w:space="0" w:color="auto"/>
                <w:right w:val="none" w:sz="0" w:space="0" w:color="auto"/>
              </w:divBdr>
            </w:div>
            <w:div w:id="1315062321">
              <w:marLeft w:val="0"/>
              <w:marRight w:val="0"/>
              <w:marTop w:val="0"/>
              <w:marBottom w:val="0"/>
              <w:divBdr>
                <w:top w:val="none" w:sz="0" w:space="0" w:color="auto"/>
                <w:left w:val="none" w:sz="0" w:space="0" w:color="auto"/>
                <w:bottom w:val="none" w:sz="0" w:space="0" w:color="auto"/>
                <w:right w:val="none" w:sz="0" w:space="0" w:color="auto"/>
              </w:divBdr>
            </w:div>
            <w:div w:id="1350134751">
              <w:marLeft w:val="0"/>
              <w:marRight w:val="0"/>
              <w:marTop w:val="0"/>
              <w:marBottom w:val="0"/>
              <w:divBdr>
                <w:top w:val="none" w:sz="0" w:space="0" w:color="auto"/>
                <w:left w:val="none" w:sz="0" w:space="0" w:color="auto"/>
                <w:bottom w:val="none" w:sz="0" w:space="0" w:color="auto"/>
                <w:right w:val="none" w:sz="0" w:space="0" w:color="auto"/>
              </w:divBdr>
            </w:div>
            <w:div w:id="1391612558">
              <w:marLeft w:val="0"/>
              <w:marRight w:val="0"/>
              <w:marTop w:val="0"/>
              <w:marBottom w:val="0"/>
              <w:divBdr>
                <w:top w:val="none" w:sz="0" w:space="0" w:color="auto"/>
                <w:left w:val="none" w:sz="0" w:space="0" w:color="auto"/>
                <w:bottom w:val="none" w:sz="0" w:space="0" w:color="auto"/>
                <w:right w:val="none" w:sz="0" w:space="0" w:color="auto"/>
              </w:divBdr>
            </w:div>
            <w:div w:id="1441536145">
              <w:marLeft w:val="0"/>
              <w:marRight w:val="0"/>
              <w:marTop w:val="0"/>
              <w:marBottom w:val="0"/>
              <w:divBdr>
                <w:top w:val="none" w:sz="0" w:space="0" w:color="auto"/>
                <w:left w:val="none" w:sz="0" w:space="0" w:color="auto"/>
                <w:bottom w:val="none" w:sz="0" w:space="0" w:color="auto"/>
                <w:right w:val="none" w:sz="0" w:space="0" w:color="auto"/>
              </w:divBdr>
            </w:div>
            <w:div w:id="1454522229">
              <w:marLeft w:val="0"/>
              <w:marRight w:val="0"/>
              <w:marTop w:val="0"/>
              <w:marBottom w:val="0"/>
              <w:divBdr>
                <w:top w:val="none" w:sz="0" w:space="0" w:color="auto"/>
                <w:left w:val="none" w:sz="0" w:space="0" w:color="auto"/>
                <w:bottom w:val="none" w:sz="0" w:space="0" w:color="auto"/>
                <w:right w:val="none" w:sz="0" w:space="0" w:color="auto"/>
              </w:divBdr>
            </w:div>
            <w:div w:id="1455715170">
              <w:marLeft w:val="0"/>
              <w:marRight w:val="0"/>
              <w:marTop w:val="0"/>
              <w:marBottom w:val="0"/>
              <w:divBdr>
                <w:top w:val="none" w:sz="0" w:space="0" w:color="auto"/>
                <w:left w:val="none" w:sz="0" w:space="0" w:color="auto"/>
                <w:bottom w:val="none" w:sz="0" w:space="0" w:color="auto"/>
                <w:right w:val="none" w:sz="0" w:space="0" w:color="auto"/>
              </w:divBdr>
            </w:div>
            <w:div w:id="1459837405">
              <w:marLeft w:val="0"/>
              <w:marRight w:val="0"/>
              <w:marTop w:val="0"/>
              <w:marBottom w:val="0"/>
              <w:divBdr>
                <w:top w:val="none" w:sz="0" w:space="0" w:color="auto"/>
                <w:left w:val="none" w:sz="0" w:space="0" w:color="auto"/>
                <w:bottom w:val="none" w:sz="0" w:space="0" w:color="auto"/>
                <w:right w:val="none" w:sz="0" w:space="0" w:color="auto"/>
              </w:divBdr>
            </w:div>
            <w:div w:id="1471433788">
              <w:marLeft w:val="0"/>
              <w:marRight w:val="0"/>
              <w:marTop w:val="0"/>
              <w:marBottom w:val="0"/>
              <w:divBdr>
                <w:top w:val="none" w:sz="0" w:space="0" w:color="auto"/>
                <w:left w:val="none" w:sz="0" w:space="0" w:color="auto"/>
                <w:bottom w:val="none" w:sz="0" w:space="0" w:color="auto"/>
                <w:right w:val="none" w:sz="0" w:space="0" w:color="auto"/>
              </w:divBdr>
            </w:div>
            <w:div w:id="1476793265">
              <w:marLeft w:val="0"/>
              <w:marRight w:val="0"/>
              <w:marTop w:val="0"/>
              <w:marBottom w:val="0"/>
              <w:divBdr>
                <w:top w:val="none" w:sz="0" w:space="0" w:color="auto"/>
                <w:left w:val="none" w:sz="0" w:space="0" w:color="auto"/>
                <w:bottom w:val="none" w:sz="0" w:space="0" w:color="auto"/>
                <w:right w:val="none" w:sz="0" w:space="0" w:color="auto"/>
              </w:divBdr>
            </w:div>
            <w:div w:id="1481120286">
              <w:marLeft w:val="0"/>
              <w:marRight w:val="0"/>
              <w:marTop w:val="0"/>
              <w:marBottom w:val="0"/>
              <w:divBdr>
                <w:top w:val="none" w:sz="0" w:space="0" w:color="auto"/>
                <w:left w:val="none" w:sz="0" w:space="0" w:color="auto"/>
                <w:bottom w:val="none" w:sz="0" w:space="0" w:color="auto"/>
                <w:right w:val="none" w:sz="0" w:space="0" w:color="auto"/>
              </w:divBdr>
            </w:div>
            <w:div w:id="1499341590">
              <w:marLeft w:val="0"/>
              <w:marRight w:val="0"/>
              <w:marTop w:val="0"/>
              <w:marBottom w:val="0"/>
              <w:divBdr>
                <w:top w:val="none" w:sz="0" w:space="0" w:color="auto"/>
                <w:left w:val="none" w:sz="0" w:space="0" w:color="auto"/>
                <w:bottom w:val="none" w:sz="0" w:space="0" w:color="auto"/>
                <w:right w:val="none" w:sz="0" w:space="0" w:color="auto"/>
              </w:divBdr>
            </w:div>
            <w:div w:id="1505242931">
              <w:marLeft w:val="0"/>
              <w:marRight w:val="0"/>
              <w:marTop w:val="0"/>
              <w:marBottom w:val="0"/>
              <w:divBdr>
                <w:top w:val="none" w:sz="0" w:space="0" w:color="auto"/>
                <w:left w:val="none" w:sz="0" w:space="0" w:color="auto"/>
                <w:bottom w:val="none" w:sz="0" w:space="0" w:color="auto"/>
                <w:right w:val="none" w:sz="0" w:space="0" w:color="auto"/>
              </w:divBdr>
            </w:div>
            <w:div w:id="1511915816">
              <w:marLeft w:val="0"/>
              <w:marRight w:val="0"/>
              <w:marTop w:val="0"/>
              <w:marBottom w:val="0"/>
              <w:divBdr>
                <w:top w:val="none" w:sz="0" w:space="0" w:color="auto"/>
                <w:left w:val="none" w:sz="0" w:space="0" w:color="auto"/>
                <w:bottom w:val="none" w:sz="0" w:space="0" w:color="auto"/>
                <w:right w:val="none" w:sz="0" w:space="0" w:color="auto"/>
              </w:divBdr>
            </w:div>
            <w:div w:id="1521821653">
              <w:marLeft w:val="0"/>
              <w:marRight w:val="0"/>
              <w:marTop w:val="0"/>
              <w:marBottom w:val="0"/>
              <w:divBdr>
                <w:top w:val="none" w:sz="0" w:space="0" w:color="auto"/>
                <w:left w:val="none" w:sz="0" w:space="0" w:color="auto"/>
                <w:bottom w:val="none" w:sz="0" w:space="0" w:color="auto"/>
                <w:right w:val="none" w:sz="0" w:space="0" w:color="auto"/>
              </w:divBdr>
            </w:div>
            <w:div w:id="1527401337">
              <w:marLeft w:val="0"/>
              <w:marRight w:val="0"/>
              <w:marTop w:val="0"/>
              <w:marBottom w:val="0"/>
              <w:divBdr>
                <w:top w:val="none" w:sz="0" w:space="0" w:color="auto"/>
                <w:left w:val="none" w:sz="0" w:space="0" w:color="auto"/>
                <w:bottom w:val="none" w:sz="0" w:space="0" w:color="auto"/>
                <w:right w:val="none" w:sz="0" w:space="0" w:color="auto"/>
              </w:divBdr>
            </w:div>
            <w:div w:id="1540125088">
              <w:marLeft w:val="0"/>
              <w:marRight w:val="0"/>
              <w:marTop w:val="0"/>
              <w:marBottom w:val="0"/>
              <w:divBdr>
                <w:top w:val="none" w:sz="0" w:space="0" w:color="auto"/>
                <w:left w:val="none" w:sz="0" w:space="0" w:color="auto"/>
                <w:bottom w:val="none" w:sz="0" w:space="0" w:color="auto"/>
                <w:right w:val="none" w:sz="0" w:space="0" w:color="auto"/>
              </w:divBdr>
            </w:div>
            <w:div w:id="1558516412">
              <w:marLeft w:val="0"/>
              <w:marRight w:val="0"/>
              <w:marTop w:val="0"/>
              <w:marBottom w:val="0"/>
              <w:divBdr>
                <w:top w:val="none" w:sz="0" w:space="0" w:color="auto"/>
                <w:left w:val="none" w:sz="0" w:space="0" w:color="auto"/>
                <w:bottom w:val="none" w:sz="0" w:space="0" w:color="auto"/>
                <w:right w:val="none" w:sz="0" w:space="0" w:color="auto"/>
              </w:divBdr>
            </w:div>
            <w:div w:id="1559590884">
              <w:marLeft w:val="0"/>
              <w:marRight w:val="0"/>
              <w:marTop w:val="0"/>
              <w:marBottom w:val="0"/>
              <w:divBdr>
                <w:top w:val="none" w:sz="0" w:space="0" w:color="auto"/>
                <w:left w:val="none" w:sz="0" w:space="0" w:color="auto"/>
                <w:bottom w:val="none" w:sz="0" w:space="0" w:color="auto"/>
                <w:right w:val="none" w:sz="0" w:space="0" w:color="auto"/>
              </w:divBdr>
            </w:div>
            <w:div w:id="1562208816">
              <w:marLeft w:val="0"/>
              <w:marRight w:val="0"/>
              <w:marTop w:val="0"/>
              <w:marBottom w:val="0"/>
              <w:divBdr>
                <w:top w:val="none" w:sz="0" w:space="0" w:color="auto"/>
                <w:left w:val="none" w:sz="0" w:space="0" w:color="auto"/>
                <w:bottom w:val="none" w:sz="0" w:space="0" w:color="auto"/>
                <w:right w:val="none" w:sz="0" w:space="0" w:color="auto"/>
              </w:divBdr>
            </w:div>
            <w:div w:id="1565023484">
              <w:marLeft w:val="0"/>
              <w:marRight w:val="0"/>
              <w:marTop w:val="0"/>
              <w:marBottom w:val="0"/>
              <w:divBdr>
                <w:top w:val="none" w:sz="0" w:space="0" w:color="auto"/>
                <w:left w:val="none" w:sz="0" w:space="0" w:color="auto"/>
                <w:bottom w:val="none" w:sz="0" w:space="0" w:color="auto"/>
                <w:right w:val="none" w:sz="0" w:space="0" w:color="auto"/>
              </w:divBdr>
            </w:div>
            <w:div w:id="1581258992">
              <w:marLeft w:val="0"/>
              <w:marRight w:val="0"/>
              <w:marTop w:val="0"/>
              <w:marBottom w:val="0"/>
              <w:divBdr>
                <w:top w:val="none" w:sz="0" w:space="0" w:color="auto"/>
                <w:left w:val="none" w:sz="0" w:space="0" w:color="auto"/>
                <w:bottom w:val="none" w:sz="0" w:space="0" w:color="auto"/>
                <w:right w:val="none" w:sz="0" w:space="0" w:color="auto"/>
              </w:divBdr>
            </w:div>
            <w:div w:id="1582178699">
              <w:marLeft w:val="0"/>
              <w:marRight w:val="0"/>
              <w:marTop w:val="0"/>
              <w:marBottom w:val="0"/>
              <w:divBdr>
                <w:top w:val="none" w:sz="0" w:space="0" w:color="auto"/>
                <w:left w:val="none" w:sz="0" w:space="0" w:color="auto"/>
                <w:bottom w:val="none" w:sz="0" w:space="0" w:color="auto"/>
                <w:right w:val="none" w:sz="0" w:space="0" w:color="auto"/>
              </w:divBdr>
            </w:div>
            <w:div w:id="1586760955">
              <w:marLeft w:val="0"/>
              <w:marRight w:val="0"/>
              <w:marTop w:val="0"/>
              <w:marBottom w:val="0"/>
              <w:divBdr>
                <w:top w:val="none" w:sz="0" w:space="0" w:color="auto"/>
                <w:left w:val="none" w:sz="0" w:space="0" w:color="auto"/>
                <w:bottom w:val="none" w:sz="0" w:space="0" w:color="auto"/>
                <w:right w:val="none" w:sz="0" w:space="0" w:color="auto"/>
              </w:divBdr>
            </w:div>
            <w:div w:id="1603298946">
              <w:marLeft w:val="0"/>
              <w:marRight w:val="0"/>
              <w:marTop w:val="0"/>
              <w:marBottom w:val="0"/>
              <w:divBdr>
                <w:top w:val="none" w:sz="0" w:space="0" w:color="auto"/>
                <w:left w:val="none" w:sz="0" w:space="0" w:color="auto"/>
                <w:bottom w:val="none" w:sz="0" w:space="0" w:color="auto"/>
                <w:right w:val="none" w:sz="0" w:space="0" w:color="auto"/>
              </w:divBdr>
            </w:div>
            <w:div w:id="1606156572">
              <w:marLeft w:val="0"/>
              <w:marRight w:val="0"/>
              <w:marTop w:val="0"/>
              <w:marBottom w:val="0"/>
              <w:divBdr>
                <w:top w:val="none" w:sz="0" w:space="0" w:color="auto"/>
                <w:left w:val="none" w:sz="0" w:space="0" w:color="auto"/>
                <w:bottom w:val="none" w:sz="0" w:space="0" w:color="auto"/>
                <w:right w:val="none" w:sz="0" w:space="0" w:color="auto"/>
              </w:divBdr>
            </w:div>
            <w:div w:id="1657494582">
              <w:marLeft w:val="0"/>
              <w:marRight w:val="0"/>
              <w:marTop w:val="0"/>
              <w:marBottom w:val="0"/>
              <w:divBdr>
                <w:top w:val="none" w:sz="0" w:space="0" w:color="auto"/>
                <w:left w:val="none" w:sz="0" w:space="0" w:color="auto"/>
                <w:bottom w:val="none" w:sz="0" w:space="0" w:color="auto"/>
                <w:right w:val="none" w:sz="0" w:space="0" w:color="auto"/>
              </w:divBdr>
            </w:div>
            <w:div w:id="1668703755">
              <w:marLeft w:val="0"/>
              <w:marRight w:val="0"/>
              <w:marTop w:val="0"/>
              <w:marBottom w:val="0"/>
              <w:divBdr>
                <w:top w:val="none" w:sz="0" w:space="0" w:color="auto"/>
                <w:left w:val="none" w:sz="0" w:space="0" w:color="auto"/>
                <w:bottom w:val="none" w:sz="0" w:space="0" w:color="auto"/>
                <w:right w:val="none" w:sz="0" w:space="0" w:color="auto"/>
              </w:divBdr>
            </w:div>
            <w:div w:id="1679311741">
              <w:marLeft w:val="0"/>
              <w:marRight w:val="0"/>
              <w:marTop w:val="0"/>
              <w:marBottom w:val="0"/>
              <w:divBdr>
                <w:top w:val="none" w:sz="0" w:space="0" w:color="auto"/>
                <w:left w:val="none" w:sz="0" w:space="0" w:color="auto"/>
                <w:bottom w:val="none" w:sz="0" w:space="0" w:color="auto"/>
                <w:right w:val="none" w:sz="0" w:space="0" w:color="auto"/>
              </w:divBdr>
            </w:div>
            <w:div w:id="1707562192">
              <w:marLeft w:val="0"/>
              <w:marRight w:val="0"/>
              <w:marTop w:val="0"/>
              <w:marBottom w:val="0"/>
              <w:divBdr>
                <w:top w:val="none" w:sz="0" w:space="0" w:color="auto"/>
                <w:left w:val="none" w:sz="0" w:space="0" w:color="auto"/>
                <w:bottom w:val="none" w:sz="0" w:space="0" w:color="auto"/>
                <w:right w:val="none" w:sz="0" w:space="0" w:color="auto"/>
              </w:divBdr>
            </w:div>
            <w:div w:id="1713533565">
              <w:marLeft w:val="0"/>
              <w:marRight w:val="0"/>
              <w:marTop w:val="0"/>
              <w:marBottom w:val="0"/>
              <w:divBdr>
                <w:top w:val="none" w:sz="0" w:space="0" w:color="auto"/>
                <w:left w:val="none" w:sz="0" w:space="0" w:color="auto"/>
                <w:bottom w:val="none" w:sz="0" w:space="0" w:color="auto"/>
                <w:right w:val="none" w:sz="0" w:space="0" w:color="auto"/>
              </w:divBdr>
            </w:div>
            <w:div w:id="1717970543">
              <w:marLeft w:val="0"/>
              <w:marRight w:val="0"/>
              <w:marTop w:val="0"/>
              <w:marBottom w:val="0"/>
              <w:divBdr>
                <w:top w:val="none" w:sz="0" w:space="0" w:color="auto"/>
                <w:left w:val="none" w:sz="0" w:space="0" w:color="auto"/>
                <w:bottom w:val="none" w:sz="0" w:space="0" w:color="auto"/>
                <w:right w:val="none" w:sz="0" w:space="0" w:color="auto"/>
              </w:divBdr>
            </w:div>
            <w:div w:id="1758672511">
              <w:marLeft w:val="0"/>
              <w:marRight w:val="0"/>
              <w:marTop w:val="0"/>
              <w:marBottom w:val="0"/>
              <w:divBdr>
                <w:top w:val="none" w:sz="0" w:space="0" w:color="auto"/>
                <w:left w:val="none" w:sz="0" w:space="0" w:color="auto"/>
                <w:bottom w:val="none" w:sz="0" w:space="0" w:color="auto"/>
                <w:right w:val="none" w:sz="0" w:space="0" w:color="auto"/>
              </w:divBdr>
            </w:div>
            <w:div w:id="1778401098">
              <w:marLeft w:val="0"/>
              <w:marRight w:val="0"/>
              <w:marTop w:val="0"/>
              <w:marBottom w:val="0"/>
              <w:divBdr>
                <w:top w:val="none" w:sz="0" w:space="0" w:color="auto"/>
                <w:left w:val="none" w:sz="0" w:space="0" w:color="auto"/>
                <w:bottom w:val="none" w:sz="0" w:space="0" w:color="auto"/>
                <w:right w:val="none" w:sz="0" w:space="0" w:color="auto"/>
              </w:divBdr>
            </w:div>
            <w:div w:id="1778985682">
              <w:marLeft w:val="0"/>
              <w:marRight w:val="0"/>
              <w:marTop w:val="0"/>
              <w:marBottom w:val="0"/>
              <w:divBdr>
                <w:top w:val="none" w:sz="0" w:space="0" w:color="auto"/>
                <w:left w:val="none" w:sz="0" w:space="0" w:color="auto"/>
                <w:bottom w:val="none" w:sz="0" w:space="0" w:color="auto"/>
                <w:right w:val="none" w:sz="0" w:space="0" w:color="auto"/>
              </w:divBdr>
            </w:div>
            <w:div w:id="1797212006">
              <w:marLeft w:val="0"/>
              <w:marRight w:val="0"/>
              <w:marTop w:val="0"/>
              <w:marBottom w:val="0"/>
              <w:divBdr>
                <w:top w:val="none" w:sz="0" w:space="0" w:color="auto"/>
                <w:left w:val="none" w:sz="0" w:space="0" w:color="auto"/>
                <w:bottom w:val="none" w:sz="0" w:space="0" w:color="auto"/>
                <w:right w:val="none" w:sz="0" w:space="0" w:color="auto"/>
              </w:divBdr>
            </w:div>
            <w:div w:id="1806005028">
              <w:marLeft w:val="0"/>
              <w:marRight w:val="0"/>
              <w:marTop w:val="0"/>
              <w:marBottom w:val="0"/>
              <w:divBdr>
                <w:top w:val="none" w:sz="0" w:space="0" w:color="auto"/>
                <w:left w:val="none" w:sz="0" w:space="0" w:color="auto"/>
                <w:bottom w:val="none" w:sz="0" w:space="0" w:color="auto"/>
                <w:right w:val="none" w:sz="0" w:space="0" w:color="auto"/>
              </w:divBdr>
            </w:div>
            <w:div w:id="1809132470">
              <w:marLeft w:val="0"/>
              <w:marRight w:val="0"/>
              <w:marTop w:val="0"/>
              <w:marBottom w:val="0"/>
              <w:divBdr>
                <w:top w:val="none" w:sz="0" w:space="0" w:color="auto"/>
                <w:left w:val="none" w:sz="0" w:space="0" w:color="auto"/>
                <w:bottom w:val="none" w:sz="0" w:space="0" w:color="auto"/>
                <w:right w:val="none" w:sz="0" w:space="0" w:color="auto"/>
              </w:divBdr>
            </w:div>
            <w:div w:id="1820924317">
              <w:marLeft w:val="0"/>
              <w:marRight w:val="0"/>
              <w:marTop w:val="0"/>
              <w:marBottom w:val="0"/>
              <w:divBdr>
                <w:top w:val="none" w:sz="0" w:space="0" w:color="auto"/>
                <w:left w:val="none" w:sz="0" w:space="0" w:color="auto"/>
                <w:bottom w:val="none" w:sz="0" w:space="0" w:color="auto"/>
                <w:right w:val="none" w:sz="0" w:space="0" w:color="auto"/>
              </w:divBdr>
            </w:div>
            <w:div w:id="1821582020">
              <w:marLeft w:val="0"/>
              <w:marRight w:val="0"/>
              <w:marTop w:val="0"/>
              <w:marBottom w:val="0"/>
              <w:divBdr>
                <w:top w:val="none" w:sz="0" w:space="0" w:color="auto"/>
                <w:left w:val="none" w:sz="0" w:space="0" w:color="auto"/>
                <w:bottom w:val="none" w:sz="0" w:space="0" w:color="auto"/>
                <w:right w:val="none" w:sz="0" w:space="0" w:color="auto"/>
              </w:divBdr>
            </w:div>
            <w:div w:id="1825733735">
              <w:marLeft w:val="0"/>
              <w:marRight w:val="0"/>
              <w:marTop w:val="0"/>
              <w:marBottom w:val="0"/>
              <w:divBdr>
                <w:top w:val="none" w:sz="0" w:space="0" w:color="auto"/>
                <w:left w:val="none" w:sz="0" w:space="0" w:color="auto"/>
                <w:bottom w:val="none" w:sz="0" w:space="0" w:color="auto"/>
                <w:right w:val="none" w:sz="0" w:space="0" w:color="auto"/>
              </w:divBdr>
            </w:div>
            <w:div w:id="1837499326">
              <w:marLeft w:val="0"/>
              <w:marRight w:val="0"/>
              <w:marTop w:val="0"/>
              <w:marBottom w:val="0"/>
              <w:divBdr>
                <w:top w:val="none" w:sz="0" w:space="0" w:color="auto"/>
                <w:left w:val="none" w:sz="0" w:space="0" w:color="auto"/>
                <w:bottom w:val="none" w:sz="0" w:space="0" w:color="auto"/>
                <w:right w:val="none" w:sz="0" w:space="0" w:color="auto"/>
              </w:divBdr>
            </w:div>
            <w:div w:id="1841700982">
              <w:marLeft w:val="0"/>
              <w:marRight w:val="0"/>
              <w:marTop w:val="0"/>
              <w:marBottom w:val="0"/>
              <w:divBdr>
                <w:top w:val="none" w:sz="0" w:space="0" w:color="auto"/>
                <w:left w:val="none" w:sz="0" w:space="0" w:color="auto"/>
                <w:bottom w:val="none" w:sz="0" w:space="0" w:color="auto"/>
                <w:right w:val="none" w:sz="0" w:space="0" w:color="auto"/>
              </w:divBdr>
            </w:div>
            <w:div w:id="1879851855">
              <w:marLeft w:val="0"/>
              <w:marRight w:val="0"/>
              <w:marTop w:val="0"/>
              <w:marBottom w:val="0"/>
              <w:divBdr>
                <w:top w:val="none" w:sz="0" w:space="0" w:color="auto"/>
                <w:left w:val="none" w:sz="0" w:space="0" w:color="auto"/>
                <w:bottom w:val="none" w:sz="0" w:space="0" w:color="auto"/>
                <w:right w:val="none" w:sz="0" w:space="0" w:color="auto"/>
              </w:divBdr>
            </w:div>
            <w:div w:id="1895896339">
              <w:marLeft w:val="0"/>
              <w:marRight w:val="0"/>
              <w:marTop w:val="0"/>
              <w:marBottom w:val="0"/>
              <w:divBdr>
                <w:top w:val="none" w:sz="0" w:space="0" w:color="auto"/>
                <w:left w:val="none" w:sz="0" w:space="0" w:color="auto"/>
                <w:bottom w:val="none" w:sz="0" w:space="0" w:color="auto"/>
                <w:right w:val="none" w:sz="0" w:space="0" w:color="auto"/>
              </w:divBdr>
            </w:div>
            <w:div w:id="1909029261">
              <w:marLeft w:val="0"/>
              <w:marRight w:val="0"/>
              <w:marTop w:val="0"/>
              <w:marBottom w:val="0"/>
              <w:divBdr>
                <w:top w:val="none" w:sz="0" w:space="0" w:color="auto"/>
                <w:left w:val="none" w:sz="0" w:space="0" w:color="auto"/>
                <w:bottom w:val="none" w:sz="0" w:space="0" w:color="auto"/>
                <w:right w:val="none" w:sz="0" w:space="0" w:color="auto"/>
              </w:divBdr>
            </w:div>
            <w:div w:id="1915243037">
              <w:marLeft w:val="0"/>
              <w:marRight w:val="0"/>
              <w:marTop w:val="0"/>
              <w:marBottom w:val="0"/>
              <w:divBdr>
                <w:top w:val="none" w:sz="0" w:space="0" w:color="auto"/>
                <w:left w:val="none" w:sz="0" w:space="0" w:color="auto"/>
                <w:bottom w:val="none" w:sz="0" w:space="0" w:color="auto"/>
                <w:right w:val="none" w:sz="0" w:space="0" w:color="auto"/>
              </w:divBdr>
            </w:div>
            <w:div w:id="1942376864">
              <w:marLeft w:val="0"/>
              <w:marRight w:val="0"/>
              <w:marTop w:val="0"/>
              <w:marBottom w:val="0"/>
              <w:divBdr>
                <w:top w:val="none" w:sz="0" w:space="0" w:color="auto"/>
                <w:left w:val="none" w:sz="0" w:space="0" w:color="auto"/>
                <w:bottom w:val="none" w:sz="0" w:space="0" w:color="auto"/>
                <w:right w:val="none" w:sz="0" w:space="0" w:color="auto"/>
              </w:divBdr>
            </w:div>
            <w:div w:id="1951468299">
              <w:marLeft w:val="0"/>
              <w:marRight w:val="0"/>
              <w:marTop w:val="0"/>
              <w:marBottom w:val="0"/>
              <w:divBdr>
                <w:top w:val="none" w:sz="0" w:space="0" w:color="auto"/>
                <w:left w:val="none" w:sz="0" w:space="0" w:color="auto"/>
                <w:bottom w:val="none" w:sz="0" w:space="0" w:color="auto"/>
                <w:right w:val="none" w:sz="0" w:space="0" w:color="auto"/>
              </w:divBdr>
            </w:div>
            <w:div w:id="1962229335">
              <w:marLeft w:val="0"/>
              <w:marRight w:val="0"/>
              <w:marTop w:val="0"/>
              <w:marBottom w:val="0"/>
              <w:divBdr>
                <w:top w:val="none" w:sz="0" w:space="0" w:color="auto"/>
                <w:left w:val="none" w:sz="0" w:space="0" w:color="auto"/>
                <w:bottom w:val="none" w:sz="0" w:space="0" w:color="auto"/>
                <w:right w:val="none" w:sz="0" w:space="0" w:color="auto"/>
              </w:divBdr>
            </w:div>
            <w:div w:id="1982927551">
              <w:marLeft w:val="0"/>
              <w:marRight w:val="0"/>
              <w:marTop w:val="0"/>
              <w:marBottom w:val="0"/>
              <w:divBdr>
                <w:top w:val="none" w:sz="0" w:space="0" w:color="auto"/>
                <w:left w:val="none" w:sz="0" w:space="0" w:color="auto"/>
                <w:bottom w:val="none" w:sz="0" w:space="0" w:color="auto"/>
                <w:right w:val="none" w:sz="0" w:space="0" w:color="auto"/>
              </w:divBdr>
            </w:div>
            <w:div w:id="1984921572">
              <w:marLeft w:val="0"/>
              <w:marRight w:val="0"/>
              <w:marTop w:val="0"/>
              <w:marBottom w:val="0"/>
              <w:divBdr>
                <w:top w:val="none" w:sz="0" w:space="0" w:color="auto"/>
                <w:left w:val="none" w:sz="0" w:space="0" w:color="auto"/>
                <w:bottom w:val="none" w:sz="0" w:space="0" w:color="auto"/>
                <w:right w:val="none" w:sz="0" w:space="0" w:color="auto"/>
              </w:divBdr>
            </w:div>
            <w:div w:id="1993438306">
              <w:marLeft w:val="0"/>
              <w:marRight w:val="0"/>
              <w:marTop w:val="0"/>
              <w:marBottom w:val="0"/>
              <w:divBdr>
                <w:top w:val="none" w:sz="0" w:space="0" w:color="auto"/>
                <w:left w:val="none" w:sz="0" w:space="0" w:color="auto"/>
                <w:bottom w:val="none" w:sz="0" w:space="0" w:color="auto"/>
                <w:right w:val="none" w:sz="0" w:space="0" w:color="auto"/>
              </w:divBdr>
            </w:div>
            <w:div w:id="2022656231">
              <w:marLeft w:val="0"/>
              <w:marRight w:val="0"/>
              <w:marTop w:val="0"/>
              <w:marBottom w:val="0"/>
              <w:divBdr>
                <w:top w:val="none" w:sz="0" w:space="0" w:color="auto"/>
                <w:left w:val="none" w:sz="0" w:space="0" w:color="auto"/>
                <w:bottom w:val="none" w:sz="0" w:space="0" w:color="auto"/>
                <w:right w:val="none" w:sz="0" w:space="0" w:color="auto"/>
              </w:divBdr>
            </w:div>
            <w:div w:id="2056268376">
              <w:marLeft w:val="0"/>
              <w:marRight w:val="0"/>
              <w:marTop w:val="0"/>
              <w:marBottom w:val="0"/>
              <w:divBdr>
                <w:top w:val="none" w:sz="0" w:space="0" w:color="auto"/>
                <w:left w:val="none" w:sz="0" w:space="0" w:color="auto"/>
                <w:bottom w:val="none" w:sz="0" w:space="0" w:color="auto"/>
                <w:right w:val="none" w:sz="0" w:space="0" w:color="auto"/>
              </w:divBdr>
            </w:div>
            <w:div w:id="2140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196">
      <w:bodyDiv w:val="1"/>
      <w:marLeft w:val="0"/>
      <w:marRight w:val="0"/>
      <w:marTop w:val="0"/>
      <w:marBottom w:val="0"/>
      <w:divBdr>
        <w:top w:val="none" w:sz="0" w:space="0" w:color="auto"/>
        <w:left w:val="none" w:sz="0" w:space="0" w:color="auto"/>
        <w:bottom w:val="none" w:sz="0" w:space="0" w:color="auto"/>
        <w:right w:val="none" w:sz="0" w:space="0" w:color="auto"/>
      </w:divBdr>
      <w:divsChild>
        <w:div w:id="425081025">
          <w:marLeft w:val="0"/>
          <w:marRight w:val="0"/>
          <w:marTop w:val="0"/>
          <w:marBottom w:val="0"/>
          <w:divBdr>
            <w:top w:val="none" w:sz="0" w:space="0" w:color="auto"/>
            <w:left w:val="none" w:sz="0" w:space="0" w:color="auto"/>
            <w:bottom w:val="none" w:sz="0" w:space="0" w:color="auto"/>
            <w:right w:val="none" w:sz="0" w:space="0" w:color="auto"/>
          </w:divBdr>
          <w:divsChild>
            <w:div w:id="22438531">
              <w:marLeft w:val="0"/>
              <w:marRight w:val="0"/>
              <w:marTop w:val="0"/>
              <w:marBottom w:val="0"/>
              <w:divBdr>
                <w:top w:val="none" w:sz="0" w:space="0" w:color="auto"/>
                <w:left w:val="none" w:sz="0" w:space="0" w:color="auto"/>
                <w:bottom w:val="none" w:sz="0" w:space="0" w:color="auto"/>
                <w:right w:val="none" w:sz="0" w:space="0" w:color="auto"/>
              </w:divBdr>
            </w:div>
            <w:div w:id="26495447">
              <w:marLeft w:val="0"/>
              <w:marRight w:val="0"/>
              <w:marTop w:val="0"/>
              <w:marBottom w:val="0"/>
              <w:divBdr>
                <w:top w:val="none" w:sz="0" w:space="0" w:color="auto"/>
                <w:left w:val="none" w:sz="0" w:space="0" w:color="auto"/>
                <w:bottom w:val="none" w:sz="0" w:space="0" w:color="auto"/>
                <w:right w:val="none" w:sz="0" w:space="0" w:color="auto"/>
              </w:divBdr>
            </w:div>
            <w:div w:id="29842842">
              <w:marLeft w:val="0"/>
              <w:marRight w:val="0"/>
              <w:marTop w:val="0"/>
              <w:marBottom w:val="0"/>
              <w:divBdr>
                <w:top w:val="none" w:sz="0" w:space="0" w:color="auto"/>
                <w:left w:val="none" w:sz="0" w:space="0" w:color="auto"/>
                <w:bottom w:val="none" w:sz="0" w:space="0" w:color="auto"/>
                <w:right w:val="none" w:sz="0" w:space="0" w:color="auto"/>
              </w:divBdr>
            </w:div>
            <w:div w:id="63266567">
              <w:marLeft w:val="0"/>
              <w:marRight w:val="0"/>
              <w:marTop w:val="0"/>
              <w:marBottom w:val="0"/>
              <w:divBdr>
                <w:top w:val="none" w:sz="0" w:space="0" w:color="auto"/>
                <w:left w:val="none" w:sz="0" w:space="0" w:color="auto"/>
                <w:bottom w:val="none" w:sz="0" w:space="0" w:color="auto"/>
                <w:right w:val="none" w:sz="0" w:space="0" w:color="auto"/>
              </w:divBdr>
            </w:div>
            <w:div w:id="73161323">
              <w:marLeft w:val="0"/>
              <w:marRight w:val="0"/>
              <w:marTop w:val="0"/>
              <w:marBottom w:val="0"/>
              <w:divBdr>
                <w:top w:val="none" w:sz="0" w:space="0" w:color="auto"/>
                <w:left w:val="none" w:sz="0" w:space="0" w:color="auto"/>
                <w:bottom w:val="none" w:sz="0" w:space="0" w:color="auto"/>
                <w:right w:val="none" w:sz="0" w:space="0" w:color="auto"/>
              </w:divBdr>
            </w:div>
            <w:div w:id="87778175">
              <w:marLeft w:val="0"/>
              <w:marRight w:val="0"/>
              <w:marTop w:val="0"/>
              <w:marBottom w:val="0"/>
              <w:divBdr>
                <w:top w:val="none" w:sz="0" w:space="0" w:color="auto"/>
                <w:left w:val="none" w:sz="0" w:space="0" w:color="auto"/>
                <w:bottom w:val="none" w:sz="0" w:space="0" w:color="auto"/>
                <w:right w:val="none" w:sz="0" w:space="0" w:color="auto"/>
              </w:divBdr>
            </w:div>
            <w:div w:id="108938816">
              <w:marLeft w:val="0"/>
              <w:marRight w:val="0"/>
              <w:marTop w:val="0"/>
              <w:marBottom w:val="0"/>
              <w:divBdr>
                <w:top w:val="none" w:sz="0" w:space="0" w:color="auto"/>
                <w:left w:val="none" w:sz="0" w:space="0" w:color="auto"/>
                <w:bottom w:val="none" w:sz="0" w:space="0" w:color="auto"/>
                <w:right w:val="none" w:sz="0" w:space="0" w:color="auto"/>
              </w:divBdr>
            </w:div>
            <w:div w:id="114253645">
              <w:marLeft w:val="0"/>
              <w:marRight w:val="0"/>
              <w:marTop w:val="0"/>
              <w:marBottom w:val="0"/>
              <w:divBdr>
                <w:top w:val="none" w:sz="0" w:space="0" w:color="auto"/>
                <w:left w:val="none" w:sz="0" w:space="0" w:color="auto"/>
                <w:bottom w:val="none" w:sz="0" w:space="0" w:color="auto"/>
                <w:right w:val="none" w:sz="0" w:space="0" w:color="auto"/>
              </w:divBdr>
            </w:div>
            <w:div w:id="141583598">
              <w:marLeft w:val="0"/>
              <w:marRight w:val="0"/>
              <w:marTop w:val="0"/>
              <w:marBottom w:val="0"/>
              <w:divBdr>
                <w:top w:val="none" w:sz="0" w:space="0" w:color="auto"/>
                <w:left w:val="none" w:sz="0" w:space="0" w:color="auto"/>
                <w:bottom w:val="none" w:sz="0" w:space="0" w:color="auto"/>
                <w:right w:val="none" w:sz="0" w:space="0" w:color="auto"/>
              </w:divBdr>
            </w:div>
            <w:div w:id="158623930">
              <w:marLeft w:val="0"/>
              <w:marRight w:val="0"/>
              <w:marTop w:val="0"/>
              <w:marBottom w:val="0"/>
              <w:divBdr>
                <w:top w:val="none" w:sz="0" w:space="0" w:color="auto"/>
                <w:left w:val="none" w:sz="0" w:space="0" w:color="auto"/>
                <w:bottom w:val="none" w:sz="0" w:space="0" w:color="auto"/>
                <w:right w:val="none" w:sz="0" w:space="0" w:color="auto"/>
              </w:divBdr>
            </w:div>
            <w:div w:id="200703473">
              <w:marLeft w:val="0"/>
              <w:marRight w:val="0"/>
              <w:marTop w:val="0"/>
              <w:marBottom w:val="0"/>
              <w:divBdr>
                <w:top w:val="none" w:sz="0" w:space="0" w:color="auto"/>
                <w:left w:val="none" w:sz="0" w:space="0" w:color="auto"/>
                <w:bottom w:val="none" w:sz="0" w:space="0" w:color="auto"/>
                <w:right w:val="none" w:sz="0" w:space="0" w:color="auto"/>
              </w:divBdr>
            </w:div>
            <w:div w:id="213930157">
              <w:marLeft w:val="0"/>
              <w:marRight w:val="0"/>
              <w:marTop w:val="0"/>
              <w:marBottom w:val="0"/>
              <w:divBdr>
                <w:top w:val="none" w:sz="0" w:space="0" w:color="auto"/>
                <w:left w:val="none" w:sz="0" w:space="0" w:color="auto"/>
                <w:bottom w:val="none" w:sz="0" w:space="0" w:color="auto"/>
                <w:right w:val="none" w:sz="0" w:space="0" w:color="auto"/>
              </w:divBdr>
            </w:div>
            <w:div w:id="222177413">
              <w:marLeft w:val="0"/>
              <w:marRight w:val="0"/>
              <w:marTop w:val="0"/>
              <w:marBottom w:val="0"/>
              <w:divBdr>
                <w:top w:val="none" w:sz="0" w:space="0" w:color="auto"/>
                <w:left w:val="none" w:sz="0" w:space="0" w:color="auto"/>
                <w:bottom w:val="none" w:sz="0" w:space="0" w:color="auto"/>
                <w:right w:val="none" w:sz="0" w:space="0" w:color="auto"/>
              </w:divBdr>
            </w:div>
            <w:div w:id="241455355">
              <w:marLeft w:val="0"/>
              <w:marRight w:val="0"/>
              <w:marTop w:val="0"/>
              <w:marBottom w:val="0"/>
              <w:divBdr>
                <w:top w:val="none" w:sz="0" w:space="0" w:color="auto"/>
                <w:left w:val="none" w:sz="0" w:space="0" w:color="auto"/>
                <w:bottom w:val="none" w:sz="0" w:space="0" w:color="auto"/>
                <w:right w:val="none" w:sz="0" w:space="0" w:color="auto"/>
              </w:divBdr>
            </w:div>
            <w:div w:id="259065848">
              <w:marLeft w:val="0"/>
              <w:marRight w:val="0"/>
              <w:marTop w:val="0"/>
              <w:marBottom w:val="0"/>
              <w:divBdr>
                <w:top w:val="none" w:sz="0" w:space="0" w:color="auto"/>
                <w:left w:val="none" w:sz="0" w:space="0" w:color="auto"/>
                <w:bottom w:val="none" w:sz="0" w:space="0" w:color="auto"/>
                <w:right w:val="none" w:sz="0" w:space="0" w:color="auto"/>
              </w:divBdr>
            </w:div>
            <w:div w:id="295137013">
              <w:marLeft w:val="0"/>
              <w:marRight w:val="0"/>
              <w:marTop w:val="0"/>
              <w:marBottom w:val="0"/>
              <w:divBdr>
                <w:top w:val="none" w:sz="0" w:space="0" w:color="auto"/>
                <w:left w:val="none" w:sz="0" w:space="0" w:color="auto"/>
                <w:bottom w:val="none" w:sz="0" w:space="0" w:color="auto"/>
                <w:right w:val="none" w:sz="0" w:space="0" w:color="auto"/>
              </w:divBdr>
            </w:div>
            <w:div w:id="301037412">
              <w:marLeft w:val="0"/>
              <w:marRight w:val="0"/>
              <w:marTop w:val="0"/>
              <w:marBottom w:val="0"/>
              <w:divBdr>
                <w:top w:val="none" w:sz="0" w:space="0" w:color="auto"/>
                <w:left w:val="none" w:sz="0" w:space="0" w:color="auto"/>
                <w:bottom w:val="none" w:sz="0" w:space="0" w:color="auto"/>
                <w:right w:val="none" w:sz="0" w:space="0" w:color="auto"/>
              </w:divBdr>
            </w:div>
            <w:div w:id="309798360">
              <w:marLeft w:val="0"/>
              <w:marRight w:val="0"/>
              <w:marTop w:val="0"/>
              <w:marBottom w:val="0"/>
              <w:divBdr>
                <w:top w:val="none" w:sz="0" w:space="0" w:color="auto"/>
                <w:left w:val="none" w:sz="0" w:space="0" w:color="auto"/>
                <w:bottom w:val="none" w:sz="0" w:space="0" w:color="auto"/>
                <w:right w:val="none" w:sz="0" w:space="0" w:color="auto"/>
              </w:divBdr>
            </w:div>
            <w:div w:id="320087614">
              <w:marLeft w:val="0"/>
              <w:marRight w:val="0"/>
              <w:marTop w:val="0"/>
              <w:marBottom w:val="0"/>
              <w:divBdr>
                <w:top w:val="none" w:sz="0" w:space="0" w:color="auto"/>
                <w:left w:val="none" w:sz="0" w:space="0" w:color="auto"/>
                <w:bottom w:val="none" w:sz="0" w:space="0" w:color="auto"/>
                <w:right w:val="none" w:sz="0" w:space="0" w:color="auto"/>
              </w:divBdr>
            </w:div>
            <w:div w:id="329262814">
              <w:marLeft w:val="0"/>
              <w:marRight w:val="0"/>
              <w:marTop w:val="0"/>
              <w:marBottom w:val="0"/>
              <w:divBdr>
                <w:top w:val="none" w:sz="0" w:space="0" w:color="auto"/>
                <w:left w:val="none" w:sz="0" w:space="0" w:color="auto"/>
                <w:bottom w:val="none" w:sz="0" w:space="0" w:color="auto"/>
                <w:right w:val="none" w:sz="0" w:space="0" w:color="auto"/>
              </w:divBdr>
            </w:div>
            <w:div w:id="334841902">
              <w:marLeft w:val="0"/>
              <w:marRight w:val="0"/>
              <w:marTop w:val="0"/>
              <w:marBottom w:val="0"/>
              <w:divBdr>
                <w:top w:val="none" w:sz="0" w:space="0" w:color="auto"/>
                <w:left w:val="none" w:sz="0" w:space="0" w:color="auto"/>
                <w:bottom w:val="none" w:sz="0" w:space="0" w:color="auto"/>
                <w:right w:val="none" w:sz="0" w:space="0" w:color="auto"/>
              </w:divBdr>
            </w:div>
            <w:div w:id="336886429">
              <w:marLeft w:val="0"/>
              <w:marRight w:val="0"/>
              <w:marTop w:val="0"/>
              <w:marBottom w:val="0"/>
              <w:divBdr>
                <w:top w:val="none" w:sz="0" w:space="0" w:color="auto"/>
                <w:left w:val="none" w:sz="0" w:space="0" w:color="auto"/>
                <w:bottom w:val="none" w:sz="0" w:space="0" w:color="auto"/>
                <w:right w:val="none" w:sz="0" w:space="0" w:color="auto"/>
              </w:divBdr>
            </w:div>
            <w:div w:id="340203305">
              <w:marLeft w:val="0"/>
              <w:marRight w:val="0"/>
              <w:marTop w:val="0"/>
              <w:marBottom w:val="0"/>
              <w:divBdr>
                <w:top w:val="none" w:sz="0" w:space="0" w:color="auto"/>
                <w:left w:val="none" w:sz="0" w:space="0" w:color="auto"/>
                <w:bottom w:val="none" w:sz="0" w:space="0" w:color="auto"/>
                <w:right w:val="none" w:sz="0" w:space="0" w:color="auto"/>
              </w:divBdr>
            </w:div>
            <w:div w:id="340936523">
              <w:marLeft w:val="0"/>
              <w:marRight w:val="0"/>
              <w:marTop w:val="0"/>
              <w:marBottom w:val="0"/>
              <w:divBdr>
                <w:top w:val="none" w:sz="0" w:space="0" w:color="auto"/>
                <w:left w:val="none" w:sz="0" w:space="0" w:color="auto"/>
                <w:bottom w:val="none" w:sz="0" w:space="0" w:color="auto"/>
                <w:right w:val="none" w:sz="0" w:space="0" w:color="auto"/>
              </w:divBdr>
            </w:div>
            <w:div w:id="355691783">
              <w:marLeft w:val="0"/>
              <w:marRight w:val="0"/>
              <w:marTop w:val="0"/>
              <w:marBottom w:val="0"/>
              <w:divBdr>
                <w:top w:val="none" w:sz="0" w:space="0" w:color="auto"/>
                <w:left w:val="none" w:sz="0" w:space="0" w:color="auto"/>
                <w:bottom w:val="none" w:sz="0" w:space="0" w:color="auto"/>
                <w:right w:val="none" w:sz="0" w:space="0" w:color="auto"/>
              </w:divBdr>
            </w:div>
            <w:div w:id="356084300">
              <w:marLeft w:val="0"/>
              <w:marRight w:val="0"/>
              <w:marTop w:val="0"/>
              <w:marBottom w:val="0"/>
              <w:divBdr>
                <w:top w:val="none" w:sz="0" w:space="0" w:color="auto"/>
                <w:left w:val="none" w:sz="0" w:space="0" w:color="auto"/>
                <w:bottom w:val="none" w:sz="0" w:space="0" w:color="auto"/>
                <w:right w:val="none" w:sz="0" w:space="0" w:color="auto"/>
              </w:divBdr>
            </w:div>
            <w:div w:id="356660735">
              <w:marLeft w:val="0"/>
              <w:marRight w:val="0"/>
              <w:marTop w:val="0"/>
              <w:marBottom w:val="0"/>
              <w:divBdr>
                <w:top w:val="none" w:sz="0" w:space="0" w:color="auto"/>
                <w:left w:val="none" w:sz="0" w:space="0" w:color="auto"/>
                <w:bottom w:val="none" w:sz="0" w:space="0" w:color="auto"/>
                <w:right w:val="none" w:sz="0" w:space="0" w:color="auto"/>
              </w:divBdr>
            </w:div>
            <w:div w:id="365764022">
              <w:marLeft w:val="0"/>
              <w:marRight w:val="0"/>
              <w:marTop w:val="0"/>
              <w:marBottom w:val="0"/>
              <w:divBdr>
                <w:top w:val="none" w:sz="0" w:space="0" w:color="auto"/>
                <w:left w:val="none" w:sz="0" w:space="0" w:color="auto"/>
                <w:bottom w:val="none" w:sz="0" w:space="0" w:color="auto"/>
                <w:right w:val="none" w:sz="0" w:space="0" w:color="auto"/>
              </w:divBdr>
            </w:div>
            <w:div w:id="382414544">
              <w:marLeft w:val="0"/>
              <w:marRight w:val="0"/>
              <w:marTop w:val="0"/>
              <w:marBottom w:val="0"/>
              <w:divBdr>
                <w:top w:val="none" w:sz="0" w:space="0" w:color="auto"/>
                <w:left w:val="none" w:sz="0" w:space="0" w:color="auto"/>
                <w:bottom w:val="none" w:sz="0" w:space="0" w:color="auto"/>
                <w:right w:val="none" w:sz="0" w:space="0" w:color="auto"/>
              </w:divBdr>
            </w:div>
            <w:div w:id="398595927">
              <w:marLeft w:val="0"/>
              <w:marRight w:val="0"/>
              <w:marTop w:val="0"/>
              <w:marBottom w:val="0"/>
              <w:divBdr>
                <w:top w:val="none" w:sz="0" w:space="0" w:color="auto"/>
                <w:left w:val="none" w:sz="0" w:space="0" w:color="auto"/>
                <w:bottom w:val="none" w:sz="0" w:space="0" w:color="auto"/>
                <w:right w:val="none" w:sz="0" w:space="0" w:color="auto"/>
              </w:divBdr>
            </w:div>
            <w:div w:id="400296992">
              <w:marLeft w:val="0"/>
              <w:marRight w:val="0"/>
              <w:marTop w:val="0"/>
              <w:marBottom w:val="0"/>
              <w:divBdr>
                <w:top w:val="none" w:sz="0" w:space="0" w:color="auto"/>
                <w:left w:val="none" w:sz="0" w:space="0" w:color="auto"/>
                <w:bottom w:val="none" w:sz="0" w:space="0" w:color="auto"/>
                <w:right w:val="none" w:sz="0" w:space="0" w:color="auto"/>
              </w:divBdr>
            </w:div>
            <w:div w:id="414981879">
              <w:marLeft w:val="0"/>
              <w:marRight w:val="0"/>
              <w:marTop w:val="0"/>
              <w:marBottom w:val="0"/>
              <w:divBdr>
                <w:top w:val="none" w:sz="0" w:space="0" w:color="auto"/>
                <w:left w:val="none" w:sz="0" w:space="0" w:color="auto"/>
                <w:bottom w:val="none" w:sz="0" w:space="0" w:color="auto"/>
                <w:right w:val="none" w:sz="0" w:space="0" w:color="auto"/>
              </w:divBdr>
            </w:div>
            <w:div w:id="423185306">
              <w:marLeft w:val="0"/>
              <w:marRight w:val="0"/>
              <w:marTop w:val="0"/>
              <w:marBottom w:val="0"/>
              <w:divBdr>
                <w:top w:val="none" w:sz="0" w:space="0" w:color="auto"/>
                <w:left w:val="none" w:sz="0" w:space="0" w:color="auto"/>
                <w:bottom w:val="none" w:sz="0" w:space="0" w:color="auto"/>
                <w:right w:val="none" w:sz="0" w:space="0" w:color="auto"/>
              </w:divBdr>
            </w:div>
            <w:div w:id="431974028">
              <w:marLeft w:val="0"/>
              <w:marRight w:val="0"/>
              <w:marTop w:val="0"/>
              <w:marBottom w:val="0"/>
              <w:divBdr>
                <w:top w:val="none" w:sz="0" w:space="0" w:color="auto"/>
                <w:left w:val="none" w:sz="0" w:space="0" w:color="auto"/>
                <w:bottom w:val="none" w:sz="0" w:space="0" w:color="auto"/>
                <w:right w:val="none" w:sz="0" w:space="0" w:color="auto"/>
              </w:divBdr>
            </w:div>
            <w:div w:id="435060117">
              <w:marLeft w:val="0"/>
              <w:marRight w:val="0"/>
              <w:marTop w:val="0"/>
              <w:marBottom w:val="0"/>
              <w:divBdr>
                <w:top w:val="none" w:sz="0" w:space="0" w:color="auto"/>
                <w:left w:val="none" w:sz="0" w:space="0" w:color="auto"/>
                <w:bottom w:val="none" w:sz="0" w:space="0" w:color="auto"/>
                <w:right w:val="none" w:sz="0" w:space="0" w:color="auto"/>
              </w:divBdr>
            </w:div>
            <w:div w:id="439572764">
              <w:marLeft w:val="0"/>
              <w:marRight w:val="0"/>
              <w:marTop w:val="0"/>
              <w:marBottom w:val="0"/>
              <w:divBdr>
                <w:top w:val="none" w:sz="0" w:space="0" w:color="auto"/>
                <w:left w:val="none" w:sz="0" w:space="0" w:color="auto"/>
                <w:bottom w:val="none" w:sz="0" w:space="0" w:color="auto"/>
                <w:right w:val="none" w:sz="0" w:space="0" w:color="auto"/>
              </w:divBdr>
            </w:div>
            <w:div w:id="467629360">
              <w:marLeft w:val="0"/>
              <w:marRight w:val="0"/>
              <w:marTop w:val="0"/>
              <w:marBottom w:val="0"/>
              <w:divBdr>
                <w:top w:val="none" w:sz="0" w:space="0" w:color="auto"/>
                <w:left w:val="none" w:sz="0" w:space="0" w:color="auto"/>
                <w:bottom w:val="none" w:sz="0" w:space="0" w:color="auto"/>
                <w:right w:val="none" w:sz="0" w:space="0" w:color="auto"/>
              </w:divBdr>
            </w:div>
            <w:div w:id="472405796">
              <w:marLeft w:val="0"/>
              <w:marRight w:val="0"/>
              <w:marTop w:val="0"/>
              <w:marBottom w:val="0"/>
              <w:divBdr>
                <w:top w:val="none" w:sz="0" w:space="0" w:color="auto"/>
                <w:left w:val="none" w:sz="0" w:space="0" w:color="auto"/>
                <w:bottom w:val="none" w:sz="0" w:space="0" w:color="auto"/>
                <w:right w:val="none" w:sz="0" w:space="0" w:color="auto"/>
              </w:divBdr>
            </w:div>
            <w:div w:id="527833201">
              <w:marLeft w:val="0"/>
              <w:marRight w:val="0"/>
              <w:marTop w:val="0"/>
              <w:marBottom w:val="0"/>
              <w:divBdr>
                <w:top w:val="none" w:sz="0" w:space="0" w:color="auto"/>
                <w:left w:val="none" w:sz="0" w:space="0" w:color="auto"/>
                <w:bottom w:val="none" w:sz="0" w:space="0" w:color="auto"/>
                <w:right w:val="none" w:sz="0" w:space="0" w:color="auto"/>
              </w:divBdr>
            </w:div>
            <w:div w:id="533076514">
              <w:marLeft w:val="0"/>
              <w:marRight w:val="0"/>
              <w:marTop w:val="0"/>
              <w:marBottom w:val="0"/>
              <w:divBdr>
                <w:top w:val="none" w:sz="0" w:space="0" w:color="auto"/>
                <w:left w:val="none" w:sz="0" w:space="0" w:color="auto"/>
                <w:bottom w:val="none" w:sz="0" w:space="0" w:color="auto"/>
                <w:right w:val="none" w:sz="0" w:space="0" w:color="auto"/>
              </w:divBdr>
            </w:div>
            <w:div w:id="544216151">
              <w:marLeft w:val="0"/>
              <w:marRight w:val="0"/>
              <w:marTop w:val="0"/>
              <w:marBottom w:val="0"/>
              <w:divBdr>
                <w:top w:val="none" w:sz="0" w:space="0" w:color="auto"/>
                <w:left w:val="none" w:sz="0" w:space="0" w:color="auto"/>
                <w:bottom w:val="none" w:sz="0" w:space="0" w:color="auto"/>
                <w:right w:val="none" w:sz="0" w:space="0" w:color="auto"/>
              </w:divBdr>
            </w:div>
            <w:div w:id="547839439">
              <w:marLeft w:val="0"/>
              <w:marRight w:val="0"/>
              <w:marTop w:val="0"/>
              <w:marBottom w:val="0"/>
              <w:divBdr>
                <w:top w:val="none" w:sz="0" w:space="0" w:color="auto"/>
                <w:left w:val="none" w:sz="0" w:space="0" w:color="auto"/>
                <w:bottom w:val="none" w:sz="0" w:space="0" w:color="auto"/>
                <w:right w:val="none" w:sz="0" w:space="0" w:color="auto"/>
              </w:divBdr>
            </w:div>
            <w:div w:id="548344548">
              <w:marLeft w:val="0"/>
              <w:marRight w:val="0"/>
              <w:marTop w:val="0"/>
              <w:marBottom w:val="0"/>
              <w:divBdr>
                <w:top w:val="none" w:sz="0" w:space="0" w:color="auto"/>
                <w:left w:val="none" w:sz="0" w:space="0" w:color="auto"/>
                <w:bottom w:val="none" w:sz="0" w:space="0" w:color="auto"/>
                <w:right w:val="none" w:sz="0" w:space="0" w:color="auto"/>
              </w:divBdr>
            </w:div>
            <w:div w:id="554708383">
              <w:marLeft w:val="0"/>
              <w:marRight w:val="0"/>
              <w:marTop w:val="0"/>
              <w:marBottom w:val="0"/>
              <w:divBdr>
                <w:top w:val="none" w:sz="0" w:space="0" w:color="auto"/>
                <w:left w:val="none" w:sz="0" w:space="0" w:color="auto"/>
                <w:bottom w:val="none" w:sz="0" w:space="0" w:color="auto"/>
                <w:right w:val="none" w:sz="0" w:space="0" w:color="auto"/>
              </w:divBdr>
            </w:div>
            <w:div w:id="572935980">
              <w:marLeft w:val="0"/>
              <w:marRight w:val="0"/>
              <w:marTop w:val="0"/>
              <w:marBottom w:val="0"/>
              <w:divBdr>
                <w:top w:val="none" w:sz="0" w:space="0" w:color="auto"/>
                <w:left w:val="none" w:sz="0" w:space="0" w:color="auto"/>
                <w:bottom w:val="none" w:sz="0" w:space="0" w:color="auto"/>
                <w:right w:val="none" w:sz="0" w:space="0" w:color="auto"/>
              </w:divBdr>
            </w:div>
            <w:div w:id="681129090">
              <w:marLeft w:val="0"/>
              <w:marRight w:val="0"/>
              <w:marTop w:val="0"/>
              <w:marBottom w:val="0"/>
              <w:divBdr>
                <w:top w:val="none" w:sz="0" w:space="0" w:color="auto"/>
                <w:left w:val="none" w:sz="0" w:space="0" w:color="auto"/>
                <w:bottom w:val="none" w:sz="0" w:space="0" w:color="auto"/>
                <w:right w:val="none" w:sz="0" w:space="0" w:color="auto"/>
              </w:divBdr>
            </w:div>
            <w:div w:id="728460882">
              <w:marLeft w:val="0"/>
              <w:marRight w:val="0"/>
              <w:marTop w:val="0"/>
              <w:marBottom w:val="0"/>
              <w:divBdr>
                <w:top w:val="none" w:sz="0" w:space="0" w:color="auto"/>
                <w:left w:val="none" w:sz="0" w:space="0" w:color="auto"/>
                <w:bottom w:val="none" w:sz="0" w:space="0" w:color="auto"/>
                <w:right w:val="none" w:sz="0" w:space="0" w:color="auto"/>
              </w:divBdr>
            </w:div>
            <w:div w:id="741415985">
              <w:marLeft w:val="0"/>
              <w:marRight w:val="0"/>
              <w:marTop w:val="0"/>
              <w:marBottom w:val="0"/>
              <w:divBdr>
                <w:top w:val="none" w:sz="0" w:space="0" w:color="auto"/>
                <w:left w:val="none" w:sz="0" w:space="0" w:color="auto"/>
                <w:bottom w:val="none" w:sz="0" w:space="0" w:color="auto"/>
                <w:right w:val="none" w:sz="0" w:space="0" w:color="auto"/>
              </w:divBdr>
            </w:div>
            <w:div w:id="741756160">
              <w:marLeft w:val="0"/>
              <w:marRight w:val="0"/>
              <w:marTop w:val="0"/>
              <w:marBottom w:val="0"/>
              <w:divBdr>
                <w:top w:val="none" w:sz="0" w:space="0" w:color="auto"/>
                <w:left w:val="none" w:sz="0" w:space="0" w:color="auto"/>
                <w:bottom w:val="none" w:sz="0" w:space="0" w:color="auto"/>
                <w:right w:val="none" w:sz="0" w:space="0" w:color="auto"/>
              </w:divBdr>
            </w:div>
            <w:div w:id="765349593">
              <w:marLeft w:val="0"/>
              <w:marRight w:val="0"/>
              <w:marTop w:val="0"/>
              <w:marBottom w:val="0"/>
              <w:divBdr>
                <w:top w:val="none" w:sz="0" w:space="0" w:color="auto"/>
                <w:left w:val="none" w:sz="0" w:space="0" w:color="auto"/>
                <w:bottom w:val="none" w:sz="0" w:space="0" w:color="auto"/>
                <w:right w:val="none" w:sz="0" w:space="0" w:color="auto"/>
              </w:divBdr>
            </w:div>
            <w:div w:id="797454718">
              <w:marLeft w:val="0"/>
              <w:marRight w:val="0"/>
              <w:marTop w:val="0"/>
              <w:marBottom w:val="0"/>
              <w:divBdr>
                <w:top w:val="none" w:sz="0" w:space="0" w:color="auto"/>
                <w:left w:val="none" w:sz="0" w:space="0" w:color="auto"/>
                <w:bottom w:val="none" w:sz="0" w:space="0" w:color="auto"/>
                <w:right w:val="none" w:sz="0" w:space="0" w:color="auto"/>
              </w:divBdr>
            </w:div>
            <w:div w:id="861893414">
              <w:marLeft w:val="0"/>
              <w:marRight w:val="0"/>
              <w:marTop w:val="0"/>
              <w:marBottom w:val="0"/>
              <w:divBdr>
                <w:top w:val="none" w:sz="0" w:space="0" w:color="auto"/>
                <w:left w:val="none" w:sz="0" w:space="0" w:color="auto"/>
                <w:bottom w:val="none" w:sz="0" w:space="0" w:color="auto"/>
                <w:right w:val="none" w:sz="0" w:space="0" w:color="auto"/>
              </w:divBdr>
            </w:div>
            <w:div w:id="884102784">
              <w:marLeft w:val="0"/>
              <w:marRight w:val="0"/>
              <w:marTop w:val="0"/>
              <w:marBottom w:val="0"/>
              <w:divBdr>
                <w:top w:val="none" w:sz="0" w:space="0" w:color="auto"/>
                <w:left w:val="none" w:sz="0" w:space="0" w:color="auto"/>
                <w:bottom w:val="none" w:sz="0" w:space="0" w:color="auto"/>
                <w:right w:val="none" w:sz="0" w:space="0" w:color="auto"/>
              </w:divBdr>
            </w:div>
            <w:div w:id="884567281">
              <w:marLeft w:val="0"/>
              <w:marRight w:val="0"/>
              <w:marTop w:val="0"/>
              <w:marBottom w:val="0"/>
              <w:divBdr>
                <w:top w:val="none" w:sz="0" w:space="0" w:color="auto"/>
                <w:left w:val="none" w:sz="0" w:space="0" w:color="auto"/>
                <w:bottom w:val="none" w:sz="0" w:space="0" w:color="auto"/>
                <w:right w:val="none" w:sz="0" w:space="0" w:color="auto"/>
              </w:divBdr>
            </w:div>
            <w:div w:id="904488236">
              <w:marLeft w:val="0"/>
              <w:marRight w:val="0"/>
              <w:marTop w:val="0"/>
              <w:marBottom w:val="0"/>
              <w:divBdr>
                <w:top w:val="none" w:sz="0" w:space="0" w:color="auto"/>
                <w:left w:val="none" w:sz="0" w:space="0" w:color="auto"/>
                <w:bottom w:val="none" w:sz="0" w:space="0" w:color="auto"/>
                <w:right w:val="none" w:sz="0" w:space="0" w:color="auto"/>
              </w:divBdr>
            </w:div>
            <w:div w:id="951788477">
              <w:marLeft w:val="0"/>
              <w:marRight w:val="0"/>
              <w:marTop w:val="0"/>
              <w:marBottom w:val="0"/>
              <w:divBdr>
                <w:top w:val="none" w:sz="0" w:space="0" w:color="auto"/>
                <w:left w:val="none" w:sz="0" w:space="0" w:color="auto"/>
                <w:bottom w:val="none" w:sz="0" w:space="0" w:color="auto"/>
                <w:right w:val="none" w:sz="0" w:space="0" w:color="auto"/>
              </w:divBdr>
            </w:div>
            <w:div w:id="984821241">
              <w:marLeft w:val="0"/>
              <w:marRight w:val="0"/>
              <w:marTop w:val="0"/>
              <w:marBottom w:val="0"/>
              <w:divBdr>
                <w:top w:val="none" w:sz="0" w:space="0" w:color="auto"/>
                <w:left w:val="none" w:sz="0" w:space="0" w:color="auto"/>
                <w:bottom w:val="none" w:sz="0" w:space="0" w:color="auto"/>
                <w:right w:val="none" w:sz="0" w:space="0" w:color="auto"/>
              </w:divBdr>
            </w:div>
            <w:div w:id="1013261300">
              <w:marLeft w:val="0"/>
              <w:marRight w:val="0"/>
              <w:marTop w:val="0"/>
              <w:marBottom w:val="0"/>
              <w:divBdr>
                <w:top w:val="none" w:sz="0" w:space="0" w:color="auto"/>
                <w:left w:val="none" w:sz="0" w:space="0" w:color="auto"/>
                <w:bottom w:val="none" w:sz="0" w:space="0" w:color="auto"/>
                <w:right w:val="none" w:sz="0" w:space="0" w:color="auto"/>
              </w:divBdr>
            </w:div>
            <w:div w:id="1015617751">
              <w:marLeft w:val="0"/>
              <w:marRight w:val="0"/>
              <w:marTop w:val="0"/>
              <w:marBottom w:val="0"/>
              <w:divBdr>
                <w:top w:val="none" w:sz="0" w:space="0" w:color="auto"/>
                <w:left w:val="none" w:sz="0" w:space="0" w:color="auto"/>
                <w:bottom w:val="none" w:sz="0" w:space="0" w:color="auto"/>
                <w:right w:val="none" w:sz="0" w:space="0" w:color="auto"/>
              </w:divBdr>
            </w:div>
            <w:div w:id="1016690670">
              <w:marLeft w:val="0"/>
              <w:marRight w:val="0"/>
              <w:marTop w:val="0"/>
              <w:marBottom w:val="0"/>
              <w:divBdr>
                <w:top w:val="none" w:sz="0" w:space="0" w:color="auto"/>
                <w:left w:val="none" w:sz="0" w:space="0" w:color="auto"/>
                <w:bottom w:val="none" w:sz="0" w:space="0" w:color="auto"/>
                <w:right w:val="none" w:sz="0" w:space="0" w:color="auto"/>
              </w:divBdr>
            </w:div>
            <w:div w:id="1017853310">
              <w:marLeft w:val="0"/>
              <w:marRight w:val="0"/>
              <w:marTop w:val="0"/>
              <w:marBottom w:val="0"/>
              <w:divBdr>
                <w:top w:val="none" w:sz="0" w:space="0" w:color="auto"/>
                <w:left w:val="none" w:sz="0" w:space="0" w:color="auto"/>
                <w:bottom w:val="none" w:sz="0" w:space="0" w:color="auto"/>
                <w:right w:val="none" w:sz="0" w:space="0" w:color="auto"/>
              </w:divBdr>
            </w:div>
            <w:div w:id="1018963667">
              <w:marLeft w:val="0"/>
              <w:marRight w:val="0"/>
              <w:marTop w:val="0"/>
              <w:marBottom w:val="0"/>
              <w:divBdr>
                <w:top w:val="none" w:sz="0" w:space="0" w:color="auto"/>
                <w:left w:val="none" w:sz="0" w:space="0" w:color="auto"/>
                <w:bottom w:val="none" w:sz="0" w:space="0" w:color="auto"/>
                <w:right w:val="none" w:sz="0" w:space="0" w:color="auto"/>
              </w:divBdr>
            </w:div>
            <w:div w:id="1044214976">
              <w:marLeft w:val="0"/>
              <w:marRight w:val="0"/>
              <w:marTop w:val="0"/>
              <w:marBottom w:val="0"/>
              <w:divBdr>
                <w:top w:val="none" w:sz="0" w:space="0" w:color="auto"/>
                <w:left w:val="none" w:sz="0" w:space="0" w:color="auto"/>
                <w:bottom w:val="none" w:sz="0" w:space="0" w:color="auto"/>
                <w:right w:val="none" w:sz="0" w:space="0" w:color="auto"/>
              </w:divBdr>
            </w:div>
            <w:div w:id="1047952242">
              <w:marLeft w:val="0"/>
              <w:marRight w:val="0"/>
              <w:marTop w:val="0"/>
              <w:marBottom w:val="0"/>
              <w:divBdr>
                <w:top w:val="none" w:sz="0" w:space="0" w:color="auto"/>
                <w:left w:val="none" w:sz="0" w:space="0" w:color="auto"/>
                <w:bottom w:val="none" w:sz="0" w:space="0" w:color="auto"/>
                <w:right w:val="none" w:sz="0" w:space="0" w:color="auto"/>
              </w:divBdr>
            </w:div>
            <w:div w:id="1056665051">
              <w:marLeft w:val="0"/>
              <w:marRight w:val="0"/>
              <w:marTop w:val="0"/>
              <w:marBottom w:val="0"/>
              <w:divBdr>
                <w:top w:val="none" w:sz="0" w:space="0" w:color="auto"/>
                <w:left w:val="none" w:sz="0" w:space="0" w:color="auto"/>
                <w:bottom w:val="none" w:sz="0" w:space="0" w:color="auto"/>
                <w:right w:val="none" w:sz="0" w:space="0" w:color="auto"/>
              </w:divBdr>
            </w:div>
            <w:div w:id="1101609636">
              <w:marLeft w:val="0"/>
              <w:marRight w:val="0"/>
              <w:marTop w:val="0"/>
              <w:marBottom w:val="0"/>
              <w:divBdr>
                <w:top w:val="none" w:sz="0" w:space="0" w:color="auto"/>
                <w:left w:val="none" w:sz="0" w:space="0" w:color="auto"/>
                <w:bottom w:val="none" w:sz="0" w:space="0" w:color="auto"/>
                <w:right w:val="none" w:sz="0" w:space="0" w:color="auto"/>
              </w:divBdr>
            </w:div>
            <w:div w:id="1142038973">
              <w:marLeft w:val="0"/>
              <w:marRight w:val="0"/>
              <w:marTop w:val="0"/>
              <w:marBottom w:val="0"/>
              <w:divBdr>
                <w:top w:val="none" w:sz="0" w:space="0" w:color="auto"/>
                <w:left w:val="none" w:sz="0" w:space="0" w:color="auto"/>
                <w:bottom w:val="none" w:sz="0" w:space="0" w:color="auto"/>
                <w:right w:val="none" w:sz="0" w:space="0" w:color="auto"/>
              </w:divBdr>
            </w:div>
            <w:div w:id="1156527831">
              <w:marLeft w:val="0"/>
              <w:marRight w:val="0"/>
              <w:marTop w:val="0"/>
              <w:marBottom w:val="0"/>
              <w:divBdr>
                <w:top w:val="none" w:sz="0" w:space="0" w:color="auto"/>
                <w:left w:val="none" w:sz="0" w:space="0" w:color="auto"/>
                <w:bottom w:val="none" w:sz="0" w:space="0" w:color="auto"/>
                <w:right w:val="none" w:sz="0" w:space="0" w:color="auto"/>
              </w:divBdr>
            </w:div>
            <w:div w:id="1158422491">
              <w:marLeft w:val="0"/>
              <w:marRight w:val="0"/>
              <w:marTop w:val="0"/>
              <w:marBottom w:val="0"/>
              <w:divBdr>
                <w:top w:val="none" w:sz="0" w:space="0" w:color="auto"/>
                <w:left w:val="none" w:sz="0" w:space="0" w:color="auto"/>
                <w:bottom w:val="none" w:sz="0" w:space="0" w:color="auto"/>
                <w:right w:val="none" w:sz="0" w:space="0" w:color="auto"/>
              </w:divBdr>
            </w:div>
            <w:div w:id="1166244652">
              <w:marLeft w:val="0"/>
              <w:marRight w:val="0"/>
              <w:marTop w:val="0"/>
              <w:marBottom w:val="0"/>
              <w:divBdr>
                <w:top w:val="none" w:sz="0" w:space="0" w:color="auto"/>
                <w:left w:val="none" w:sz="0" w:space="0" w:color="auto"/>
                <w:bottom w:val="none" w:sz="0" w:space="0" w:color="auto"/>
                <w:right w:val="none" w:sz="0" w:space="0" w:color="auto"/>
              </w:divBdr>
            </w:div>
            <w:div w:id="1168473142">
              <w:marLeft w:val="0"/>
              <w:marRight w:val="0"/>
              <w:marTop w:val="0"/>
              <w:marBottom w:val="0"/>
              <w:divBdr>
                <w:top w:val="none" w:sz="0" w:space="0" w:color="auto"/>
                <w:left w:val="none" w:sz="0" w:space="0" w:color="auto"/>
                <w:bottom w:val="none" w:sz="0" w:space="0" w:color="auto"/>
                <w:right w:val="none" w:sz="0" w:space="0" w:color="auto"/>
              </w:divBdr>
            </w:div>
            <w:div w:id="1196386685">
              <w:marLeft w:val="0"/>
              <w:marRight w:val="0"/>
              <w:marTop w:val="0"/>
              <w:marBottom w:val="0"/>
              <w:divBdr>
                <w:top w:val="none" w:sz="0" w:space="0" w:color="auto"/>
                <w:left w:val="none" w:sz="0" w:space="0" w:color="auto"/>
                <w:bottom w:val="none" w:sz="0" w:space="0" w:color="auto"/>
                <w:right w:val="none" w:sz="0" w:space="0" w:color="auto"/>
              </w:divBdr>
            </w:div>
            <w:div w:id="1197889204">
              <w:marLeft w:val="0"/>
              <w:marRight w:val="0"/>
              <w:marTop w:val="0"/>
              <w:marBottom w:val="0"/>
              <w:divBdr>
                <w:top w:val="none" w:sz="0" w:space="0" w:color="auto"/>
                <w:left w:val="none" w:sz="0" w:space="0" w:color="auto"/>
                <w:bottom w:val="none" w:sz="0" w:space="0" w:color="auto"/>
                <w:right w:val="none" w:sz="0" w:space="0" w:color="auto"/>
              </w:divBdr>
            </w:div>
            <w:div w:id="1220022607">
              <w:marLeft w:val="0"/>
              <w:marRight w:val="0"/>
              <w:marTop w:val="0"/>
              <w:marBottom w:val="0"/>
              <w:divBdr>
                <w:top w:val="none" w:sz="0" w:space="0" w:color="auto"/>
                <w:left w:val="none" w:sz="0" w:space="0" w:color="auto"/>
                <w:bottom w:val="none" w:sz="0" w:space="0" w:color="auto"/>
                <w:right w:val="none" w:sz="0" w:space="0" w:color="auto"/>
              </w:divBdr>
            </w:div>
            <w:div w:id="1229614387">
              <w:marLeft w:val="0"/>
              <w:marRight w:val="0"/>
              <w:marTop w:val="0"/>
              <w:marBottom w:val="0"/>
              <w:divBdr>
                <w:top w:val="none" w:sz="0" w:space="0" w:color="auto"/>
                <w:left w:val="none" w:sz="0" w:space="0" w:color="auto"/>
                <w:bottom w:val="none" w:sz="0" w:space="0" w:color="auto"/>
                <w:right w:val="none" w:sz="0" w:space="0" w:color="auto"/>
              </w:divBdr>
            </w:div>
            <w:div w:id="1247225935">
              <w:marLeft w:val="0"/>
              <w:marRight w:val="0"/>
              <w:marTop w:val="0"/>
              <w:marBottom w:val="0"/>
              <w:divBdr>
                <w:top w:val="none" w:sz="0" w:space="0" w:color="auto"/>
                <w:left w:val="none" w:sz="0" w:space="0" w:color="auto"/>
                <w:bottom w:val="none" w:sz="0" w:space="0" w:color="auto"/>
                <w:right w:val="none" w:sz="0" w:space="0" w:color="auto"/>
              </w:divBdr>
            </w:div>
            <w:div w:id="1280920122">
              <w:marLeft w:val="0"/>
              <w:marRight w:val="0"/>
              <w:marTop w:val="0"/>
              <w:marBottom w:val="0"/>
              <w:divBdr>
                <w:top w:val="none" w:sz="0" w:space="0" w:color="auto"/>
                <w:left w:val="none" w:sz="0" w:space="0" w:color="auto"/>
                <w:bottom w:val="none" w:sz="0" w:space="0" w:color="auto"/>
                <w:right w:val="none" w:sz="0" w:space="0" w:color="auto"/>
              </w:divBdr>
            </w:div>
            <w:div w:id="1322658619">
              <w:marLeft w:val="0"/>
              <w:marRight w:val="0"/>
              <w:marTop w:val="0"/>
              <w:marBottom w:val="0"/>
              <w:divBdr>
                <w:top w:val="none" w:sz="0" w:space="0" w:color="auto"/>
                <w:left w:val="none" w:sz="0" w:space="0" w:color="auto"/>
                <w:bottom w:val="none" w:sz="0" w:space="0" w:color="auto"/>
                <w:right w:val="none" w:sz="0" w:space="0" w:color="auto"/>
              </w:divBdr>
            </w:div>
            <w:div w:id="1360619135">
              <w:marLeft w:val="0"/>
              <w:marRight w:val="0"/>
              <w:marTop w:val="0"/>
              <w:marBottom w:val="0"/>
              <w:divBdr>
                <w:top w:val="none" w:sz="0" w:space="0" w:color="auto"/>
                <w:left w:val="none" w:sz="0" w:space="0" w:color="auto"/>
                <w:bottom w:val="none" w:sz="0" w:space="0" w:color="auto"/>
                <w:right w:val="none" w:sz="0" w:space="0" w:color="auto"/>
              </w:divBdr>
            </w:div>
            <w:div w:id="1366712618">
              <w:marLeft w:val="0"/>
              <w:marRight w:val="0"/>
              <w:marTop w:val="0"/>
              <w:marBottom w:val="0"/>
              <w:divBdr>
                <w:top w:val="none" w:sz="0" w:space="0" w:color="auto"/>
                <w:left w:val="none" w:sz="0" w:space="0" w:color="auto"/>
                <w:bottom w:val="none" w:sz="0" w:space="0" w:color="auto"/>
                <w:right w:val="none" w:sz="0" w:space="0" w:color="auto"/>
              </w:divBdr>
            </w:div>
            <w:div w:id="1381630966">
              <w:marLeft w:val="0"/>
              <w:marRight w:val="0"/>
              <w:marTop w:val="0"/>
              <w:marBottom w:val="0"/>
              <w:divBdr>
                <w:top w:val="none" w:sz="0" w:space="0" w:color="auto"/>
                <w:left w:val="none" w:sz="0" w:space="0" w:color="auto"/>
                <w:bottom w:val="none" w:sz="0" w:space="0" w:color="auto"/>
                <w:right w:val="none" w:sz="0" w:space="0" w:color="auto"/>
              </w:divBdr>
            </w:div>
            <w:div w:id="1394041471">
              <w:marLeft w:val="0"/>
              <w:marRight w:val="0"/>
              <w:marTop w:val="0"/>
              <w:marBottom w:val="0"/>
              <w:divBdr>
                <w:top w:val="none" w:sz="0" w:space="0" w:color="auto"/>
                <w:left w:val="none" w:sz="0" w:space="0" w:color="auto"/>
                <w:bottom w:val="none" w:sz="0" w:space="0" w:color="auto"/>
                <w:right w:val="none" w:sz="0" w:space="0" w:color="auto"/>
              </w:divBdr>
            </w:div>
            <w:div w:id="1394810310">
              <w:marLeft w:val="0"/>
              <w:marRight w:val="0"/>
              <w:marTop w:val="0"/>
              <w:marBottom w:val="0"/>
              <w:divBdr>
                <w:top w:val="none" w:sz="0" w:space="0" w:color="auto"/>
                <w:left w:val="none" w:sz="0" w:space="0" w:color="auto"/>
                <w:bottom w:val="none" w:sz="0" w:space="0" w:color="auto"/>
                <w:right w:val="none" w:sz="0" w:space="0" w:color="auto"/>
              </w:divBdr>
            </w:div>
            <w:div w:id="1400909687">
              <w:marLeft w:val="0"/>
              <w:marRight w:val="0"/>
              <w:marTop w:val="0"/>
              <w:marBottom w:val="0"/>
              <w:divBdr>
                <w:top w:val="none" w:sz="0" w:space="0" w:color="auto"/>
                <w:left w:val="none" w:sz="0" w:space="0" w:color="auto"/>
                <w:bottom w:val="none" w:sz="0" w:space="0" w:color="auto"/>
                <w:right w:val="none" w:sz="0" w:space="0" w:color="auto"/>
              </w:divBdr>
            </w:div>
            <w:div w:id="1424034016">
              <w:marLeft w:val="0"/>
              <w:marRight w:val="0"/>
              <w:marTop w:val="0"/>
              <w:marBottom w:val="0"/>
              <w:divBdr>
                <w:top w:val="none" w:sz="0" w:space="0" w:color="auto"/>
                <w:left w:val="none" w:sz="0" w:space="0" w:color="auto"/>
                <w:bottom w:val="none" w:sz="0" w:space="0" w:color="auto"/>
                <w:right w:val="none" w:sz="0" w:space="0" w:color="auto"/>
              </w:divBdr>
            </w:div>
            <w:div w:id="1430420371">
              <w:marLeft w:val="0"/>
              <w:marRight w:val="0"/>
              <w:marTop w:val="0"/>
              <w:marBottom w:val="0"/>
              <w:divBdr>
                <w:top w:val="none" w:sz="0" w:space="0" w:color="auto"/>
                <w:left w:val="none" w:sz="0" w:space="0" w:color="auto"/>
                <w:bottom w:val="none" w:sz="0" w:space="0" w:color="auto"/>
                <w:right w:val="none" w:sz="0" w:space="0" w:color="auto"/>
              </w:divBdr>
            </w:div>
            <w:div w:id="1507476398">
              <w:marLeft w:val="0"/>
              <w:marRight w:val="0"/>
              <w:marTop w:val="0"/>
              <w:marBottom w:val="0"/>
              <w:divBdr>
                <w:top w:val="none" w:sz="0" w:space="0" w:color="auto"/>
                <w:left w:val="none" w:sz="0" w:space="0" w:color="auto"/>
                <w:bottom w:val="none" w:sz="0" w:space="0" w:color="auto"/>
                <w:right w:val="none" w:sz="0" w:space="0" w:color="auto"/>
              </w:divBdr>
            </w:div>
            <w:div w:id="1520241732">
              <w:marLeft w:val="0"/>
              <w:marRight w:val="0"/>
              <w:marTop w:val="0"/>
              <w:marBottom w:val="0"/>
              <w:divBdr>
                <w:top w:val="none" w:sz="0" w:space="0" w:color="auto"/>
                <w:left w:val="none" w:sz="0" w:space="0" w:color="auto"/>
                <w:bottom w:val="none" w:sz="0" w:space="0" w:color="auto"/>
                <w:right w:val="none" w:sz="0" w:space="0" w:color="auto"/>
              </w:divBdr>
            </w:div>
            <w:div w:id="1537038964">
              <w:marLeft w:val="0"/>
              <w:marRight w:val="0"/>
              <w:marTop w:val="0"/>
              <w:marBottom w:val="0"/>
              <w:divBdr>
                <w:top w:val="none" w:sz="0" w:space="0" w:color="auto"/>
                <w:left w:val="none" w:sz="0" w:space="0" w:color="auto"/>
                <w:bottom w:val="none" w:sz="0" w:space="0" w:color="auto"/>
                <w:right w:val="none" w:sz="0" w:space="0" w:color="auto"/>
              </w:divBdr>
            </w:div>
            <w:div w:id="1553884222">
              <w:marLeft w:val="0"/>
              <w:marRight w:val="0"/>
              <w:marTop w:val="0"/>
              <w:marBottom w:val="0"/>
              <w:divBdr>
                <w:top w:val="none" w:sz="0" w:space="0" w:color="auto"/>
                <w:left w:val="none" w:sz="0" w:space="0" w:color="auto"/>
                <w:bottom w:val="none" w:sz="0" w:space="0" w:color="auto"/>
                <w:right w:val="none" w:sz="0" w:space="0" w:color="auto"/>
              </w:divBdr>
            </w:div>
            <w:div w:id="1571498454">
              <w:marLeft w:val="0"/>
              <w:marRight w:val="0"/>
              <w:marTop w:val="0"/>
              <w:marBottom w:val="0"/>
              <w:divBdr>
                <w:top w:val="none" w:sz="0" w:space="0" w:color="auto"/>
                <w:left w:val="none" w:sz="0" w:space="0" w:color="auto"/>
                <w:bottom w:val="none" w:sz="0" w:space="0" w:color="auto"/>
                <w:right w:val="none" w:sz="0" w:space="0" w:color="auto"/>
              </w:divBdr>
            </w:div>
            <w:div w:id="1604800990">
              <w:marLeft w:val="0"/>
              <w:marRight w:val="0"/>
              <w:marTop w:val="0"/>
              <w:marBottom w:val="0"/>
              <w:divBdr>
                <w:top w:val="none" w:sz="0" w:space="0" w:color="auto"/>
                <w:left w:val="none" w:sz="0" w:space="0" w:color="auto"/>
                <w:bottom w:val="none" w:sz="0" w:space="0" w:color="auto"/>
                <w:right w:val="none" w:sz="0" w:space="0" w:color="auto"/>
              </w:divBdr>
            </w:div>
            <w:div w:id="1620868817">
              <w:marLeft w:val="0"/>
              <w:marRight w:val="0"/>
              <w:marTop w:val="0"/>
              <w:marBottom w:val="0"/>
              <w:divBdr>
                <w:top w:val="none" w:sz="0" w:space="0" w:color="auto"/>
                <w:left w:val="none" w:sz="0" w:space="0" w:color="auto"/>
                <w:bottom w:val="none" w:sz="0" w:space="0" w:color="auto"/>
                <w:right w:val="none" w:sz="0" w:space="0" w:color="auto"/>
              </w:divBdr>
            </w:div>
            <w:div w:id="1635990770">
              <w:marLeft w:val="0"/>
              <w:marRight w:val="0"/>
              <w:marTop w:val="0"/>
              <w:marBottom w:val="0"/>
              <w:divBdr>
                <w:top w:val="none" w:sz="0" w:space="0" w:color="auto"/>
                <w:left w:val="none" w:sz="0" w:space="0" w:color="auto"/>
                <w:bottom w:val="none" w:sz="0" w:space="0" w:color="auto"/>
                <w:right w:val="none" w:sz="0" w:space="0" w:color="auto"/>
              </w:divBdr>
            </w:div>
            <w:div w:id="1641114807">
              <w:marLeft w:val="0"/>
              <w:marRight w:val="0"/>
              <w:marTop w:val="0"/>
              <w:marBottom w:val="0"/>
              <w:divBdr>
                <w:top w:val="none" w:sz="0" w:space="0" w:color="auto"/>
                <w:left w:val="none" w:sz="0" w:space="0" w:color="auto"/>
                <w:bottom w:val="none" w:sz="0" w:space="0" w:color="auto"/>
                <w:right w:val="none" w:sz="0" w:space="0" w:color="auto"/>
              </w:divBdr>
            </w:div>
            <w:div w:id="1641181744">
              <w:marLeft w:val="0"/>
              <w:marRight w:val="0"/>
              <w:marTop w:val="0"/>
              <w:marBottom w:val="0"/>
              <w:divBdr>
                <w:top w:val="none" w:sz="0" w:space="0" w:color="auto"/>
                <w:left w:val="none" w:sz="0" w:space="0" w:color="auto"/>
                <w:bottom w:val="none" w:sz="0" w:space="0" w:color="auto"/>
                <w:right w:val="none" w:sz="0" w:space="0" w:color="auto"/>
              </w:divBdr>
            </w:div>
            <w:div w:id="1648124499">
              <w:marLeft w:val="0"/>
              <w:marRight w:val="0"/>
              <w:marTop w:val="0"/>
              <w:marBottom w:val="0"/>
              <w:divBdr>
                <w:top w:val="none" w:sz="0" w:space="0" w:color="auto"/>
                <w:left w:val="none" w:sz="0" w:space="0" w:color="auto"/>
                <w:bottom w:val="none" w:sz="0" w:space="0" w:color="auto"/>
                <w:right w:val="none" w:sz="0" w:space="0" w:color="auto"/>
              </w:divBdr>
            </w:div>
            <w:div w:id="1665552913">
              <w:marLeft w:val="0"/>
              <w:marRight w:val="0"/>
              <w:marTop w:val="0"/>
              <w:marBottom w:val="0"/>
              <w:divBdr>
                <w:top w:val="none" w:sz="0" w:space="0" w:color="auto"/>
                <w:left w:val="none" w:sz="0" w:space="0" w:color="auto"/>
                <w:bottom w:val="none" w:sz="0" w:space="0" w:color="auto"/>
                <w:right w:val="none" w:sz="0" w:space="0" w:color="auto"/>
              </w:divBdr>
            </w:div>
            <w:div w:id="1682319917">
              <w:marLeft w:val="0"/>
              <w:marRight w:val="0"/>
              <w:marTop w:val="0"/>
              <w:marBottom w:val="0"/>
              <w:divBdr>
                <w:top w:val="none" w:sz="0" w:space="0" w:color="auto"/>
                <w:left w:val="none" w:sz="0" w:space="0" w:color="auto"/>
                <w:bottom w:val="none" w:sz="0" w:space="0" w:color="auto"/>
                <w:right w:val="none" w:sz="0" w:space="0" w:color="auto"/>
              </w:divBdr>
            </w:div>
            <w:div w:id="1703633871">
              <w:marLeft w:val="0"/>
              <w:marRight w:val="0"/>
              <w:marTop w:val="0"/>
              <w:marBottom w:val="0"/>
              <w:divBdr>
                <w:top w:val="none" w:sz="0" w:space="0" w:color="auto"/>
                <w:left w:val="none" w:sz="0" w:space="0" w:color="auto"/>
                <w:bottom w:val="none" w:sz="0" w:space="0" w:color="auto"/>
                <w:right w:val="none" w:sz="0" w:space="0" w:color="auto"/>
              </w:divBdr>
            </w:div>
            <w:div w:id="1709912663">
              <w:marLeft w:val="0"/>
              <w:marRight w:val="0"/>
              <w:marTop w:val="0"/>
              <w:marBottom w:val="0"/>
              <w:divBdr>
                <w:top w:val="none" w:sz="0" w:space="0" w:color="auto"/>
                <w:left w:val="none" w:sz="0" w:space="0" w:color="auto"/>
                <w:bottom w:val="none" w:sz="0" w:space="0" w:color="auto"/>
                <w:right w:val="none" w:sz="0" w:space="0" w:color="auto"/>
              </w:divBdr>
            </w:div>
            <w:div w:id="1719358862">
              <w:marLeft w:val="0"/>
              <w:marRight w:val="0"/>
              <w:marTop w:val="0"/>
              <w:marBottom w:val="0"/>
              <w:divBdr>
                <w:top w:val="none" w:sz="0" w:space="0" w:color="auto"/>
                <w:left w:val="none" w:sz="0" w:space="0" w:color="auto"/>
                <w:bottom w:val="none" w:sz="0" w:space="0" w:color="auto"/>
                <w:right w:val="none" w:sz="0" w:space="0" w:color="auto"/>
              </w:divBdr>
            </w:div>
            <w:div w:id="1732730686">
              <w:marLeft w:val="0"/>
              <w:marRight w:val="0"/>
              <w:marTop w:val="0"/>
              <w:marBottom w:val="0"/>
              <w:divBdr>
                <w:top w:val="none" w:sz="0" w:space="0" w:color="auto"/>
                <w:left w:val="none" w:sz="0" w:space="0" w:color="auto"/>
                <w:bottom w:val="none" w:sz="0" w:space="0" w:color="auto"/>
                <w:right w:val="none" w:sz="0" w:space="0" w:color="auto"/>
              </w:divBdr>
            </w:div>
            <w:div w:id="1747796186">
              <w:marLeft w:val="0"/>
              <w:marRight w:val="0"/>
              <w:marTop w:val="0"/>
              <w:marBottom w:val="0"/>
              <w:divBdr>
                <w:top w:val="none" w:sz="0" w:space="0" w:color="auto"/>
                <w:left w:val="none" w:sz="0" w:space="0" w:color="auto"/>
                <w:bottom w:val="none" w:sz="0" w:space="0" w:color="auto"/>
                <w:right w:val="none" w:sz="0" w:space="0" w:color="auto"/>
              </w:divBdr>
            </w:div>
            <w:div w:id="1757744187">
              <w:marLeft w:val="0"/>
              <w:marRight w:val="0"/>
              <w:marTop w:val="0"/>
              <w:marBottom w:val="0"/>
              <w:divBdr>
                <w:top w:val="none" w:sz="0" w:space="0" w:color="auto"/>
                <w:left w:val="none" w:sz="0" w:space="0" w:color="auto"/>
                <w:bottom w:val="none" w:sz="0" w:space="0" w:color="auto"/>
                <w:right w:val="none" w:sz="0" w:space="0" w:color="auto"/>
              </w:divBdr>
            </w:div>
            <w:div w:id="1763792548">
              <w:marLeft w:val="0"/>
              <w:marRight w:val="0"/>
              <w:marTop w:val="0"/>
              <w:marBottom w:val="0"/>
              <w:divBdr>
                <w:top w:val="none" w:sz="0" w:space="0" w:color="auto"/>
                <w:left w:val="none" w:sz="0" w:space="0" w:color="auto"/>
                <w:bottom w:val="none" w:sz="0" w:space="0" w:color="auto"/>
                <w:right w:val="none" w:sz="0" w:space="0" w:color="auto"/>
              </w:divBdr>
            </w:div>
            <w:div w:id="1783188074">
              <w:marLeft w:val="0"/>
              <w:marRight w:val="0"/>
              <w:marTop w:val="0"/>
              <w:marBottom w:val="0"/>
              <w:divBdr>
                <w:top w:val="none" w:sz="0" w:space="0" w:color="auto"/>
                <w:left w:val="none" w:sz="0" w:space="0" w:color="auto"/>
                <w:bottom w:val="none" w:sz="0" w:space="0" w:color="auto"/>
                <w:right w:val="none" w:sz="0" w:space="0" w:color="auto"/>
              </w:divBdr>
            </w:div>
            <w:div w:id="1800757562">
              <w:marLeft w:val="0"/>
              <w:marRight w:val="0"/>
              <w:marTop w:val="0"/>
              <w:marBottom w:val="0"/>
              <w:divBdr>
                <w:top w:val="none" w:sz="0" w:space="0" w:color="auto"/>
                <w:left w:val="none" w:sz="0" w:space="0" w:color="auto"/>
                <w:bottom w:val="none" w:sz="0" w:space="0" w:color="auto"/>
                <w:right w:val="none" w:sz="0" w:space="0" w:color="auto"/>
              </w:divBdr>
            </w:div>
            <w:div w:id="1814718685">
              <w:marLeft w:val="0"/>
              <w:marRight w:val="0"/>
              <w:marTop w:val="0"/>
              <w:marBottom w:val="0"/>
              <w:divBdr>
                <w:top w:val="none" w:sz="0" w:space="0" w:color="auto"/>
                <w:left w:val="none" w:sz="0" w:space="0" w:color="auto"/>
                <w:bottom w:val="none" w:sz="0" w:space="0" w:color="auto"/>
                <w:right w:val="none" w:sz="0" w:space="0" w:color="auto"/>
              </w:divBdr>
            </w:div>
            <w:div w:id="1868563911">
              <w:marLeft w:val="0"/>
              <w:marRight w:val="0"/>
              <w:marTop w:val="0"/>
              <w:marBottom w:val="0"/>
              <w:divBdr>
                <w:top w:val="none" w:sz="0" w:space="0" w:color="auto"/>
                <w:left w:val="none" w:sz="0" w:space="0" w:color="auto"/>
                <w:bottom w:val="none" w:sz="0" w:space="0" w:color="auto"/>
                <w:right w:val="none" w:sz="0" w:space="0" w:color="auto"/>
              </w:divBdr>
            </w:div>
            <w:div w:id="1879200968">
              <w:marLeft w:val="0"/>
              <w:marRight w:val="0"/>
              <w:marTop w:val="0"/>
              <w:marBottom w:val="0"/>
              <w:divBdr>
                <w:top w:val="none" w:sz="0" w:space="0" w:color="auto"/>
                <w:left w:val="none" w:sz="0" w:space="0" w:color="auto"/>
                <w:bottom w:val="none" w:sz="0" w:space="0" w:color="auto"/>
                <w:right w:val="none" w:sz="0" w:space="0" w:color="auto"/>
              </w:divBdr>
            </w:div>
            <w:div w:id="1880894901">
              <w:marLeft w:val="0"/>
              <w:marRight w:val="0"/>
              <w:marTop w:val="0"/>
              <w:marBottom w:val="0"/>
              <w:divBdr>
                <w:top w:val="none" w:sz="0" w:space="0" w:color="auto"/>
                <w:left w:val="none" w:sz="0" w:space="0" w:color="auto"/>
                <w:bottom w:val="none" w:sz="0" w:space="0" w:color="auto"/>
                <w:right w:val="none" w:sz="0" w:space="0" w:color="auto"/>
              </w:divBdr>
            </w:div>
            <w:div w:id="1921060945">
              <w:marLeft w:val="0"/>
              <w:marRight w:val="0"/>
              <w:marTop w:val="0"/>
              <w:marBottom w:val="0"/>
              <w:divBdr>
                <w:top w:val="none" w:sz="0" w:space="0" w:color="auto"/>
                <w:left w:val="none" w:sz="0" w:space="0" w:color="auto"/>
                <w:bottom w:val="none" w:sz="0" w:space="0" w:color="auto"/>
                <w:right w:val="none" w:sz="0" w:space="0" w:color="auto"/>
              </w:divBdr>
            </w:div>
            <w:div w:id="1941720886">
              <w:marLeft w:val="0"/>
              <w:marRight w:val="0"/>
              <w:marTop w:val="0"/>
              <w:marBottom w:val="0"/>
              <w:divBdr>
                <w:top w:val="none" w:sz="0" w:space="0" w:color="auto"/>
                <w:left w:val="none" w:sz="0" w:space="0" w:color="auto"/>
                <w:bottom w:val="none" w:sz="0" w:space="0" w:color="auto"/>
                <w:right w:val="none" w:sz="0" w:space="0" w:color="auto"/>
              </w:divBdr>
            </w:div>
            <w:div w:id="1977636113">
              <w:marLeft w:val="0"/>
              <w:marRight w:val="0"/>
              <w:marTop w:val="0"/>
              <w:marBottom w:val="0"/>
              <w:divBdr>
                <w:top w:val="none" w:sz="0" w:space="0" w:color="auto"/>
                <w:left w:val="none" w:sz="0" w:space="0" w:color="auto"/>
                <w:bottom w:val="none" w:sz="0" w:space="0" w:color="auto"/>
                <w:right w:val="none" w:sz="0" w:space="0" w:color="auto"/>
              </w:divBdr>
            </w:div>
            <w:div w:id="1987513642">
              <w:marLeft w:val="0"/>
              <w:marRight w:val="0"/>
              <w:marTop w:val="0"/>
              <w:marBottom w:val="0"/>
              <w:divBdr>
                <w:top w:val="none" w:sz="0" w:space="0" w:color="auto"/>
                <w:left w:val="none" w:sz="0" w:space="0" w:color="auto"/>
                <w:bottom w:val="none" w:sz="0" w:space="0" w:color="auto"/>
                <w:right w:val="none" w:sz="0" w:space="0" w:color="auto"/>
              </w:divBdr>
            </w:div>
            <w:div w:id="199499258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2008825404">
              <w:marLeft w:val="0"/>
              <w:marRight w:val="0"/>
              <w:marTop w:val="0"/>
              <w:marBottom w:val="0"/>
              <w:divBdr>
                <w:top w:val="none" w:sz="0" w:space="0" w:color="auto"/>
                <w:left w:val="none" w:sz="0" w:space="0" w:color="auto"/>
                <w:bottom w:val="none" w:sz="0" w:space="0" w:color="auto"/>
                <w:right w:val="none" w:sz="0" w:space="0" w:color="auto"/>
              </w:divBdr>
            </w:div>
            <w:div w:id="2009550535">
              <w:marLeft w:val="0"/>
              <w:marRight w:val="0"/>
              <w:marTop w:val="0"/>
              <w:marBottom w:val="0"/>
              <w:divBdr>
                <w:top w:val="none" w:sz="0" w:space="0" w:color="auto"/>
                <w:left w:val="none" w:sz="0" w:space="0" w:color="auto"/>
                <w:bottom w:val="none" w:sz="0" w:space="0" w:color="auto"/>
                <w:right w:val="none" w:sz="0" w:space="0" w:color="auto"/>
              </w:divBdr>
            </w:div>
            <w:div w:id="2019233445">
              <w:marLeft w:val="0"/>
              <w:marRight w:val="0"/>
              <w:marTop w:val="0"/>
              <w:marBottom w:val="0"/>
              <w:divBdr>
                <w:top w:val="none" w:sz="0" w:space="0" w:color="auto"/>
                <w:left w:val="none" w:sz="0" w:space="0" w:color="auto"/>
                <w:bottom w:val="none" w:sz="0" w:space="0" w:color="auto"/>
                <w:right w:val="none" w:sz="0" w:space="0" w:color="auto"/>
              </w:divBdr>
            </w:div>
            <w:div w:id="2056001712">
              <w:marLeft w:val="0"/>
              <w:marRight w:val="0"/>
              <w:marTop w:val="0"/>
              <w:marBottom w:val="0"/>
              <w:divBdr>
                <w:top w:val="none" w:sz="0" w:space="0" w:color="auto"/>
                <w:left w:val="none" w:sz="0" w:space="0" w:color="auto"/>
                <w:bottom w:val="none" w:sz="0" w:space="0" w:color="auto"/>
                <w:right w:val="none" w:sz="0" w:space="0" w:color="auto"/>
              </w:divBdr>
            </w:div>
            <w:div w:id="2058772145">
              <w:marLeft w:val="0"/>
              <w:marRight w:val="0"/>
              <w:marTop w:val="0"/>
              <w:marBottom w:val="0"/>
              <w:divBdr>
                <w:top w:val="none" w:sz="0" w:space="0" w:color="auto"/>
                <w:left w:val="none" w:sz="0" w:space="0" w:color="auto"/>
                <w:bottom w:val="none" w:sz="0" w:space="0" w:color="auto"/>
                <w:right w:val="none" w:sz="0" w:space="0" w:color="auto"/>
              </w:divBdr>
            </w:div>
            <w:div w:id="2063139508">
              <w:marLeft w:val="0"/>
              <w:marRight w:val="0"/>
              <w:marTop w:val="0"/>
              <w:marBottom w:val="0"/>
              <w:divBdr>
                <w:top w:val="none" w:sz="0" w:space="0" w:color="auto"/>
                <w:left w:val="none" w:sz="0" w:space="0" w:color="auto"/>
                <w:bottom w:val="none" w:sz="0" w:space="0" w:color="auto"/>
                <w:right w:val="none" w:sz="0" w:space="0" w:color="auto"/>
              </w:divBdr>
            </w:div>
            <w:div w:id="2088111721">
              <w:marLeft w:val="0"/>
              <w:marRight w:val="0"/>
              <w:marTop w:val="0"/>
              <w:marBottom w:val="0"/>
              <w:divBdr>
                <w:top w:val="none" w:sz="0" w:space="0" w:color="auto"/>
                <w:left w:val="none" w:sz="0" w:space="0" w:color="auto"/>
                <w:bottom w:val="none" w:sz="0" w:space="0" w:color="auto"/>
                <w:right w:val="none" w:sz="0" w:space="0" w:color="auto"/>
              </w:divBdr>
            </w:div>
            <w:div w:id="2106072460">
              <w:marLeft w:val="0"/>
              <w:marRight w:val="0"/>
              <w:marTop w:val="0"/>
              <w:marBottom w:val="0"/>
              <w:divBdr>
                <w:top w:val="none" w:sz="0" w:space="0" w:color="auto"/>
                <w:left w:val="none" w:sz="0" w:space="0" w:color="auto"/>
                <w:bottom w:val="none" w:sz="0" w:space="0" w:color="auto"/>
                <w:right w:val="none" w:sz="0" w:space="0" w:color="auto"/>
              </w:divBdr>
            </w:div>
            <w:div w:id="2133328535">
              <w:marLeft w:val="0"/>
              <w:marRight w:val="0"/>
              <w:marTop w:val="0"/>
              <w:marBottom w:val="0"/>
              <w:divBdr>
                <w:top w:val="none" w:sz="0" w:space="0" w:color="auto"/>
                <w:left w:val="none" w:sz="0" w:space="0" w:color="auto"/>
                <w:bottom w:val="none" w:sz="0" w:space="0" w:color="auto"/>
                <w:right w:val="none" w:sz="0" w:space="0" w:color="auto"/>
              </w:divBdr>
            </w:div>
            <w:div w:id="2137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095">
      <w:bodyDiv w:val="1"/>
      <w:marLeft w:val="0"/>
      <w:marRight w:val="0"/>
      <w:marTop w:val="0"/>
      <w:marBottom w:val="0"/>
      <w:divBdr>
        <w:top w:val="none" w:sz="0" w:space="0" w:color="auto"/>
        <w:left w:val="none" w:sz="0" w:space="0" w:color="auto"/>
        <w:bottom w:val="none" w:sz="0" w:space="0" w:color="auto"/>
        <w:right w:val="none" w:sz="0" w:space="0" w:color="auto"/>
      </w:divBdr>
      <w:divsChild>
        <w:div w:id="350572879">
          <w:marLeft w:val="0"/>
          <w:marRight w:val="0"/>
          <w:marTop w:val="0"/>
          <w:marBottom w:val="0"/>
          <w:divBdr>
            <w:top w:val="none" w:sz="0" w:space="0" w:color="auto"/>
            <w:left w:val="none" w:sz="0" w:space="0" w:color="auto"/>
            <w:bottom w:val="none" w:sz="0" w:space="0" w:color="auto"/>
            <w:right w:val="none" w:sz="0" w:space="0" w:color="auto"/>
          </w:divBdr>
          <w:divsChild>
            <w:div w:id="359458">
              <w:marLeft w:val="0"/>
              <w:marRight w:val="0"/>
              <w:marTop w:val="0"/>
              <w:marBottom w:val="0"/>
              <w:divBdr>
                <w:top w:val="none" w:sz="0" w:space="0" w:color="auto"/>
                <w:left w:val="none" w:sz="0" w:space="0" w:color="auto"/>
                <w:bottom w:val="none" w:sz="0" w:space="0" w:color="auto"/>
                <w:right w:val="none" w:sz="0" w:space="0" w:color="auto"/>
              </w:divBdr>
            </w:div>
            <w:div w:id="4401846">
              <w:marLeft w:val="0"/>
              <w:marRight w:val="0"/>
              <w:marTop w:val="0"/>
              <w:marBottom w:val="0"/>
              <w:divBdr>
                <w:top w:val="none" w:sz="0" w:space="0" w:color="auto"/>
                <w:left w:val="none" w:sz="0" w:space="0" w:color="auto"/>
                <w:bottom w:val="none" w:sz="0" w:space="0" w:color="auto"/>
                <w:right w:val="none" w:sz="0" w:space="0" w:color="auto"/>
              </w:divBdr>
            </w:div>
            <w:div w:id="8678959">
              <w:marLeft w:val="0"/>
              <w:marRight w:val="0"/>
              <w:marTop w:val="0"/>
              <w:marBottom w:val="0"/>
              <w:divBdr>
                <w:top w:val="none" w:sz="0" w:space="0" w:color="auto"/>
                <w:left w:val="none" w:sz="0" w:space="0" w:color="auto"/>
                <w:bottom w:val="none" w:sz="0" w:space="0" w:color="auto"/>
                <w:right w:val="none" w:sz="0" w:space="0" w:color="auto"/>
              </w:divBdr>
            </w:div>
            <w:div w:id="12075872">
              <w:marLeft w:val="0"/>
              <w:marRight w:val="0"/>
              <w:marTop w:val="0"/>
              <w:marBottom w:val="0"/>
              <w:divBdr>
                <w:top w:val="none" w:sz="0" w:space="0" w:color="auto"/>
                <w:left w:val="none" w:sz="0" w:space="0" w:color="auto"/>
                <w:bottom w:val="none" w:sz="0" w:space="0" w:color="auto"/>
                <w:right w:val="none" w:sz="0" w:space="0" w:color="auto"/>
              </w:divBdr>
            </w:div>
            <w:div w:id="17314385">
              <w:marLeft w:val="0"/>
              <w:marRight w:val="0"/>
              <w:marTop w:val="0"/>
              <w:marBottom w:val="0"/>
              <w:divBdr>
                <w:top w:val="none" w:sz="0" w:space="0" w:color="auto"/>
                <w:left w:val="none" w:sz="0" w:space="0" w:color="auto"/>
                <w:bottom w:val="none" w:sz="0" w:space="0" w:color="auto"/>
                <w:right w:val="none" w:sz="0" w:space="0" w:color="auto"/>
              </w:divBdr>
            </w:div>
            <w:div w:id="19165117">
              <w:marLeft w:val="0"/>
              <w:marRight w:val="0"/>
              <w:marTop w:val="0"/>
              <w:marBottom w:val="0"/>
              <w:divBdr>
                <w:top w:val="none" w:sz="0" w:space="0" w:color="auto"/>
                <w:left w:val="none" w:sz="0" w:space="0" w:color="auto"/>
                <w:bottom w:val="none" w:sz="0" w:space="0" w:color="auto"/>
                <w:right w:val="none" w:sz="0" w:space="0" w:color="auto"/>
              </w:divBdr>
            </w:div>
            <w:div w:id="25954261">
              <w:marLeft w:val="0"/>
              <w:marRight w:val="0"/>
              <w:marTop w:val="0"/>
              <w:marBottom w:val="0"/>
              <w:divBdr>
                <w:top w:val="none" w:sz="0" w:space="0" w:color="auto"/>
                <w:left w:val="none" w:sz="0" w:space="0" w:color="auto"/>
                <w:bottom w:val="none" w:sz="0" w:space="0" w:color="auto"/>
                <w:right w:val="none" w:sz="0" w:space="0" w:color="auto"/>
              </w:divBdr>
            </w:div>
            <w:div w:id="29379636">
              <w:marLeft w:val="0"/>
              <w:marRight w:val="0"/>
              <w:marTop w:val="0"/>
              <w:marBottom w:val="0"/>
              <w:divBdr>
                <w:top w:val="none" w:sz="0" w:space="0" w:color="auto"/>
                <w:left w:val="none" w:sz="0" w:space="0" w:color="auto"/>
                <w:bottom w:val="none" w:sz="0" w:space="0" w:color="auto"/>
                <w:right w:val="none" w:sz="0" w:space="0" w:color="auto"/>
              </w:divBdr>
            </w:div>
            <w:div w:id="30352338">
              <w:marLeft w:val="0"/>
              <w:marRight w:val="0"/>
              <w:marTop w:val="0"/>
              <w:marBottom w:val="0"/>
              <w:divBdr>
                <w:top w:val="none" w:sz="0" w:space="0" w:color="auto"/>
                <w:left w:val="none" w:sz="0" w:space="0" w:color="auto"/>
                <w:bottom w:val="none" w:sz="0" w:space="0" w:color="auto"/>
                <w:right w:val="none" w:sz="0" w:space="0" w:color="auto"/>
              </w:divBdr>
            </w:div>
            <w:div w:id="31657880">
              <w:marLeft w:val="0"/>
              <w:marRight w:val="0"/>
              <w:marTop w:val="0"/>
              <w:marBottom w:val="0"/>
              <w:divBdr>
                <w:top w:val="none" w:sz="0" w:space="0" w:color="auto"/>
                <w:left w:val="none" w:sz="0" w:space="0" w:color="auto"/>
                <w:bottom w:val="none" w:sz="0" w:space="0" w:color="auto"/>
                <w:right w:val="none" w:sz="0" w:space="0" w:color="auto"/>
              </w:divBdr>
            </w:div>
            <w:div w:id="32780095">
              <w:marLeft w:val="0"/>
              <w:marRight w:val="0"/>
              <w:marTop w:val="0"/>
              <w:marBottom w:val="0"/>
              <w:divBdr>
                <w:top w:val="none" w:sz="0" w:space="0" w:color="auto"/>
                <w:left w:val="none" w:sz="0" w:space="0" w:color="auto"/>
                <w:bottom w:val="none" w:sz="0" w:space="0" w:color="auto"/>
                <w:right w:val="none" w:sz="0" w:space="0" w:color="auto"/>
              </w:divBdr>
            </w:div>
            <w:div w:id="32846681">
              <w:marLeft w:val="0"/>
              <w:marRight w:val="0"/>
              <w:marTop w:val="0"/>
              <w:marBottom w:val="0"/>
              <w:divBdr>
                <w:top w:val="none" w:sz="0" w:space="0" w:color="auto"/>
                <w:left w:val="none" w:sz="0" w:space="0" w:color="auto"/>
                <w:bottom w:val="none" w:sz="0" w:space="0" w:color="auto"/>
                <w:right w:val="none" w:sz="0" w:space="0" w:color="auto"/>
              </w:divBdr>
            </w:div>
            <w:div w:id="36517932">
              <w:marLeft w:val="0"/>
              <w:marRight w:val="0"/>
              <w:marTop w:val="0"/>
              <w:marBottom w:val="0"/>
              <w:divBdr>
                <w:top w:val="none" w:sz="0" w:space="0" w:color="auto"/>
                <w:left w:val="none" w:sz="0" w:space="0" w:color="auto"/>
                <w:bottom w:val="none" w:sz="0" w:space="0" w:color="auto"/>
                <w:right w:val="none" w:sz="0" w:space="0" w:color="auto"/>
              </w:divBdr>
            </w:div>
            <w:div w:id="39133290">
              <w:marLeft w:val="0"/>
              <w:marRight w:val="0"/>
              <w:marTop w:val="0"/>
              <w:marBottom w:val="0"/>
              <w:divBdr>
                <w:top w:val="none" w:sz="0" w:space="0" w:color="auto"/>
                <w:left w:val="none" w:sz="0" w:space="0" w:color="auto"/>
                <w:bottom w:val="none" w:sz="0" w:space="0" w:color="auto"/>
                <w:right w:val="none" w:sz="0" w:space="0" w:color="auto"/>
              </w:divBdr>
            </w:div>
            <w:div w:id="40906878">
              <w:marLeft w:val="0"/>
              <w:marRight w:val="0"/>
              <w:marTop w:val="0"/>
              <w:marBottom w:val="0"/>
              <w:divBdr>
                <w:top w:val="none" w:sz="0" w:space="0" w:color="auto"/>
                <w:left w:val="none" w:sz="0" w:space="0" w:color="auto"/>
                <w:bottom w:val="none" w:sz="0" w:space="0" w:color="auto"/>
                <w:right w:val="none" w:sz="0" w:space="0" w:color="auto"/>
              </w:divBdr>
            </w:div>
            <w:div w:id="44112883">
              <w:marLeft w:val="0"/>
              <w:marRight w:val="0"/>
              <w:marTop w:val="0"/>
              <w:marBottom w:val="0"/>
              <w:divBdr>
                <w:top w:val="none" w:sz="0" w:space="0" w:color="auto"/>
                <w:left w:val="none" w:sz="0" w:space="0" w:color="auto"/>
                <w:bottom w:val="none" w:sz="0" w:space="0" w:color="auto"/>
                <w:right w:val="none" w:sz="0" w:space="0" w:color="auto"/>
              </w:divBdr>
            </w:div>
            <w:div w:id="45298224">
              <w:marLeft w:val="0"/>
              <w:marRight w:val="0"/>
              <w:marTop w:val="0"/>
              <w:marBottom w:val="0"/>
              <w:divBdr>
                <w:top w:val="none" w:sz="0" w:space="0" w:color="auto"/>
                <w:left w:val="none" w:sz="0" w:space="0" w:color="auto"/>
                <w:bottom w:val="none" w:sz="0" w:space="0" w:color="auto"/>
                <w:right w:val="none" w:sz="0" w:space="0" w:color="auto"/>
              </w:divBdr>
            </w:div>
            <w:div w:id="47656250">
              <w:marLeft w:val="0"/>
              <w:marRight w:val="0"/>
              <w:marTop w:val="0"/>
              <w:marBottom w:val="0"/>
              <w:divBdr>
                <w:top w:val="none" w:sz="0" w:space="0" w:color="auto"/>
                <w:left w:val="none" w:sz="0" w:space="0" w:color="auto"/>
                <w:bottom w:val="none" w:sz="0" w:space="0" w:color="auto"/>
                <w:right w:val="none" w:sz="0" w:space="0" w:color="auto"/>
              </w:divBdr>
            </w:div>
            <w:div w:id="55319906">
              <w:marLeft w:val="0"/>
              <w:marRight w:val="0"/>
              <w:marTop w:val="0"/>
              <w:marBottom w:val="0"/>
              <w:divBdr>
                <w:top w:val="none" w:sz="0" w:space="0" w:color="auto"/>
                <w:left w:val="none" w:sz="0" w:space="0" w:color="auto"/>
                <w:bottom w:val="none" w:sz="0" w:space="0" w:color="auto"/>
                <w:right w:val="none" w:sz="0" w:space="0" w:color="auto"/>
              </w:divBdr>
            </w:div>
            <w:div w:id="58795975">
              <w:marLeft w:val="0"/>
              <w:marRight w:val="0"/>
              <w:marTop w:val="0"/>
              <w:marBottom w:val="0"/>
              <w:divBdr>
                <w:top w:val="none" w:sz="0" w:space="0" w:color="auto"/>
                <w:left w:val="none" w:sz="0" w:space="0" w:color="auto"/>
                <w:bottom w:val="none" w:sz="0" w:space="0" w:color="auto"/>
                <w:right w:val="none" w:sz="0" w:space="0" w:color="auto"/>
              </w:divBdr>
            </w:div>
            <w:div w:id="60563534">
              <w:marLeft w:val="0"/>
              <w:marRight w:val="0"/>
              <w:marTop w:val="0"/>
              <w:marBottom w:val="0"/>
              <w:divBdr>
                <w:top w:val="none" w:sz="0" w:space="0" w:color="auto"/>
                <w:left w:val="none" w:sz="0" w:space="0" w:color="auto"/>
                <w:bottom w:val="none" w:sz="0" w:space="0" w:color="auto"/>
                <w:right w:val="none" w:sz="0" w:space="0" w:color="auto"/>
              </w:divBdr>
            </w:div>
            <w:div w:id="61176225">
              <w:marLeft w:val="0"/>
              <w:marRight w:val="0"/>
              <w:marTop w:val="0"/>
              <w:marBottom w:val="0"/>
              <w:divBdr>
                <w:top w:val="none" w:sz="0" w:space="0" w:color="auto"/>
                <w:left w:val="none" w:sz="0" w:space="0" w:color="auto"/>
                <w:bottom w:val="none" w:sz="0" w:space="0" w:color="auto"/>
                <w:right w:val="none" w:sz="0" w:space="0" w:color="auto"/>
              </w:divBdr>
            </w:div>
            <w:div w:id="61559819">
              <w:marLeft w:val="0"/>
              <w:marRight w:val="0"/>
              <w:marTop w:val="0"/>
              <w:marBottom w:val="0"/>
              <w:divBdr>
                <w:top w:val="none" w:sz="0" w:space="0" w:color="auto"/>
                <w:left w:val="none" w:sz="0" w:space="0" w:color="auto"/>
                <w:bottom w:val="none" w:sz="0" w:space="0" w:color="auto"/>
                <w:right w:val="none" w:sz="0" w:space="0" w:color="auto"/>
              </w:divBdr>
            </w:div>
            <w:div w:id="62022983">
              <w:marLeft w:val="0"/>
              <w:marRight w:val="0"/>
              <w:marTop w:val="0"/>
              <w:marBottom w:val="0"/>
              <w:divBdr>
                <w:top w:val="none" w:sz="0" w:space="0" w:color="auto"/>
                <w:left w:val="none" w:sz="0" w:space="0" w:color="auto"/>
                <w:bottom w:val="none" w:sz="0" w:space="0" w:color="auto"/>
                <w:right w:val="none" w:sz="0" w:space="0" w:color="auto"/>
              </w:divBdr>
            </w:div>
            <w:div w:id="64031015">
              <w:marLeft w:val="0"/>
              <w:marRight w:val="0"/>
              <w:marTop w:val="0"/>
              <w:marBottom w:val="0"/>
              <w:divBdr>
                <w:top w:val="none" w:sz="0" w:space="0" w:color="auto"/>
                <w:left w:val="none" w:sz="0" w:space="0" w:color="auto"/>
                <w:bottom w:val="none" w:sz="0" w:space="0" w:color="auto"/>
                <w:right w:val="none" w:sz="0" w:space="0" w:color="auto"/>
              </w:divBdr>
            </w:div>
            <w:div w:id="65688205">
              <w:marLeft w:val="0"/>
              <w:marRight w:val="0"/>
              <w:marTop w:val="0"/>
              <w:marBottom w:val="0"/>
              <w:divBdr>
                <w:top w:val="none" w:sz="0" w:space="0" w:color="auto"/>
                <w:left w:val="none" w:sz="0" w:space="0" w:color="auto"/>
                <w:bottom w:val="none" w:sz="0" w:space="0" w:color="auto"/>
                <w:right w:val="none" w:sz="0" w:space="0" w:color="auto"/>
              </w:divBdr>
            </w:div>
            <w:div w:id="67728476">
              <w:marLeft w:val="0"/>
              <w:marRight w:val="0"/>
              <w:marTop w:val="0"/>
              <w:marBottom w:val="0"/>
              <w:divBdr>
                <w:top w:val="none" w:sz="0" w:space="0" w:color="auto"/>
                <w:left w:val="none" w:sz="0" w:space="0" w:color="auto"/>
                <w:bottom w:val="none" w:sz="0" w:space="0" w:color="auto"/>
                <w:right w:val="none" w:sz="0" w:space="0" w:color="auto"/>
              </w:divBdr>
            </w:div>
            <w:div w:id="79377649">
              <w:marLeft w:val="0"/>
              <w:marRight w:val="0"/>
              <w:marTop w:val="0"/>
              <w:marBottom w:val="0"/>
              <w:divBdr>
                <w:top w:val="none" w:sz="0" w:space="0" w:color="auto"/>
                <w:left w:val="none" w:sz="0" w:space="0" w:color="auto"/>
                <w:bottom w:val="none" w:sz="0" w:space="0" w:color="auto"/>
                <w:right w:val="none" w:sz="0" w:space="0" w:color="auto"/>
              </w:divBdr>
            </w:div>
            <w:div w:id="86777041">
              <w:marLeft w:val="0"/>
              <w:marRight w:val="0"/>
              <w:marTop w:val="0"/>
              <w:marBottom w:val="0"/>
              <w:divBdr>
                <w:top w:val="none" w:sz="0" w:space="0" w:color="auto"/>
                <w:left w:val="none" w:sz="0" w:space="0" w:color="auto"/>
                <w:bottom w:val="none" w:sz="0" w:space="0" w:color="auto"/>
                <w:right w:val="none" w:sz="0" w:space="0" w:color="auto"/>
              </w:divBdr>
            </w:div>
            <w:div w:id="89620112">
              <w:marLeft w:val="0"/>
              <w:marRight w:val="0"/>
              <w:marTop w:val="0"/>
              <w:marBottom w:val="0"/>
              <w:divBdr>
                <w:top w:val="none" w:sz="0" w:space="0" w:color="auto"/>
                <w:left w:val="none" w:sz="0" w:space="0" w:color="auto"/>
                <w:bottom w:val="none" w:sz="0" w:space="0" w:color="auto"/>
                <w:right w:val="none" w:sz="0" w:space="0" w:color="auto"/>
              </w:divBdr>
            </w:div>
            <w:div w:id="89787393">
              <w:marLeft w:val="0"/>
              <w:marRight w:val="0"/>
              <w:marTop w:val="0"/>
              <w:marBottom w:val="0"/>
              <w:divBdr>
                <w:top w:val="none" w:sz="0" w:space="0" w:color="auto"/>
                <w:left w:val="none" w:sz="0" w:space="0" w:color="auto"/>
                <w:bottom w:val="none" w:sz="0" w:space="0" w:color="auto"/>
                <w:right w:val="none" w:sz="0" w:space="0" w:color="auto"/>
              </w:divBdr>
            </w:div>
            <w:div w:id="94056556">
              <w:marLeft w:val="0"/>
              <w:marRight w:val="0"/>
              <w:marTop w:val="0"/>
              <w:marBottom w:val="0"/>
              <w:divBdr>
                <w:top w:val="none" w:sz="0" w:space="0" w:color="auto"/>
                <w:left w:val="none" w:sz="0" w:space="0" w:color="auto"/>
                <w:bottom w:val="none" w:sz="0" w:space="0" w:color="auto"/>
                <w:right w:val="none" w:sz="0" w:space="0" w:color="auto"/>
              </w:divBdr>
            </w:div>
            <w:div w:id="96145475">
              <w:marLeft w:val="0"/>
              <w:marRight w:val="0"/>
              <w:marTop w:val="0"/>
              <w:marBottom w:val="0"/>
              <w:divBdr>
                <w:top w:val="none" w:sz="0" w:space="0" w:color="auto"/>
                <w:left w:val="none" w:sz="0" w:space="0" w:color="auto"/>
                <w:bottom w:val="none" w:sz="0" w:space="0" w:color="auto"/>
                <w:right w:val="none" w:sz="0" w:space="0" w:color="auto"/>
              </w:divBdr>
            </w:div>
            <w:div w:id="97264913">
              <w:marLeft w:val="0"/>
              <w:marRight w:val="0"/>
              <w:marTop w:val="0"/>
              <w:marBottom w:val="0"/>
              <w:divBdr>
                <w:top w:val="none" w:sz="0" w:space="0" w:color="auto"/>
                <w:left w:val="none" w:sz="0" w:space="0" w:color="auto"/>
                <w:bottom w:val="none" w:sz="0" w:space="0" w:color="auto"/>
                <w:right w:val="none" w:sz="0" w:space="0" w:color="auto"/>
              </w:divBdr>
            </w:div>
            <w:div w:id="98375180">
              <w:marLeft w:val="0"/>
              <w:marRight w:val="0"/>
              <w:marTop w:val="0"/>
              <w:marBottom w:val="0"/>
              <w:divBdr>
                <w:top w:val="none" w:sz="0" w:space="0" w:color="auto"/>
                <w:left w:val="none" w:sz="0" w:space="0" w:color="auto"/>
                <w:bottom w:val="none" w:sz="0" w:space="0" w:color="auto"/>
                <w:right w:val="none" w:sz="0" w:space="0" w:color="auto"/>
              </w:divBdr>
            </w:div>
            <w:div w:id="103959293">
              <w:marLeft w:val="0"/>
              <w:marRight w:val="0"/>
              <w:marTop w:val="0"/>
              <w:marBottom w:val="0"/>
              <w:divBdr>
                <w:top w:val="none" w:sz="0" w:space="0" w:color="auto"/>
                <w:left w:val="none" w:sz="0" w:space="0" w:color="auto"/>
                <w:bottom w:val="none" w:sz="0" w:space="0" w:color="auto"/>
                <w:right w:val="none" w:sz="0" w:space="0" w:color="auto"/>
              </w:divBdr>
            </w:div>
            <w:div w:id="104690032">
              <w:marLeft w:val="0"/>
              <w:marRight w:val="0"/>
              <w:marTop w:val="0"/>
              <w:marBottom w:val="0"/>
              <w:divBdr>
                <w:top w:val="none" w:sz="0" w:space="0" w:color="auto"/>
                <w:left w:val="none" w:sz="0" w:space="0" w:color="auto"/>
                <w:bottom w:val="none" w:sz="0" w:space="0" w:color="auto"/>
                <w:right w:val="none" w:sz="0" w:space="0" w:color="auto"/>
              </w:divBdr>
            </w:div>
            <w:div w:id="106047521">
              <w:marLeft w:val="0"/>
              <w:marRight w:val="0"/>
              <w:marTop w:val="0"/>
              <w:marBottom w:val="0"/>
              <w:divBdr>
                <w:top w:val="none" w:sz="0" w:space="0" w:color="auto"/>
                <w:left w:val="none" w:sz="0" w:space="0" w:color="auto"/>
                <w:bottom w:val="none" w:sz="0" w:space="0" w:color="auto"/>
                <w:right w:val="none" w:sz="0" w:space="0" w:color="auto"/>
              </w:divBdr>
            </w:div>
            <w:div w:id="109053391">
              <w:marLeft w:val="0"/>
              <w:marRight w:val="0"/>
              <w:marTop w:val="0"/>
              <w:marBottom w:val="0"/>
              <w:divBdr>
                <w:top w:val="none" w:sz="0" w:space="0" w:color="auto"/>
                <w:left w:val="none" w:sz="0" w:space="0" w:color="auto"/>
                <w:bottom w:val="none" w:sz="0" w:space="0" w:color="auto"/>
                <w:right w:val="none" w:sz="0" w:space="0" w:color="auto"/>
              </w:divBdr>
            </w:div>
            <w:div w:id="109978574">
              <w:marLeft w:val="0"/>
              <w:marRight w:val="0"/>
              <w:marTop w:val="0"/>
              <w:marBottom w:val="0"/>
              <w:divBdr>
                <w:top w:val="none" w:sz="0" w:space="0" w:color="auto"/>
                <w:left w:val="none" w:sz="0" w:space="0" w:color="auto"/>
                <w:bottom w:val="none" w:sz="0" w:space="0" w:color="auto"/>
                <w:right w:val="none" w:sz="0" w:space="0" w:color="auto"/>
              </w:divBdr>
            </w:div>
            <w:div w:id="110518490">
              <w:marLeft w:val="0"/>
              <w:marRight w:val="0"/>
              <w:marTop w:val="0"/>
              <w:marBottom w:val="0"/>
              <w:divBdr>
                <w:top w:val="none" w:sz="0" w:space="0" w:color="auto"/>
                <w:left w:val="none" w:sz="0" w:space="0" w:color="auto"/>
                <w:bottom w:val="none" w:sz="0" w:space="0" w:color="auto"/>
                <w:right w:val="none" w:sz="0" w:space="0" w:color="auto"/>
              </w:divBdr>
            </w:div>
            <w:div w:id="118845848">
              <w:marLeft w:val="0"/>
              <w:marRight w:val="0"/>
              <w:marTop w:val="0"/>
              <w:marBottom w:val="0"/>
              <w:divBdr>
                <w:top w:val="none" w:sz="0" w:space="0" w:color="auto"/>
                <w:left w:val="none" w:sz="0" w:space="0" w:color="auto"/>
                <w:bottom w:val="none" w:sz="0" w:space="0" w:color="auto"/>
                <w:right w:val="none" w:sz="0" w:space="0" w:color="auto"/>
              </w:divBdr>
            </w:div>
            <w:div w:id="120925672">
              <w:marLeft w:val="0"/>
              <w:marRight w:val="0"/>
              <w:marTop w:val="0"/>
              <w:marBottom w:val="0"/>
              <w:divBdr>
                <w:top w:val="none" w:sz="0" w:space="0" w:color="auto"/>
                <w:left w:val="none" w:sz="0" w:space="0" w:color="auto"/>
                <w:bottom w:val="none" w:sz="0" w:space="0" w:color="auto"/>
                <w:right w:val="none" w:sz="0" w:space="0" w:color="auto"/>
              </w:divBdr>
            </w:div>
            <w:div w:id="125583697">
              <w:marLeft w:val="0"/>
              <w:marRight w:val="0"/>
              <w:marTop w:val="0"/>
              <w:marBottom w:val="0"/>
              <w:divBdr>
                <w:top w:val="none" w:sz="0" w:space="0" w:color="auto"/>
                <w:left w:val="none" w:sz="0" w:space="0" w:color="auto"/>
                <w:bottom w:val="none" w:sz="0" w:space="0" w:color="auto"/>
                <w:right w:val="none" w:sz="0" w:space="0" w:color="auto"/>
              </w:divBdr>
            </w:div>
            <w:div w:id="129056264">
              <w:marLeft w:val="0"/>
              <w:marRight w:val="0"/>
              <w:marTop w:val="0"/>
              <w:marBottom w:val="0"/>
              <w:divBdr>
                <w:top w:val="none" w:sz="0" w:space="0" w:color="auto"/>
                <w:left w:val="none" w:sz="0" w:space="0" w:color="auto"/>
                <w:bottom w:val="none" w:sz="0" w:space="0" w:color="auto"/>
                <w:right w:val="none" w:sz="0" w:space="0" w:color="auto"/>
              </w:divBdr>
            </w:div>
            <w:div w:id="136342195">
              <w:marLeft w:val="0"/>
              <w:marRight w:val="0"/>
              <w:marTop w:val="0"/>
              <w:marBottom w:val="0"/>
              <w:divBdr>
                <w:top w:val="none" w:sz="0" w:space="0" w:color="auto"/>
                <w:left w:val="none" w:sz="0" w:space="0" w:color="auto"/>
                <w:bottom w:val="none" w:sz="0" w:space="0" w:color="auto"/>
                <w:right w:val="none" w:sz="0" w:space="0" w:color="auto"/>
              </w:divBdr>
            </w:div>
            <w:div w:id="138883235">
              <w:marLeft w:val="0"/>
              <w:marRight w:val="0"/>
              <w:marTop w:val="0"/>
              <w:marBottom w:val="0"/>
              <w:divBdr>
                <w:top w:val="none" w:sz="0" w:space="0" w:color="auto"/>
                <w:left w:val="none" w:sz="0" w:space="0" w:color="auto"/>
                <w:bottom w:val="none" w:sz="0" w:space="0" w:color="auto"/>
                <w:right w:val="none" w:sz="0" w:space="0" w:color="auto"/>
              </w:divBdr>
            </w:div>
            <w:div w:id="139081869">
              <w:marLeft w:val="0"/>
              <w:marRight w:val="0"/>
              <w:marTop w:val="0"/>
              <w:marBottom w:val="0"/>
              <w:divBdr>
                <w:top w:val="none" w:sz="0" w:space="0" w:color="auto"/>
                <w:left w:val="none" w:sz="0" w:space="0" w:color="auto"/>
                <w:bottom w:val="none" w:sz="0" w:space="0" w:color="auto"/>
                <w:right w:val="none" w:sz="0" w:space="0" w:color="auto"/>
              </w:divBdr>
            </w:div>
            <w:div w:id="139738938">
              <w:marLeft w:val="0"/>
              <w:marRight w:val="0"/>
              <w:marTop w:val="0"/>
              <w:marBottom w:val="0"/>
              <w:divBdr>
                <w:top w:val="none" w:sz="0" w:space="0" w:color="auto"/>
                <w:left w:val="none" w:sz="0" w:space="0" w:color="auto"/>
                <w:bottom w:val="none" w:sz="0" w:space="0" w:color="auto"/>
                <w:right w:val="none" w:sz="0" w:space="0" w:color="auto"/>
              </w:divBdr>
            </w:div>
            <w:div w:id="142310726">
              <w:marLeft w:val="0"/>
              <w:marRight w:val="0"/>
              <w:marTop w:val="0"/>
              <w:marBottom w:val="0"/>
              <w:divBdr>
                <w:top w:val="none" w:sz="0" w:space="0" w:color="auto"/>
                <w:left w:val="none" w:sz="0" w:space="0" w:color="auto"/>
                <w:bottom w:val="none" w:sz="0" w:space="0" w:color="auto"/>
                <w:right w:val="none" w:sz="0" w:space="0" w:color="auto"/>
              </w:divBdr>
            </w:div>
            <w:div w:id="144011600">
              <w:marLeft w:val="0"/>
              <w:marRight w:val="0"/>
              <w:marTop w:val="0"/>
              <w:marBottom w:val="0"/>
              <w:divBdr>
                <w:top w:val="none" w:sz="0" w:space="0" w:color="auto"/>
                <w:left w:val="none" w:sz="0" w:space="0" w:color="auto"/>
                <w:bottom w:val="none" w:sz="0" w:space="0" w:color="auto"/>
                <w:right w:val="none" w:sz="0" w:space="0" w:color="auto"/>
              </w:divBdr>
            </w:div>
            <w:div w:id="144780078">
              <w:marLeft w:val="0"/>
              <w:marRight w:val="0"/>
              <w:marTop w:val="0"/>
              <w:marBottom w:val="0"/>
              <w:divBdr>
                <w:top w:val="none" w:sz="0" w:space="0" w:color="auto"/>
                <w:left w:val="none" w:sz="0" w:space="0" w:color="auto"/>
                <w:bottom w:val="none" w:sz="0" w:space="0" w:color="auto"/>
                <w:right w:val="none" w:sz="0" w:space="0" w:color="auto"/>
              </w:divBdr>
            </w:div>
            <w:div w:id="147286896">
              <w:marLeft w:val="0"/>
              <w:marRight w:val="0"/>
              <w:marTop w:val="0"/>
              <w:marBottom w:val="0"/>
              <w:divBdr>
                <w:top w:val="none" w:sz="0" w:space="0" w:color="auto"/>
                <w:left w:val="none" w:sz="0" w:space="0" w:color="auto"/>
                <w:bottom w:val="none" w:sz="0" w:space="0" w:color="auto"/>
                <w:right w:val="none" w:sz="0" w:space="0" w:color="auto"/>
              </w:divBdr>
            </w:div>
            <w:div w:id="149642807">
              <w:marLeft w:val="0"/>
              <w:marRight w:val="0"/>
              <w:marTop w:val="0"/>
              <w:marBottom w:val="0"/>
              <w:divBdr>
                <w:top w:val="none" w:sz="0" w:space="0" w:color="auto"/>
                <w:left w:val="none" w:sz="0" w:space="0" w:color="auto"/>
                <w:bottom w:val="none" w:sz="0" w:space="0" w:color="auto"/>
                <w:right w:val="none" w:sz="0" w:space="0" w:color="auto"/>
              </w:divBdr>
            </w:div>
            <w:div w:id="152187919">
              <w:marLeft w:val="0"/>
              <w:marRight w:val="0"/>
              <w:marTop w:val="0"/>
              <w:marBottom w:val="0"/>
              <w:divBdr>
                <w:top w:val="none" w:sz="0" w:space="0" w:color="auto"/>
                <w:left w:val="none" w:sz="0" w:space="0" w:color="auto"/>
                <w:bottom w:val="none" w:sz="0" w:space="0" w:color="auto"/>
                <w:right w:val="none" w:sz="0" w:space="0" w:color="auto"/>
              </w:divBdr>
            </w:div>
            <w:div w:id="153497646">
              <w:marLeft w:val="0"/>
              <w:marRight w:val="0"/>
              <w:marTop w:val="0"/>
              <w:marBottom w:val="0"/>
              <w:divBdr>
                <w:top w:val="none" w:sz="0" w:space="0" w:color="auto"/>
                <w:left w:val="none" w:sz="0" w:space="0" w:color="auto"/>
                <w:bottom w:val="none" w:sz="0" w:space="0" w:color="auto"/>
                <w:right w:val="none" w:sz="0" w:space="0" w:color="auto"/>
              </w:divBdr>
            </w:div>
            <w:div w:id="155388737">
              <w:marLeft w:val="0"/>
              <w:marRight w:val="0"/>
              <w:marTop w:val="0"/>
              <w:marBottom w:val="0"/>
              <w:divBdr>
                <w:top w:val="none" w:sz="0" w:space="0" w:color="auto"/>
                <w:left w:val="none" w:sz="0" w:space="0" w:color="auto"/>
                <w:bottom w:val="none" w:sz="0" w:space="0" w:color="auto"/>
                <w:right w:val="none" w:sz="0" w:space="0" w:color="auto"/>
              </w:divBdr>
            </w:div>
            <w:div w:id="160658044">
              <w:marLeft w:val="0"/>
              <w:marRight w:val="0"/>
              <w:marTop w:val="0"/>
              <w:marBottom w:val="0"/>
              <w:divBdr>
                <w:top w:val="none" w:sz="0" w:space="0" w:color="auto"/>
                <w:left w:val="none" w:sz="0" w:space="0" w:color="auto"/>
                <w:bottom w:val="none" w:sz="0" w:space="0" w:color="auto"/>
                <w:right w:val="none" w:sz="0" w:space="0" w:color="auto"/>
              </w:divBdr>
            </w:div>
            <w:div w:id="165630009">
              <w:marLeft w:val="0"/>
              <w:marRight w:val="0"/>
              <w:marTop w:val="0"/>
              <w:marBottom w:val="0"/>
              <w:divBdr>
                <w:top w:val="none" w:sz="0" w:space="0" w:color="auto"/>
                <w:left w:val="none" w:sz="0" w:space="0" w:color="auto"/>
                <w:bottom w:val="none" w:sz="0" w:space="0" w:color="auto"/>
                <w:right w:val="none" w:sz="0" w:space="0" w:color="auto"/>
              </w:divBdr>
            </w:div>
            <w:div w:id="166409462">
              <w:marLeft w:val="0"/>
              <w:marRight w:val="0"/>
              <w:marTop w:val="0"/>
              <w:marBottom w:val="0"/>
              <w:divBdr>
                <w:top w:val="none" w:sz="0" w:space="0" w:color="auto"/>
                <w:left w:val="none" w:sz="0" w:space="0" w:color="auto"/>
                <w:bottom w:val="none" w:sz="0" w:space="0" w:color="auto"/>
                <w:right w:val="none" w:sz="0" w:space="0" w:color="auto"/>
              </w:divBdr>
            </w:div>
            <w:div w:id="168722032">
              <w:marLeft w:val="0"/>
              <w:marRight w:val="0"/>
              <w:marTop w:val="0"/>
              <w:marBottom w:val="0"/>
              <w:divBdr>
                <w:top w:val="none" w:sz="0" w:space="0" w:color="auto"/>
                <w:left w:val="none" w:sz="0" w:space="0" w:color="auto"/>
                <w:bottom w:val="none" w:sz="0" w:space="0" w:color="auto"/>
                <w:right w:val="none" w:sz="0" w:space="0" w:color="auto"/>
              </w:divBdr>
            </w:div>
            <w:div w:id="169099406">
              <w:marLeft w:val="0"/>
              <w:marRight w:val="0"/>
              <w:marTop w:val="0"/>
              <w:marBottom w:val="0"/>
              <w:divBdr>
                <w:top w:val="none" w:sz="0" w:space="0" w:color="auto"/>
                <w:left w:val="none" w:sz="0" w:space="0" w:color="auto"/>
                <w:bottom w:val="none" w:sz="0" w:space="0" w:color="auto"/>
                <w:right w:val="none" w:sz="0" w:space="0" w:color="auto"/>
              </w:divBdr>
            </w:div>
            <w:div w:id="169763341">
              <w:marLeft w:val="0"/>
              <w:marRight w:val="0"/>
              <w:marTop w:val="0"/>
              <w:marBottom w:val="0"/>
              <w:divBdr>
                <w:top w:val="none" w:sz="0" w:space="0" w:color="auto"/>
                <w:left w:val="none" w:sz="0" w:space="0" w:color="auto"/>
                <w:bottom w:val="none" w:sz="0" w:space="0" w:color="auto"/>
                <w:right w:val="none" w:sz="0" w:space="0" w:color="auto"/>
              </w:divBdr>
            </w:div>
            <w:div w:id="169763777">
              <w:marLeft w:val="0"/>
              <w:marRight w:val="0"/>
              <w:marTop w:val="0"/>
              <w:marBottom w:val="0"/>
              <w:divBdr>
                <w:top w:val="none" w:sz="0" w:space="0" w:color="auto"/>
                <w:left w:val="none" w:sz="0" w:space="0" w:color="auto"/>
                <w:bottom w:val="none" w:sz="0" w:space="0" w:color="auto"/>
                <w:right w:val="none" w:sz="0" w:space="0" w:color="auto"/>
              </w:divBdr>
            </w:div>
            <w:div w:id="169874708">
              <w:marLeft w:val="0"/>
              <w:marRight w:val="0"/>
              <w:marTop w:val="0"/>
              <w:marBottom w:val="0"/>
              <w:divBdr>
                <w:top w:val="none" w:sz="0" w:space="0" w:color="auto"/>
                <w:left w:val="none" w:sz="0" w:space="0" w:color="auto"/>
                <w:bottom w:val="none" w:sz="0" w:space="0" w:color="auto"/>
                <w:right w:val="none" w:sz="0" w:space="0" w:color="auto"/>
              </w:divBdr>
            </w:div>
            <w:div w:id="178391311">
              <w:marLeft w:val="0"/>
              <w:marRight w:val="0"/>
              <w:marTop w:val="0"/>
              <w:marBottom w:val="0"/>
              <w:divBdr>
                <w:top w:val="none" w:sz="0" w:space="0" w:color="auto"/>
                <w:left w:val="none" w:sz="0" w:space="0" w:color="auto"/>
                <w:bottom w:val="none" w:sz="0" w:space="0" w:color="auto"/>
                <w:right w:val="none" w:sz="0" w:space="0" w:color="auto"/>
              </w:divBdr>
            </w:div>
            <w:div w:id="181012603">
              <w:marLeft w:val="0"/>
              <w:marRight w:val="0"/>
              <w:marTop w:val="0"/>
              <w:marBottom w:val="0"/>
              <w:divBdr>
                <w:top w:val="none" w:sz="0" w:space="0" w:color="auto"/>
                <w:left w:val="none" w:sz="0" w:space="0" w:color="auto"/>
                <w:bottom w:val="none" w:sz="0" w:space="0" w:color="auto"/>
                <w:right w:val="none" w:sz="0" w:space="0" w:color="auto"/>
              </w:divBdr>
            </w:div>
            <w:div w:id="181405123">
              <w:marLeft w:val="0"/>
              <w:marRight w:val="0"/>
              <w:marTop w:val="0"/>
              <w:marBottom w:val="0"/>
              <w:divBdr>
                <w:top w:val="none" w:sz="0" w:space="0" w:color="auto"/>
                <w:left w:val="none" w:sz="0" w:space="0" w:color="auto"/>
                <w:bottom w:val="none" w:sz="0" w:space="0" w:color="auto"/>
                <w:right w:val="none" w:sz="0" w:space="0" w:color="auto"/>
              </w:divBdr>
            </w:div>
            <w:div w:id="182523151">
              <w:marLeft w:val="0"/>
              <w:marRight w:val="0"/>
              <w:marTop w:val="0"/>
              <w:marBottom w:val="0"/>
              <w:divBdr>
                <w:top w:val="none" w:sz="0" w:space="0" w:color="auto"/>
                <w:left w:val="none" w:sz="0" w:space="0" w:color="auto"/>
                <w:bottom w:val="none" w:sz="0" w:space="0" w:color="auto"/>
                <w:right w:val="none" w:sz="0" w:space="0" w:color="auto"/>
              </w:divBdr>
            </w:div>
            <w:div w:id="182979638">
              <w:marLeft w:val="0"/>
              <w:marRight w:val="0"/>
              <w:marTop w:val="0"/>
              <w:marBottom w:val="0"/>
              <w:divBdr>
                <w:top w:val="none" w:sz="0" w:space="0" w:color="auto"/>
                <w:left w:val="none" w:sz="0" w:space="0" w:color="auto"/>
                <w:bottom w:val="none" w:sz="0" w:space="0" w:color="auto"/>
                <w:right w:val="none" w:sz="0" w:space="0" w:color="auto"/>
              </w:divBdr>
            </w:div>
            <w:div w:id="18371000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191185952">
              <w:marLeft w:val="0"/>
              <w:marRight w:val="0"/>
              <w:marTop w:val="0"/>
              <w:marBottom w:val="0"/>
              <w:divBdr>
                <w:top w:val="none" w:sz="0" w:space="0" w:color="auto"/>
                <w:left w:val="none" w:sz="0" w:space="0" w:color="auto"/>
                <w:bottom w:val="none" w:sz="0" w:space="0" w:color="auto"/>
                <w:right w:val="none" w:sz="0" w:space="0" w:color="auto"/>
              </w:divBdr>
            </w:div>
            <w:div w:id="193538980">
              <w:marLeft w:val="0"/>
              <w:marRight w:val="0"/>
              <w:marTop w:val="0"/>
              <w:marBottom w:val="0"/>
              <w:divBdr>
                <w:top w:val="none" w:sz="0" w:space="0" w:color="auto"/>
                <w:left w:val="none" w:sz="0" w:space="0" w:color="auto"/>
                <w:bottom w:val="none" w:sz="0" w:space="0" w:color="auto"/>
                <w:right w:val="none" w:sz="0" w:space="0" w:color="auto"/>
              </w:divBdr>
            </w:div>
            <w:div w:id="193886149">
              <w:marLeft w:val="0"/>
              <w:marRight w:val="0"/>
              <w:marTop w:val="0"/>
              <w:marBottom w:val="0"/>
              <w:divBdr>
                <w:top w:val="none" w:sz="0" w:space="0" w:color="auto"/>
                <w:left w:val="none" w:sz="0" w:space="0" w:color="auto"/>
                <w:bottom w:val="none" w:sz="0" w:space="0" w:color="auto"/>
                <w:right w:val="none" w:sz="0" w:space="0" w:color="auto"/>
              </w:divBdr>
            </w:div>
            <w:div w:id="196042169">
              <w:marLeft w:val="0"/>
              <w:marRight w:val="0"/>
              <w:marTop w:val="0"/>
              <w:marBottom w:val="0"/>
              <w:divBdr>
                <w:top w:val="none" w:sz="0" w:space="0" w:color="auto"/>
                <w:left w:val="none" w:sz="0" w:space="0" w:color="auto"/>
                <w:bottom w:val="none" w:sz="0" w:space="0" w:color="auto"/>
                <w:right w:val="none" w:sz="0" w:space="0" w:color="auto"/>
              </w:divBdr>
            </w:div>
            <w:div w:id="202642794">
              <w:marLeft w:val="0"/>
              <w:marRight w:val="0"/>
              <w:marTop w:val="0"/>
              <w:marBottom w:val="0"/>
              <w:divBdr>
                <w:top w:val="none" w:sz="0" w:space="0" w:color="auto"/>
                <w:left w:val="none" w:sz="0" w:space="0" w:color="auto"/>
                <w:bottom w:val="none" w:sz="0" w:space="0" w:color="auto"/>
                <w:right w:val="none" w:sz="0" w:space="0" w:color="auto"/>
              </w:divBdr>
            </w:div>
            <w:div w:id="209001440">
              <w:marLeft w:val="0"/>
              <w:marRight w:val="0"/>
              <w:marTop w:val="0"/>
              <w:marBottom w:val="0"/>
              <w:divBdr>
                <w:top w:val="none" w:sz="0" w:space="0" w:color="auto"/>
                <w:left w:val="none" w:sz="0" w:space="0" w:color="auto"/>
                <w:bottom w:val="none" w:sz="0" w:space="0" w:color="auto"/>
                <w:right w:val="none" w:sz="0" w:space="0" w:color="auto"/>
              </w:divBdr>
            </w:div>
            <w:div w:id="212080464">
              <w:marLeft w:val="0"/>
              <w:marRight w:val="0"/>
              <w:marTop w:val="0"/>
              <w:marBottom w:val="0"/>
              <w:divBdr>
                <w:top w:val="none" w:sz="0" w:space="0" w:color="auto"/>
                <w:left w:val="none" w:sz="0" w:space="0" w:color="auto"/>
                <w:bottom w:val="none" w:sz="0" w:space="0" w:color="auto"/>
                <w:right w:val="none" w:sz="0" w:space="0" w:color="auto"/>
              </w:divBdr>
            </w:div>
            <w:div w:id="215628455">
              <w:marLeft w:val="0"/>
              <w:marRight w:val="0"/>
              <w:marTop w:val="0"/>
              <w:marBottom w:val="0"/>
              <w:divBdr>
                <w:top w:val="none" w:sz="0" w:space="0" w:color="auto"/>
                <w:left w:val="none" w:sz="0" w:space="0" w:color="auto"/>
                <w:bottom w:val="none" w:sz="0" w:space="0" w:color="auto"/>
                <w:right w:val="none" w:sz="0" w:space="0" w:color="auto"/>
              </w:divBdr>
            </w:div>
            <w:div w:id="215901629">
              <w:marLeft w:val="0"/>
              <w:marRight w:val="0"/>
              <w:marTop w:val="0"/>
              <w:marBottom w:val="0"/>
              <w:divBdr>
                <w:top w:val="none" w:sz="0" w:space="0" w:color="auto"/>
                <w:left w:val="none" w:sz="0" w:space="0" w:color="auto"/>
                <w:bottom w:val="none" w:sz="0" w:space="0" w:color="auto"/>
                <w:right w:val="none" w:sz="0" w:space="0" w:color="auto"/>
              </w:divBdr>
            </w:div>
            <w:div w:id="216936165">
              <w:marLeft w:val="0"/>
              <w:marRight w:val="0"/>
              <w:marTop w:val="0"/>
              <w:marBottom w:val="0"/>
              <w:divBdr>
                <w:top w:val="none" w:sz="0" w:space="0" w:color="auto"/>
                <w:left w:val="none" w:sz="0" w:space="0" w:color="auto"/>
                <w:bottom w:val="none" w:sz="0" w:space="0" w:color="auto"/>
                <w:right w:val="none" w:sz="0" w:space="0" w:color="auto"/>
              </w:divBdr>
            </w:div>
            <w:div w:id="217473771">
              <w:marLeft w:val="0"/>
              <w:marRight w:val="0"/>
              <w:marTop w:val="0"/>
              <w:marBottom w:val="0"/>
              <w:divBdr>
                <w:top w:val="none" w:sz="0" w:space="0" w:color="auto"/>
                <w:left w:val="none" w:sz="0" w:space="0" w:color="auto"/>
                <w:bottom w:val="none" w:sz="0" w:space="0" w:color="auto"/>
                <w:right w:val="none" w:sz="0" w:space="0" w:color="auto"/>
              </w:divBdr>
            </w:div>
            <w:div w:id="223570563">
              <w:marLeft w:val="0"/>
              <w:marRight w:val="0"/>
              <w:marTop w:val="0"/>
              <w:marBottom w:val="0"/>
              <w:divBdr>
                <w:top w:val="none" w:sz="0" w:space="0" w:color="auto"/>
                <w:left w:val="none" w:sz="0" w:space="0" w:color="auto"/>
                <w:bottom w:val="none" w:sz="0" w:space="0" w:color="auto"/>
                <w:right w:val="none" w:sz="0" w:space="0" w:color="auto"/>
              </w:divBdr>
            </w:div>
            <w:div w:id="226721092">
              <w:marLeft w:val="0"/>
              <w:marRight w:val="0"/>
              <w:marTop w:val="0"/>
              <w:marBottom w:val="0"/>
              <w:divBdr>
                <w:top w:val="none" w:sz="0" w:space="0" w:color="auto"/>
                <w:left w:val="none" w:sz="0" w:space="0" w:color="auto"/>
                <w:bottom w:val="none" w:sz="0" w:space="0" w:color="auto"/>
                <w:right w:val="none" w:sz="0" w:space="0" w:color="auto"/>
              </w:divBdr>
            </w:div>
            <w:div w:id="227037979">
              <w:marLeft w:val="0"/>
              <w:marRight w:val="0"/>
              <w:marTop w:val="0"/>
              <w:marBottom w:val="0"/>
              <w:divBdr>
                <w:top w:val="none" w:sz="0" w:space="0" w:color="auto"/>
                <w:left w:val="none" w:sz="0" w:space="0" w:color="auto"/>
                <w:bottom w:val="none" w:sz="0" w:space="0" w:color="auto"/>
                <w:right w:val="none" w:sz="0" w:space="0" w:color="auto"/>
              </w:divBdr>
            </w:div>
            <w:div w:id="228197794">
              <w:marLeft w:val="0"/>
              <w:marRight w:val="0"/>
              <w:marTop w:val="0"/>
              <w:marBottom w:val="0"/>
              <w:divBdr>
                <w:top w:val="none" w:sz="0" w:space="0" w:color="auto"/>
                <w:left w:val="none" w:sz="0" w:space="0" w:color="auto"/>
                <w:bottom w:val="none" w:sz="0" w:space="0" w:color="auto"/>
                <w:right w:val="none" w:sz="0" w:space="0" w:color="auto"/>
              </w:divBdr>
            </w:div>
            <w:div w:id="228197828">
              <w:marLeft w:val="0"/>
              <w:marRight w:val="0"/>
              <w:marTop w:val="0"/>
              <w:marBottom w:val="0"/>
              <w:divBdr>
                <w:top w:val="none" w:sz="0" w:space="0" w:color="auto"/>
                <w:left w:val="none" w:sz="0" w:space="0" w:color="auto"/>
                <w:bottom w:val="none" w:sz="0" w:space="0" w:color="auto"/>
                <w:right w:val="none" w:sz="0" w:space="0" w:color="auto"/>
              </w:divBdr>
            </w:div>
            <w:div w:id="229584743">
              <w:marLeft w:val="0"/>
              <w:marRight w:val="0"/>
              <w:marTop w:val="0"/>
              <w:marBottom w:val="0"/>
              <w:divBdr>
                <w:top w:val="none" w:sz="0" w:space="0" w:color="auto"/>
                <w:left w:val="none" w:sz="0" w:space="0" w:color="auto"/>
                <w:bottom w:val="none" w:sz="0" w:space="0" w:color="auto"/>
                <w:right w:val="none" w:sz="0" w:space="0" w:color="auto"/>
              </w:divBdr>
            </w:div>
            <w:div w:id="236287090">
              <w:marLeft w:val="0"/>
              <w:marRight w:val="0"/>
              <w:marTop w:val="0"/>
              <w:marBottom w:val="0"/>
              <w:divBdr>
                <w:top w:val="none" w:sz="0" w:space="0" w:color="auto"/>
                <w:left w:val="none" w:sz="0" w:space="0" w:color="auto"/>
                <w:bottom w:val="none" w:sz="0" w:space="0" w:color="auto"/>
                <w:right w:val="none" w:sz="0" w:space="0" w:color="auto"/>
              </w:divBdr>
            </w:div>
            <w:div w:id="238296633">
              <w:marLeft w:val="0"/>
              <w:marRight w:val="0"/>
              <w:marTop w:val="0"/>
              <w:marBottom w:val="0"/>
              <w:divBdr>
                <w:top w:val="none" w:sz="0" w:space="0" w:color="auto"/>
                <w:left w:val="none" w:sz="0" w:space="0" w:color="auto"/>
                <w:bottom w:val="none" w:sz="0" w:space="0" w:color="auto"/>
                <w:right w:val="none" w:sz="0" w:space="0" w:color="auto"/>
              </w:divBdr>
            </w:div>
            <w:div w:id="243340386">
              <w:marLeft w:val="0"/>
              <w:marRight w:val="0"/>
              <w:marTop w:val="0"/>
              <w:marBottom w:val="0"/>
              <w:divBdr>
                <w:top w:val="none" w:sz="0" w:space="0" w:color="auto"/>
                <w:left w:val="none" w:sz="0" w:space="0" w:color="auto"/>
                <w:bottom w:val="none" w:sz="0" w:space="0" w:color="auto"/>
                <w:right w:val="none" w:sz="0" w:space="0" w:color="auto"/>
              </w:divBdr>
            </w:div>
            <w:div w:id="243539092">
              <w:marLeft w:val="0"/>
              <w:marRight w:val="0"/>
              <w:marTop w:val="0"/>
              <w:marBottom w:val="0"/>
              <w:divBdr>
                <w:top w:val="none" w:sz="0" w:space="0" w:color="auto"/>
                <w:left w:val="none" w:sz="0" w:space="0" w:color="auto"/>
                <w:bottom w:val="none" w:sz="0" w:space="0" w:color="auto"/>
                <w:right w:val="none" w:sz="0" w:space="0" w:color="auto"/>
              </w:divBdr>
            </w:div>
            <w:div w:id="243879552">
              <w:marLeft w:val="0"/>
              <w:marRight w:val="0"/>
              <w:marTop w:val="0"/>
              <w:marBottom w:val="0"/>
              <w:divBdr>
                <w:top w:val="none" w:sz="0" w:space="0" w:color="auto"/>
                <w:left w:val="none" w:sz="0" w:space="0" w:color="auto"/>
                <w:bottom w:val="none" w:sz="0" w:space="0" w:color="auto"/>
                <w:right w:val="none" w:sz="0" w:space="0" w:color="auto"/>
              </w:divBdr>
            </w:div>
            <w:div w:id="245841927">
              <w:marLeft w:val="0"/>
              <w:marRight w:val="0"/>
              <w:marTop w:val="0"/>
              <w:marBottom w:val="0"/>
              <w:divBdr>
                <w:top w:val="none" w:sz="0" w:space="0" w:color="auto"/>
                <w:left w:val="none" w:sz="0" w:space="0" w:color="auto"/>
                <w:bottom w:val="none" w:sz="0" w:space="0" w:color="auto"/>
                <w:right w:val="none" w:sz="0" w:space="0" w:color="auto"/>
              </w:divBdr>
            </w:div>
            <w:div w:id="254217681">
              <w:marLeft w:val="0"/>
              <w:marRight w:val="0"/>
              <w:marTop w:val="0"/>
              <w:marBottom w:val="0"/>
              <w:divBdr>
                <w:top w:val="none" w:sz="0" w:space="0" w:color="auto"/>
                <w:left w:val="none" w:sz="0" w:space="0" w:color="auto"/>
                <w:bottom w:val="none" w:sz="0" w:space="0" w:color="auto"/>
                <w:right w:val="none" w:sz="0" w:space="0" w:color="auto"/>
              </w:divBdr>
            </w:div>
            <w:div w:id="257060415">
              <w:marLeft w:val="0"/>
              <w:marRight w:val="0"/>
              <w:marTop w:val="0"/>
              <w:marBottom w:val="0"/>
              <w:divBdr>
                <w:top w:val="none" w:sz="0" w:space="0" w:color="auto"/>
                <w:left w:val="none" w:sz="0" w:space="0" w:color="auto"/>
                <w:bottom w:val="none" w:sz="0" w:space="0" w:color="auto"/>
                <w:right w:val="none" w:sz="0" w:space="0" w:color="auto"/>
              </w:divBdr>
            </w:div>
            <w:div w:id="259679090">
              <w:marLeft w:val="0"/>
              <w:marRight w:val="0"/>
              <w:marTop w:val="0"/>
              <w:marBottom w:val="0"/>
              <w:divBdr>
                <w:top w:val="none" w:sz="0" w:space="0" w:color="auto"/>
                <w:left w:val="none" w:sz="0" w:space="0" w:color="auto"/>
                <w:bottom w:val="none" w:sz="0" w:space="0" w:color="auto"/>
                <w:right w:val="none" w:sz="0" w:space="0" w:color="auto"/>
              </w:divBdr>
            </w:div>
            <w:div w:id="260072500">
              <w:marLeft w:val="0"/>
              <w:marRight w:val="0"/>
              <w:marTop w:val="0"/>
              <w:marBottom w:val="0"/>
              <w:divBdr>
                <w:top w:val="none" w:sz="0" w:space="0" w:color="auto"/>
                <w:left w:val="none" w:sz="0" w:space="0" w:color="auto"/>
                <w:bottom w:val="none" w:sz="0" w:space="0" w:color="auto"/>
                <w:right w:val="none" w:sz="0" w:space="0" w:color="auto"/>
              </w:divBdr>
            </w:div>
            <w:div w:id="262307231">
              <w:marLeft w:val="0"/>
              <w:marRight w:val="0"/>
              <w:marTop w:val="0"/>
              <w:marBottom w:val="0"/>
              <w:divBdr>
                <w:top w:val="none" w:sz="0" w:space="0" w:color="auto"/>
                <w:left w:val="none" w:sz="0" w:space="0" w:color="auto"/>
                <w:bottom w:val="none" w:sz="0" w:space="0" w:color="auto"/>
                <w:right w:val="none" w:sz="0" w:space="0" w:color="auto"/>
              </w:divBdr>
            </w:div>
            <w:div w:id="266236736">
              <w:marLeft w:val="0"/>
              <w:marRight w:val="0"/>
              <w:marTop w:val="0"/>
              <w:marBottom w:val="0"/>
              <w:divBdr>
                <w:top w:val="none" w:sz="0" w:space="0" w:color="auto"/>
                <w:left w:val="none" w:sz="0" w:space="0" w:color="auto"/>
                <w:bottom w:val="none" w:sz="0" w:space="0" w:color="auto"/>
                <w:right w:val="none" w:sz="0" w:space="0" w:color="auto"/>
              </w:divBdr>
            </w:div>
            <w:div w:id="269433534">
              <w:marLeft w:val="0"/>
              <w:marRight w:val="0"/>
              <w:marTop w:val="0"/>
              <w:marBottom w:val="0"/>
              <w:divBdr>
                <w:top w:val="none" w:sz="0" w:space="0" w:color="auto"/>
                <w:left w:val="none" w:sz="0" w:space="0" w:color="auto"/>
                <w:bottom w:val="none" w:sz="0" w:space="0" w:color="auto"/>
                <w:right w:val="none" w:sz="0" w:space="0" w:color="auto"/>
              </w:divBdr>
            </w:div>
            <w:div w:id="273252276">
              <w:marLeft w:val="0"/>
              <w:marRight w:val="0"/>
              <w:marTop w:val="0"/>
              <w:marBottom w:val="0"/>
              <w:divBdr>
                <w:top w:val="none" w:sz="0" w:space="0" w:color="auto"/>
                <w:left w:val="none" w:sz="0" w:space="0" w:color="auto"/>
                <w:bottom w:val="none" w:sz="0" w:space="0" w:color="auto"/>
                <w:right w:val="none" w:sz="0" w:space="0" w:color="auto"/>
              </w:divBdr>
            </w:div>
            <w:div w:id="273558202">
              <w:marLeft w:val="0"/>
              <w:marRight w:val="0"/>
              <w:marTop w:val="0"/>
              <w:marBottom w:val="0"/>
              <w:divBdr>
                <w:top w:val="none" w:sz="0" w:space="0" w:color="auto"/>
                <w:left w:val="none" w:sz="0" w:space="0" w:color="auto"/>
                <w:bottom w:val="none" w:sz="0" w:space="0" w:color="auto"/>
                <w:right w:val="none" w:sz="0" w:space="0" w:color="auto"/>
              </w:divBdr>
            </w:div>
            <w:div w:id="273707596">
              <w:marLeft w:val="0"/>
              <w:marRight w:val="0"/>
              <w:marTop w:val="0"/>
              <w:marBottom w:val="0"/>
              <w:divBdr>
                <w:top w:val="none" w:sz="0" w:space="0" w:color="auto"/>
                <w:left w:val="none" w:sz="0" w:space="0" w:color="auto"/>
                <w:bottom w:val="none" w:sz="0" w:space="0" w:color="auto"/>
                <w:right w:val="none" w:sz="0" w:space="0" w:color="auto"/>
              </w:divBdr>
            </w:div>
            <w:div w:id="274873100">
              <w:marLeft w:val="0"/>
              <w:marRight w:val="0"/>
              <w:marTop w:val="0"/>
              <w:marBottom w:val="0"/>
              <w:divBdr>
                <w:top w:val="none" w:sz="0" w:space="0" w:color="auto"/>
                <w:left w:val="none" w:sz="0" w:space="0" w:color="auto"/>
                <w:bottom w:val="none" w:sz="0" w:space="0" w:color="auto"/>
                <w:right w:val="none" w:sz="0" w:space="0" w:color="auto"/>
              </w:divBdr>
            </w:div>
            <w:div w:id="278218671">
              <w:marLeft w:val="0"/>
              <w:marRight w:val="0"/>
              <w:marTop w:val="0"/>
              <w:marBottom w:val="0"/>
              <w:divBdr>
                <w:top w:val="none" w:sz="0" w:space="0" w:color="auto"/>
                <w:left w:val="none" w:sz="0" w:space="0" w:color="auto"/>
                <w:bottom w:val="none" w:sz="0" w:space="0" w:color="auto"/>
                <w:right w:val="none" w:sz="0" w:space="0" w:color="auto"/>
              </w:divBdr>
            </w:div>
            <w:div w:id="282616187">
              <w:marLeft w:val="0"/>
              <w:marRight w:val="0"/>
              <w:marTop w:val="0"/>
              <w:marBottom w:val="0"/>
              <w:divBdr>
                <w:top w:val="none" w:sz="0" w:space="0" w:color="auto"/>
                <w:left w:val="none" w:sz="0" w:space="0" w:color="auto"/>
                <w:bottom w:val="none" w:sz="0" w:space="0" w:color="auto"/>
                <w:right w:val="none" w:sz="0" w:space="0" w:color="auto"/>
              </w:divBdr>
            </w:div>
            <w:div w:id="284973034">
              <w:marLeft w:val="0"/>
              <w:marRight w:val="0"/>
              <w:marTop w:val="0"/>
              <w:marBottom w:val="0"/>
              <w:divBdr>
                <w:top w:val="none" w:sz="0" w:space="0" w:color="auto"/>
                <w:left w:val="none" w:sz="0" w:space="0" w:color="auto"/>
                <w:bottom w:val="none" w:sz="0" w:space="0" w:color="auto"/>
                <w:right w:val="none" w:sz="0" w:space="0" w:color="auto"/>
              </w:divBdr>
            </w:div>
            <w:div w:id="286858222">
              <w:marLeft w:val="0"/>
              <w:marRight w:val="0"/>
              <w:marTop w:val="0"/>
              <w:marBottom w:val="0"/>
              <w:divBdr>
                <w:top w:val="none" w:sz="0" w:space="0" w:color="auto"/>
                <w:left w:val="none" w:sz="0" w:space="0" w:color="auto"/>
                <w:bottom w:val="none" w:sz="0" w:space="0" w:color="auto"/>
                <w:right w:val="none" w:sz="0" w:space="0" w:color="auto"/>
              </w:divBdr>
            </w:div>
            <w:div w:id="287517440">
              <w:marLeft w:val="0"/>
              <w:marRight w:val="0"/>
              <w:marTop w:val="0"/>
              <w:marBottom w:val="0"/>
              <w:divBdr>
                <w:top w:val="none" w:sz="0" w:space="0" w:color="auto"/>
                <w:left w:val="none" w:sz="0" w:space="0" w:color="auto"/>
                <w:bottom w:val="none" w:sz="0" w:space="0" w:color="auto"/>
                <w:right w:val="none" w:sz="0" w:space="0" w:color="auto"/>
              </w:divBdr>
            </w:div>
            <w:div w:id="287786269">
              <w:marLeft w:val="0"/>
              <w:marRight w:val="0"/>
              <w:marTop w:val="0"/>
              <w:marBottom w:val="0"/>
              <w:divBdr>
                <w:top w:val="none" w:sz="0" w:space="0" w:color="auto"/>
                <w:left w:val="none" w:sz="0" w:space="0" w:color="auto"/>
                <w:bottom w:val="none" w:sz="0" w:space="0" w:color="auto"/>
                <w:right w:val="none" w:sz="0" w:space="0" w:color="auto"/>
              </w:divBdr>
            </w:div>
            <w:div w:id="288172947">
              <w:marLeft w:val="0"/>
              <w:marRight w:val="0"/>
              <w:marTop w:val="0"/>
              <w:marBottom w:val="0"/>
              <w:divBdr>
                <w:top w:val="none" w:sz="0" w:space="0" w:color="auto"/>
                <w:left w:val="none" w:sz="0" w:space="0" w:color="auto"/>
                <w:bottom w:val="none" w:sz="0" w:space="0" w:color="auto"/>
                <w:right w:val="none" w:sz="0" w:space="0" w:color="auto"/>
              </w:divBdr>
            </w:div>
            <w:div w:id="302318936">
              <w:marLeft w:val="0"/>
              <w:marRight w:val="0"/>
              <w:marTop w:val="0"/>
              <w:marBottom w:val="0"/>
              <w:divBdr>
                <w:top w:val="none" w:sz="0" w:space="0" w:color="auto"/>
                <w:left w:val="none" w:sz="0" w:space="0" w:color="auto"/>
                <w:bottom w:val="none" w:sz="0" w:space="0" w:color="auto"/>
                <w:right w:val="none" w:sz="0" w:space="0" w:color="auto"/>
              </w:divBdr>
            </w:div>
            <w:div w:id="309604591">
              <w:marLeft w:val="0"/>
              <w:marRight w:val="0"/>
              <w:marTop w:val="0"/>
              <w:marBottom w:val="0"/>
              <w:divBdr>
                <w:top w:val="none" w:sz="0" w:space="0" w:color="auto"/>
                <w:left w:val="none" w:sz="0" w:space="0" w:color="auto"/>
                <w:bottom w:val="none" w:sz="0" w:space="0" w:color="auto"/>
                <w:right w:val="none" w:sz="0" w:space="0" w:color="auto"/>
              </w:divBdr>
            </w:div>
            <w:div w:id="310015307">
              <w:marLeft w:val="0"/>
              <w:marRight w:val="0"/>
              <w:marTop w:val="0"/>
              <w:marBottom w:val="0"/>
              <w:divBdr>
                <w:top w:val="none" w:sz="0" w:space="0" w:color="auto"/>
                <w:left w:val="none" w:sz="0" w:space="0" w:color="auto"/>
                <w:bottom w:val="none" w:sz="0" w:space="0" w:color="auto"/>
                <w:right w:val="none" w:sz="0" w:space="0" w:color="auto"/>
              </w:divBdr>
            </w:div>
            <w:div w:id="315189307">
              <w:marLeft w:val="0"/>
              <w:marRight w:val="0"/>
              <w:marTop w:val="0"/>
              <w:marBottom w:val="0"/>
              <w:divBdr>
                <w:top w:val="none" w:sz="0" w:space="0" w:color="auto"/>
                <w:left w:val="none" w:sz="0" w:space="0" w:color="auto"/>
                <w:bottom w:val="none" w:sz="0" w:space="0" w:color="auto"/>
                <w:right w:val="none" w:sz="0" w:space="0" w:color="auto"/>
              </w:divBdr>
            </w:div>
            <w:div w:id="320542779">
              <w:marLeft w:val="0"/>
              <w:marRight w:val="0"/>
              <w:marTop w:val="0"/>
              <w:marBottom w:val="0"/>
              <w:divBdr>
                <w:top w:val="none" w:sz="0" w:space="0" w:color="auto"/>
                <w:left w:val="none" w:sz="0" w:space="0" w:color="auto"/>
                <w:bottom w:val="none" w:sz="0" w:space="0" w:color="auto"/>
                <w:right w:val="none" w:sz="0" w:space="0" w:color="auto"/>
              </w:divBdr>
            </w:div>
            <w:div w:id="323095954">
              <w:marLeft w:val="0"/>
              <w:marRight w:val="0"/>
              <w:marTop w:val="0"/>
              <w:marBottom w:val="0"/>
              <w:divBdr>
                <w:top w:val="none" w:sz="0" w:space="0" w:color="auto"/>
                <w:left w:val="none" w:sz="0" w:space="0" w:color="auto"/>
                <w:bottom w:val="none" w:sz="0" w:space="0" w:color="auto"/>
                <w:right w:val="none" w:sz="0" w:space="0" w:color="auto"/>
              </w:divBdr>
            </w:div>
            <w:div w:id="327944497">
              <w:marLeft w:val="0"/>
              <w:marRight w:val="0"/>
              <w:marTop w:val="0"/>
              <w:marBottom w:val="0"/>
              <w:divBdr>
                <w:top w:val="none" w:sz="0" w:space="0" w:color="auto"/>
                <w:left w:val="none" w:sz="0" w:space="0" w:color="auto"/>
                <w:bottom w:val="none" w:sz="0" w:space="0" w:color="auto"/>
                <w:right w:val="none" w:sz="0" w:space="0" w:color="auto"/>
              </w:divBdr>
            </w:div>
            <w:div w:id="329215331">
              <w:marLeft w:val="0"/>
              <w:marRight w:val="0"/>
              <w:marTop w:val="0"/>
              <w:marBottom w:val="0"/>
              <w:divBdr>
                <w:top w:val="none" w:sz="0" w:space="0" w:color="auto"/>
                <w:left w:val="none" w:sz="0" w:space="0" w:color="auto"/>
                <w:bottom w:val="none" w:sz="0" w:space="0" w:color="auto"/>
                <w:right w:val="none" w:sz="0" w:space="0" w:color="auto"/>
              </w:divBdr>
            </w:div>
            <w:div w:id="331375139">
              <w:marLeft w:val="0"/>
              <w:marRight w:val="0"/>
              <w:marTop w:val="0"/>
              <w:marBottom w:val="0"/>
              <w:divBdr>
                <w:top w:val="none" w:sz="0" w:space="0" w:color="auto"/>
                <w:left w:val="none" w:sz="0" w:space="0" w:color="auto"/>
                <w:bottom w:val="none" w:sz="0" w:space="0" w:color="auto"/>
                <w:right w:val="none" w:sz="0" w:space="0" w:color="auto"/>
              </w:divBdr>
            </w:div>
            <w:div w:id="335498997">
              <w:marLeft w:val="0"/>
              <w:marRight w:val="0"/>
              <w:marTop w:val="0"/>
              <w:marBottom w:val="0"/>
              <w:divBdr>
                <w:top w:val="none" w:sz="0" w:space="0" w:color="auto"/>
                <w:left w:val="none" w:sz="0" w:space="0" w:color="auto"/>
                <w:bottom w:val="none" w:sz="0" w:space="0" w:color="auto"/>
                <w:right w:val="none" w:sz="0" w:space="0" w:color="auto"/>
              </w:divBdr>
            </w:div>
            <w:div w:id="337466944">
              <w:marLeft w:val="0"/>
              <w:marRight w:val="0"/>
              <w:marTop w:val="0"/>
              <w:marBottom w:val="0"/>
              <w:divBdr>
                <w:top w:val="none" w:sz="0" w:space="0" w:color="auto"/>
                <w:left w:val="none" w:sz="0" w:space="0" w:color="auto"/>
                <w:bottom w:val="none" w:sz="0" w:space="0" w:color="auto"/>
                <w:right w:val="none" w:sz="0" w:space="0" w:color="auto"/>
              </w:divBdr>
            </w:div>
            <w:div w:id="338120007">
              <w:marLeft w:val="0"/>
              <w:marRight w:val="0"/>
              <w:marTop w:val="0"/>
              <w:marBottom w:val="0"/>
              <w:divBdr>
                <w:top w:val="none" w:sz="0" w:space="0" w:color="auto"/>
                <w:left w:val="none" w:sz="0" w:space="0" w:color="auto"/>
                <w:bottom w:val="none" w:sz="0" w:space="0" w:color="auto"/>
                <w:right w:val="none" w:sz="0" w:space="0" w:color="auto"/>
              </w:divBdr>
            </w:div>
            <w:div w:id="340157239">
              <w:marLeft w:val="0"/>
              <w:marRight w:val="0"/>
              <w:marTop w:val="0"/>
              <w:marBottom w:val="0"/>
              <w:divBdr>
                <w:top w:val="none" w:sz="0" w:space="0" w:color="auto"/>
                <w:left w:val="none" w:sz="0" w:space="0" w:color="auto"/>
                <w:bottom w:val="none" w:sz="0" w:space="0" w:color="auto"/>
                <w:right w:val="none" w:sz="0" w:space="0" w:color="auto"/>
              </w:divBdr>
            </w:div>
            <w:div w:id="341274845">
              <w:marLeft w:val="0"/>
              <w:marRight w:val="0"/>
              <w:marTop w:val="0"/>
              <w:marBottom w:val="0"/>
              <w:divBdr>
                <w:top w:val="none" w:sz="0" w:space="0" w:color="auto"/>
                <w:left w:val="none" w:sz="0" w:space="0" w:color="auto"/>
                <w:bottom w:val="none" w:sz="0" w:space="0" w:color="auto"/>
                <w:right w:val="none" w:sz="0" w:space="0" w:color="auto"/>
              </w:divBdr>
            </w:div>
            <w:div w:id="341517454">
              <w:marLeft w:val="0"/>
              <w:marRight w:val="0"/>
              <w:marTop w:val="0"/>
              <w:marBottom w:val="0"/>
              <w:divBdr>
                <w:top w:val="none" w:sz="0" w:space="0" w:color="auto"/>
                <w:left w:val="none" w:sz="0" w:space="0" w:color="auto"/>
                <w:bottom w:val="none" w:sz="0" w:space="0" w:color="auto"/>
                <w:right w:val="none" w:sz="0" w:space="0" w:color="auto"/>
              </w:divBdr>
            </w:div>
            <w:div w:id="341669011">
              <w:marLeft w:val="0"/>
              <w:marRight w:val="0"/>
              <w:marTop w:val="0"/>
              <w:marBottom w:val="0"/>
              <w:divBdr>
                <w:top w:val="none" w:sz="0" w:space="0" w:color="auto"/>
                <w:left w:val="none" w:sz="0" w:space="0" w:color="auto"/>
                <w:bottom w:val="none" w:sz="0" w:space="0" w:color="auto"/>
                <w:right w:val="none" w:sz="0" w:space="0" w:color="auto"/>
              </w:divBdr>
            </w:div>
            <w:div w:id="341782748">
              <w:marLeft w:val="0"/>
              <w:marRight w:val="0"/>
              <w:marTop w:val="0"/>
              <w:marBottom w:val="0"/>
              <w:divBdr>
                <w:top w:val="none" w:sz="0" w:space="0" w:color="auto"/>
                <w:left w:val="none" w:sz="0" w:space="0" w:color="auto"/>
                <w:bottom w:val="none" w:sz="0" w:space="0" w:color="auto"/>
                <w:right w:val="none" w:sz="0" w:space="0" w:color="auto"/>
              </w:divBdr>
            </w:div>
            <w:div w:id="344064416">
              <w:marLeft w:val="0"/>
              <w:marRight w:val="0"/>
              <w:marTop w:val="0"/>
              <w:marBottom w:val="0"/>
              <w:divBdr>
                <w:top w:val="none" w:sz="0" w:space="0" w:color="auto"/>
                <w:left w:val="none" w:sz="0" w:space="0" w:color="auto"/>
                <w:bottom w:val="none" w:sz="0" w:space="0" w:color="auto"/>
                <w:right w:val="none" w:sz="0" w:space="0" w:color="auto"/>
              </w:divBdr>
            </w:div>
            <w:div w:id="346685549">
              <w:marLeft w:val="0"/>
              <w:marRight w:val="0"/>
              <w:marTop w:val="0"/>
              <w:marBottom w:val="0"/>
              <w:divBdr>
                <w:top w:val="none" w:sz="0" w:space="0" w:color="auto"/>
                <w:left w:val="none" w:sz="0" w:space="0" w:color="auto"/>
                <w:bottom w:val="none" w:sz="0" w:space="0" w:color="auto"/>
                <w:right w:val="none" w:sz="0" w:space="0" w:color="auto"/>
              </w:divBdr>
            </w:div>
            <w:div w:id="347761031">
              <w:marLeft w:val="0"/>
              <w:marRight w:val="0"/>
              <w:marTop w:val="0"/>
              <w:marBottom w:val="0"/>
              <w:divBdr>
                <w:top w:val="none" w:sz="0" w:space="0" w:color="auto"/>
                <w:left w:val="none" w:sz="0" w:space="0" w:color="auto"/>
                <w:bottom w:val="none" w:sz="0" w:space="0" w:color="auto"/>
                <w:right w:val="none" w:sz="0" w:space="0" w:color="auto"/>
              </w:divBdr>
            </w:div>
            <w:div w:id="348025743">
              <w:marLeft w:val="0"/>
              <w:marRight w:val="0"/>
              <w:marTop w:val="0"/>
              <w:marBottom w:val="0"/>
              <w:divBdr>
                <w:top w:val="none" w:sz="0" w:space="0" w:color="auto"/>
                <w:left w:val="none" w:sz="0" w:space="0" w:color="auto"/>
                <w:bottom w:val="none" w:sz="0" w:space="0" w:color="auto"/>
                <w:right w:val="none" w:sz="0" w:space="0" w:color="auto"/>
              </w:divBdr>
            </w:div>
            <w:div w:id="352532936">
              <w:marLeft w:val="0"/>
              <w:marRight w:val="0"/>
              <w:marTop w:val="0"/>
              <w:marBottom w:val="0"/>
              <w:divBdr>
                <w:top w:val="none" w:sz="0" w:space="0" w:color="auto"/>
                <w:left w:val="none" w:sz="0" w:space="0" w:color="auto"/>
                <w:bottom w:val="none" w:sz="0" w:space="0" w:color="auto"/>
                <w:right w:val="none" w:sz="0" w:space="0" w:color="auto"/>
              </w:divBdr>
            </w:div>
            <w:div w:id="361904347">
              <w:marLeft w:val="0"/>
              <w:marRight w:val="0"/>
              <w:marTop w:val="0"/>
              <w:marBottom w:val="0"/>
              <w:divBdr>
                <w:top w:val="none" w:sz="0" w:space="0" w:color="auto"/>
                <w:left w:val="none" w:sz="0" w:space="0" w:color="auto"/>
                <w:bottom w:val="none" w:sz="0" w:space="0" w:color="auto"/>
                <w:right w:val="none" w:sz="0" w:space="0" w:color="auto"/>
              </w:divBdr>
            </w:div>
            <w:div w:id="364643361">
              <w:marLeft w:val="0"/>
              <w:marRight w:val="0"/>
              <w:marTop w:val="0"/>
              <w:marBottom w:val="0"/>
              <w:divBdr>
                <w:top w:val="none" w:sz="0" w:space="0" w:color="auto"/>
                <w:left w:val="none" w:sz="0" w:space="0" w:color="auto"/>
                <w:bottom w:val="none" w:sz="0" w:space="0" w:color="auto"/>
                <w:right w:val="none" w:sz="0" w:space="0" w:color="auto"/>
              </w:divBdr>
            </w:div>
            <w:div w:id="365788371">
              <w:marLeft w:val="0"/>
              <w:marRight w:val="0"/>
              <w:marTop w:val="0"/>
              <w:marBottom w:val="0"/>
              <w:divBdr>
                <w:top w:val="none" w:sz="0" w:space="0" w:color="auto"/>
                <w:left w:val="none" w:sz="0" w:space="0" w:color="auto"/>
                <w:bottom w:val="none" w:sz="0" w:space="0" w:color="auto"/>
                <w:right w:val="none" w:sz="0" w:space="0" w:color="auto"/>
              </w:divBdr>
            </w:div>
            <w:div w:id="368263262">
              <w:marLeft w:val="0"/>
              <w:marRight w:val="0"/>
              <w:marTop w:val="0"/>
              <w:marBottom w:val="0"/>
              <w:divBdr>
                <w:top w:val="none" w:sz="0" w:space="0" w:color="auto"/>
                <w:left w:val="none" w:sz="0" w:space="0" w:color="auto"/>
                <w:bottom w:val="none" w:sz="0" w:space="0" w:color="auto"/>
                <w:right w:val="none" w:sz="0" w:space="0" w:color="auto"/>
              </w:divBdr>
            </w:div>
            <w:div w:id="369500665">
              <w:marLeft w:val="0"/>
              <w:marRight w:val="0"/>
              <w:marTop w:val="0"/>
              <w:marBottom w:val="0"/>
              <w:divBdr>
                <w:top w:val="none" w:sz="0" w:space="0" w:color="auto"/>
                <w:left w:val="none" w:sz="0" w:space="0" w:color="auto"/>
                <w:bottom w:val="none" w:sz="0" w:space="0" w:color="auto"/>
                <w:right w:val="none" w:sz="0" w:space="0" w:color="auto"/>
              </w:divBdr>
            </w:div>
            <w:div w:id="375351763">
              <w:marLeft w:val="0"/>
              <w:marRight w:val="0"/>
              <w:marTop w:val="0"/>
              <w:marBottom w:val="0"/>
              <w:divBdr>
                <w:top w:val="none" w:sz="0" w:space="0" w:color="auto"/>
                <w:left w:val="none" w:sz="0" w:space="0" w:color="auto"/>
                <w:bottom w:val="none" w:sz="0" w:space="0" w:color="auto"/>
                <w:right w:val="none" w:sz="0" w:space="0" w:color="auto"/>
              </w:divBdr>
            </w:div>
            <w:div w:id="375551029">
              <w:marLeft w:val="0"/>
              <w:marRight w:val="0"/>
              <w:marTop w:val="0"/>
              <w:marBottom w:val="0"/>
              <w:divBdr>
                <w:top w:val="none" w:sz="0" w:space="0" w:color="auto"/>
                <w:left w:val="none" w:sz="0" w:space="0" w:color="auto"/>
                <w:bottom w:val="none" w:sz="0" w:space="0" w:color="auto"/>
                <w:right w:val="none" w:sz="0" w:space="0" w:color="auto"/>
              </w:divBdr>
            </w:div>
            <w:div w:id="377050713">
              <w:marLeft w:val="0"/>
              <w:marRight w:val="0"/>
              <w:marTop w:val="0"/>
              <w:marBottom w:val="0"/>
              <w:divBdr>
                <w:top w:val="none" w:sz="0" w:space="0" w:color="auto"/>
                <w:left w:val="none" w:sz="0" w:space="0" w:color="auto"/>
                <w:bottom w:val="none" w:sz="0" w:space="0" w:color="auto"/>
                <w:right w:val="none" w:sz="0" w:space="0" w:color="auto"/>
              </w:divBdr>
            </w:div>
            <w:div w:id="377972900">
              <w:marLeft w:val="0"/>
              <w:marRight w:val="0"/>
              <w:marTop w:val="0"/>
              <w:marBottom w:val="0"/>
              <w:divBdr>
                <w:top w:val="none" w:sz="0" w:space="0" w:color="auto"/>
                <w:left w:val="none" w:sz="0" w:space="0" w:color="auto"/>
                <w:bottom w:val="none" w:sz="0" w:space="0" w:color="auto"/>
                <w:right w:val="none" w:sz="0" w:space="0" w:color="auto"/>
              </w:divBdr>
            </w:div>
            <w:div w:id="378667610">
              <w:marLeft w:val="0"/>
              <w:marRight w:val="0"/>
              <w:marTop w:val="0"/>
              <w:marBottom w:val="0"/>
              <w:divBdr>
                <w:top w:val="none" w:sz="0" w:space="0" w:color="auto"/>
                <w:left w:val="none" w:sz="0" w:space="0" w:color="auto"/>
                <w:bottom w:val="none" w:sz="0" w:space="0" w:color="auto"/>
                <w:right w:val="none" w:sz="0" w:space="0" w:color="auto"/>
              </w:divBdr>
            </w:div>
            <w:div w:id="380443780">
              <w:marLeft w:val="0"/>
              <w:marRight w:val="0"/>
              <w:marTop w:val="0"/>
              <w:marBottom w:val="0"/>
              <w:divBdr>
                <w:top w:val="none" w:sz="0" w:space="0" w:color="auto"/>
                <w:left w:val="none" w:sz="0" w:space="0" w:color="auto"/>
                <w:bottom w:val="none" w:sz="0" w:space="0" w:color="auto"/>
                <w:right w:val="none" w:sz="0" w:space="0" w:color="auto"/>
              </w:divBdr>
            </w:div>
            <w:div w:id="380984444">
              <w:marLeft w:val="0"/>
              <w:marRight w:val="0"/>
              <w:marTop w:val="0"/>
              <w:marBottom w:val="0"/>
              <w:divBdr>
                <w:top w:val="none" w:sz="0" w:space="0" w:color="auto"/>
                <w:left w:val="none" w:sz="0" w:space="0" w:color="auto"/>
                <w:bottom w:val="none" w:sz="0" w:space="0" w:color="auto"/>
                <w:right w:val="none" w:sz="0" w:space="0" w:color="auto"/>
              </w:divBdr>
            </w:div>
            <w:div w:id="381641654">
              <w:marLeft w:val="0"/>
              <w:marRight w:val="0"/>
              <w:marTop w:val="0"/>
              <w:marBottom w:val="0"/>
              <w:divBdr>
                <w:top w:val="none" w:sz="0" w:space="0" w:color="auto"/>
                <w:left w:val="none" w:sz="0" w:space="0" w:color="auto"/>
                <w:bottom w:val="none" w:sz="0" w:space="0" w:color="auto"/>
                <w:right w:val="none" w:sz="0" w:space="0" w:color="auto"/>
              </w:divBdr>
            </w:div>
            <w:div w:id="382678449">
              <w:marLeft w:val="0"/>
              <w:marRight w:val="0"/>
              <w:marTop w:val="0"/>
              <w:marBottom w:val="0"/>
              <w:divBdr>
                <w:top w:val="none" w:sz="0" w:space="0" w:color="auto"/>
                <w:left w:val="none" w:sz="0" w:space="0" w:color="auto"/>
                <w:bottom w:val="none" w:sz="0" w:space="0" w:color="auto"/>
                <w:right w:val="none" w:sz="0" w:space="0" w:color="auto"/>
              </w:divBdr>
            </w:div>
            <w:div w:id="383918929">
              <w:marLeft w:val="0"/>
              <w:marRight w:val="0"/>
              <w:marTop w:val="0"/>
              <w:marBottom w:val="0"/>
              <w:divBdr>
                <w:top w:val="none" w:sz="0" w:space="0" w:color="auto"/>
                <w:left w:val="none" w:sz="0" w:space="0" w:color="auto"/>
                <w:bottom w:val="none" w:sz="0" w:space="0" w:color="auto"/>
                <w:right w:val="none" w:sz="0" w:space="0" w:color="auto"/>
              </w:divBdr>
            </w:div>
            <w:div w:id="388961157">
              <w:marLeft w:val="0"/>
              <w:marRight w:val="0"/>
              <w:marTop w:val="0"/>
              <w:marBottom w:val="0"/>
              <w:divBdr>
                <w:top w:val="none" w:sz="0" w:space="0" w:color="auto"/>
                <w:left w:val="none" w:sz="0" w:space="0" w:color="auto"/>
                <w:bottom w:val="none" w:sz="0" w:space="0" w:color="auto"/>
                <w:right w:val="none" w:sz="0" w:space="0" w:color="auto"/>
              </w:divBdr>
            </w:div>
            <w:div w:id="389229127">
              <w:marLeft w:val="0"/>
              <w:marRight w:val="0"/>
              <w:marTop w:val="0"/>
              <w:marBottom w:val="0"/>
              <w:divBdr>
                <w:top w:val="none" w:sz="0" w:space="0" w:color="auto"/>
                <w:left w:val="none" w:sz="0" w:space="0" w:color="auto"/>
                <w:bottom w:val="none" w:sz="0" w:space="0" w:color="auto"/>
                <w:right w:val="none" w:sz="0" w:space="0" w:color="auto"/>
              </w:divBdr>
            </w:div>
            <w:div w:id="391391675">
              <w:marLeft w:val="0"/>
              <w:marRight w:val="0"/>
              <w:marTop w:val="0"/>
              <w:marBottom w:val="0"/>
              <w:divBdr>
                <w:top w:val="none" w:sz="0" w:space="0" w:color="auto"/>
                <w:left w:val="none" w:sz="0" w:space="0" w:color="auto"/>
                <w:bottom w:val="none" w:sz="0" w:space="0" w:color="auto"/>
                <w:right w:val="none" w:sz="0" w:space="0" w:color="auto"/>
              </w:divBdr>
            </w:div>
            <w:div w:id="392581083">
              <w:marLeft w:val="0"/>
              <w:marRight w:val="0"/>
              <w:marTop w:val="0"/>
              <w:marBottom w:val="0"/>
              <w:divBdr>
                <w:top w:val="none" w:sz="0" w:space="0" w:color="auto"/>
                <w:left w:val="none" w:sz="0" w:space="0" w:color="auto"/>
                <w:bottom w:val="none" w:sz="0" w:space="0" w:color="auto"/>
                <w:right w:val="none" w:sz="0" w:space="0" w:color="auto"/>
              </w:divBdr>
            </w:div>
            <w:div w:id="393283427">
              <w:marLeft w:val="0"/>
              <w:marRight w:val="0"/>
              <w:marTop w:val="0"/>
              <w:marBottom w:val="0"/>
              <w:divBdr>
                <w:top w:val="none" w:sz="0" w:space="0" w:color="auto"/>
                <w:left w:val="none" w:sz="0" w:space="0" w:color="auto"/>
                <w:bottom w:val="none" w:sz="0" w:space="0" w:color="auto"/>
                <w:right w:val="none" w:sz="0" w:space="0" w:color="auto"/>
              </w:divBdr>
            </w:div>
            <w:div w:id="395057791">
              <w:marLeft w:val="0"/>
              <w:marRight w:val="0"/>
              <w:marTop w:val="0"/>
              <w:marBottom w:val="0"/>
              <w:divBdr>
                <w:top w:val="none" w:sz="0" w:space="0" w:color="auto"/>
                <w:left w:val="none" w:sz="0" w:space="0" w:color="auto"/>
                <w:bottom w:val="none" w:sz="0" w:space="0" w:color="auto"/>
                <w:right w:val="none" w:sz="0" w:space="0" w:color="auto"/>
              </w:divBdr>
            </w:div>
            <w:div w:id="399595952">
              <w:marLeft w:val="0"/>
              <w:marRight w:val="0"/>
              <w:marTop w:val="0"/>
              <w:marBottom w:val="0"/>
              <w:divBdr>
                <w:top w:val="none" w:sz="0" w:space="0" w:color="auto"/>
                <w:left w:val="none" w:sz="0" w:space="0" w:color="auto"/>
                <w:bottom w:val="none" w:sz="0" w:space="0" w:color="auto"/>
                <w:right w:val="none" w:sz="0" w:space="0" w:color="auto"/>
              </w:divBdr>
            </w:div>
            <w:div w:id="400949414">
              <w:marLeft w:val="0"/>
              <w:marRight w:val="0"/>
              <w:marTop w:val="0"/>
              <w:marBottom w:val="0"/>
              <w:divBdr>
                <w:top w:val="none" w:sz="0" w:space="0" w:color="auto"/>
                <w:left w:val="none" w:sz="0" w:space="0" w:color="auto"/>
                <w:bottom w:val="none" w:sz="0" w:space="0" w:color="auto"/>
                <w:right w:val="none" w:sz="0" w:space="0" w:color="auto"/>
              </w:divBdr>
            </w:div>
            <w:div w:id="402410590">
              <w:marLeft w:val="0"/>
              <w:marRight w:val="0"/>
              <w:marTop w:val="0"/>
              <w:marBottom w:val="0"/>
              <w:divBdr>
                <w:top w:val="none" w:sz="0" w:space="0" w:color="auto"/>
                <w:left w:val="none" w:sz="0" w:space="0" w:color="auto"/>
                <w:bottom w:val="none" w:sz="0" w:space="0" w:color="auto"/>
                <w:right w:val="none" w:sz="0" w:space="0" w:color="auto"/>
              </w:divBdr>
            </w:div>
            <w:div w:id="407774737">
              <w:marLeft w:val="0"/>
              <w:marRight w:val="0"/>
              <w:marTop w:val="0"/>
              <w:marBottom w:val="0"/>
              <w:divBdr>
                <w:top w:val="none" w:sz="0" w:space="0" w:color="auto"/>
                <w:left w:val="none" w:sz="0" w:space="0" w:color="auto"/>
                <w:bottom w:val="none" w:sz="0" w:space="0" w:color="auto"/>
                <w:right w:val="none" w:sz="0" w:space="0" w:color="auto"/>
              </w:divBdr>
            </w:div>
            <w:div w:id="409426488">
              <w:marLeft w:val="0"/>
              <w:marRight w:val="0"/>
              <w:marTop w:val="0"/>
              <w:marBottom w:val="0"/>
              <w:divBdr>
                <w:top w:val="none" w:sz="0" w:space="0" w:color="auto"/>
                <w:left w:val="none" w:sz="0" w:space="0" w:color="auto"/>
                <w:bottom w:val="none" w:sz="0" w:space="0" w:color="auto"/>
                <w:right w:val="none" w:sz="0" w:space="0" w:color="auto"/>
              </w:divBdr>
            </w:div>
            <w:div w:id="415368296">
              <w:marLeft w:val="0"/>
              <w:marRight w:val="0"/>
              <w:marTop w:val="0"/>
              <w:marBottom w:val="0"/>
              <w:divBdr>
                <w:top w:val="none" w:sz="0" w:space="0" w:color="auto"/>
                <w:left w:val="none" w:sz="0" w:space="0" w:color="auto"/>
                <w:bottom w:val="none" w:sz="0" w:space="0" w:color="auto"/>
                <w:right w:val="none" w:sz="0" w:space="0" w:color="auto"/>
              </w:divBdr>
            </w:div>
            <w:div w:id="416293308">
              <w:marLeft w:val="0"/>
              <w:marRight w:val="0"/>
              <w:marTop w:val="0"/>
              <w:marBottom w:val="0"/>
              <w:divBdr>
                <w:top w:val="none" w:sz="0" w:space="0" w:color="auto"/>
                <w:left w:val="none" w:sz="0" w:space="0" w:color="auto"/>
                <w:bottom w:val="none" w:sz="0" w:space="0" w:color="auto"/>
                <w:right w:val="none" w:sz="0" w:space="0" w:color="auto"/>
              </w:divBdr>
            </w:div>
            <w:div w:id="417675727">
              <w:marLeft w:val="0"/>
              <w:marRight w:val="0"/>
              <w:marTop w:val="0"/>
              <w:marBottom w:val="0"/>
              <w:divBdr>
                <w:top w:val="none" w:sz="0" w:space="0" w:color="auto"/>
                <w:left w:val="none" w:sz="0" w:space="0" w:color="auto"/>
                <w:bottom w:val="none" w:sz="0" w:space="0" w:color="auto"/>
                <w:right w:val="none" w:sz="0" w:space="0" w:color="auto"/>
              </w:divBdr>
            </w:div>
            <w:div w:id="419449399">
              <w:marLeft w:val="0"/>
              <w:marRight w:val="0"/>
              <w:marTop w:val="0"/>
              <w:marBottom w:val="0"/>
              <w:divBdr>
                <w:top w:val="none" w:sz="0" w:space="0" w:color="auto"/>
                <w:left w:val="none" w:sz="0" w:space="0" w:color="auto"/>
                <w:bottom w:val="none" w:sz="0" w:space="0" w:color="auto"/>
                <w:right w:val="none" w:sz="0" w:space="0" w:color="auto"/>
              </w:divBdr>
            </w:div>
            <w:div w:id="426579447">
              <w:marLeft w:val="0"/>
              <w:marRight w:val="0"/>
              <w:marTop w:val="0"/>
              <w:marBottom w:val="0"/>
              <w:divBdr>
                <w:top w:val="none" w:sz="0" w:space="0" w:color="auto"/>
                <w:left w:val="none" w:sz="0" w:space="0" w:color="auto"/>
                <w:bottom w:val="none" w:sz="0" w:space="0" w:color="auto"/>
                <w:right w:val="none" w:sz="0" w:space="0" w:color="auto"/>
              </w:divBdr>
            </w:div>
            <w:div w:id="429356465">
              <w:marLeft w:val="0"/>
              <w:marRight w:val="0"/>
              <w:marTop w:val="0"/>
              <w:marBottom w:val="0"/>
              <w:divBdr>
                <w:top w:val="none" w:sz="0" w:space="0" w:color="auto"/>
                <w:left w:val="none" w:sz="0" w:space="0" w:color="auto"/>
                <w:bottom w:val="none" w:sz="0" w:space="0" w:color="auto"/>
                <w:right w:val="none" w:sz="0" w:space="0" w:color="auto"/>
              </w:divBdr>
            </w:div>
            <w:div w:id="432826611">
              <w:marLeft w:val="0"/>
              <w:marRight w:val="0"/>
              <w:marTop w:val="0"/>
              <w:marBottom w:val="0"/>
              <w:divBdr>
                <w:top w:val="none" w:sz="0" w:space="0" w:color="auto"/>
                <w:left w:val="none" w:sz="0" w:space="0" w:color="auto"/>
                <w:bottom w:val="none" w:sz="0" w:space="0" w:color="auto"/>
                <w:right w:val="none" w:sz="0" w:space="0" w:color="auto"/>
              </w:divBdr>
            </w:div>
            <w:div w:id="433522090">
              <w:marLeft w:val="0"/>
              <w:marRight w:val="0"/>
              <w:marTop w:val="0"/>
              <w:marBottom w:val="0"/>
              <w:divBdr>
                <w:top w:val="none" w:sz="0" w:space="0" w:color="auto"/>
                <w:left w:val="none" w:sz="0" w:space="0" w:color="auto"/>
                <w:bottom w:val="none" w:sz="0" w:space="0" w:color="auto"/>
                <w:right w:val="none" w:sz="0" w:space="0" w:color="auto"/>
              </w:divBdr>
            </w:div>
            <w:div w:id="434520934">
              <w:marLeft w:val="0"/>
              <w:marRight w:val="0"/>
              <w:marTop w:val="0"/>
              <w:marBottom w:val="0"/>
              <w:divBdr>
                <w:top w:val="none" w:sz="0" w:space="0" w:color="auto"/>
                <w:left w:val="none" w:sz="0" w:space="0" w:color="auto"/>
                <w:bottom w:val="none" w:sz="0" w:space="0" w:color="auto"/>
                <w:right w:val="none" w:sz="0" w:space="0" w:color="auto"/>
              </w:divBdr>
            </w:div>
            <w:div w:id="434667139">
              <w:marLeft w:val="0"/>
              <w:marRight w:val="0"/>
              <w:marTop w:val="0"/>
              <w:marBottom w:val="0"/>
              <w:divBdr>
                <w:top w:val="none" w:sz="0" w:space="0" w:color="auto"/>
                <w:left w:val="none" w:sz="0" w:space="0" w:color="auto"/>
                <w:bottom w:val="none" w:sz="0" w:space="0" w:color="auto"/>
                <w:right w:val="none" w:sz="0" w:space="0" w:color="auto"/>
              </w:divBdr>
            </w:div>
            <w:div w:id="436677740">
              <w:marLeft w:val="0"/>
              <w:marRight w:val="0"/>
              <w:marTop w:val="0"/>
              <w:marBottom w:val="0"/>
              <w:divBdr>
                <w:top w:val="none" w:sz="0" w:space="0" w:color="auto"/>
                <w:left w:val="none" w:sz="0" w:space="0" w:color="auto"/>
                <w:bottom w:val="none" w:sz="0" w:space="0" w:color="auto"/>
                <w:right w:val="none" w:sz="0" w:space="0" w:color="auto"/>
              </w:divBdr>
            </w:div>
            <w:div w:id="439182682">
              <w:marLeft w:val="0"/>
              <w:marRight w:val="0"/>
              <w:marTop w:val="0"/>
              <w:marBottom w:val="0"/>
              <w:divBdr>
                <w:top w:val="none" w:sz="0" w:space="0" w:color="auto"/>
                <w:left w:val="none" w:sz="0" w:space="0" w:color="auto"/>
                <w:bottom w:val="none" w:sz="0" w:space="0" w:color="auto"/>
                <w:right w:val="none" w:sz="0" w:space="0" w:color="auto"/>
              </w:divBdr>
            </w:div>
            <w:div w:id="444078803">
              <w:marLeft w:val="0"/>
              <w:marRight w:val="0"/>
              <w:marTop w:val="0"/>
              <w:marBottom w:val="0"/>
              <w:divBdr>
                <w:top w:val="none" w:sz="0" w:space="0" w:color="auto"/>
                <w:left w:val="none" w:sz="0" w:space="0" w:color="auto"/>
                <w:bottom w:val="none" w:sz="0" w:space="0" w:color="auto"/>
                <w:right w:val="none" w:sz="0" w:space="0" w:color="auto"/>
              </w:divBdr>
            </w:div>
            <w:div w:id="446588486">
              <w:marLeft w:val="0"/>
              <w:marRight w:val="0"/>
              <w:marTop w:val="0"/>
              <w:marBottom w:val="0"/>
              <w:divBdr>
                <w:top w:val="none" w:sz="0" w:space="0" w:color="auto"/>
                <w:left w:val="none" w:sz="0" w:space="0" w:color="auto"/>
                <w:bottom w:val="none" w:sz="0" w:space="0" w:color="auto"/>
                <w:right w:val="none" w:sz="0" w:space="0" w:color="auto"/>
              </w:divBdr>
            </w:div>
            <w:div w:id="447162066">
              <w:marLeft w:val="0"/>
              <w:marRight w:val="0"/>
              <w:marTop w:val="0"/>
              <w:marBottom w:val="0"/>
              <w:divBdr>
                <w:top w:val="none" w:sz="0" w:space="0" w:color="auto"/>
                <w:left w:val="none" w:sz="0" w:space="0" w:color="auto"/>
                <w:bottom w:val="none" w:sz="0" w:space="0" w:color="auto"/>
                <w:right w:val="none" w:sz="0" w:space="0" w:color="auto"/>
              </w:divBdr>
            </w:div>
            <w:div w:id="448279190">
              <w:marLeft w:val="0"/>
              <w:marRight w:val="0"/>
              <w:marTop w:val="0"/>
              <w:marBottom w:val="0"/>
              <w:divBdr>
                <w:top w:val="none" w:sz="0" w:space="0" w:color="auto"/>
                <w:left w:val="none" w:sz="0" w:space="0" w:color="auto"/>
                <w:bottom w:val="none" w:sz="0" w:space="0" w:color="auto"/>
                <w:right w:val="none" w:sz="0" w:space="0" w:color="auto"/>
              </w:divBdr>
            </w:div>
            <w:div w:id="450368884">
              <w:marLeft w:val="0"/>
              <w:marRight w:val="0"/>
              <w:marTop w:val="0"/>
              <w:marBottom w:val="0"/>
              <w:divBdr>
                <w:top w:val="none" w:sz="0" w:space="0" w:color="auto"/>
                <w:left w:val="none" w:sz="0" w:space="0" w:color="auto"/>
                <w:bottom w:val="none" w:sz="0" w:space="0" w:color="auto"/>
                <w:right w:val="none" w:sz="0" w:space="0" w:color="auto"/>
              </w:divBdr>
            </w:div>
            <w:div w:id="454369774">
              <w:marLeft w:val="0"/>
              <w:marRight w:val="0"/>
              <w:marTop w:val="0"/>
              <w:marBottom w:val="0"/>
              <w:divBdr>
                <w:top w:val="none" w:sz="0" w:space="0" w:color="auto"/>
                <w:left w:val="none" w:sz="0" w:space="0" w:color="auto"/>
                <w:bottom w:val="none" w:sz="0" w:space="0" w:color="auto"/>
                <w:right w:val="none" w:sz="0" w:space="0" w:color="auto"/>
              </w:divBdr>
            </w:div>
            <w:div w:id="454521703">
              <w:marLeft w:val="0"/>
              <w:marRight w:val="0"/>
              <w:marTop w:val="0"/>
              <w:marBottom w:val="0"/>
              <w:divBdr>
                <w:top w:val="none" w:sz="0" w:space="0" w:color="auto"/>
                <w:left w:val="none" w:sz="0" w:space="0" w:color="auto"/>
                <w:bottom w:val="none" w:sz="0" w:space="0" w:color="auto"/>
                <w:right w:val="none" w:sz="0" w:space="0" w:color="auto"/>
              </w:divBdr>
            </w:div>
            <w:div w:id="455375979">
              <w:marLeft w:val="0"/>
              <w:marRight w:val="0"/>
              <w:marTop w:val="0"/>
              <w:marBottom w:val="0"/>
              <w:divBdr>
                <w:top w:val="none" w:sz="0" w:space="0" w:color="auto"/>
                <w:left w:val="none" w:sz="0" w:space="0" w:color="auto"/>
                <w:bottom w:val="none" w:sz="0" w:space="0" w:color="auto"/>
                <w:right w:val="none" w:sz="0" w:space="0" w:color="auto"/>
              </w:divBdr>
            </w:div>
            <w:div w:id="457574448">
              <w:marLeft w:val="0"/>
              <w:marRight w:val="0"/>
              <w:marTop w:val="0"/>
              <w:marBottom w:val="0"/>
              <w:divBdr>
                <w:top w:val="none" w:sz="0" w:space="0" w:color="auto"/>
                <w:left w:val="none" w:sz="0" w:space="0" w:color="auto"/>
                <w:bottom w:val="none" w:sz="0" w:space="0" w:color="auto"/>
                <w:right w:val="none" w:sz="0" w:space="0" w:color="auto"/>
              </w:divBdr>
            </w:div>
            <w:div w:id="459613117">
              <w:marLeft w:val="0"/>
              <w:marRight w:val="0"/>
              <w:marTop w:val="0"/>
              <w:marBottom w:val="0"/>
              <w:divBdr>
                <w:top w:val="none" w:sz="0" w:space="0" w:color="auto"/>
                <w:left w:val="none" w:sz="0" w:space="0" w:color="auto"/>
                <w:bottom w:val="none" w:sz="0" w:space="0" w:color="auto"/>
                <w:right w:val="none" w:sz="0" w:space="0" w:color="auto"/>
              </w:divBdr>
            </w:div>
            <w:div w:id="459760699">
              <w:marLeft w:val="0"/>
              <w:marRight w:val="0"/>
              <w:marTop w:val="0"/>
              <w:marBottom w:val="0"/>
              <w:divBdr>
                <w:top w:val="none" w:sz="0" w:space="0" w:color="auto"/>
                <w:left w:val="none" w:sz="0" w:space="0" w:color="auto"/>
                <w:bottom w:val="none" w:sz="0" w:space="0" w:color="auto"/>
                <w:right w:val="none" w:sz="0" w:space="0" w:color="auto"/>
              </w:divBdr>
            </w:div>
            <w:div w:id="461120233">
              <w:marLeft w:val="0"/>
              <w:marRight w:val="0"/>
              <w:marTop w:val="0"/>
              <w:marBottom w:val="0"/>
              <w:divBdr>
                <w:top w:val="none" w:sz="0" w:space="0" w:color="auto"/>
                <w:left w:val="none" w:sz="0" w:space="0" w:color="auto"/>
                <w:bottom w:val="none" w:sz="0" w:space="0" w:color="auto"/>
                <w:right w:val="none" w:sz="0" w:space="0" w:color="auto"/>
              </w:divBdr>
            </w:div>
            <w:div w:id="463888474">
              <w:marLeft w:val="0"/>
              <w:marRight w:val="0"/>
              <w:marTop w:val="0"/>
              <w:marBottom w:val="0"/>
              <w:divBdr>
                <w:top w:val="none" w:sz="0" w:space="0" w:color="auto"/>
                <w:left w:val="none" w:sz="0" w:space="0" w:color="auto"/>
                <w:bottom w:val="none" w:sz="0" w:space="0" w:color="auto"/>
                <w:right w:val="none" w:sz="0" w:space="0" w:color="auto"/>
              </w:divBdr>
            </w:div>
            <w:div w:id="472217964">
              <w:marLeft w:val="0"/>
              <w:marRight w:val="0"/>
              <w:marTop w:val="0"/>
              <w:marBottom w:val="0"/>
              <w:divBdr>
                <w:top w:val="none" w:sz="0" w:space="0" w:color="auto"/>
                <w:left w:val="none" w:sz="0" w:space="0" w:color="auto"/>
                <w:bottom w:val="none" w:sz="0" w:space="0" w:color="auto"/>
                <w:right w:val="none" w:sz="0" w:space="0" w:color="auto"/>
              </w:divBdr>
            </w:div>
            <w:div w:id="472601748">
              <w:marLeft w:val="0"/>
              <w:marRight w:val="0"/>
              <w:marTop w:val="0"/>
              <w:marBottom w:val="0"/>
              <w:divBdr>
                <w:top w:val="none" w:sz="0" w:space="0" w:color="auto"/>
                <w:left w:val="none" w:sz="0" w:space="0" w:color="auto"/>
                <w:bottom w:val="none" w:sz="0" w:space="0" w:color="auto"/>
                <w:right w:val="none" w:sz="0" w:space="0" w:color="auto"/>
              </w:divBdr>
            </w:div>
            <w:div w:id="479345746">
              <w:marLeft w:val="0"/>
              <w:marRight w:val="0"/>
              <w:marTop w:val="0"/>
              <w:marBottom w:val="0"/>
              <w:divBdr>
                <w:top w:val="none" w:sz="0" w:space="0" w:color="auto"/>
                <w:left w:val="none" w:sz="0" w:space="0" w:color="auto"/>
                <w:bottom w:val="none" w:sz="0" w:space="0" w:color="auto"/>
                <w:right w:val="none" w:sz="0" w:space="0" w:color="auto"/>
              </w:divBdr>
            </w:div>
            <w:div w:id="481434224">
              <w:marLeft w:val="0"/>
              <w:marRight w:val="0"/>
              <w:marTop w:val="0"/>
              <w:marBottom w:val="0"/>
              <w:divBdr>
                <w:top w:val="none" w:sz="0" w:space="0" w:color="auto"/>
                <w:left w:val="none" w:sz="0" w:space="0" w:color="auto"/>
                <w:bottom w:val="none" w:sz="0" w:space="0" w:color="auto"/>
                <w:right w:val="none" w:sz="0" w:space="0" w:color="auto"/>
              </w:divBdr>
            </w:div>
            <w:div w:id="482742159">
              <w:marLeft w:val="0"/>
              <w:marRight w:val="0"/>
              <w:marTop w:val="0"/>
              <w:marBottom w:val="0"/>
              <w:divBdr>
                <w:top w:val="none" w:sz="0" w:space="0" w:color="auto"/>
                <w:left w:val="none" w:sz="0" w:space="0" w:color="auto"/>
                <w:bottom w:val="none" w:sz="0" w:space="0" w:color="auto"/>
                <w:right w:val="none" w:sz="0" w:space="0" w:color="auto"/>
              </w:divBdr>
            </w:div>
            <w:div w:id="486242726">
              <w:marLeft w:val="0"/>
              <w:marRight w:val="0"/>
              <w:marTop w:val="0"/>
              <w:marBottom w:val="0"/>
              <w:divBdr>
                <w:top w:val="none" w:sz="0" w:space="0" w:color="auto"/>
                <w:left w:val="none" w:sz="0" w:space="0" w:color="auto"/>
                <w:bottom w:val="none" w:sz="0" w:space="0" w:color="auto"/>
                <w:right w:val="none" w:sz="0" w:space="0" w:color="auto"/>
              </w:divBdr>
            </w:div>
            <w:div w:id="492644903">
              <w:marLeft w:val="0"/>
              <w:marRight w:val="0"/>
              <w:marTop w:val="0"/>
              <w:marBottom w:val="0"/>
              <w:divBdr>
                <w:top w:val="none" w:sz="0" w:space="0" w:color="auto"/>
                <w:left w:val="none" w:sz="0" w:space="0" w:color="auto"/>
                <w:bottom w:val="none" w:sz="0" w:space="0" w:color="auto"/>
                <w:right w:val="none" w:sz="0" w:space="0" w:color="auto"/>
              </w:divBdr>
            </w:div>
            <w:div w:id="497305330">
              <w:marLeft w:val="0"/>
              <w:marRight w:val="0"/>
              <w:marTop w:val="0"/>
              <w:marBottom w:val="0"/>
              <w:divBdr>
                <w:top w:val="none" w:sz="0" w:space="0" w:color="auto"/>
                <w:left w:val="none" w:sz="0" w:space="0" w:color="auto"/>
                <w:bottom w:val="none" w:sz="0" w:space="0" w:color="auto"/>
                <w:right w:val="none" w:sz="0" w:space="0" w:color="auto"/>
              </w:divBdr>
            </w:div>
            <w:div w:id="498159059">
              <w:marLeft w:val="0"/>
              <w:marRight w:val="0"/>
              <w:marTop w:val="0"/>
              <w:marBottom w:val="0"/>
              <w:divBdr>
                <w:top w:val="none" w:sz="0" w:space="0" w:color="auto"/>
                <w:left w:val="none" w:sz="0" w:space="0" w:color="auto"/>
                <w:bottom w:val="none" w:sz="0" w:space="0" w:color="auto"/>
                <w:right w:val="none" w:sz="0" w:space="0" w:color="auto"/>
              </w:divBdr>
            </w:div>
            <w:div w:id="512305273">
              <w:marLeft w:val="0"/>
              <w:marRight w:val="0"/>
              <w:marTop w:val="0"/>
              <w:marBottom w:val="0"/>
              <w:divBdr>
                <w:top w:val="none" w:sz="0" w:space="0" w:color="auto"/>
                <w:left w:val="none" w:sz="0" w:space="0" w:color="auto"/>
                <w:bottom w:val="none" w:sz="0" w:space="0" w:color="auto"/>
                <w:right w:val="none" w:sz="0" w:space="0" w:color="auto"/>
              </w:divBdr>
            </w:div>
            <w:div w:id="516043756">
              <w:marLeft w:val="0"/>
              <w:marRight w:val="0"/>
              <w:marTop w:val="0"/>
              <w:marBottom w:val="0"/>
              <w:divBdr>
                <w:top w:val="none" w:sz="0" w:space="0" w:color="auto"/>
                <w:left w:val="none" w:sz="0" w:space="0" w:color="auto"/>
                <w:bottom w:val="none" w:sz="0" w:space="0" w:color="auto"/>
                <w:right w:val="none" w:sz="0" w:space="0" w:color="auto"/>
              </w:divBdr>
            </w:div>
            <w:div w:id="518736709">
              <w:marLeft w:val="0"/>
              <w:marRight w:val="0"/>
              <w:marTop w:val="0"/>
              <w:marBottom w:val="0"/>
              <w:divBdr>
                <w:top w:val="none" w:sz="0" w:space="0" w:color="auto"/>
                <w:left w:val="none" w:sz="0" w:space="0" w:color="auto"/>
                <w:bottom w:val="none" w:sz="0" w:space="0" w:color="auto"/>
                <w:right w:val="none" w:sz="0" w:space="0" w:color="auto"/>
              </w:divBdr>
            </w:div>
            <w:div w:id="520440206">
              <w:marLeft w:val="0"/>
              <w:marRight w:val="0"/>
              <w:marTop w:val="0"/>
              <w:marBottom w:val="0"/>
              <w:divBdr>
                <w:top w:val="none" w:sz="0" w:space="0" w:color="auto"/>
                <w:left w:val="none" w:sz="0" w:space="0" w:color="auto"/>
                <w:bottom w:val="none" w:sz="0" w:space="0" w:color="auto"/>
                <w:right w:val="none" w:sz="0" w:space="0" w:color="auto"/>
              </w:divBdr>
            </w:div>
            <w:div w:id="520901698">
              <w:marLeft w:val="0"/>
              <w:marRight w:val="0"/>
              <w:marTop w:val="0"/>
              <w:marBottom w:val="0"/>
              <w:divBdr>
                <w:top w:val="none" w:sz="0" w:space="0" w:color="auto"/>
                <w:left w:val="none" w:sz="0" w:space="0" w:color="auto"/>
                <w:bottom w:val="none" w:sz="0" w:space="0" w:color="auto"/>
                <w:right w:val="none" w:sz="0" w:space="0" w:color="auto"/>
              </w:divBdr>
            </w:div>
            <w:div w:id="527254416">
              <w:marLeft w:val="0"/>
              <w:marRight w:val="0"/>
              <w:marTop w:val="0"/>
              <w:marBottom w:val="0"/>
              <w:divBdr>
                <w:top w:val="none" w:sz="0" w:space="0" w:color="auto"/>
                <w:left w:val="none" w:sz="0" w:space="0" w:color="auto"/>
                <w:bottom w:val="none" w:sz="0" w:space="0" w:color="auto"/>
                <w:right w:val="none" w:sz="0" w:space="0" w:color="auto"/>
              </w:divBdr>
            </w:div>
            <w:div w:id="530800352">
              <w:marLeft w:val="0"/>
              <w:marRight w:val="0"/>
              <w:marTop w:val="0"/>
              <w:marBottom w:val="0"/>
              <w:divBdr>
                <w:top w:val="none" w:sz="0" w:space="0" w:color="auto"/>
                <w:left w:val="none" w:sz="0" w:space="0" w:color="auto"/>
                <w:bottom w:val="none" w:sz="0" w:space="0" w:color="auto"/>
                <w:right w:val="none" w:sz="0" w:space="0" w:color="auto"/>
              </w:divBdr>
            </w:div>
            <w:div w:id="534536700">
              <w:marLeft w:val="0"/>
              <w:marRight w:val="0"/>
              <w:marTop w:val="0"/>
              <w:marBottom w:val="0"/>
              <w:divBdr>
                <w:top w:val="none" w:sz="0" w:space="0" w:color="auto"/>
                <w:left w:val="none" w:sz="0" w:space="0" w:color="auto"/>
                <w:bottom w:val="none" w:sz="0" w:space="0" w:color="auto"/>
                <w:right w:val="none" w:sz="0" w:space="0" w:color="auto"/>
              </w:divBdr>
            </w:div>
            <w:div w:id="538858727">
              <w:marLeft w:val="0"/>
              <w:marRight w:val="0"/>
              <w:marTop w:val="0"/>
              <w:marBottom w:val="0"/>
              <w:divBdr>
                <w:top w:val="none" w:sz="0" w:space="0" w:color="auto"/>
                <w:left w:val="none" w:sz="0" w:space="0" w:color="auto"/>
                <w:bottom w:val="none" w:sz="0" w:space="0" w:color="auto"/>
                <w:right w:val="none" w:sz="0" w:space="0" w:color="auto"/>
              </w:divBdr>
            </w:div>
            <w:div w:id="539585732">
              <w:marLeft w:val="0"/>
              <w:marRight w:val="0"/>
              <w:marTop w:val="0"/>
              <w:marBottom w:val="0"/>
              <w:divBdr>
                <w:top w:val="none" w:sz="0" w:space="0" w:color="auto"/>
                <w:left w:val="none" w:sz="0" w:space="0" w:color="auto"/>
                <w:bottom w:val="none" w:sz="0" w:space="0" w:color="auto"/>
                <w:right w:val="none" w:sz="0" w:space="0" w:color="auto"/>
              </w:divBdr>
            </w:div>
            <w:div w:id="541526821">
              <w:marLeft w:val="0"/>
              <w:marRight w:val="0"/>
              <w:marTop w:val="0"/>
              <w:marBottom w:val="0"/>
              <w:divBdr>
                <w:top w:val="none" w:sz="0" w:space="0" w:color="auto"/>
                <w:left w:val="none" w:sz="0" w:space="0" w:color="auto"/>
                <w:bottom w:val="none" w:sz="0" w:space="0" w:color="auto"/>
                <w:right w:val="none" w:sz="0" w:space="0" w:color="auto"/>
              </w:divBdr>
            </w:div>
            <w:div w:id="543252100">
              <w:marLeft w:val="0"/>
              <w:marRight w:val="0"/>
              <w:marTop w:val="0"/>
              <w:marBottom w:val="0"/>
              <w:divBdr>
                <w:top w:val="none" w:sz="0" w:space="0" w:color="auto"/>
                <w:left w:val="none" w:sz="0" w:space="0" w:color="auto"/>
                <w:bottom w:val="none" w:sz="0" w:space="0" w:color="auto"/>
                <w:right w:val="none" w:sz="0" w:space="0" w:color="auto"/>
              </w:divBdr>
            </w:div>
            <w:div w:id="549726184">
              <w:marLeft w:val="0"/>
              <w:marRight w:val="0"/>
              <w:marTop w:val="0"/>
              <w:marBottom w:val="0"/>
              <w:divBdr>
                <w:top w:val="none" w:sz="0" w:space="0" w:color="auto"/>
                <w:left w:val="none" w:sz="0" w:space="0" w:color="auto"/>
                <w:bottom w:val="none" w:sz="0" w:space="0" w:color="auto"/>
                <w:right w:val="none" w:sz="0" w:space="0" w:color="auto"/>
              </w:divBdr>
            </w:div>
            <w:div w:id="555626870">
              <w:marLeft w:val="0"/>
              <w:marRight w:val="0"/>
              <w:marTop w:val="0"/>
              <w:marBottom w:val="0"/>
              <w:divBdr>
                <w:top w:val="none" w:sz="0" w:space="0" w:color="auto"/>
                <w:left w:val="none" w:sz="0" w:space="0" w:color="auto"/>
                <w:bottom w:val="none" w:sz="0" w:space="0" w:color="auto"/>
                <w:right w:val="none" w:sz="0" w:space="0" w:color="auto"/>
              </w:divBdr>
            </w:div>
            <w:div w:id="556285606">
              <w:marLeft w:val="0"/>
              <w:marRight w:val="0"/>
              <w:marTop w:val="0"/>
              <w:marBottom w:val="0"/>
              <w:divBdr>
                <w:top w:val="none" w:sz="0" w:space="0" w:color="auto"/>
                <w:left w:val="none" w:sz="0" w:space="0" w:color="auto"/>
                <w:bottom w:val="none" w:sz="0" w:space="0" w:color="auto"/>
                <w:right w:val="none" w:sz="0" w:space="0" w:color="auto"/>
              </w:divBdr>
            </w:div>
            <w:div w:id="557907985">
              <w:marLeft w:val="0"/>
              <w:marRight w:val="0"/>
              <w:marTop w:val="0"/>
              <w:marBottom w:val="0"/>
              <w:divBdr>
                <w:top w:val="none" w:sz="0" w:space="0" w:color="auto"/>
                <w:left w:val="none" w:sz="0" w:space="0" w:color="auto"/>
                <w:bottom w:val="none" w:sz="0" w:space="0" w:color="auto"/>
                <w:right w:val="none" w:sz="0" w:space="0" w:color="auto"/>
              </w:divBdr>
            </w:div>
            <w:div w:id="559481529">
              <w:marLeft w:val="0"/>
              <w:marRight w:val="0"/>
              <w:marTop w:val="0"/>
              <w:marBottom w:val="0"/>
              <w:divBdr>
                <w:top w:val="none" w:sz="0" w:space="0" w:color="auto"/>
                <w:left w:val="none" w:sz="0" w:space="0" w:color="auto"/>
                <w:bottom w:val="none" w:sz="0" w:space="0" w:color="auto"/>
                <w:right w:val="none" w:sz="0" w:space="0" w:color="auto"/>
              </w:divBdr>
            </w:div>
            <w:div w:id="559679150">
              <w:marLeft w:val="0"/>
              <w:marRight w:val="0"/>
              <w:marTop w:val="0"/>
              <w:marBottom w:val="0"/>
              <w:divBdr>
                <w:top w:val="none" w:sz="0" w:space="0" w:color="auto"/>
                <w:left w:val="none" w:sz="0" w:space="0" w:color="auto"/>
                <w:bottom w:val="none" w:sz="0" w:space="0" w:color="auto"/>
                <w:right w:val="none" w:sz="0" w:space="0" w:color="auto"/>
              </w:divBdr>
            </w:div>
            <w:div w:id="563491354">
              <w:marLeft w:val="0"/>
              <w:marRight w:val="0"/>
              <w:marTop w:val="0"/>
              <w:marBottom w:val="0"/>
              <w:divBdr>
                <w:top w:val="none" w:sz="0" w:space="0" w:color="auto"/>
                <w:left w:val="none" w:sz="0" w:space="0" w:color="auto"/>
                <w:bottom w:val="none" w:sz="0" w:space="0" w:color="auto"/>
                <w:right w:val="none" w:sz="0" w:space="0" w:color="auto"/>
              </w:divBdr>
            </w:div>
            <w:div w:id="564419554">
              <w:marLeft w:val="0"/>
              <w:marRight w:val="0"/>
              <w:marTop w:val="0"/>
              <w:marBottom w:val="0"/>
              <w:divBdr>
                <w:top w:val="none" w:sz="0" w:space="0" w:color="auto"/>
                <w:left w:val="none" w:sz="0" w:space="0" w:color="auto"/>
                <w:bottom w:val="none" w:sz="0" w:space="0" w:color="auto"/>
                <w:right w:val="none" w:sz="0" w:space="0" w:color="auto"/>
              </w:divBdr>
            </w:div>
            <w:div w:id="565455218">
              <w:marLeft w:val="0"/>
              <w:marRight w:val="0"/>
              <w:marTop w:val="0"/>
              <w:marBottom w:val="0"/>
              <w:divBdr>
                <w:top w:val="none" w:sz="0" w:space="0" w:color="auto"/>
                <w:left w:val="none" w:sz="0" w:space="0" w:color="auto"/>
                <w:bottom w:val="none" w:sz="0" w:space="0" w:color="auto"/>
                <w:right w:val="none" w:sz="0" w:space="0" w:color="auto"/>
              </w:divBdr>
            </w:div>
            <w:div w:id="567615058">
              <w:marLeft w:val="0"/>
              <w:marRight w:val="0"/>
              <w:marTop w:val="0"/>
              <w:marBottom w:val="0"/>
              <w:divBdr>
                <w:top w:val="none" w:sz="0" w:space="0" w:color="auto"/>
                <w:left w:val="none" w:sz="0" w:space="0" w:color="auto"/>
                <w:bottom w:val="none" w:sz="0" w:space="0" w:color="auto"/>
                <w:right w:val="none" w:sz="0" w:space="0" w:color="auto"/>
              </w:divBdr>
            </w:div>
            <w:div w:id="570194892">
              <w:marLeft w:val="0"/>
              <w:marRight w:val="0"/>
              <w:marTop w:val="0"/>
              <w:marBottom w:val="0"/>
              <w:divBdr>
                <w:top w:val="none" w:sz="0" w:space="0" w:color="auto"/>
                <w:left w:val="none" w:sz="0" w:space="0" w:color="auto"/>
                <w:bottom w:val="none" w:sz="0" w:space="0" w:color="auto"/>
                <w:right w:val="none" w:sz="0" w:space="0" w:color="auto"/>
              </w:divBdr>
            </w:div>
            <w:div w:id="570500590">
              <w:marLeft w:val="0"/>
              <w:marRight w:val="0"/>
              <w:marTop w:val="0"/>
              <w:marBottom w:val="0"/>
              <w:divBdr>
                <w:top w:val="none" w:sz="0" w:space="0" w:color="auto"/>
                <w:left w:val="none" w:sz="0" w:space="0" w:color="auto"/>
                <w:bottom w:val="none" w:sz="0" w:space="0" w:color="auto"/>
                <w:right w:val="none" w:sz="0" w:space="0" w:color="auto"/>
              </w:divBdr>
            </w:div>
            <w:div w:id="571354287">
              <w:marLeft w:val="0"/>
              <w:marRight w:val="0"/>
              <w:marTop w:val="0"/>
              <w:marBottom w:val="0"/>
              <w:divBdr>
                <w:top w:val="none" w:sz="0" w:space="0" w:color="auto"/>
                <w:left w:val="none" w:sz="0" w:space="0" w:color="auto"/>
                <w:bottom w:val="none" w:sz="0" w:space="0" w:color="auto"/>
                <w:right w:val="none" w:sz="0" w:space="0" w:color="auto"/>
              </w:divBdr>
            </w:div>
            <w:div w:id="572392326">
              <w:marLeft w:val="0"/>
              <w:marRight w:val="0"/>
              <w:marTop w:val="0"/>
              <w:marBottom w:val="0"/>
              <w:divBdr>
                <w:top w:val="none" w:sz="0" w:space="0" w:color="auto"/>
                <w:left w:val="none" w:sz="0" w:space="0" w:color="auto"/>
                <w:bottom w:val="none" w:sz="0" w:space="0" w:color="auto"/>
                <w:right w:val="none" w:sz="0" w:space="0" w:color="auto"/>
              </w:divBdr>
            </w:div>
            <w:div w:id="572424122">
              <w:marLeft w:val="0"/>
              <w:marRight w:val="0"/>
              <w:marTop w:val="0"/>
              <w:marBottom w:val="0"/>
              <w:divBdr>
                <w:top w:val="none" w:sz="0" w:space="0" w:color="auto"/>
                <w:left w:val="none" w:sz="0" w:space="0" w:color="auto"/>
                <w:bottom w:val="none" w:sz="0" w:space="0" w:color="auto"/>
                <w:right w:val="none" w:sz="0" w:space="0" w:color="auto"/>
              </w:divBdr>
            </w:div>
            <w:div w:id="575943929">
              <w:marLeft w:val="0"/>
              <w:marRight w:val="0"/>
              <w:marTop w:val="0"/>
              <w:marBottom w:val="0"/>
              <w:divBdr>
                <w:top w:val="none" w:sz="0" w:space="0" w:color="auto"/>
                <w:left w:val="none" w:sz="0" w:space="0" w:color="auto"/>
                <w:bottom w:val="none" w:sz="0" w:space="0" w:color="auto"/>
                <w:right w:val="none" w:sz="0" w:space="0" w:color="auto"/>
              </w:divBdr>
            </w:div>
            <w:div w:id="578517066">
              <w:marLeft w:val="0"/>
              <w:marRight w:val="0"/>
              <w:marTop w:val="0"/>
              <w:marBottom w:val="0"/>
              <w:divBdr>
                <w:top w:val="none" w:sz="0" w:space="0" w:color="auto"/>
                <w:left w:val="none" w:sz="0" w:space="0" w:color="auto"/>
                <w:bottom w:val="none" w:sz="0" w:space="0" w:color="auto"/>
                <w:right w:val="none" w:sz="0" w:space="0" w:color="auto"/>
              </w:divBdr>
            </w:div>
            <w:div w:id="585268274">
              <w:marLeft w:val="0"/>
              <w:marRight w:val="0"/>
              <w:marTop w:val="0"/>
              <w:marBottom w:val="0"/>
              <w:divBdr>
                <w:top w:val="none" w:sz="0" w:space="0" w:color="auto"/>
                <w:left w:val="none" w:sz="0" w:space="0" w:color="auto"/>
                <w:bottom w:val="none" w:sz="0" w:space="0" w:color="auto"/>
                <w:right w:val="none" w:sz="0" w:space="0" w:color="auto"/>
              </w:divBdr>
            </w:div>
            <w:div w:id="586350825">
              <w:marLeft w:val="0"/>
              <w:marRight w:val="0"/>
              <w:marTop w:val="0"/>
              <w:marBottom w:val="0"/>
              <w:divBdr>
                <w:top w:val="none" w:sz="0" w:space="0" w:color="auto"/>
                <w:left w:val="none" w:sz="0" w:space="0" w:color="auto"/>
                <w:bottom w:val="none" w:sz="0" w:space="0" w:color="auto"/>
                <w:right w:val="none" w:sz="0" w:space="0" w:color="auto"/>
              </w:divBdr>
            </w:div>
            <w:div w:id="586768760">
              <w:marLeft w:val="0"/>
              <w:marRight w:val="0"/>
              <w:marTop w:val="0"/>
              <w:marBottom w:val="0"/>
              <w:divBdr>
                <w:top w:val="none" w:sz="0" w:space="0" w:color="auto"/>
                <w:left w:val="none" w:sz="0" w:space="0" w:color="auto"/>
                <w:bottom w:val="none" w:sz="0" w:space="0" w:color="auto"/>
                <w:right w:val="none" w:sz="0" w:space="0" w:color="auto"/>
              </w:divBdr>
            </w:div>
            <w:div w:id="589236470">
              <w:marLeft w:val="0"/>
              <w:marRight w:val="0"/>
              <w:marTop w:val="0"/>
              <w:marBottom w:val="0"/>
              <w:divBdr>
                <w:top w:val="none" w:sz="0" w:space="0" w:color="auto"/>
                <w:left w:val="none" w:sz="0" w:space="0" w:color="auto"/>
                <w:bottom w:val="none" w:sz="0" w:space="0" w:color="auto"/>
                <w:right w:val="none" w:sz="0" w:space="0" w:color="auto"/>
              </w:divBdr>
            </w:div>
            <w:div w:id="592052298">
              <w:marLeft w:val="0"/>
              <w:marRight w:val="0"/>
              <w:marTop w:val="0"/>
              <w:marBottom w:val="0"/>
              <w:divBdr>
                <w:top w:val="none" w:sz="0" w:space="0" w:color="auto"/>
                <w:left w:val="none" w:sz="0" w:space="0" w:color="auto"/>
                <w:bottom w:val="none" w:sz="0" w:space="0" w:color="auto"/>
                <w:right w:val="none" w:sz="0" w:space="0" w:color="auto"/>
              </w:divBdr>
            </w:div>
            <w:div w:id="592860373">
              <w:marLeft w:val="0"/>
              <w:marRight w:val="0"/>
              <w:marTop w:val="0"/>
              <w:marBottom w:val="0"/>
              <w:divBdr>
                <w:top w:val="none" w:sz="0" w:space="0" w:color="auto"/>
                <w:left w:val="none" w:sz="0" w:space="0" w:color="auto"/>
                <w:bottom w:val="none" w:sz="0" w:space="0" w:color="auto"/>
                <w:right w:val="none" w:sz="0" w:space="0" w:color="auto"/>
              </w:divBdr>
            </w:div>
            <w:div w:id="597061215">
              <w:marLeft w:val="0"/>
              <w:marRight w:val="0"/>
              <w:marTop w:val="0"/>
              <w:marBottom w:val="0"/>
              <w:divBdr>
                <w:top w:val="none" w:sz="0" w:space="0" w:color="auto"/>
                <w:left w:val="none" w:sz="0" w:space="0" w:color="auto"/>
                <w:bottom w:val="none" w:sz="0" w:space="0" w:color="auto"/>
                <w:right w:val="none" w:sz="0" w:space="0" w:color="auto"/>
              </w:divBdr>
            </w:div>
            <w:div w:id="598374416">
              <w:marLeft w:val="0"/>
              <w:marRight w:val="0"/>
              <w:marTop w:val="0"/>
              <w:marBottom w:val="0"/>
              <w:divBdr>
                <w:top w:val="none" w:sz="0" w:space="0" w:color="auto"/>
                <w:left w:val="none" w:sz="0" w:space="0" w:color="auto"/>
                <w:bottom w:val="none" w:sz="0" w:space="0" w:color="auto"/>
                <w:right w:val="none" w:sz="0" w:space="0" w:color="auto"/>
              </w:divBdr>
            </w:div>
            <w:div w:id="600377717">
              <w:marLeft w:val="0"/>
              <w:marRight w:val="0"/>
              <w:marTop w:val="0"/>
              <w:marBottom w:val="0"/>
              <w:divBdr>
                <w:top w:val="none" w:sz="0" w:space="0" w:color="auto"/>
                <w:left w:val="none" w:sz="0" w:space="0" w:color="auto"/>
                <w:bottom w:val="none" w:sz="0" w:space="0" w:color="auto"/>
                <w:right w:val="none" w:sz="0" w:space="0" w:color="auto"/>
              </w:divBdr>
            </w:div>
            <w:div w:id="615329860">
              <w:marLeft w:val="0"/>
              <w:marRight w:val="0"/>
              <w:marTop w:val="0"/>
              <w:marBottom w:val="0"/>
              <w:divBdr>
                <w:top w:val="none" w:sz="0" w:space="0" w:color="auto"/>
                <w:left w:val="none" w:sz="0" w:space="0" w:color="auto"/>
                <w:bottom w:val="none" w:sz="0" w:space="0" w:color="auto"/>
                <w:right w:val="none" w:sz="0" w:space="0" w:color="auto"/>
              </w:divBdr>
            </w:div>
            <w:div w:id="615599878">
              <w:marLeft w:val="0"/>
              <w:marRight w:val="0"/>
              <w:marTop w:val="0"/>
              <w:marBottom w:val="0"/>
              <w:divBdr>
                <w:top w:val="none" w:sz="0" w:space="0" w:color="auto"/>
                <w:left w:val="none" w:sz="0" w:space="0" w:color="auto"/>
                <w:bottom w:val="none" w:sz="0" w:space="0" w:color="auto"/>
                <w:right w:val="none" w:sz="0" w:space="0" w:color="auto"/>
              </w:divBdr>
            </w:div>
            <w:div w:id="615989138">
              <w:marLeft w:val="0"/>
              <w:marRight w:val="0"/>
              <w:marTop w:val="0"/>
              <w:marBottom w:val="0"/>
              <w:divBdr>
                <w:top w:val="none" w:sz="0" w:space="0" w:color="auto"/>
                <w:left w:val="none" w:sz="0" w:space="0" w:color="auto"/>
                <w:bottom w:val="none" w:sz="0" w:space="0" w:color="auto"/>
                <w:right w:val="none" w:sz="0" w:space="0" w:color="auto"/>
              </w:divBdr>
            </w:div>
            <w:div w:id="616718769">
              <w:marLeft w:val="0"/>
              <w:marRight w:val="0"/>
              <w:marTop w:val="0"/>
              <w:marBottom w:val="0"/>
              <w:divBdr>
                <w:top w:val="none" w:sz="0" w:space="0" w:color="auto"/>
                <w:left w:val="none" w:sz="0" w:space="0" w:color="auto"/>
                <w:bottom w:val="none" w:sz="0" w:space="0" w:color="auto"/>
                <w:right w:val="none" w:sz="0" w:space="0" w:color="auto"/>
              </w:divBdr>
            </w:div>
            <w:div w:id="618950856">
              <w:marLeft w:val="0"/>
              <w:marRight w:val="0"/>
              <w:marTop w:val="0"/>
              <w:marBottom w:val="0"/>
              <w:divBdr>
                <w:top w:val="none" w:sz="0" w:space="0" w:color="auto"/>
                <w:left w:val="none" w:sz="0" w:space="0" w:color="auto"/>
                <w:bottom w:val="none" w:sz="0" w:space="0" w:color="auto"/>
                <w:right w:val="none" w:sz="0" w:space="0" w:color="auto"/>
              </w:divBdr>
            </w:div>
            <w:div w:id="621114415">
              <w:marLeft w:val="0"/>
              <w:marRight w:val="0"/>
              <w:marTop w:val="0"/>
              <w:marBottom w:val="0"/>
              <w:divBdr>
                <w:top w:val="none" w:sz="0" w:space="0" w:color="auto"/>
                <w:left w:val="none" w:sz="0" w:space="0" w:color="auto"/>
                <w:bottom w:val="none" w:sz="0" w:space="0" w:color="auto"/>
                <w:right w:val="none" w:sz="0" w:space="0" w:color="auto"/>
              </w:divBdr>
            </w:div>
            <w:div w:id="626158312">
              <w:marLeft w:val="0"/>
              <w:marRight w:val="0"/>
              <w:marTop w:val="0"/>
              <w:marBottom w:val="0"/>
              <w:divBdr>
                <w:top w:val="none" w:sz="0" w:space="0" w:color="auto"/>
                <w:left w:val="none" w:sz="0" w:space="0" w:color="auto"/>
                <w:bottom w:val="none" w:sz="0" w:space="0" w:color="auto"/>
                <w:right w:val="none" w:sz="0" w:space="0" w:color="auto"/>
              </w:divBdr>
            </w:div>
            <w:div w:id="628052363">
              <w:marLeft w:val="0"/>
              <w:marRight w:val="0"/>
              <w:marTop w:val="0"/>
              <w:marBottom w:val="0"/>
              <w:divBdr>
                <w:top w:val="none" w:sz="0" w:space="0" w:color="auto"/>
                <w:left w:val="none" w:sz="0" w:space="0" w:color="auto"/>
                <w:bottom w:val="none" w:sz="0" w:space="0" w:color="auto"/>
                <w:right w:val="none" w:sz="0" w:space="0" w:color="auto"/>
              </w:divBdr>
            </w:div>
            <w:div w:id="631449589">
              <w:marLeft w:val="0"/>
              <w:marRight w:val="0"/>
              <w:marTop w:val="0"/>
              <w:marBottom w:val="0"/>
              <w:divBdr>
                <w:top w:val="none" w:sz="0" w:space="0" w:color="auto"/>
                <w:left w:val="none" w:sz="0" w:space="0" w:color="auto"/>
                <w:bottom w:val="none" w:sz="0" w:space="0" w:color="auto"/>
                <w:right w:val="none" w:sz="0" w:space="0" w:color="auto"/>
              </w:divBdr>
            </w:div>
            <w:div w:id="632830720">
              <w:marLeft w:val="0"/>
              <w:marRight w:val="0"/>
              <w:marTop w:val="0"/>
              <w:marBottom w:val="0"/>
              <w:divBdr>
                <w:top w:val="none" w:sz="0" w:space="0" w:color="auto"/>
                <w:left w:val="none" w:sz="0" w:space="0" w:color="auto"/>
                <w:bottom w:val="none" w:sz="0" w:space="0" w:color="auto"/>
                <w:right w:val="none" w:sz="0" w:space="0" w:color="auto"/>
              </w:divBdr>
            </w:div>
            <w:div w:id="632948391">
              <w:marLeft w:val="0"/>
              <w:marRight w:val="0"/>
              <w:marTop w:val="0"/>
              <w:marBottom w:val="0"/>
              <w:divBdr>
                <w:top w:val="none" w:sz="0" w:space="0" w:color="auto"/>
                <w:left w:val="none" w:sz="0" w:space="0" w:color="auto"/>
                <w:bottom w:val="none" w:sz="0" w:space="0" w:color="auto"/>
                <w:right w:val="none" w:sz="0" w:space="0" w:color="auto"/>
              </w:divBdr>
            </w:div>
            <w:div w:id="633683150">
              <w:marLeft w:val="0"/>
              <w:marRight w:val="0"/>
              <w:marTop w:val="0"/>
              <w:marBottom w:val="0"/>
              <w:divBdr>
                <w:top w:val="none" w:sz="0" w:space="0" w:color="auto"/>
                <w:left w:val="none" w:sz="0" w:space="0" w:color="auto"/>
                <w:bottom w:val="none" w:sz="0" w:space="0" w:color="auto"/>
                <w:right w:val="none" w:sz="0" w:space="0" w:color="auto"/>
              </w:divBdr>
            </w:div>
            <w:div w:id="635568848">
              <w:marLeft w:val="0"/>
              <w:marRight w:val="0"/>
              <w:marTop w:val="0"/>
              <w:marBottom w:val="0"/>
              <w:divBdr>
                <w:top w:val="none" w:sz="0" w:space="0" w:color="auto"/>
                <w:left w:val="none" w:sz="0" w:space="0" w:color="auto"/>
                <w:bottom w:val="none" w:sz="0" w:space="0" w:color="auto"/>
                <w:right w:val="none" w:sz="0" w:space="0" w:color="auto"/>
              </w:divBdr>
            </w:div>
            <w:div w:id="635718683">
              <w:marLeft w:val="0"/>
              <w:marRight w:val="0"/>
              <w:marTop w:val="0"/>
              <w:marBottom w:val="0"/>
              <w:divBdr>
                <w:top w:val="none" w:sz="0" w:space="0" w:color="auto"/>
                <w:left w:val="none" w:sz="0" w:space="0" w:color="auto"/>
                <w:bottom w:val="none" w:sz="0" w:space="0" w:color="auto"/>
                <w:right w:val="none" w:sz="0" w:space="0" w:color="auto"/>
              </w:divBdr>
            </w:div>
            <w:div w:id="638800254">
              <w:marLeft w:val="0"/>
              <w:marRight w:val="0"/>
              <w:marTop w:val="0"/>
              <w:marBottom w:val="0"/>
              <w:divBdr>
                <w:top w:val="none" w:sz="0" w:space="0" w:color="auto"/>
                <w:left w:val="none" w:sz="0" w:space="0" w:color="auto"/>
                <w:bottom w:val="none" w:sz="0" w:space="0" w:color="auto"/>
                <w:right w:val="none" w:sz="0" w:space="0" w:color="auto"/>
              </w:divBdr>
            </w:div>
            <w:div w:id="641928177">
              <w:marLeft w:val="0"/>
              <w:marRight w:val="0"/>
              <w:marTop w:val="0"/>
              <w:marBottom w:val="0"/>
              <w:divBdr>
                <w:top w:val="none" w:sz="0" w:space="0" w:color="auto"/>
                <w:left w:val="none" w:sz="0" w:space="0" w:color="auto"/>
                <w:bottom w:val="none" w:sz="0" w:space="0" w:color="auto"/>
                <w:right w:val="none" w:sz="0" w:space="0" w:color="auto"/>
              </w:divBdr>
            </w:div>
            <w:div w:id="642974929">
              <w:marLeft w:val="0"/>
              <w:marRight w:val="0"/>
              <w:marTop w:val="0"/>
              <w:marBottom w:val="0"/>
              <w:divBdr>
                <w:top w:val="none" w:sz="0" w:space="0" w:color="auto"/>
                <w:left w:val="none" w:sz="0" w:space="0" w:color="auto"/>
                <w:bottom w:val="none" w:sz="0" w:space="0" w:color="auto"/>
                <w:right w:val="none" w:sz="0" w:space="0" w:color="auto"/>
              </w:divBdr>
            </w:div>
            <w:div w:id="643389832">
              <w:marLeft w:val="0"/>
              <w:marRight w:val="0"/>
              <w:marTop w:val="0"/>
              <w:marBottom w:val="0"/>
              <w:divBdr>
                <w:top w:val="none" w:sz="0" w:space="0" w:color="auto"/>
                <w:left w:val="none" w:sz="0" w:space="0" w:color="auto"/>
                <w:bottom w:val="none" w:sz="0" w:space="0" w:color="auto"/>
                <w:right w:val="none" w:sz="0" w:space="0" w:color="auto"/>
              </w:divBdr>
            </w:div>
            <w:div w:id="644505247">
              <w:marLeft w:val="0"/>
              <w:marRight w:val="0"/>
              <w:marTop w:val="0"/>
              <w:marBottom w:val="0"/>
              <w:divBdr>
                <w:top w:val="none" w:sz="0" w:space="0" w:color="auto"/>
                <w:left w:val="none" w:sz="0" w:space="0" w:color="auto"/>
                <w:bottom w:val="none" w:sz="0" w:space="0" w:color="auto"/>
                <w:right w:val="none" w:sz="0" w:space="0" w:color="auto"/>
              </w:divBdr>
            </w:div>
            <w:div w:id="646125151">
              <w:marLeft w:val="0"/>
              <w:marRight w:val="0"/>
              <w:marTop w:val="0"/>
              <w:marBottom w:val="0"/>
              <w:divBdr>
                <w:top w:val="none" w:sz="0" w:space="0" w:color="auto"/>
                <w:left w:val="none" w:sz="0" w:space="0" w:color="auto"/>
                <w:bottom w:val="none" w:sz="0" w:space="0" w:color="auto"/>
                <w:right w:val="none" w:sz="0" w:space="0" w:color="auto"/>
              </w:divBdr>
            </w:div>
            <w:div w:id="647588527">
              <w:marLeft w:val="0"/>
              <w:marRight w:val="0"/>
              <w:marTop w:val="0"/>
              <w:marBottom w:val="0"/>
              <w:divBdr>
                <w:top w:val="none" w:sz="0" w:space="0" w:color="auto"/>
                <w:left w:val="none" w:sz="0" w:space="0" w:color="auto"/>
                <w:bottom w:val="none" w:sz="0" w:space="0" w:color="auto"/>
                <w:right w:val="none" w:sz="0" w:space="0" w:color="auto"/>
              </w:divBdr>
            </w:div>
            <w:div w:id="653415294">
              <w:marLeft w:val="0"/>
              <w:marRight w:val="0"/>
              <w:marTop w:val="0"/>
              <w:marBottom w:val="0"/>
              <w:divBdr>
                <w:top w:val="none" w:sz="0" w:space="0" w:color="auto"/>
                <w:left w:val="none" w:sz="0" w:space="0" w:color="auto"/>
                <w:bottom w:val="none" w:sz="0" w:space="0" w:color="auto"/>
                <w:right w:val="none" w:sz="0" w:space="0" w:color="auto"/>
              </w:divBdr>
            </w:div>
            <w:div w:id="656806910">
              <w:marLeft w:val="0"/>
              <w:marRight w:val="0"/>
              <w:marTop w:val="0"/>
              <w:marBottom w:val="0"/>
              <w:divBdr>
                <w:top w:val="none" w:sz="0" w:space="0" w:color="auto"/>
                <w:left w:val="none" w:sz="0" w:space="0" w:color="auto"/>
                <w:bottom w:val="none" w:sz="0" w:space="0" w:color="auto"/>
                <w:right w:val="none" w:sz="0" w:space="0" w:color="auto"/>
              </w:divBdr>
            </w:div>
            <w:div w:id="662315555">
              <w:marLeft w:val="0"/>
              <w:marRight w:val="0"/>
              <w:marTop w:val="0"/>
              <w:marBottom w:val="0"/>
              <w:divBdr>
                <w:top w:val="none" w:sz="0" w:space="0" w:color="auto"/>
                <w:left w:val="none" w:sz="0" w:space="0" w:color="auto"/>
                <w:bottom w:val="none" w:sz="0" w:space="0" w:color="auto"/>
                <w:right w:val="none" w:sz="0" w:space="0" w:color="auto"/>
              </w:divBdr>
            </w:div>
            <w:div w:id="665324704">
              <w:marLeft w:val="0"/>
              <w:marRight w:val="0"/>
              <w:marTop w:val="0"/>
              <w:marBottom w:val="0"/>
              <w:divBdr>
                <w:top w:val="none" w:sz="0" w:space="0" w:color="auto"/>
                <w:left w:val="none" w:sz="0" w:space="0" w:color="auto"/>
                <w:bottom w:val="none" w:sz="0" w:space="0" w:color="auto"/>
                <w:right w:val="none" w:sz="0" w:space="0" w:color="auto"/>
              </w:divBdr>
            </w:div>
            <w:div w:id="665746263">
              <w:marLeft w:val="0"/>
              <w:marRight w:val="0"/>
              <w:marTop w:val="0"/>
              <w:marBottom w:val="0"/>
              <w:divBdr>
                <w:top w:val="none" w:sz="0" w:space="0" w:color="auto"/>
                <w:left w:val="none" w:sz="0" w:space="0" w:color="auto"/>
                <w:bottom w:val="none" w:sz="0" w:space="0" w:color="auto"/>
                <w:right w:val="none" w:sz="0" w:space="0" w:color="auto"/>
              </w:divBdr>
            </w:div>
            <w:div w:id="671645411">
              <w:marLeft w:val="0"/>
              <w:marRight w:val="0"/>
              <w:marTop w:val="0"/>
              <w:marBottom w:val="0"/>
              <w:divBdr>
                <w:top w:val="none" w:sz="0" w:space="0" w:color="auto"/>
                <w:left w:val="none" w:sz="0" w:space="0" w:color="auto"/>
                <w:bottom w:val="none" w:sz="0" w:space="0" w:color="auto"/>
                <w:right w:val="none" w:sz="0" w:space="0" w:color="auto"/>
              </w:divBdr>
            </w:div>
            <w:div w:id="678700515">
              <w:marLeft w:val="0"/>
              <w:marRight w:val="0"/>
              <w:marTop w:val="0"/>
              <w:marBottom w:val="0"/>
              <w:divBdr>
                <w:top w:val="none" w:sz="0" w:space="0" w:color="auto"/>
                <w:left w:val="none" w:sz="0" w:space="0" w:color="auto"/>
                <w:bottom w:val="none" w:sz="0" w:space="0" w:color="auto"/>
                <w:right w:val="none" w:sz="0" w:space="0" w:color="auto"/>
              </w:divBdr>
            </w:div>
            <w:div w:id="680474206">
              <w:marLeft w:val="0"/>
              <w:marRight w:val="0"/>
              <w:marTop w:val="0"/>
              <w:marBottom w:val="0"/>
              <w:divBdr>
                <w:top w:val="none" w:sz="0" w:space="0" w:color="auto"/>
                <w:left w:val="none" w:sz="0" w:space="0" w:color="auto"/>
                <w:bottom w:val="none" w:sz="0" w:space="0" w:color="auto"/>
                <w:right w:val="none" w:sz="0" w:space="0" w:color="auto"/>
              </w:divBdr>
            </w:div>
            <w:div w:id="681056315">
              <w:marLeft w:val="0"/>
              <w:marRight w:val="0"/>
              <w:marTop w:val="0"/>
              <w:marBottom w:val="0"/>
              <w:divBdr>
                <w:top w:val="none" w:sz="0" w:space="0" w:color="auto"/>
                <w:left w:val="none" w:sz="0" w:space="0" w:color="auto"/>
                <w:bottom w:val="none" w:sz="0" w:space="0" w:color="auto"/>
                <w:right w:val="none" w:sz="0" w:space="0" w:color="auto"/>
              </w:divBdr>
            </w:div>
            <w:div w:id="681322972">
              <w:marLeft w:val="0"/>
              <w:marRight w:val="0"/>
              <w:marTop w:val="0"/>
              <w:marBottom w:val="0"/>
              <w:divBdr>
                <w:top w:val="none" w:sz="0" w:space="0" w:color="auto"/>
                <w:left w:val="none" w:sz="0" w:space="0" w:color="auto"/>
                <w:bottom w:val="none" w:sz="0" w:space="0" w:color="auto"/>
                <w:right w:val="none" w:sz="0" w:space="0" w:color="auto"/>
              </w:divBdr>
            </w:div>
            <w:div w:id="682824911">
              <w:marLeft w:val="0"/>
              <w:marRight w:val="0"/>
              <w:marTop w:val="0"/>
              <w:marBottom w:val="0"/>
              <w:divBdr>
                <w:top w:val="none" w:sz="0" w:space="0" w:color="auto"/>
                <w:left w:val="none" w:sz="0" w:space="0" w:color="auto"/>
                <w:bottom w:val="none" w:sz="0" w:space="0" w:color="auto"/>
                <w:right w:val="none" w:sz="0" w:space="0" w:color="auto"/>
              </w:divBdr>
            </w:div>
            <w:div w:id="683096992">
              <w:marLeft w:val="0"/>
              <w:marRight w:val="0"/>
              <w:marTop w:val="0"/>
              <w:marBottom w:val="0"/>
              <w:divBdr>
                <w:top w:val="none" w:sz="0" w:space="0" w:color="auto"/>
                <w:left w:val="none" w:sz="0" w:space="0" w:color="auto"/>
                <w:bottom w:val="none" w:sz="0" w:space="0" w:color="auto"/>
                <w:right w:val="none" w:sz="0" w:space="0" w:color="auto"/>
              </w:divBdr>
            </w:div>
            <w:div w:id="686062999">
              <w:marLeft w:val="0"/>
              <w:marRight w:val="0"/>
              <w:marTop w:val="0"/>
              <w:marBottom w:val="0"/>
              <w:divBdr>
                <w:top w:val="none" w:sz="0" w:space="0" w:color="auto"/>
                <w:left w:val="none" w:sz="0" w:space="0" w:color="auto"/>
                <w:bottom w:val="none" w:sz="0" w:space="0" w:color="auto"/>
                <w:right w:val="none" w:sz="0" w:space="0" w:color="auto"/>
              </w:divBdr>
            </w:div>
            <w:div w:id="686760822">
              <w:marLeft w:val="0"/>
              <w:marRight w:val="0"/>
              <w:marTop w:val="0"/>
              <w:marBottom w:val="0"/>
              <w:divBdr>
                <w:top w:val="none" w:sz="0" w:space="0" w:color="auto"/>
                <w:left w:val="none" w:sz="0" w:space="0" w:color="auto"/>
                <w:bottom w:val="none" w:sz="0" w:space="0" w:color="auto"/>
                <w:right w:val="none" w:sz="0" w:space="0" w:color="auto"/>
              </w:divBdr>
            </w:div>
            <w:div w:id="687174860">
              <w:marLeft w:val="0"/>
              <w:marRight w:val="0"/>
              <w:marTop w:val="0"/>
              <w:marBottom w:val="0"/>
              <w:divBdr>
                <w:top w:val="none" w:sz="0" w:space="0" w:color="auto"/>
                <w:left w:val="none" w:sz="0" w:space="0" w:color="auto"/>
                <w:bottom w:val="none" w:sz="0" w:space="0" w:color="auto"/>
                <w:right w:val="none" w:sz="0" w:space="0" w:color="auto"/>
              </w:divBdr>
            </w:div>
            <w:div w:id="691802578">
              <w:marLeft w:val="0"/>
              <w:marRight w:val="0"/>
              <w:marTop w:val="0"/>
              <w:marBottom w:val="0"/>
              <w:divBdr>
                <w:top w:val="none" w:sz="0" w:space="0" w:color="auto"/>
                <w:left w:val="none" w:sz="0" w:space="0" w:color="auto"/>
                <w:bottom w:val="none" w:sz="0" w:space="0" w:color="auto"/>
                <w:right w:val="none" w:sz="0" w:space="0" w:color="auto"/>
              </w:divBdr>
            </w:div>
            <w:div w:id="697587038">
              <w:marLeft w:val="0"/>
              <w:marRight w:val="0"/>
              <w:marTop w:val="0"/>
              <w:marBottom w:val="0"/>
              <w:divBdr>
                <w:top w:val="none" w:sz="0" w:space="0" w:color="auto"/>
                <w:left w:val="none" w:sz="0" w:space="0" w:color="auto"/>
                <w:bottom w:val="none" w:sz="0" w:space="0" w:color="auto"/>
                <w:right w:val="none" w:sz="0" w:space="0" w:color="auto"/>
              </w:divBdr>
            </w:div>
            <w:div w:id="701177312">
              <w:marLeft w:val="0"/>
              <w:marRight w:val="0"/>
              <w:marTop w:val="0"/>
              <w:marBottom w:val="0"/>
              <w:divBdr>
                <w:top w:val="none" w:sz="0" w:space="0" w:color="auto"/>
                <w:left w:val="none" w:sz="0" w:space="0" w:color="auto"/>
                <w:bottom w:val="none" w:sz="0" w:space="0" w:color="auto"/>
                <w:right w:val="none" w:sz="0" w:space="0" w:color="auto"/>
              </w:divBdr>
            </w:div>
            <w:div w:id="701714141">
              <w:marLeft w:val="0"/>
              <w:marRight w:val="0"/>
              <w:marTop w:val="0"/>
              <w:marBottom w:val="0"/>
              <w:divBdr>
                <w:top w:val="none" w:sz="0" w:space="0" w:color="auto"/>
                <w:left w:val="none" w:sz="0" w:space="0" w:color="auto"/>
                <w:bottom w:val="none" w:sz="0" w:space="0" w:color="auto"/>
                <w:right w:val="none" w:sz="0" w:space="0" w:color="auto"/>
              </w:divBdr>
            </w:div>
            <w:div w:id="702244755">
              <w:marLeft w:val="0"/>
              <w:marRight w:val="0"/>
              <w:marTop w:val="0"/>
              <w:marBottom w:val="0"/>
              <w:divBdr>
                <w:top w:val="none" w:sz="0" w:space="0" w:color="auto"/>
                <w:left w:val="none" w:sz="0" w:space="0" w:color="auto"/>
                <w:bottom w:val="none" w:sz="0" w:space="0" w:color="auto"/>
                <w:right w:val="none" w:sz="0" w:space="0" w:color="auto"/>
              </w:divBdr>
            </w:div>
            <w:div w:id="707417393">
              <w:marLeft w:val="0"/>
              <w:marRight w:val="0"/>
              <w:marTop w:val="0"/>
              <w:marBottom w:val="0"/>
              <w:divBdr>
                <w:top w:val="none" w:sz="0" w:space="0" w:color="auto"/>
                <w:left w:val="none" w:sz="0" w:space="0" w:color="auto"/>
                <w:bottom w:val="none" w:sz="0" w:space="0" w:color="auto"/>
                <w:right w:val="none" w:sz="0" w:space="0" w:color="auto"/>
              </w:divBdr>
            </w:div>
            <w:div w:id="708991431">
              <w:marLeft w:val="0"/>
              <w:marRight w:val="0"/>
              <w:marTop w:val="0"/>
              <w:marBottom w:val="0"/>
              <w:divBdr>
                <w:top w:val="none" w:sz="0" w:space="0" w:color="auto"/>
                <w:left w:val="none" w:sz="0" w:space="0" w:color="auto"/>
                <w:bottom w:val="none" w:sz="0" w:space="0" w:color="auto"/>
                <w:right w:val="none" w:sz="0" w:space="0" w:color="auto"/>
              </w:divBdr>
            </w:div>
            <w:div w:id="711614562">
              <w:marLeft w:val="0"/>
              <w:marRight w:val="0"/>
              <w:marTop w:val="0"/>
              <w:marBottom w:val="0"/>
              <w:divBdr>
                <w:top w:val="none" w:sz="0" w:space="0" w:color="auto"/>
                <w:left w:val="none" w:sz="0" w:space="0" w:color="auto"/>
                <w:bottom w:val="none" w:sz="0" w:space="0" w:color="auto"/>
                <w:right w:val="none" w:sz="0" w:space="0" w:color="auto"/>
              </w:divBdr>
            </w:div>
            <w:div w:id="711686242">
              <w:marLeft w:val="0"/>
              <w:marRight w:val="0"/>
              <w:marTop w:val="0"/>
              <w:marBottom w:val="0"/>
              <w:divBdr>
                <w:top w:val="none" w:sz="0" w:space="0" w:color="auto"/>
                <w:left w:val="none" w:sz="0" w:space="0" w:color="auto"/>
                <w:bottom w:val="none" w:sz="0" w:space="0" w:color="auto"/>
                <w:right w:val="none" w:sz="0" w:space="0" w:color="auto"/>
              </w:divBdr>
            </w:div>
            <w:div w:id="714620428">
              <w:marLeft w:val="0"/>
              <w:marRight w:val="0"/>
              <w:marTop w:val="0"/>
              <w:marBottom w:val="0"/>
              <w:divBdr>
                <w:top w:val="none" w:sz="0" w:space="0" w:color="auto"/>
                <w:left w:val="none" w:sz="0" w:space="0" w:color="auto"/>
                <w:bottom w:val="none" w:sz="0" w:space="0" w:color="auto"/>
                <w:right w:val="none" w:sz="0" w:space="0" w:color="auto"/>
              </w:divBdr>
            </w:div>
            <w:div w:id="716205750">
              <w:marLeft w:val="0"/>
              <w:marRight w:val="0"/>
              <w:marTop w:val="0"/>
              <w:marBottom w:val="0"/>
              <w:divBdr>
                <w:top w:val="none" w:sz="0" w:space="0" w:color="auto"/>
                <w:left w:val="none" w:sz="0" w:space="0" w:color="auto"/>
                <w:bottom w:val="none" w:sz="0" w:space="0" w:color="auto"/>
                <w:right w:val="none" w:sz="0" w:space="0" w:color="auto"/>
              </w:divBdr>
            </w:div>
            <w:div w:id="716396143">
              <w:marLeft w:val="0"/>
              <w:marRight w:val="0"/>
              <w:marTop w:val="0"/>
              <w:marBottom w:val="0"/>
              <w:divBdr>
                <w:top w:val="none" w:sz="0" w:space="0" w:color="auto"/>
                <w:left w:val="none" w:sz="0" w:space="0" w:color="auto"/>
                <w:bottom w:val="none" w:sz="0" w:space="0" w:color="auto"/>
                <w:right w:val="none" w:sz="0" w:space="0" w:color="auto"/>
              </w:divBdr>
            </w:div>
            <w:div w:id="717631285">
              <w:marLeft w:val="0"/>
              <w:marRight w:val="0"/>
              <w:marTop w:val="0"/>
              <w:marBottom w:val="0"/>
              <w:divBdr>
                <w:top w:val="none" w:sz="0" w:space="0" w:color="auto"/>
                <w:left w:val="none" w:sz="0" w:space="0" w:color="auto"/>
                <w:bottom w:val="none" w:sz="0" w:space="0" w:color="auto"/>
                <w:right w:val="none" w:sz="0" w:space="0" w:color="auto"/>
              </w:divBdr>
            </w:div>
            <w:div w:id="721248239">
              <w:marLeft w:val="0"/>
              <w:marRight w:val="0"/>
              <w:marTop w:val="0"/>
              <w:marBottom w:val="0"/>
              <w:divBdr>
                <w:top w:val="none" w:sz="0" w:space="0" w:color="auto"/>
                <w:left w:val="none" w:sz="0" w:space="0" w:color="auto"/>
                <w:bottom w:val="none" w:sz="0" w:space="0" w:color="auto"/>
                <w:right w:val="none" w:sz="0" w:space="0" w:color="auto"/>
              </w:divBdr>
            </w:div>
            <w:div w:id="724374270">
              <w:marLeft w:val="0"/>
              <w:marRight w:val="0"/>
              <w:marTop w:val="0"/>
              <w:marBottom w:val="0"/>
              <w:divBdr>
                <w:top w:val="none" w:sz="0" w:space="0" w:color="auto"/>
                <w:left w:val="none" w:sz="0" w:space="0" w:color="auto"/>
                <w:bottom w:val="none" w:sz="0" w:space="0" w:color="auto"/>
                <w:right w:val="none" w:sz="0" w:space="0" w:color="auto"/>
              </w:divBdr>
            </w:div>
            <w:div w:id="725377140">
              <w:marLeft w:val="0"/>
              <w:marRight w:val="0"/>
              <w:marTop w:val="0"/>
              <w:marBottom w:val="0"/>
              <w:divBdr>
                <w:top w:val="none" w:sz="0" w:space="0" w:color="auto"/>
                <w:left w:val="none" w:sz="0" w:space="0" w:color="auto"/>
                <w:bottom w:val="none" w:sz="0" w:space="0" w:color="auto"/>
                <w:right w:val="none" w:sz="0" w:space="0" w:color="auto"/>
              </w:divBdr>
            </w:div>
            <w:div w:id="725572845">
              <w:marLeft w:val="0"/>
              <w:marRight w:val="0"/>
              <w:marTop w:val="0"/>
              <w:marBottom w:val="0"/>
              <w:divBdr>
                <w:top w:val="none" w:sz="0" w:space="0" w:color="auto"/>
                <w:left w:val="none" w:sz="0" w:space="0" w:color="auto"/>
                <w:bottom w:val="none" w:sz="0" w:space="0" w:color="auto"/>
                <w:right w:val="none" w:sz="0" w:space="0" w:color="auto"/>
              </w:divBdr>
            </w:div>
            <w:div w:id="729889894">
              <w:marLeft w:val="0"/>
              <w:marRight w:val="0"/>
              <w:marTop w:val="0"/>
              <w:marBottom w:val="0"/>
              <w:divBdr>
                <w:top w:val="none" w:sz="0" w:space="0" w:color="auto"/>
                <w:left w:val="none" w:sz="0" w:space="0" w:color="auto"/>
                <w:bottom w:val="none" w:sz="0" w:space="0" w:color="auto"/>
                <w:right w:val="none" w:sz="0" w:space="0" w:color="auto"/>
              </w:divBdr>
            </w:div>
            <w:div w:id="732046271">
              <w:marLeft w:val="0"/>
              <w:marRight w:val="0"/>
              <w:marTop w:val="0"/>
              <w:marBottom w:val="0"/>
              <w:divBdr>
                <w:top w:val="none" w:sz="0" w:space="0" w:color="auto"/>
                <w:left w:val="none" w:sz="0" w:space="0" w:color="auto"/>
                <w:bottom w:val="none" w:sz="0" w:space="0" w:color="auto"/>
                <w:right w:val="none" w:sz="0" w:space="0" w:color="auto"/>
              </w:divBdr>
            </w:div>
            <w:div w:id="733552600">
              <w:marLeft w:val="0"/>
              <w:marRight w:val="0"/>
              <w:marTop w:val="0"/>
              <w:marBottom w:val="0"/>
              <w:divBdr>
                <w:top w:val="none" w:sz="0" w:space="0" w:color="auto"/>
                <w:left w:val="none" w:sz="0" w:space="0" w:color="auto"/>
                <w:bottom w:val="none" w:sz="0" w:space="0" w:color="auto"/>
                <w:right w:val="none" w:sz="0" w:space="0" w:color="auto"/>
              </w:divBdr>
            </w:div>
            <w:div w:id="736049868">
              <w:marLeft w:val="0"/>
              <w:marRight w:val="0"/>
              <w:marTop w:val="0"/>
              <w:marBottom w:val="0"/>
              <w:divBdr>
                <w:top w:val="none" w:sz="0" w:space="0" w:color="auto"/>
                <w:left w:val="none" w:sz="0" w:space="0" w:color="auto"/>
                <w:bottom w:val="none" w:sz="0" w:space="0" w:color="auto"/>
                <w:right w:val="none" w:sz="0" w:space="0" w:color="auto"/>
              </w:divBdr>
            </w:div>
            <w:div w:id="739258408">
              <w:marLeft w:val="0"/>
              <w:marRight w:val="0"/>
              <w:marTop w:val="0"/>
              <w:marBottom w:val="0"/>
              <w:divBdr>
                <w:top w:val="none" w:sz="0" w:space="0" w:color="auto"/>
                <w:left w:val="none" w:sz="0" w:space="0" w:color="auto"/>
                <w:bottom w:val="none" w:sz="0" w:space="0" w:color="auto"/>
                <w:right w:val="none" w:sz="0" w:space="0" w:color="auto"/>
              </w:divBdr>
            </w:div>
            <w:div w:id="745690820">
              <w:marLeft w:val="0"/>
              <w:marRight w:val="0"/>
              <w:marTop w:val="0"/>
              <w:marBottom w:val="0"/>
              <w:divBdr>
                <w:top w:val="none" w:sz="0" w:space="0" w:color="auto"/>
                <w:left w:val="none" w:sz="0" w:space="0" w:color="auto"/>
                <w:bottom w:val="none" w:sz="0" w:space="0" w:color="auto"/>
                <w:right w:val="none" w:sz="0" w:space="0" w:color="auto"/>
              </w:divBdr>
            </w:div>
            <w:div w:id="749935862">
              <w:marLeft w:val="0"/>
              <w:marRight w:val="0"/>
              <w:marTop w:val="0"/>
              <w:marBottom w:val="0"/>
              <w:divBdr>
                <w:top w:val="none" w:sz="0" w:space="0" w:color="auto"/>
                <w:left w:val="none" w:sz="0" w:space="0" w:color="auto"/>
                <w:bottom w:val="none" w:sz="0" w:space="0" w:color="auto"/>
                <w:right w:val="none" w:sz="0" w:space="0" w:color="auto"/>
              </w:divBdr>
            </w:div>
            <w:div w:id="752168528">
              <w:marLeft w:val="0"/>
              <w:marRight w:val="0"/>
              <w:marTop w:val="0"/>
              <w:marBottom w:val="0"/>
              <w:divBdr>
                <w:top w:val="none" w:sz="0" w:space="0" w:color="auto"/>
                <w:left w:val="none" w:sz="0" w:space="0" w:color="auto"/>
                <w:bottom w:val="none" w:sz="0" w:space="0" w:color="auto"/>
                <w:right w:val="none" w:sz="0" w:space="0" w:color="auto"/>
              </w:divBdr>
            </w:div>
            <w:div w:id="758939496">
              <w:marLeft w:val="0"/>
              <w:marRight w:val="0"/>
              <w:marTop w:val="0"/>
              <w:marBottom w:val="0"/>
              <w:divBdr>
                <w:top w:val="none" w:sz="0" w:space="0" w:color="auto"/>
                <w:left w:val="none" w:sz="0" w:space="0" w:color="auto"/>
                <w:bottom w:val="none" w:sz="0" w:space="0" w:color="auto"/>
                <w:right w:val="none" w:sz="0" w:space="0" w:color="auto"/>
              </w:divBdr>
            </w:div>
            <w:div w:id="760686249">
              <w:marLeft w:val="0"/>
              <w:marRight w:val="0"/>
              <w:marTop w:val="0"/>
              <w:marBottom w:val="0"/>
              <w:divBdr>
                <w:top w:val="none" w:sz="0" w:space="0" w:color="auto"/>
                <w:left w:val="none" w:sz="0" w:space="0" w:color="auto"/>
                <w:bottom w:val="none" w:sz="0" w:space="0" w:color="auto"/>
                <w:right w:val="none" w:sz="0" w:space="0" w:color="auto"/>
              </w:divBdr>
            </w:div>
            <w:div w:id="760881578">
              <w:marLeft w:val="0"/>
              <w:marRight w:val="0"/>
              <w:marTop w:val="0"/>
              <w:marBottom w:val="0"/>
              <w:divBdr>
                <w:top w:val="none" w:sz="0" w:space="0" w:color="auto"/>
                <w:left w:val="none" w:sz="0" w:space="0" w:color="auto"/>
                <w:bottom w:val="none" w:sz="0" w:space="0" w:color="auto"/>
                <w:right w:val="none" w:sz="0" w:space="0" w:color="auto"/>
              </w:divBdr>
            </w:div>
            <w:div w:id="762190203">
              <w:marLeft w:val="0"/>
              <w:marRight w:val="0"/>
              <w:marTop w:val="0"/>
              <w:marBottom w:val="0"/>
              <w:divBdr>
                <w:top w:val="none" w:sz="0" w:space="0" w:color="auto"/>
                <w:left w:val="none" w:sz="0" w:space="0" w:color="auto"/>
                <w:bottom w:val="none" w:sz="0" w:space="0" w:color="auto"/>
                <w:right w:val="none" w:sz="0" w:space="0" w:color="auto"/>
              </w:divBdr>
            </w:div>
            <w:div w:id="763503256">
              <w:marLeft w:val="0"/>
              <w:marRight w:val="0"/>
              <w:marTop w:val="0"/>
              <w:marBottom w:val="0"/>
              <w:divBdr>
                <w:top w:val="none" w:sz="0" w:space="0" w:color="auto"/>
                <w:left w:val="none" w:sz="0" w:space="0" w:color="auto"/>
                <w:bottom w:val="none" w:sz="0" w:space="0" w:color="auto"/>
                <w:right w:val="none" w:sz="0" w:space="0" w:color="auto"/>
              </w:divBdr>
            </w:div>
            <w:div w:id="765351012">
              <w:marLeft w:val="0"/>
              <w:marRight w:val="0"/>
              <w:marTop w:val="0"/>
              <w:marBottom w:val="0"/>
              <w:divBdr>
                <w:top w:val="none" w:sz="0" w:space="0" w:color="auto"/>
                <w:left w:val="none" w:sz="0" w:space="0" w:color="auto"/>
                <w:bottom w:val="none" w:sz="0" w:space="0" w:color="auto"/>
                <w:right w:val="none" w:sz="0" w:space="0" w:color="auto"/>
              </w:divBdr>
            </w:div>
            <w:div w:id="768235663">
              <w:marLeft w:val="0"/>
              <w:marRight w:val="0"/>
              <w:marTop w:val="0"/>
              <w:marBottom w:val="0"/>
              <w:divBdr>
                <w:top w:val="none" w:sz="0" w:space="0" w:color="auto"/>
                <w:left w:val="none" w:sz="0" w:space="0" w:color="auto"/>
                <w:bottom w:val="none" w:sz="0" w:space="0" w:color="auto"/>
                <w:right w:val="none" w:sz="0" w:space="0" w:color="auto"/>
              </w:divBdr>
            </w:div>
            <w:div w:id="768307031">
              <w:marLeft w:val="0"/>
              <w:marRight w:val="0"/>
              <w:marTop w:val="0"/>
              <w:marBottom w:val="0"/>
              <w:divBdr>
                <w:top w:val="none" w:sz="0" w:space="0" w:color="auto"/>
                <w:left w:val="none" w:sz="0" w:space="0" w:color="auto"/>
                <w:bottom w:val="none" w:sz="0" w:space="0" w:color="auto"/>
                <w:right w:val="none" w:sz="0" w:space="0" w:color="auto"/>
              </w:divBdr>
            </w:div>
            <w:div w:id="776020363">
              <w:marLeft w:val="0"/>
              <w:marRight w:val="0"/>
              <w:marTop w:val="0"/>
              <w:marBottom w:val="0"/>
              <w:divBdr>
                <w:top w:val="none" w:sz="0" w:space="0" w:color="auto"/>
                <w:left w:val="none" w:sz="0" w:space="0" w:color="auto"/>
                <w:bottom w:val="none" w:sz="0" w:space="0" w:color="auto"/>
                <w:right w:val="none" w:sz="0" w:space="0" w:color="auto"/>
              </w:divBdr>
            </w:div>
            <w:div w:id="778646481">
              <w:marLeft w:val="0"/>
              <w:marRight w:val="0"/>
              <w:marTop w:val="0"/>
              <w:marBottom w:val="0"/>
              <w:divBdr>
                <w:top w:val="none" w:sz="0" w:space="0" w:color="auto"/>
                <w:left w:val="none" w:sz="0" w:space="0" w:color="auto"/>
                <w:bottom w:val="none" w:sz="0" w:space="0" w:color="auto"/>
                <w:right w:val="none" w:sz="0" w:space="0" w:color="auto"/>
              </w:divBdr>
            </w:div>
            <w:div w:id="786241480">
              <w:marLeft w:val="0"/>
              <w:marRight w:val="0"/>
              <w:marTop w:val="0"/>
              <w:marBottom w:val="0"/>
              <w:divBdr>
                <w:top w:val="none" w:sz="0" w:space="0" w:color="auto"/>
                <w:left w:val="none" w:sz="0" w:space="0" w:color="auto"/>
                <w:bottom w:val="none" w:sz="0" w:space="0" w:color="auto"/>
                <w:right w:val="none" w:sz="0" w:space="0" w:color="auto"/>
              </w:divBdr>
            </w:div>
            <w:div w:id="787361522">
              <w:marLeft w:val="0"/>
              <w:marRight w:val="0"/>
              <w:marTop w:val="0"/>
              <w:marBottom w:val="0"/>
              <w:divBdr>
                <w:top w:val="none" w:sz="0" w:space="0" w:color="auto"/>
                <w:left w:val="none" w:sz="0" w:space="0" w:color="auto"/>
                <w:bottom w:val="none" w:sz="0" w:space="0" w:color="auto"/>
                <w:right w:val="none" w:sz="0" w:space="0" w:color="auto"/>
              </w:divBdr>
            </w:div>
            <w:div w:id="788624757">
              <w:marLeft w:val="0"/>
              <w:marRight w:val="0"/>
              <w:marTop w:val="0"/>
              <w:marBottom w:val="0"/>
              <w:divBdr>
                <w:top w:val="none" w:sz="0" w:space="0" w:color="auto"/>
                <w:left w:val="none" w:sz="0" w:space="0" w:color="auto"/>
                <w:bottom w:val="none" w:sz="0" w:space="0" w:color="auto"/>
                <w:right w:val="none" w:sz="0" w:space="0" w:color="auto"/>
              </w:divBdr>
            </w:div>
            <w:div w:id="790057847">
              <w:marLeft w:val="0"/>
              <w:marRight w:val="0"/>
              <w:marTop w:val="0"/>
              <w:marBottom w:val="0"/>
              <w:divBdr>
                <w:top w:val="none" w:sz="0" w:space="0" w:color="auto"/>
                <w:left w:val="none" w:sz="0" w:space="0" w:color="auto"/>
                <w:bottom w:val="none" w:sz="0" w:space="0" w:color="auto"/>
                <w:right w:val="none" w:sz="0" w:space="0" w:color="auto"/>
              </w:divBdr>
            </w:div>
            <w:div w:id="792868575">
              <w:marLeft w:val="0"/>
              <w:marRight w:val="0"/>
              <w:marTop w:val="0"/>
              <w:marBottom w:val="0"/>
              <w:divBdr>
                <w:top w:val="none" w:sz="0" w:space="0" w:color="auto"/>
                <w:left w:val="none" w:sz="0" w:space="0" w:color="auto"/>
                <w:bottom w:val="none" w:sz="0" w:space="0" w:color="auto"/>
                <w:right w:val="none" w:sz="0" w:space="0" w:color="auto"/>
              </w:divBdr>
            </w:div>
            <w:div w:id="793445941">
              <w:marLeft w:val="0"/>
              <w:marRight w:val="0"/>
              <w:marTop w:val="0"/>
              <w:marBottom w:val="0"/>
              <w:divBdr>
                <w:top w:val="none" w:sz="0" w:space="0" w:color="auto"/>
                <w:left w:val="none" w:sz="0" w:space="0" w:color="auto"/>
                <w:bottom w:val="none" w:sz="0" w:space="0" w:color="auto"/>
                <w:right w:val="none" w:sz="0" w:space="0" w:color="auto"/>
              </w:divBdr>
            </w:div>
            <w:div w:id="801193892">
              <w:marLeft w:val="0"/>
              <w:marRight w:val="0"/>
              <w:marTop w:val="0"/>
              <w:marBottom w:val="0"/>
              <w:divBdr>
                <w:top w:val="none" w:sz="0" w:space="0" w:color="auto"/>
                <w:left w:val="none" w:sz="0" w:space="0" w:color="auto"/>
                <w:bottom w:val="none" w:sz="0" w:space="0" w:color="auto"/>
                <w:right w:val="none" w:sz="0" w:space="0" w:color="auto"/>
              </w:divBdr>
            </w:div>
            <w:div w:id="801659018">
              <w:marLeft w:val="0"/>
              <w:marRight w:val="0"/>
              <w:marTop w:val="0"/>
              <w:marBottom w:val="0"/>
              <w:divBdr>
                <w:top w:val="none" w:sz="0" w:space="0" w:color="auto"/>
                <w:left w:val="none" w:sz="0" w:space="0" w:color="auto"/>
                <w:bottom w:val="none" w:sz="0" w:space="0" w:color="auto"/>
                <w:right w:val="none" w:sz="0" w:space="0" w:color="auto"/>
              </w:divBdr>
            </w:div>
            <w:div w:id="802893725">
              <w:marLeft w:val="0"/>
              <w:marRight w:val="0"/>
              <w:marTop w:val="0"/>
              <w:marBottom w:val="0"/>
              <w:divBdr>
                <w:top w:val="none" w:sz="0" w:space="0" w:color="auto"/>
                <w:left w:val="none" w:sz="0" w:space="0" w:color="auto"/>
                <w:bottom w:val="none" w:sz="0" w:space="0" w:color="auto"/>
                <w:right w:val="none" w:sz="0" w:space="0" w:color="auto"/>
              </w:divBdr>
            </w:div>
            <w:div w:id="808475338">
              <w:marLeft w:val="0"/>
              <w:marRight w:val="0"/>
              <w:marTop w:val="0"/>
              <w:marBottom w:val="0"/>
              <w:divBdr>
                <w:top w:val="none" w:sz="0" w:space="0" w:color="auto"/>
                <w:left w:val="none" w:sz="0" w:space="0" w:color="auto"/>
                <w:bottom w:val="none" w:sz="0" w:space="0" w:color="auto"/>
                <w:right w:val="none" w:sz="0" w:space="0" w:color="auto"/>
              </w:divBdr>
            </w:div>
            <w:div w:id="808668398">
              <w:marLeft w:val="0"/>
              <w:marRight w:val="0"/>
              <w:marTop w:val="0"/>
              <w:marBottom w:val="0"/>
              <w:divBdr>
                <w:top w:val="none" w:sz="0" w:space="0" w:color="auto"/>
                <w:left w:val="none" w:sz="0" w:space="0" w:color="auto"/>
                <w:bottom w:val="none" w:sz="0" w:space="0" w:color="auto"/>
                <w:right w:val="none" w:sz="0" w:space="0" w:color="auto"/>
              </w:divBdr>
            </w:div>
            <w:div w:id="808864024">
              <w:marLeft w:val="0"/>
              <w:marRight w:val="0"/>
              <w:marTop w:val="0"/>
              <w:marBottom w:val="0"/>
              <w:divBdr>
                <w:top w:val="none" w:sz="0" w:space="0" w:color="auto"/>
                <w:left w:val="none" w:sz="0" w:space="0" w:color="auto"/>
                <w:bottom w:val="none" w:sz="0" w:space="0" w:color="auto"/>
                <w:right w:val="none" w:sz="0" w:space="0" w:color="auto"/>
              </w:divBdr>
            </w:div>
            <w:div w:id="814568807">
              <w:marLeft w:val="0"/>
              <w:marRight w:val="0"/>
              <w:marTop w:val="0"/>
              <w:marBottom w:val="0"/>
              <w:divBdr>
                <w:top w:val="none" w:sz="0" w:space="0" w:color="auto"/>
                <w:left w:val="none" w:sz="0" w:space="0" w:color="auto"/>
                <w:bottom w:val="none" w:sz="0" w:space="0" w:color="auto"/>
                <w:right w:val="none" w:sz="0" w:space="0" w:color="auto"/>
              </w:divBdr>
            </w:div>
            <w:div w:id="818572792">
              <w:marLeft w:val="0"/>
              <w:marRight w:val="0"/>
              <w:marTop w:val="0"/>
              <w:marBottom w:val="0"/>
              <w:divBdr>
                <w:top w:val="none" w:sz="0" w:space="0" w:color="auto"/>
                <w:left w:val="none" w:sz="0" w:space="0" w:color="auto"/>
                <w:bottom w:val="none" w:sz="0" w:space="0" w:color="auto"/>
                <w:right w:val="none" w:sz="0" w:space="0" w:color="auto"/>
              </w:divBdr>
            </w:div>
            <w:div w:id="824591224">
              <w:marLeft w:val="0"/>
              <w:marRight w:val="0"/>
              <w:marTop w:val="0"/>
              <w:marBottom w:val="0"/>
              <w:divBdr>
                <w:top w:val="none" w:sz="0" w:space="0" w:color="auto"/>
                <w:left w:val="none" w:sz="0" w:space="0" w:color="auto"/>
                <w:bottom w:val="none" w:sz="0" w:space="0" w:color="auto"/>
                <w:right w:val="none" w:sz="0" w:space="0" w:color="auto"/>
              </w:divBdr>
            </w:div>
            <w:div w:id="831720850">
              <w:marLeft w:val="0"/>
              <w:marRight w:val="0"/>
              <w:marTop w:val="0"/>
              <w:marBottom w:val="0"/>
              <w:divBdr>
                <w:top w:val="none" w:sz="0" w:space="0" w:color="auto"/>
                <w:left w:val="none" w:sz="0" w:space="0" w:color="auto"/>
                <w:bottom w:val="none" w:sz="0" w:space="0" w:color="auto"/>
                <w:right w:val="none" w:sz="0" w:space="0" w:color="auto"/>
              </w:divBdr>
            </w:div>
            <w:div w:id="831986407">
              <w:marLeft w:val="0"/>
              <w:marRight w:val="0"/>
              <w:marTop w:val="0"/>
              <w:marBottom w:val="0"/>
              <w:divBdr>
                <w:top w:val="none" w:sz="0" w:space="0" w:color="auto"/>
                <w:left w:val="none" w:sz="0" w:space="0" w:color="auto"/>
                <w:bottom w:val="none" w:sz="0" w:space="0" w:color="auto"/>
                <w:right w:val="none" w:sz="0" w:space="0" w:color="auto"/>
              </w:divBdr>
            </w:div>
            <w:div w:id="841043682">
              <w:marLeft w:val="0"/>
              <w:marRight w:val="0"/>
              <w:marTop w:val="0"/>
              <w:marBottom w:val="0"/>
              <w:divBdr>
                <w:top w:val="none" w:sz="0" w:space="0" w:color="auto"/>
                <w:left w:val="none" w:sz="0" w:space="0" w:color="auto"/>
                <w:bottom w:val="none" w:sz="0" w:space="0" w:color="auto"/>
                <w:right w:val="none" w:sz="0" w:space="0" w:color="auto"/>
              </w:divBdr>
            </w:div>
            <w:div w:id="845286670">
              <w:marLeft w:val="0"/>
              <w:marRight w:val="0"/>
              <w:marTop w:val="0"/>
              <w:marBottom w:val="0"/>
              <w:divBdr>
                <w:top w:val="none" w:sz="0" w:space="0" w:color="auto"/>
                <w:left w:val="none" w:sz="0" w:space="0" w:color="auto"/>
                <w:bottom w:val="none" w:sz="0" w:space="0" w:color="auto"/>
                <w:right w:val="none" w:sz="0" w:space="0" w:color="auto"/>
              </w:divBdr>
            </w:div>
            <w:div w:id="847059286">
              <w:marLeft w:val="0"/>
              <w:marRight w:val="0"/>
              <w:marTop w:val="0"/>
              <w:marBottom w:val="0"/>
              <w:divBdr>
                <w:top w:val="none" w:sz="0" w:space="0" w:color="auto"/>
                <w:left w:val="none" w:sz="0" w:space="0" w:color="auto"/>
                <w:bottom w:val="none" w:sz="0" w:space="0" w:color="auto"/>
                <w:right w:val="none" w:sz="0" w:space="0" w:color="auto"/>
              </w:divBdr>
            </w:div>
            <w:div w:id="848252135">
              <w:marLeft w:val="0"/>
              <w:marRight w:val="0"/>
              <w:marTop w:val="0"/>
              <w:marBottom w:val="0"/>
              <w:divBdr>
                <w:top w:val="none" w:sz="0" w:space="0" w:color="auto"/>
                <w:left w:val="none" w:sz="0" w:space="0" w:color="auto"/>
                <w:bottom w:val="none" w:sz="0" w:space="0" w:color="auto"/>
                <w:right w:val="none" w:sz="0" w:space="0" w:color="auto"/>
              </w:divBdr>
            </w:div>
            <w:div w:id="853767392">
              <w:marLeft w:val="0"/>
              <w:marRight w:val="0"/>
              <w:marTop w:val="0"/>
              <w:marBottom w:val="0"/>
              <w:divBdr>
                <w:top w:val="none" w:sz="0" w:space="0" w:color="auto"/>
                <w:left w:val="none" w:sz="0" w:space="0" w:color="auto"/>
                <w:bottom w:val="none" w:sz="0" w:space="0" w:color="auto"/>
                <w:right w:val="none" w:sz="0" w:space="0" w:color="auto"/>
              </w:divBdr>
            </w:div>
            <w:div w:id="856044687">
              <w:marLeft w:val="0"/>
              <w:marRight w:val="0"/>
              <w:marTop w:val="0"/>
              <w:marBottom w:val="0"/>
              <w:divBdr>
                <w:top w:val="none" w:sz="0" w:space="0" w:color="auto"/>
                <w:left w:val="none" w:sz="0" w:space="0" w:color="auto"/>
                <w:bottom w:val="none" w:sz="0" w:space="0" w:color="auto"/>
                <w:right w:val="none" w:sz="0" w:space="0" w:color="auto"/>
              </w:divBdr>
            </w:div>
            <w:div w:id="856583697">
              <w:marLeft w:val="0"/>
              <w:marRight w:val="0"/>
              <w:marTop w:val="0"/>
              <w:marBottom w:val="0"/>
              <w:divBdr>
                <w:top w:val="none" w:sz="0" w:space="0" w:color="auto"/>
                <w:left w:val="none" w:sz="0" w:space="0" w:color="auto"/>
                <w:bottom w:val="none" w:sz="0" w:space="0" w:color="auto"/>
                <w:right w:val="none" w:sz="0" w:space="0" w:color="auto"/>
              </w:divBdr>
            </w:div>
            <w:div w:id="856621792">
              <w:marLeft w:val="0"/>
              <w:marRight w:val="0"/>
              <w:marTop w:val="0"/>
              <w:marBottom w:val="0"/>
              <w:divBdr>
                <w:top w:val="none" w:sz="0" w:space="0" w:color="auto"/>
                <w:left w:val="none" w:sz="0" w:space="0" w:color="auto"/>
                <w:bottom w:val="none" w:sz="0" w:space="0" w:color="auto"/>
                <w:right w:val="none" w:sz="0" w:space="0" w:color="auto"/>
              </w:divBdr>
            </w:div>
            <w:div w:id="856625796">
              <w:marLeft w:val="0"/>
              <w:marRight w:val="0"/>
              <w:marTop w:val="0"/>
              <w:marBottom w:val="0"/>
              <w:divBdr>
                <w:top w:val="none" w:sz="0" w:space="0" w:color="auto"/>
                <w:left w:val="none" w:sz="0" w:space="0" w:color="auto"/>
                <w:bottom w:val="none" w:sz="0" w:space="0" w:color="auto"/>
                <w:right w:val="none" w:sz="0" w:space="0" w:color="auto"/>
              </w:divBdr>
            </w:div>
            <w:div w:id="857692432">
              <w:marLeft w:val="0"/>
              <w:marRight w:val="0"/>
              <w:marTop w:val="0"/>
              <w:marBottom w:val="0"/>
              <w:divBdr>
                <w:top w:val="none" w:sz="0" w:space="0" w:color="auto"/>
                <w:left w:val="none" w:sz="0" w:space="0" w:color="auto"/>
                <w:bottom w:val="none" w:sz="0" w:space="0" w:color="auto"/>
                <w:right w:val="none" w:sz="0" w:space="0" w:color="auto"/>
              </w:divBdr>
            </w:div>
            <w:div w:id="858743149">
              <w:marLeft w:val="0"/>
              <w:marRight w:val="0"/>
              <w:marTop w:val="0"/>
              <w:marBottom w:val="0"/>
              <w:divBdr>
                <w:top w:val="none" w:sz="0" w:space="0" w:color="auto"/>
                <w:left w:val="none" w:sz="0" w:space="0" w:color="auto"/>
                <w:bottom w:val="none" w:sz="0" w:space="0" w:color="auto"/>
                <w:right w:val="none" w:sz="0" w:space="0" w:color="auto"/>
              </w:divBdr>
            </w:div>
            <w:div w:id="863176480">
              <w:marLeft w:val="0"/>
              <w:marRight w:val="0"/>
              <w:marTop w:val="0"/>
              <w:marBottom w:val="0"/>
              <w:divBdr>
                <w:top w:val="none" w:sz="0" w:space="0" w:color="auto"/>
                <w:left w:val="none" w:sz="0" w:space="0" w:color="auto"/>
                <w:bottom w:val="none" w:sz="0" w:space="0" w:color="auto"/>
                <w:right w:val="none" w:sz="0" w:space="0" w:color="auto"/>
              </w:divBdr>
            </w:div>
            <w:div w:id="865993913">
              <w:marLeft w:val="0"/>
              <w:marRight w:val="0"/>
              <w:marTop w:val="0"/>
              <w:marBottom w:val="0"/>
              <w:divBdr>
                <w:top w:val="none" w:sz="0" w:space="0" w:color="auto"/>
                <w:left w:val="none" w:sz="0" w:space="0" w:color="auto"/>
                <w:bottom w:val="none" w:sz="0" w:space="0" w:color="auto"/>
                <w:right w:val="none" w:sz="0" w:space="0" w:color="auto"/>
              </w:divBdr>
            </w:div>
            <w:div w:id="871263676">
              <w:marLeft w:val="0"/>
              <w:marRight w:val="0"/>
              <w:marTop w:val="0"/>
              <w:marBottom w:val="0"/>
              <w:divBdr>
                <w:top w:val="none" w:sz="0" w:space="0" w:color="auto"/>
                <w:left w:val="none" w:sz="0" w:space="0" w:color="auto"/>
                <w:bottom w:val="none" w:sz="0" w:space="0" w:color="auto"/>
                <w:right w:val="none" w:sz="0" w:space="0" w:color="auto"/>
              </w:divBdr>
            </w:div>
            <w:div w:id="871528069">
              <w:marLeft w:val="0"/>
              <w:marRight w:val="0"/>
              <w:marTop w:val="0"/>
              <w:marBottom w:val="0"/>
              <w:divBdr>
                <w:top w:val="none" w:sz="0" w:space="0" w:color="auto"/>
                <w:left w:val="none" w:sz="0" w:space="0" w:color="auto"/>
                <w:bottom w:val="none" w:sz="0" w:space="0" w:color="auto"/>
                <w:right w:val="none" w:sz="0" w:space="0" w:color="auto"/>
              </w:divBdr>
            </w:div>
            <w:div w:id="875969975">
              <w:marLeft w:val="0"/>
              <w:marRight w:val="0"/>
              <w:marTop w:val="0"/>
              <w:marBottom w:val="0"/>
              <w:divBdr>
                <w:top w:val="none" w:sz="0" w:space="0" w:color="auto"/>
                <w:left w:val="none" w:sz="0" w:space="0" w:color="auto"/>
                <w:bottom w:val="none" w:sz="0" w:space="0" w:color="auto"/>
                <w:right w:val="none" w:sz="0" w:space="0" w:color="auto"/>
              </w:divBdr>
            </w:div>
            <w:div w:id="881329680">
              <w:marLeft w:val="0"/>
              <w:marRight w:val="0"/>
              <w:marTop w:val="0"/>
              <w:marBottom w:val="0"/>
              <w:divBdr>
                <w:top w:val="none" w:sz="0" w:space="0" w:color="auto"/>
                <w:left w:val="none" w:sz="0" w:space="0" w:color="auto"/>
                <w:bottom w:val="none" w:sz="0" w:space="0" w:color="auto"/>
                <w:right w:val="none" w:sz="0" w:space="0" w:color="auto"/>
              </w:divBdr>
            </w:div>
            <w:div w:id="881672134">
              <w:marLeft w:val="0"/>
              <w:marRight w:val="0"/>
              <w:marTop w:val="0"/>
              <w:marBottom w:val="0"/>
              <w:divBdr>
                <w:top w:val="none" w:sz="0" w:space="0" w:color="auto"/>
                <w:left w:val="none" w:sz="0" w:space="0" w:color="auto"/>
                <w:bottom w:val="none" w:sz="0" w:space="0" w:color="auto"/>
                <w:right w:val="none" w:sz="0" w:space="0" w:color="auto"/>
              </w:divBdr>
            </w:div>
            <w:div w:id="883177996">
              <w:marLeft w:val="0"/>
              <w:marRight w:val="0"/>
              <w:marTop w:val="0"/>
              <w:marBottom w:val="0"/>
              <w:divBdr>
                <w:top w:val="none" w:sz="0" w:space="0" w:color="auto"/>
                <w:left w:val="none" w:sz="0" w:space="0" w:color="auto"/>
                <w:bottom w:val="none" w:sz="0" w:space="0" w:color="auto"/>
                <w:right w:val="none" w:sz="0" w:space="0" w:color="auto"/>
              </w:divBdr>
            </w:div>
            <w:div w:id="884485096">
              <w:marLeft w:val="0"/>
              <w:marRight w:val="0"/>
              <w:marTop w:val="0"/>
              <w:marBottom w:val="0"/>
              <w:divBdr>
                <w:top w:val="none" w:sz="0" w:space="0" w:color="auto"/>
                <w:left w:val="none" w:sz="0" w:space="0" w:color="auto"/>
                <w:bottom w:val="none" w:sz="0" w:space="0" w:color="auto"/>
                <w:right w:val="none" w:sz="0" w:space="0" w:color="auto"/>
              </w:divBdr>
            </w:div>
            <w:div w:id="884833777">
              <w:marLeft w:val="0"/>
              <w:marRight w:val="0"/>
              <w:marTop w:val="0"/>
              <w:marBottom w:val="0"/>
              <w:divBdr>
                <w:top w:val="none" w:sz="0" w:space="0" w:color="auto"/>
                <w:left w:val="none" w:sz="0" w:space="0" w:color="auto"/>
                <w:bottom w:val="none" w:sz="0" w:space="0" w:color="auto"/>
                <w:right w:val="none" w:sz="0" w:space="0" w:color="auto"/>
              </w:divBdr>
            </w:div>
            <w:div w:id="885020937">
              <w:marLeft w:val="0"/>
              <w:marRight w:val="0"/>
              <w:marTop w:val="0"/>
              <w:marBottom w:val="0"/>
              <w:divBdr>
                <w:top w:val="none" w:sz="0" w:space="0" w:color="auto"/>
                <w:left w:val="none" w:sz="0" w:space="0" w:color="auto"/>
                <w:bottom w:val="none" w:sz="0" w:space="0" w:color="auto"/>
                <w:right w:val="none" w:sz="0" w:space="0" w:color="auto"/>
              </w:divBdr>
            </w:div>
            <w:div w:id="886114057">
              <w:marLeft w:val="0"/>
              <w:marRight w:val="0"/>
              <w:marTop w:val="0"/>
              <w:marBottom w:val="0"/>
              <w:divBdr>
                <w:top w:val="none" w:sz="0" w:space="0" w:color="auto"/>
                <w:left w:val="none" w:sz="0" w:space="0" w:color="auto"/>
                <w:bottom w:val="none" w:sz="0" w:space="0" w:color="auto"/>
                <w:right w:val="none" w:sz="0" w:space="0" w:color="auto"/>
              </w:divBdr>
            </w:div>
            <w:div w:id="896673412">
              <w:marLeft w:val="0"/>
              <w:marRight w:val="0"/>
              <w:marTop w:val="0"/>
              <w:marBottom w:val="0"/>
              <w:divBdr>
                <w:top w:val="none" w:sz="0" w:space="0" w:color="auto"/>
                <w:left w:val="none" w:sz="0" w:space="0" w:color="auto"/>
                <w:bottom w:val="none" w:sz="0" w:space="0" w:color="auto"/>
                <w:right w:val="none" w:sz="0" w:space="0" w:color="auto"/>
              </w:divBdr>
            </w:div>
            <w:div w:id="897321935">
              <w:marLeft w:val="0"/>
              <w:marRight w:val="0"/>
              <w:marTop w:val="0"/>
              <w:marBottom w:val="0"/>
              <w:divBdr>
                <w:top w:val="none" w:sz="0" w:space="0" w:color="auto"/>
                <w:left w:val="none" w:sz="0" w:space="0" w:color="auto"/>
                <w:bottom w:val="none" w:sz="0" w:space="0" w:color="auto"/>
                <w:right w:val="none" w:sz="0" w:space="0" w:color="auto"/>
              </w:divBdr>
            </w:div>
            <w:div w:id="900596431">
              <w:marLeft w:val="0"/>
              <w:marRight w:val="0"/>
              <w:marTop w:val="0"/>
              <w:marBottom w:val="0"/>
              <w:divBdr>
                <w:top w:val="none" w:sz="0" w:space="0" w:color="auto"/>
                <w:left w:val="none" w:sz="0" w:space="0" w:color="auto"/>
                <w:bottom w:val="none" w:sz="0" w:space="0" w:color="auto"/>
                <w:right w:val="none" w:sz="0" w:space="0" w:color="auto"/>
              </w:divBdr>
            </w:div>
            <w:div w:id="902181662">
              <w:marLeft w:val="0"/>
              <w:marRight w:val="0"/>
              <w:marTop w:val="0"/>
              <w:marBottom w:val="0"/>
              <w:divBdr>
                <w:top w:val="none" w:sz="0" w:space="0" w:color="auto"/>
                <w:left w:val="none" w:sz="0" w:space="0" w:color="auto"/>
                <w:bottom w:val="none" w:sz="0" w:space="0" w:color="auto"/>
                <w:right w:val="none" w:sz="0" w:space="0" w:color="auto"/>
              </w:divBdr>
            </w:div>
            <w:div w:id="903297995">
              <w:marLeft w:val="0"/>
              <w:marRight w:val="0"/>
              <w:marTop w:val="0"/>
              <w:marBottom w:val="0"/>
              <w:divBdr>
                <w:top w:val="none" w:sz="0" w:space="0" w:color="auto"/>
                <w:left w:val="none" w:sz="0" w:space="0" w:color="auto"/>
                <w:bottom w:val="none" w:sz="0" w:space="0" w:color="auto"/>
                <w:right w:val="none" w:sz="0" w:space="0" w:color="auto"/>
              </w:divBdr>
            </w:div>
            <w:div w:id="913979340">
              <w:marLeft w:val="0"/>
              <w:marRight w:val="0"/>
              <w:marTop w:val="0"/>
              <w:marBottom w:val="0"/>
              <w:divBdr>
                <w:top w:val="none" w:sz="0" w:space="0" w:color="auto"/>
                <w:left w:val="none" w:sz="0" w:space="0" w:color="auto"/>
                <w:bottom w:val="none" w:sz="0" w:space="0" w:color="auto"/>
                <w:right w:val="none" w:sz="0" w:space="0" w:color="auto"/>
              </w:divBdr>
            </w:div>
            <w:div w:id="915019326">
              <w:marLeft w:val="0"/>
              <w:marRight w:val="0"/>
              <w:marTop w:val="0"/>
              <w:marBottom w:val="0"/>
              <w:divBdr>
                <w:top w:val="none" w:sz="0" w:space="0" w:color="auto"/>
                <w:left w:val="none" w:sz="0" w:space="0" w:color="auto"/>
                <w:bottom w:val="none" w:sz="0" w:space="0" w:color="auto"/>
                <w:right w:val="none" w:sz="0" w:space="0" w:color="auto"/>
              </w:divBdr>
            </w:div>
            <w:div w:id="918171972">
              <w:marLeft w:val="0"/>
              <w:marRight w:val="0"/>
              <w:marTop w:val="0"/>
              <w:marBottom w:val="0"/>
              <w:divBdr>
                <w:top w:val="none" w:sz="0" w:space="0" w:color="auto"/>
                <w:left w:val="none" w:sz="0" w:space="0" w:color="auto"/>
                <w:bottom w:val="none" w:sz="0" w:space="0" w:color="auto"/>
                <w:right w:val="none" w:sz="0" w:space="0" w:color="auto"/>
              </w:divBdr>
            </w:div>
            <w:div w:id="918714115">
              <w:marLeft w:val="0"/>
              <w:marRight w:val="0"/>
              <w:marTop w:val="0"/>
              <w:marBottom w:val="0"/>
              <w:divBdr>
                <w:top w:val="none" w:sz="0" w:space="0" w:color="auto"/>
                <w:left w:val="none" w:sz="0" w:space="0" w:color="auto"/>
                <w:bottom w:val="none" w:sz="0" w:space="0" w:color="auto"/>
                <w:right w:val="none" w:sz="0" w:space="0" w:color="auto"/>
              </w:divBdr>
            </w:div>
            <w:div w:id="921108565">
              <w:marLeft w:val="0"/>
              <w:marRight w:val="0"/>
              <w:marTop w:val="0"/>
              <w:marBottom w:val="0"/>
              <w:divBdr>
                <w:top w:val="none" w:sz="0" w:space="0" w:color="auto"/>
                <w:left w:val="none" w:sz="0" w:space="0" w:color="auto"/>
                <w:bottom w:val="none" w:sz="0" w:space="0" w:color="auto"/>
                <w:right w:val="none" w:sz="0" w:space="0" w:color="auto"/>
              </w:divBdr>
            </w:div>
            <w:div w:id="921110815">
              <w:marLeft w:val="0"/>
              <w:marRight w:val="0"/>
              <w:marTop w:val="0"/>
              <w:marBottom w:val="0"/>
              <w:divBdr>
                <w:top w:val="none" w:sz="0" w:space="0" w:color="auto"/>
                <w:left w:val="none" w:sz="0" w:space="0" w:color="auto"/>
                <w:bottom w:val="none" w:sz="0" w:space="0" w:color="auto"/>
                <w:right w:val="none" w:sz="0" w:space="0" w:color="auto"/>
              </w:divBdr>
            </w:div>
            <w:div w:id="923227557">
              <w:marLeft w:val="0"/>
              <w:marRight w:val="0"/>
              <w:marTop w:val="0"/>
              <w:marBottom w:val="0"/>
              <w:divBdr>
                <w:top w:val="none" w:sz="0" w:space="0" w:color="auto"/>
                <w:left w:val="none" w:sz="0" w:space="0" w:color="auto"/>
                <w:bottom w:val="none" w:sz="0" w:space="0" w:color="auto"/>
                <w:right w:val="none" w:sz="0" w:space="0" w:color="auto"/>
              </w:divBdr>
            </w:div>
            <w:div w:id="931662123">
              <w:marLeft w:val="0"/>
              <w:marRight w:val="0"/>
              <w:marTop w:val="0"/>
              <w:marBottom w:val="0"/>
              <w:divBdr>
                <w:top w:val="none" w:sz="0" w:space="0" w:color="auto"/>
                <w:left w:val="none" w:sz="0" w:space="0" w:color="auto"/>
                <w:bottom w:val="none" w:sz="0" w:space="0" w:color="auto"/>
                <w:right w:val="none" w:sz="0" w:space="0" w:color="auto"/>
              </w:divBdr>
            </w:div>
            <w:div w:id="936063476">
              <w:marLeft w:val="0"/>
              <w:marRight w:val="0"/>
              <w:marTop w:val="0"/>
              <w:marBottom w:val="0"/>
              <w:divBdr>
                <w:top w:val="none" w:sz="0" w:space="0" w:color="auto"/>
                <w:left w:val="none" w:sz="0" w:space="0" w:color="auto"/>
                <w:bottom w:val="none" w:sz="0" w:space="0" w:color="auto"/>
                <w:right w:val="none" w:sz="0" w:space="0" w:color="auto"/>
              </w:divBdr>
            </w:div>
            <w:div w:id="936255592">
              <w:marLeft w:val="0"/>
              <w:marRight w:val="0"/>
              <w:marTop w:val="0"/>
              <w:marBottom w:val="0"/>
              <w:divBdr>
                <w:top w:val="none" w:sz="0" w:space="0" w:color="auto"/>
                <w:left w:val="none" w:sz="0" w:space="0" w:color="auto"/>
                <w:bottom w:val="none" w:sz="0" w:space="0" w:color="auto"/>
                <w:right w:val="none" w:sz="0" w:space="0" w:color="auto"/>
              </w:divBdr>
            </w:div>
            <w:div w:id="939334728">
              <w:marLeft w:val="0"/>
              <w:marRight w:val="0"/>
              <w:marTop w:val="0"/>
              <w:marBottom w:val="0"/>
              <w:divBdr>
                <w:top w:val="none" w:sz="0" w:space="0" w:color="auto"/>
                <w:left w:val="none" w:sz="0" w:space="0" w:color="auto"/>
                <w:bottom w:val="none" w:sz="0" w:space="0" w:color="auto"/>
                <w:right w:val="none" w:sz="0" w:space="0" w:color="auto"/>
              </w:divBdr>
            </w:div>
            <w:div w:id="939483512">
              <w:marLeft w:val="0"/>
              <w:marRight w:val="0"/>
              <w:marTop w:val="0"/>
              <w:marBottom w:val="0"/>
              <w:divBdr>
                <w:top w:val="none" w:sz="0" w:space="0" w:color="auto"/>
                <w:left w:val="none" w:sz="0" w:space="0" w:color="auto"/>
                <w:bottom w:val="none" w:sz="0" w:space="0" w:color="auto"/>
                <w:right w:val="none" w:sz="0" w:space="0" w:color="auto"/>
              </w:divBdr>
            </w:div>
            <w:div w:id="943919950">
              <w:marLeft w:val="0"/>
              <w:marRight w:val="0"/>
              <w:marTop w:val="0"/>
              <w:marBottom w:val="0"/>
              <w:divBdr>
                <w:top w:val="none" w:sz="0" w:space="0" w:color="auto"/>
                <w:left w:val="none" w:sz="0" w:space="0" w:color="auto"/>
                <w:bottom w:val="none" w:sz="0" w:space="0" w:color="auto"/>
                <w:right w:val="none" w:sz="0" w:space="0" w:color="auto"/>
              </w:divBdr>
            </w:div>
            <w:div w:id="947202295">
              <w:marLeft w:val="0"/>
              <w:marRight w:val="0"/>
              <w:marTop w:val="0"/>
              <w:marBottom w:val="0"/>
              <w:divBdr>
                <w:top w:val="none" w:sz="0" w:space="0" w:color="auto"/>
                <w:left w:val="none" w:sz="0" w:space="0" w:color="auto"/>
                <w:bottom w:val="none" w:sz="0" w:space="0" w:color="auto"/>
                <w:right w:val="none" w:sz="0" w:space="0" w:color="auto"/>
              </w:divBdr>
            </w:div>
            <w:div w:id="947347732">
              <w:marLeft w:val="0"/>
              <w:marRight w:val="0"/>
              <w:marTop w:val="0"/>
              <w:marBottom w:val="0"/>
              <w:divBdr>
                <w:top w:val="none" w:sz="0" w:space="0" w:color="auto"/>
                <w:left w:val="none" w:sz="0" w:space="0" w:color="auto"/>
                <w:bottom w:val="none" w:sz="0" w:space="0" w:color="auto"/>
                <w:right w:val="none" w:sz="0" w:space="0" w:color="auto"/>
              </w:divBdr>
            </w:div>
            <w:div w:id="948198257">
              <w:marLeft w:val="0"/>
              <w:marRight w:val="0"/>
              <w:marTop w:val="0"/>
              <w:marBottom w:val="0"/>
              <w:divBdr>
                <w:top w:val="none" w:sz="0" w:space="0" w:color="auto"/>
                <w:left w:val="none" w:sz="0" w:space="0" w:color="auto"/>
                <w:bottom w:val="none" w:sz="0" w:space="0" w:color="auto"/>
                <w:right w:val="none" w:sz="0" w:space="0" w:color="auto"/>
              </w:divBdr>
            </w:div>
            <w:div w:id="950435601">
              <w:marLeft w:val="0"/>
              <w:marRight w:val="0"/>
              <w:marTop w:val="0"/>
              <w:marBottom w:val="0"/>
              <w:divBdr>
                <w:top w:val="none" w:sz="0" w:space="0" w:color="auto"/>
                <w:left w:val="none" w:sz="0" w:space="0" w:color="auto"/>
                <w:bottom w:val="none" w:sz="0" w:space="0" w:color="auto"/>
                <w:right w:val="none" w:sz="0" w:space="0" w:color="auto"/>
              </w:divBdr>
            </w:div>
            <w:div w:id="960458894">
              <w:marLeft w:val="0"/>
              <w:marRight w:val="0"/>
              <w:marTop w:val="0"/>
              <w:marBottom w:val="0"/>
              <w:divBdr>
                <w:top w:val="none" w:sz="0" w:space="0" w:color="auto"/>
                <w:left w:val="none" w:sz="0" w:space="0" w:color="auto"/>
                <w:bottom w:val="none" w:sz="0" w:space="0" w:color="auto"/>
                <w:right w:val="none" w:sz="0" w:space="0" w:color="auto"/>
              </w:divBdr>
            </w:div>
            <w:div w:id="963194232">
              <w:marLeft w:val="0"/>
              <w:marRight w:val="0"/>
              <w:marTop w:val="0"/>
              <w:marBottom w:val="0"/>
              <w:divBdr>
                <w:top w:val="none" w:sz="0" w:space="0" w:color="auto"/>
                <w:left w:val="none" w:sz="0" w:space="0" w:color="auto"/>
                <w:bottom w:val="none" w:sz="0" w:space="0" w:color="auto"/>
                <w:right w:val="none" w:sz="0" w:space="0" w:color="auto"/>
              </w:divBdr>
            </w:div>
            <w:div w:id="963267674">
              <w:marLeft w:val="0"/>
              <w:marRight w:val="0"/>
              <w:marTop w:val="0"/>
              <w:marBottom w:val="0"/>
              <w:divBdr>
                <w:top w:val="none" w:sz="0" w:space="0" w:color="auto"/>
                <w:left w:val="none" w:sz="0" w:space="0" w:color="auto"/>
                <w:bottom w:val="none" w:sz="0" w:space="0" w:color="auto"/>
                <w:right w:val="none" w:sz="0" w:space="0" w:color="auto"/>
              </w:divBdr>
            </w:div>
            <w:div w:id="964390309">
              <w:marLeft w:val="0"/>
              <w:marRight w:val="0"/>
              <w:marTop w:val="0"/>
              <w:marBottom w:val="0"/>
              <w:divBdr>
                <w:top w:val="none" w:sz="0" w:space="0" w:color="auto"/>
                <w:left w:val="none" w:sz="0" w:space="0" w:color="auto"/>
                <w:bottom w:val="none" w:sz="0" w:space="0" w:color="auto"/>
                <w:right w:val="none" w:sz="0" w:space="0" w:color="auto"/>
              </w:divBdr>
            </w:div>
            <w:div w:id="964508895">
              <w:marLeft w:val="0"/>
              <w:marRight w:val="0"/>
              <w:marTop w:val="0"/>
              <w:marBottom w:val="0"/>
              <w:divBdr>
                <w:top w:val="none" w:sz="0" w:space="0" w:color="auto"/>
                <w:left w:val="none" w:sz="0" w:space="0" w:color="auto"/>
                <w:bottom w:val="none" w:sz="0" w:space="0" w:color="auto"/>
                <w:right w:val="none" w:sz="0" w:space="0" w:color="auto"/>
              </w:divBdr>
            </w:div>
            <w:div w:id="965234134">
              <w:marLeft w:val="0"/>
              <w:marRight w:val="0"/>
              <w:marTop w:val="0"/>
              <w:marBottom w:val="0"/>
              <w:divBdr>
                <w:top w:val="none" w:sz="0" w:space="0" w:color="auto"/>
                <w:left w:val="none" w:sz="0" w:space="0" w:color="auto"/>
                <w:bottom w:val="none" w:sz="0" w:space="0" w:color="auto"/>
                <w:right w:val="none" w:sz="0" w:space="0" w:color="auto"/>
              </w:divBdr>
            </w:div>
            <w:div w:id="965623307">
              <w:marLeft w:val="0"/>
              <w:marRight w:val="0"/>
              <w:marTop w:val="0"/>
              <w:marBottom w:val="0"/>
              <w:divBdr>
                <w:top w:val="none" w:sz="0" w:space="0" w:color="auto"/>
                <w:left w:val="none" w:sz="0" w:space="0" w:color="auto"/>
                <w:bottom w:val="none" w:sz="0" w:space="0" w:color="auto"/>
                <w:right w:val="none" w:sz="0" w:space="0" w:color="auto"/>
              </w:divBdr>
            </w:div>
            <w:div w:id="968827137">
              <w:marLeft w:val="0"/>
              <w:marRight w:val="0"/>
              <w:marTop w:val="0"/>
              <w:marBottom w:val="0"/>
              <w:divBdr>
                <w:top w:val="none" w:sz="0" w:space="0" w:color="auto"/>
                <w:left w:val="none" w:sz="0" w:space="0" w:color="auto"/>
                <w:bottom w:val="none" w:sz="0" w:space="0" w:color="auto"/>
                <w:right w:val="none" w:sz="0" w:space="0" w:color="auto"/>
              </w:divBdr>
            </w:div>
            <w:div w:id="973370860">
              <w:marLeft w:val="0"/>
              <w:marRight w:val="0"/>
              <w:marTop w:val="0"/>
              <w:marBottom w:val="0"/>
              <w:divBdr>
                <w:top w:val="none" w:sz="0" w:space="0" w:color="auto"/>
                <w:left w:val="none" w:sz="0" w:space="0" w:color="auto"/>
                <w:bottom w:val="none" w:sz="0" w:space="0" w:color="auto"/>
                <w:right w:val="none" w:sz="0" w:space="0" w:color="auto"/>
              </w:divBdr>
            </w:div>
            <w:div w:id="974717622">
              <w:marLeft w:val="0"/>
              <w:marRight w:val="0"/>
              <w:marTop w:val="0"/>
              <w:marBottom w:val="0"/>
              <w:divBdr>
                <w:top w:val="none" w:sz="0" w:space="0" w:color="auto"/>
                <w:left w:val="none" w:sz="0" w:space="0" w:color="auto"/>
                <w:bottom w:val="none" w:sz="0" w:space="0" w:color="auto"/>
                <w:right w:val="none" w:sz="0" w:space="0" w:color="auto"/>
              </w:divBdr>
            </w:div>
            <w:div w:id="977341115">
              <w:marLeft w:val="0"/>
              <w:marRight w:val="0"/>
              <w:marTop w:val="0"/>
              <w:marBottom w:val="0"/>
              <w:divBdr>
                <w:top w:val="none" w:sz="0" w:space="0" w:color="auto"/>
                <w:left w:val="none" w:sz="0" w:space="0" w:color="auto"/>
                <w:bottom w:val="none" w:sz="0" w:space="0" w:color="auto"/>
                <w:right w:val="none" w:sz="0" w:space="0" w:color="auto"/>
              </w:divBdr>
            </w:div>
            <w:div w:id="979189670">
              <w:marLeft w:val="0"/>
              <w:marRight w:val="0"/>
              <w:marTop w:val="0"/>
              <w:marBottom w:val="0"/>
              <w:divBdr>
                <w:top w:val="none" w:sz="0" w:space="0" w:color="auto"/>
                <w:left w:val="none" w:sz="0" w:space="0" w:color="auto"/>
                <w:bottom w:val="none" w:sz="0" w:space="0" w:color="auto"/>
                <w:right w:val="none" w:sz="0" w:space="0" w:color="auto"/>
              </w:divBdr>
            </w:div>
            <w:div w:id="979381137">
              <w:marLeft w:val="0"/>
              <w:marRight w:val="0"/>
              <w:marTop w:val="0"/>
              <w:marBottom w:val="0"/>
              <w:divBdr>
                <w:top w:val="none" w:sz="0" w:space="0" w:color="auto"/>
                <w:left w:val="none" w:sz="0" w:space="0" w:color="auto"/>
                <w:bottom w:val="none" w:sz="0" w:space="0" w:color="auto"/>
                <w:right w:val="none" w:sz="0" w:space="0" w:color="auto"/>
              </w:divBdr>
            </w:div>
            <w:div w:id="983513158">
              <w:marLeft w:val="0"/>
              <w:marRight w:val="0"/>
              <w:marTop w:val="0"/>
              <w:marBottom w:val="0"/>
              <w:divBdr>
                <w:top w:val="none" w:sz="0" w:space="0" w:color="auto"/>
                <w:left w:val="none" w:sz="0" w:space="0" w:color="auto"/>
                <w:bottom w:val="none" w:sz="0" w:space="0" w:color="auto"/>
                <w:right w:val="none" w:sz="0" w:space="0" w:color="auto"/>
              </w:divBdr>
            </w:div>
            <w:div w:id="985546461">
              <w:marLeft w:val="0"/>
              <w:marRight w:val="0"/>
              <w:marTop w:val="0"/>
              <w:marBottom w:val="0"/>
              <w:divBdr>
                <w:top w:val="none" w:sz="0" w:space="0" w:color="auto"/>
                <w:left w:val="none" w:sz="0" w:space="0" w:color="auto"/>
                <w:bottom w:val="none" w:sz="0" w:space="0" w:color="auto"/>
                <w:right w:val="none" w:sz="0" w:space="0" w:color="auto"/>
              </w:divBdr>
            </w:div>
            <w:div w:id="986931286">
              <w:marLeft w:val="0"/>
              <w:marRight w:val="0"/>
              <w:marTop w:val="0"/>
              <w:marBottom w:val="0"/>
              <w:divBdr>
                <w:top w:val="none" w:sz="0" w:space="0" w:color="auto"/>
                <w:left w:val="none" w:sz="0" w:space="0" w:color="auto"/>
                <w:bottom w:val="none" w:sz="0" w:space="0" w:color="auto"/>
                <w:right w:val="none" w:sz="0" w:space="0" w:color="auto"/>
              </w:divBdr>
            </w:div>
            <w:div w:id="989332933">
              <w:marLeft w:val="0"/>
              <w:marRight w:val="0"/>
              <w:marTop w:val="0"/>
              <w:marBottom w:val="0"/>
              <w:divBdr>
                <w:top w:val="none" w:sz="0" w:space="0" w:color="auto"/>
                <w:left w:val="none" w:sz="0" w:space="0" w:color="auto"/>
                <w:bottom w:val="none" w:sz="0" w:space="0" w:color="auto"/>
                <w:right w:val="none" w:sz="0" w:space="0" w:color="auto"/>
              </w:divBdr>
            </w:div>
            <w:div w:id="989673294">
              <w:marLeft w:val="0"/>
              <w:marRight w:val="0"/>
              <w:marTop w:val="0"/>
              <w:marBottom w:val="0"/>
              <w:divBdr>
                <w:top w:val="none" w:sz="0" w:space="0" w:color="auto"/>
                <w:left w:val="none" w:sz="0" w:space="0" w:color="auto"/>
                <w:bottom w:val="none" w:sz="0" w:space="0" w:color="auto"/>
                <w:right w:val="none" w:sz="0" w:space="0" w:color="auto"/>
              </w:divBdr>
            </w:div>
            <w:div w:id="991758419">
              <w:marLeft w:val="0"/>
              <w:marRight w:val="0"/>
              <w:marTop w:val="0"/>
              <w:marBottom w:val="0"/>
              <w:divBdr>
                <w:top w:val="none" w:sz="0" w:space="0" w:color="auto"/>
                <w:left w:val="none" w:sz="0" w:space="0" w:color="auto"/>
                <w:bottom w:val="none" w:sz="0" w:space="0" w:color="auto"/>
                <w:right w:val="none" w:sz="0" w:space="0" w:color="auto"/>
              </w:divBdr>
            </w:div>
            <w:div w:id="992443171">
              <w:marLeft w:val="0"/>
              <w:marRight w:val="0"/>
              <w:marTop w:val="0"/>
              <w:marBottom w:val="0"/>
              <w:divBdr>
                <w:top w:val="none" w:sz="0" w:space="0" w:color="auto"/>
                <w:left w:val="none" w:sz="0" w:space="0" w:color="auto"/>
                <w:bottom w:val="none" w:sz="0" w:space="0" w:color="auto"/>
                <w:right w:val="none" w:sz="0" w:space="0" w:color="auto"/>
              </w:divBdr>
            </w:div>
            <w:div w:id="993610517">
              <w:marLeft w:val="0"/>
              <w:marRight w:val="0"/>
              <w:marTop w:val="0"/>
              <w:marBottom w:val="0"/>
              <w:divBdr>
                <w:top w:val="none" w:sz="0" w:space="0" w:color="auto"/>
                <w:left w:val="none" w:sz="0" w:space="0" w:color="auto"/>
                <w:bottom w:val="none" w:sz="0" w:space="0" w:color="auto"/>
                <w:right w:val="none" w:sz="0" w:space="0" w:color="auto"/>
              </w:divBdr>
            </w:div>
            <w:div w:id="993945231">
              <w:marLeft w:val="0"/>
              <w:marRight w:val="0"/>
              <w:marTop w:val="0"/>
              <w:marBottom w:val="0"/>
              <w:divBdr>
                <w:top w:val="none" w:sz="0" w:space="0" w:color="auto"/>
                <w:left w:val="none" w:sz="0" w:space="0" w:color="auto"/>
                <w:bottom w:val="none" w:sz="0" w:space="0" w:color="auto"/>
                <w:right w:val="none" w:sz="0" w:space="0" w:color="auto"/>
              </w:divBdr>
            </w:div>
            <w:div w:id="997921491">
              <w:marLeft w:val="0"/>
              <w:marRight w:val="0"/>
              <w:marTop w:val="0"/>
              <w:marBottom w:val="0"/>
              <w:divBdr>
                <w:top w:val="none" w:sz="0" w:space="0" w:color="auto"/>
                <w:left w:val="none" w:sz="0" w:space="0" w:color="auto"/>
                <w:bottom w:val="none" w:sz="0" w:space="0" w:color="auto"/>
                <w:right w:val="none" w:sz="0" w:space="0" w:color="auto"/>
              </w:divBdr>
            </w:div>
            <w:div w:id="999889291">
              <w:marLeft w:val="0"/>
              <w:marRight w:val="0"/>
              <w:marTop w:val="0"/>
              <w:marBottom w:val="0"/>
              <w:divBdr>
                <w:top w:val="none" w:sz="0" w:space="0" w:color="auto"/>
                <w:left w:val="none" w:sz="0" w:space="0" w:color="auto"/>
                <w:bottom w:val="none" w:sz="0" w:space="0" w:color="auto"/>
                <w:right w:val="none" w:sz="0" w:space="0" w:color="auto"/>
              </w:divBdr>
            </w:div>
            <w:div w:id="1004817957">
              <w:marLeft w:val="0"/>
              <w:marRight w:val="0"/>
              <w:marTop w:val="0"/>
              <w:marBottom w:val="0"/>
              <w:divBdr>
                <w:top w:val="none" w:sz="0" w:space="0" w:color="auto"/>
                <w:left w:val="none" w:sz="0" w:space="0" w:color="auto"/>
                <w:bottom w:val="none" w:sz="0" w:space="0" w:color="auto"/>
                <w:right w:val="none" w:sz="0" w:space="0" w:color="auto"/>
              </w:divBdr>
            </w:div>
            <w:div w:id="1018239932">
              <w:marLeft w:val="0"/>
              <w:marRight w:val="0"/>
              <w:marTop w:val="0"/>
              <w:marBottom w:val="0"/>
              <w:divBdr>
                <w:top w:val="none" w:sz="0" w:space="0" w:color="auto"/>
                <w:left w:val="none" w:sz="0" w:space="0" w:color="auto"/>
                <w:bottom w:val="none" w:sz="0" w:space="0" w:color="auto"/>
                <w:right w:val="none" w:sz="0" w:space="0" w:color="auto"/>
              </w:divBdr>
            </w:div>
            <w:div w:id="1024865168">
              <w:marLeft w:val="0"/>
              <w:marRight w:val="0"/>
              <w:marTop w:val="0"/>
              <w:marBottom w:val="0"/>
              <w:divBdr>
                <w:top w:val="none" w:sz="0" w:space="0" w:color="auto"/>
                <w:left w:val="none" w:sz="0" w:space="0" w:color="auto"/>
                <w:bottom w:val="none" w:sz="0" w:space="0" w:color="auto"/>
                <w:right w:val="none" w:sz="0" w:space="0" w:color="auto"/>
              </w:divBdr>
            </w:div>
            <w:div w:id="1025718011">
              <w:marLeft w:val="0"/>
              <w:marRight w:val="0"/>
              <w:marTop w:val="0"/>
              <w:marBottom w:val="0"/>
              <w:divBdr>
                <w:top w:val="none" w:sz="0" w:space="0" w:color="auto"/>
                <w:left w:val="none" w:sz="0" w:space="0" w:color="auto"/>
                <w:bottom w:val="none" w:sz="0" w:space="0" w:color="auto"/>
                <w:right w:val="none" w:sz="0" w:space="0" w:color="auto"/>
              </w:divBdr>
            </w:div>
            <w:div w:id="1026104345">
              <w:marLeft w:val="0"/>
              <w:marRight w:val="0"/>
              <w:marTop w:val="0"/>
              <w:marBottom w:val="0"/>
              <w:divBdr>
                <w:top w:val="none" w:sz="0" w:space="0" w:color="auto"/>
                <w:left w:val="none" w:sz="0" w:space="0" w:color="auto"/>
                <w:bottom w:val="none" w:sz="0" w:space="0" w:color="auto"/>
                <w:right w:val="none" w:sz="0" w:space="0" w:color="auto"/>
              </w:divBdr>
            </w:div>
            <w:div w:id="1028071272">
              <w:marLeft w:val="0"/>
              <w:marRight w:val="0"/>
              <w:marTop w:val="0"/>
              <w:marBottom w:val="0"/>
              <w:divBdr>
                <w:top w:val="none" w:sz="0" w:space="0" w:color="auto"/>
                <w:left w:val="none" w:sz="0" w:space="0" w:color="auto"/>
                <w:bottom w:val="none" w:sz="0" w:space="0" w:color="auto"/>
                <w:right w:val="none" w:sz="0" w:space="0" w:color="auto"/>
              </w:divBdr>
            </w:div>
            <w:div w:id="1029182996">
              <w:marLeft w:val="0"/>
              <w:marRight w:val="0"/>
              <w:marTop w:val="0"/>
              <w:marBottom w:val="0"/>
              <w:divBdr>
                <w:top w:val="none" w:sz="0" w:space="0" w:color="auto"/>
                <w:left w:val="none" w:sz="0" w:space="0" w:color="auto"/>
                <w:bottom w:val="none" w:sz="0" w:space="0" w:color="auto"/>
                <w:right w:val="none" w:sz="0" w:space="0" w:color="auto"/>
              </w:divBdr>
            </w:div>
            <w:div w:id="1029264148">
              <w:marLeft w:val="0"/>
              <w:marRight w:val="0"/>
              <w:marTop w:val="0"/>
              <w:marBottom w:val="0"/>
              <w:divBdr>
                <w:top w:val="none" w:sz="0" w:space="0" w:color="auto"/>
                <w:left w:val="none" w:sz="0" w:space="0" w:color="auto"/>
                <w:bottom w:val="none" w:sz="0" w:space="0" w:color="auto"/>
                <w:right w:val="none" w:sz="0" w:space="0" w:color="auto"/>
              </w:divBdr>
            </w:div>
            <w:div w:id="1031415995">
              <w:marLeft w:val="0"/>
              <w:marRight w:val="0"/>
              <w:marTop w:val="0"/>
              <w:marBottom w:val="0"/>
              <w:divBdr>
                <w:top w:val="none" w:sz="0" w:space="0" w:color="auto"/>
                <w:left w:val="none" w:sz="0" w:space="0" w:color="auto"/>
                <w:bottom w:val="none" w:sz="0" w:space="0" w:color="auto"/>
                <w:right w:val="none" w:sz="0" w:space="0" w:color="auto"/>
              </w:divBdr>
            </w:div>
            <w:div w:id="1033724639">
              <w:marLeft w:val="0"/>
              <w:marRight w:val="0"/>
              <w:marTop w:val="0"/>
              <w:marBottom w:val="0"/>
              <w:divBdr>
                <w:top w:val="none" w:sz="0" w:space="0" w:color="auto"/>
                <w:left w:val="none" w:sz="0" w:space="0" w:color="auto"/>
                <w:bottom w:val="none" w:sz="0" w:space="0" w:color="auto"/>
                <w:right w:val="none" w:sz="0" w:space="0" w:color="auto"/>
              </w:divBdr>
            </w:div>
            <w:div w:id="1038555684">
              <w:marLeft w:val="0"/>
              <w:marRight w:val="0"/>
              <w:marTop w:val="0"/>
              <w:marBottom w:val="0"/>
              <w:divBdr>
                <w:top w:val="none" w:sz="0" w:space="0" w:color="auto"/>
                <w:left w:val="none" w:sz="0" w:space="0" w:color="auto"/>
                <w:bottom w:val="none" w:sz="0" w:space="0" w:color="auto"/>
                <w:right w:val="none" w:sz="0" w:space="0" w:color="auto"/>
              </w:divBdr>
            </w:div>
            <w:div w:id="1040058628">
              <w:marLeft w:val="0"/>
              <w:marRight w:val="0"/>
              <w:marTop w:val="0"/>
              <w:marBottom w:val="0"/>
              <w:divBdr>
                <w:top w:val="none" w:sz="0" w:space="0" w:color="auto"/>
                <w:left w:val="none" w:sz="0" w:space="0" w:color="auto"/>
                <w:bottom w:val="none" w:sz="0" w:space="0" w:color="auto"/>
                <w:right w:val="none" w:sz="0" w:space="0" w:color="auto"/>
              </w:divBdr>
            </w:div>
            <w:div w:id="1042900326">
              <w:marLeft w:val="0"/>
              <w:marRight w:val="0"/>
              <w:marTop w:val="0"/>
              <w:marBottom w:val="0"/>
              <w:divBdr>
                <w:top w:val="none" w:sz="0" w:space="0" w:color="auto"/>
                <w:left w:val="none" w:sz="0" w:space="0" w:color="auto"/>
                <w:bottom w:val="none" w:sz="0" w:space="0" w:color="auto"/>
                <w:right w:val="none" w:sz="0" w:space="0" w:color="auto"/>
              </w:divBdr>
            </w:div>
            <w:div w:id="1052920149">
              <w:marLeft w:val="0"/>
              <w:marRight w:val="0"/>
              <w:marTop w:val="0"/>
              <w:marBottom w:val="0"/>
              <w:divBdr>
                <w:top w:val="none" w:sz="0" w:space="0" w:color="auto"/>
                <w:left w:val="none" w:sz="0" w:space="0" w:color="auto"/>
                <w:bottom w:val="none" w:sz="0" w:space="0" w:color="auto"/>
                <w:right w:val="none" w:sz="0" w:space="0" w:color="auto"/>
              </w:divBdr>
            </w:div>
            <w:div w:id="1053038751">
              <w:marLeft w:val="0"/>
              <w:marRight w:val="0"/>
              <w:marTop w:val="0"/>
              <w:marBottom w:val="0"/>
              <w:divBdr>
                <w:top w:val="none" w:sz="0" w:space="0" w:color="auto"/>
                <w:left w:val="none" w:sz="0" w:space="0" w:color="auto"/>
                <w:bottom w:val="none" w:sz="0" w:space="0" w:color="auto"/>
                <w:right w:val="none" w:sz="0" w:space="0" w:color="auto"/>
              </w:divBdr>
            </w:div>
            <w:div w:id="1055161630">
              <w:marLeft w:val="0"/>
              <w:marRight w:val="0"/>
              <w:marTop w:val="0"/>
              <w:marBottom w:val="0"/>
              <w:divBdr>
                <w:top w:val="none" w:sz="0" w:space="0" w:color="auto"/>
                <w:left w:val="none" w:sz="0" w:space="0" w:color="auto"/>
                <w:bottom w:val="none" w:sz="0" w:space="0" w:color="auto"/>
                <w:right w:val="none" w:sz="0" w:space="0" w:color="auto"/>
              </w:divBdr>
            </w:div>
            <w:div w:id="1067454793">
              <w:marLeft w:val="0"/>
              <w:marRight w:val="0"/>
              <w:marTop w:val="0"/>
              <w:marBottom w:val="0"/>
              <w:divBdr>
                <w:top w:val="none" w:sz="0" w:space="0" w:color="auto"/>
                <w:left w:val="none" w:sz="0" w:space="0" w:color="auto"/>
                <w:bottom w:val="none" w:sz="0" w:space="0" w:color="auto"/>
                <w:right w:val="none" w:sz="0" w:space="0" w:color="auto"/>
              </w:divBdr>
            </w:div>
            <w:div w:id="1067991164">
              <w:marLeft w:val="0"/>
              <w:marRight w:val="0"/>
              <w:marTop w:val="0"/>
              <w:marBottom w:val="0"/>
              <w:divBdr>
                <w:top w:val="none" w:sz="0" w:space="0" w:color="auto"/>
                <w:left w:val="none" w:sz="0" w:space="0" w:color="auto"/>
                <w:bottom w:val="none" w:sz="0" w:space="0" w:color="auto"/>
                <w:right w:val="none" w:sz="0" w:space="0" w:color="auto"/>
              </w:divBdr>
            </w:div>
            <w:div w:id="1071193848">
              <w:marLeft w:val="0"/>
              <w:marRight w:val="0"/>
              <w:marTop w:val="0"/>
              <w:marBottom w:val="0"/>
              <w:divBdr>
                <w:top w:val="none" w:sz="0" w:space="0" w:color="auto"/>
                <w:left w:val="none" w:sz="0" w:space="0" w:color="auto"/>
                <w:bottom w:val="none" w:sz="0" w:space="0" w:color="auto"/>
                <w:right w:val="none" w:sz="0" w:space="0" w:color="auto"/>
              </w:divBdr>
            </w:div>
            <w:div w:id="1071662178">
              <w:marLeft w:val="0"/>
              <w:marRight w:val="0"/>
              <w:marTop w:val="0"/>
              <w:marBottom w:val="0"/>
              <w:divBdr>
                <w:top w:val="none" w:sz="0" w:space="0" w:color="auto"/>
                <w:left w:val="none" w:sz="0" w:space="0" w:color="auto"/>
                <w:bottom w:val="none" w:sz="0" w:space="0" w:color="auto"/>
                <w:right w:val="none" w:sz="0" w:space="0" w:color="auto"/>
              </w:divBdr>
            </w:div>
            <w:div w:id="1073628211">
              <w:marLeft w:val="0"/>
              <w:marRight w:val="0"/>
              <w:marTop w:val="0"/>
              <w:marBottom w:val="0"/>
              <w:divBdr>
                <w:top w:val="none" w:sz="0" w:space="0" w:color="auto"/>
                <w:left w:val="none" w:sz="0" w:space="0" w:color="auto"/>
                <w:bottom w:val="none" w:sz="0" w:space="0" w:color="auto"/>
                <w:right w:val="none" w:sz="0" w:space="0" w:color="auto"/>
              </w:divBdr>
            </w:div>
            <w:div w:id="1073895444">
              <w:marLeft w:val="0"/>
              <w:marRight w:val="0"/>
              <w:marTop w:val="0"/>
              <w:marBottom w:val="0"/>
              <w:divBdr>
                <w:top w:val="none" w:sz="0" w:space="0" w:color="auto"/>
                <w:left w:val="none" w:sz="0" w:space="0" w:color="auto"/>
                <w:bottom w:val="none" w:sz="0" w:space="0" w:color="auto"/>
                <w:right w:val="none" w:sz="0" w:space="0" w:color="auto"/>
              </w:divBdr>
            </w:div>
            <w:div w:id="1076705077">
              <w:marLeft w:val="0"/>
              <w:marRight w:val="0"/>
              <w:marTop w:val="0"/>
              <w:marBottom w:val="0"/>
              <w:divBdr>
                <w:top w:val="none" w:sz="0" w:space="0" w:color="auto"/>
                <w:left w:val="none" w:sz="0" w:space="0" w:color="auto"/>
                <w:bottom w:val="none" w:sz="0" w:space="0" w:color="auto"/>
                <w:right w:val="none" w:sz="0" w:space="0" w:color="auto"/>
              </w:divBdr>
            </w:div>
            <w:div w:id="1076902049">
              <w:marLeft w:val="0"/>
              <w:marRight w:val="0"/>
              <w:marTop w:val="0"/>
              <w:marBottom w:val="0"/>
              <w:divBdr>
                <w:top w:val="none" w:sz="0" w:space="0" w:color="auto"/>
                <w:left w:val="none" w:sz="0" w:space="0" w:color="auto"/>
                <w:bottom w:val="none" w:sz="0" w:space="0" w:color="auto"/>
                <w:right w:val="none" w:sz="0" w:space="0" w:color="auto"/>
              </w:divBdr>
            </w:div>
            <w:div w:id="1077364747">
              <w:marLeft w:val="0"/>
              <w:marRight w:val="0"/>
              <w:marTop w:val="0"/>
              <w:marBottom w:val="0"/>
              <w:divBdr>
                <w:top w:val="none" w:sz="0" w:space="0" w:color="auto"/>
                <w:left w:val="none" w:sz="0" w:space="0" w:color="auto"/>
                <w:bottom w:val="none" w:sz="0" w:space="0" w:color="auto"/>
                <w:right w:val="none" w:sz="0" w:space="0" w:color="auto"/>
              </w:divBdr>
            </w:div>
            <w:div w:id="1079012501">
              <w:marLeft w:val="0"/>
              <w:marRight w:val="0"/>
              <w:marTop w:val="0"/>
              <w:marBottom w:val="0"/>
              <w:divBdr>
                <w:top w:val="none" w:sz="0" w:space="0" w:color="auto"/>
                <w:left w:val="none" w:sz="0" w:space="0" w:color="auto"/>
                <w:bottom w:val="none" w:sz="0" w:space="0" w:color="auto"/>
                <w:right w:val="none" w:sz="0" w:space="0" w:color="auto"/>
              </w:divBdr>
            </w:div>
            <w:div w:id="1082070253">
              <w:marLeft w:val="0"/>
              <w:marRight w:val="0"/>
              <w:marTop w:val="0"/>
              <w:marBottom w:val="0"/>
              <w:divBdr>
                <w:top w:val="none" w:sz="0" w:space="0" w:color="auto"/>
                <w:left w:val="none" w:sz="0" w:space="0" w:color="auto"/>
                <w:bottom w:val="none" w:sz="0" w:space="0" w:color="auto"/>
                <w:right w:val="none" w:sz="0" w:space="0" w:color="auto"/>
              </w:divBdr>
            </w:div>
            <w:div w:id="1083138166">
              <w:marLeft w:val="0"/>
              <w:marRight w:val="0"/>
              <w:marTop w:val="0"/>
              <w:marBottom w:val="0"/>
              <w:divBdr>
                <w:top w:val="none" w:sz="0" w:space="0" w:color="auto"/>
                <w:left w:val="none" w:sz="0" w:space="0" w:color="auto"/>
                <w:bottom w:val="none" w:sz="0" w:space="0" w:color="auto"/>
                <w:right w:val="none" w:sz="0" w:space="0" w:color="auto"/>
              </w:divBdr>
            </w:div>
            <w:div w:id="1085802997">
              <w:marLeft w:val="0"/>
              <w:marRight w:val="0"/>
              <w:marTop w:val="0"/>
              <w:marBottom w:val="0"/>
              <w:divBdr>
                <w:top w:val="none" w:sz="0" w:space="0" w:color="auto"/>
                <w:left w:val="none" w:sz="0" w:space="0" w:color="auto"/>
                <w:bottom w:val="none" w:sz="0" w:space="0" w:color="auto"/>
                <w:right w:val="none" w:sz="0" w:space="0" w:color="auto"/>
              </w:divBdr>
            </w:div>
            <w:div w:id="1085959126">
              <w:marLeft w:val="0"/>
              <w:marRight w:val="0"/>
              <w:marTop w:val="0"/>
              <w:marBottom w:val="0"/>
              <w:divBdr>
                <w:top w:val="none" w:sz="0" w:space="0" w:color="auto"/>
                <w:left w:val="none" w:sz="0" w:space="0" w:color="auto"/>
                <w:bottom w:val="none" w:sz="0" w:space="0" w:color="auto"/>
                <w:right w:val="none" w:sz="0" w:space="0" w:color="auto"/>
              </w:divBdr>
            </w:div>
            <w:div w:id="1090813290">
              <w:marLeft w:val="0"/>
              <w:marRight w:val="0"/>
              <w:marTop w:val="0"/>
              <w:marBottom w:val="0"/>
              <w:divBdr>
                <w:top w:val="none" w:sz="0" w:space="0" w:color="auto"/>
                <w:left w:val="none" w:sz="0" w:space="0" w:color="auto"/>
                <w:bottom w:val="none" w:sz="0" w:space="0" w:color="auto"/>
                <w:right w:val="none" w:sz="0" w:space="0" w:color="auto"/>
              </w:divBdr>
            </w:div>
            <w:div w:id="1091391304">
              <w:marLeft w:val="0"/>
              <w:marRight w:val="0"/>
              <w:marTop w:val="0"/>
              <w:marBottom w:val="0"/>
              <w:divBdr>
                <w:top w:val="none" w:sz="0" w:space="0" w:color="auto"/>
                <w:left w:val="none" w:sz="0" w:space="0" w:color="auto"/>
                <w:bottom w:val="none" w:sz="0" w:space="0" w:color="auto"/>
                <w:right w:val="none" w:sz="0" w:space="0" w:color="auto"/>
              </w:divBdr>
            </w:div>
            <w:div w:id="1095637404">
              <w:marLeft w:val="0"/>
              <w:marRight w:val="0"/>
              <w:marTop w:val="0"/>
              <w:marBottom w:val="0"/>
              <w:divBdr>
                <w:top w:val="none" w:sz="0" w:space="0" w:color="auto"/>
                <w:left w:val="none" w:sz="0" w:space="0" w:color="auto"/>
                <w:bottom w:val="none" w:sz="0" w:space="0" w:color="auto"/>
                <w:right w:val="none" w:sz="0" w:space="0" w:color="auto"/>
              </w:divBdr>
            </w:div>
            <w:div w:id="1098791831">
              <w:marLeft w:val="0"/>
              <w:marRight w:val="0"/>
              <w:marTop w:val="0"/>
              <w:marBottom w:val="0"/>
              <w:divBdr>
                <w:top w:val="none" w:sz="0" w:space="0" w:color="auto"/>
                <w:left w:val="none" w:sz="0" w:space="0" w:color="auto"/>
                <w:bottom w:val="none" w:sz="0" w:space="0" w:color="auto"/>
                <w:right w:val="none" w:sz="0" w:space="0" w:color="auto"/>
              </w:divBdr>
            </w:div>
            <w:div w:id="1101561415">
              <w:marLeft w:val="0"/>
              <w:marRight w:val="0"/>
              <w:marTop w:val="0"/>
              <w:marBottom w:val="0"/>
              <w:divBdr>
                <w:top w:val="none" w:sz="0" w:space="0" w:color="auto"/>
                <w:left w:val="none" w:sz="0" w:space="0" w:color="auto"/>
                <w:bottom w:val="none" w:sz="0" w:space="0" w:color="auto"/>
                <w:right w:val="none" w:sz="0" w:space="0" w:color="auto"/>
              </w:divBdr>
            </w:div>
            <w:div w:id="1106343593">
              <w:marLeft w:val="0"/>
              <w:marRight w:val="0"/>
              <w:marTop w:val="0"/>
              <w:marBottom w:val="0"/>
              <w:divBdr>
                <w:top w:val="none" w:sz="0" w:space="0" w:color="auto"/>
                <w:left w:val="none" w:sz="0" w:space="0" w:color="auto"/>
                <w:bottom w:val="none" w:sz="0" w:space="0" w:color="auto"/>
                <w:right w:val="none" w:sz="0" w:space="0" w:color="auto"/>
              </w:divBdr>
            </w:div>
            <w:div w:id="1111239538">
              <w:marLeft w:val="0"/>
              <w:marRight w:val="0"/>
              <w:marTop w:val="0"/>
              <w:marBottom w:val="0"/>
              <w:divBdr>
                <w:top w:val="none" w:sz="0" w:space="0" w:color="auto"/>
                <w:left w:val="none" w:sz="0" w:space="0" w:color="auto"/>
                <w:bottom w:val="none" w:sz="0" w:space="0" w:color="auto"/>
                <w:right w:val="none" w:sz="0" w:space="0" w:color="auto"/>
              </w:divBdr>
            </w:div>
            <w:div w:id="1112822786">
              <w:marLeft w:val="0"/>
              <w:marRight w:val="0"/>
              <w:marTop w:val="0"/>
              <w:marBottom w:val="0"/>
              <w:divBdr>
                <w:top w:val="none" w:sz="0" w:space="0" w:color="auto"/>
                <w:left w:val="none" w:sz="0" w:space="0" w:color="auto"/>
                <w:bottom w:val="none" w:sz="0" w:space="0" w:color="auto"/>
                <w:right w:val="none" w:sz="0" w:space="0" w:color="auto"/>
              </w:divBdr>
            </w:div>
            <w:div w:id="1117139541">
              <w:marLeft w:val="0"/>
              <w:marRight w:val="0"/>
              <w:marTop w:val="0"/>
              <w:marBottom w:val="0"/>
              <w:divBdr>
                <w:top w:val="none" w:sz="0" w:space="0" w:color="auto"/>
                <w:left w:val="none" w:sz="0" w:space="0" w:color="auto"/>
                <w:bottom w:val="none" w:sz="0" w:space="0" w:color="auto"/>
                <w:right w:val="none" w:sz="0" w:space="0" w:color="auto"/>
              </w:divBdr>
            </w:div>
            <w:div w:id="1119034962">
              <w:marLeft w:val="0"/>
              <w:marRight w:val="0"/>
              <w:marTop w:val="0"/>
              <w:marBottom w:val="0"/>
              <w:divBdr>
                <w:top w:val="none" w:sz="0" w:space="0" w:color="auto"/>
                <w:left w:val="none" w:sz="0" w:space="0" w:color="auto"/>
                <w:bottom w:val="none" w:sz="0" w:space="0" w:color="auto"/>
                <w:right w:val="none" w:sz="0" w:space="0" w:color="auto"/>
              </w:divBdr>
            </w:div>
            <w:div w:id="1119497973">
              <w:marLeft w:val="0"/>
              <w:marRight w:val="0"/>
              <w:marTop w:val="0"/>
              <w:marBottom w:val="0"/>
              <w:divBdr>
                <w:top w:val="none" w:sz="0" w:space="0" w:color="auto"/>
                <w:left w:val="none" w:sz="0" w:space="0" w:color="auto"/>
                <w:bottom w:val="none" w:sz="0" w:space="0" w:color="auto"/>
                <w:right w:val="none" w:sz="0" w:space="0" w:color="auto"/>
              </w:divBdr>
            </w:div>
            <w:div w:id="1122966371">
              <w:marLeft w:val="0"/>
              <w:marRight w:val="0"/>
              <w:marTop w:val="0"/>
              <w:marBottom w:val="0"/>
              <w:divBdr>
                <w:top w:val="none" w:sz="0" w:space="0" w:color="auto"/>
                <w:left w:val="none" w:sz="0" w:space="0" w:color="auto"/>
                <w:bottom w:val="none" w:sz="0" w:space="0" w:color="auto"/>
                <w:right w:val="none" w:sz="0" w:space="0" w:color="auto"/>
              </w:divBdr>
            </w:div>
            <w:div w:id="1123302966">
              <w:marLeft w:val="0"/>
              <w:marRight w:val="0"/>
              <w:marTop w:val="0"/>
              <w:marBottom w:val="0"/>
              <w:divBdr>
                <w:top w:val="none" w:sz="0" w:space="0" w:color="auto"/>
                <w:left w:val="none" w:sz="0" w:space="0" w:color="auto"/>
                <w:bottom w:val="none" w:sz="0" w:space="0" w:color="auto"/>
                <w:right w:val="none" w:sz="0" w:space="0" w:color="auto"/>
              </w:divBdr>
            </w:div>
            <w:div w:id="1130055455">
              <w:marLeft w:val="0"/>
              <w:marRight w:val="0"/>
              <w:marTop w:val="0"/>
              <w:marBottom w:val="0"/>
              <w:divBdr>
                <w:top w:val="none" w:sz="0" w:space="0" w:color="auto"/>
                <w:left w:val="none" w:sz="0" w:space="0" w:color="auto"/>
                <w:bottom w:val="none" w:sz="0" w:space="0" w:color="auto"/>
                <w:right w:val="none" w:sz="0" w:space="0" w:color="auto"/>
              </w:divBdr>
            </w:div>
            <w:div w:id="1130631722">
              <w:marLeft w:val="0"/>
              <w:marRight w:val="0"/>
              <w:marTop w:val="0"/>
              <w:marBottom w:val="0"/>
              <w:divBdr>
                <w:top w:val="none" w:sz="0" w:space="0" w:color="auto"/>
                <w:left w:val="none" w:sz="0" w:space="0" w:color="auto"/>
                <w:bottom w:val="none" w:sz="0" w:space="0" w:color="auto"/>
                <w:right w:val="none" w:sz="0" w:space="0" w:color="auto"/>
              </w:divBdr>
            </w:div>
            <w:div w:id="1130856326">
              <w:marLeft w:val="0"/>
              <w:marRight w:val="0"/>
              <w:marTop w:val="0"/>
              <w:marBottom w:val="0"/>
              <w:divBdr>
                <w:top w:val="none" w:sz="0" w:space="0" w:color="auto"/>
                <w:left w:val="none" w:sz="0" w:space="0" w:color="auto"/>
                <w:bottom w:val="none" w:sz="0" w:space="0" w:color="auto"/>
                <w:right w:val="none" w:sz="0" w:space="0" w:color="auto"/>
              </w:divBdr>
            </w:div>
            <w:div w:id="1130898786">
              <w:marLeft w:val="0"/>
              <w:marRight w:val="0"/>
              <w:marTop w:val="0"/>
              <w:marBottom w:val="0"/>
              <w:divBdr>
                <w:top w:val="none" w:sz="0" w:space="0" w:color="auto"/>
                <w:left w:val="none" w:sz="0" w:space="0" w:color="auto"/>
                <w:bottom w:val="none" w:sz="0" w:space="0" w:color="auto"/>
                <w:right w:val="none" w:sz="0" w:space="0" w:color="auto"/>
              </w:divBdr>
            </w:div>
            <w:div w:id="1133984285">
              <w:marLeft w:val="0"/>
              <w:marRight w:val="0"/>
              <w:marTop w:val="0"/>
              <w:marBottom w:val="0"/>
              <w:divBdr>
                <w:top w:val="none" w:sz="0" w:space="0" w:color="auto"/>
                <w:left w:val="none" w:sz="0" w:space="0" w:color="auto"/>
                <w:bottom w:val="none" w:sz="0" w:space="0" w:color="auto"/>
                <w:right w:val="none" w:sz="0" w:space="0" w:color="auto"/>
              </w:divBdr>
            </w:div>
            <w:div w:id="1136876385">
              <w:marLeft w:val="0"/>
              <w:marRight w:val="0"/>
              <w:marTop w:val="0"/>
              <w:marBottom w:val="0"/>
              <w:divBdr>
                <w:top w:val="none" w:sz="0" w:space="0" w:color="auto"/>
                <w:left w:val="none" w:sz="0" w:space="0" w:color="auto"/>
                <w:bottom w:val="none" w:sz="0" w:space="0" w:color="auto"/>
                <w:right w:val="none" w:sz="0" w:space="0" w:color="auto"/>
              </w:divBdr>
            </w:div>
            <w:div w:id="1137796384">
              <w:marLeft w:val="0"/>
              <w:marRight w:val="0"/>
              <w:marTop w:val="0"/>
              <w:marBottom w:val="0"/>
              <w:divBdr>
                <w:top w:val="none" w:sz="0" w:space="0" w:color="auto"/>
                <w:left w:val="none" w:sz="0" w:space="0" w:color="auto"/>
                <w:bottom w:val="none" w:sz="0" w:space="0" w:color="auto"/>
                <w:right w:val="none" w:sz="0" w:space="0" w:color="auto"/>
              </w:divBdr>
            </w:div>
            <w:div w:id="1147622481">
              <w:marLeft w:val="0"/>
              <w:marRight w:val="0"/>
              <w:marTop w:val="0"/>
              <w:marBottom w:val="0"/>
              <w:divBdr>
                <w:top w:val="none" w:sz="0" w:space="0" w:color="auto"/>
                <w:left w:val="none" w:sz="0" w:space="0" w:color="auto"/>
                <w:bottom w:val="none" w:sz="0" w:space="0" w:color="auto"/>
                <w:right w:val="none" w:sz="0" w:space="0" w:color="auto"/>
              </w:divBdr>
            </w:div>
            <w:div w:id="1151992349">
              <w:marLeft w:val="0"/>
              <w:marRight w:val="0"/>
              <w:marTop w:val="0"/>
              <w:marBottom w:val="0"/>
              <w:divBdr>
                <w:top w:val="none" w:sz="0" w:space="0" w:color="auto"/>
                <w:left w:val="none" w:sz="0" w:space="0" w:color="auto"/>
                <w:bottom w:val="none" w:sz="0" w:space="0" w:color="auto"/>
                <w:right w:val="none" w:sz="0" w:space="0" w:color="auto"/>
              </w:divBdr>
            </w:div>
            <w:div w:id="1152868613">
              <w:marLeft w:val="0"/>
              <w:marRight w:val="0"/>
              <w:marTop w:val="0"/>
              <w:marBottom w:val="0"/>
              <w:divBdr>
                <w:top w:val="none" w:sz="0" w:space="0" w:color="auto"/>
                <w:left w:val="none" w:sz="0" w:space="0" w:color="auto"/>
                <w:bottom w:val="none" w:sz="0" w:space="0" w:color="auto"/>
                <w:right w:val="none" w:sz="0" w:space="0" w:color="auto"/>
              </w:divBdr>
            </w:div>
            <w:div w:id="1155224258">
              <w:marLeft w:val="0"/>
              <w:marRight w:val="0"/>
              <w:marTop w:val="0"/>
              <w:marBottom w:val="0"/>
              <w:divBdr>
                <w:top w:val="none" w:sz="0" w:space="0" w:color="auto"/>
                <w:left w:val="none" w:sz="0" w:space="0" w:color="auto"/>
                <w:bottom w:val="none" w:sz="0" w:space="0" w:color="auto"/>
                <w:right w:val="none" w:sz="0" w:space="0" w:color="auto"/>
              </w:divBdr>
            </w:div>
            <w:div w:id="1158227444">
              <w:marLeft w:val="0"/>
              <w:marRight w:val="0"/>
              <w:marTop w:val="0"/>
              <w:marBottom w:val="0"/>
              <w:divBdr>
                <w:top w:val="none" w:sz="0" w:space="0" w:color="auto"/>
                <w:left w:val="none" w:sz="0" w:space="0" w:color="auto"/>
                <w:bottom w:val="none" w:sz="0" w:space="0" w:color="auto"/>
                <w:right w:val="none" w:sz="0" w:space="0" w:color="auto"/>
              </w:divBdr>
            </w:div>
            <w:div w:id="1161774473">
              <w:marLeft w:val="0"/>
              <w:marRight w:val="0"/>
              <w:marTop w:val="0"/>
              <w:marBottom w:val="0"/>
              <w:divBdr>
                <w:top w:val="none" w:sz="0" w:space="0" w:color="auto"/>
                <w:left w:val="none" w:sz="0" w:space="0" w:color="auto"/>
                <w:bottom w:val="none" w:sz="0" w:space="0" w:color="auto"/>
                <w:right w:val="none" w:sz="0" w:space="0" w:color="auto"/>
              </w:divBdr>
            </w:div>
            <w:div w:id="1161850807">
              <w:marLeft w:val="0"/>
              <w:marRight w:val="0"/>
              <w:marTop w:val="0"/>
              <w:marBottom w:val="0"/>
              <w:divBdr>
                <w:top w:val="none" w:sz="0" w:space="0" w:color="auto"/>
                <w:left w:val="none" w:sz="0" w:space="0" w:color="auto"/>
                <w:bottom w:val="none" w:sz="0" w:space="0" w:color="auto"/>
                <w:right w:val="none" w:sz="0" w:space="0" w:color="auto"/>
              </w:divBdr>
            </w:div>
            <w:div w:id="1162085951">
              <w:marLeft w:val="0"/>
              <w:marRight w:val="0"/>
              <w:marTop w:val="0"/>
              <w:marBottom w:val="0"/>
              <w:divBdr>
                <w:top w:val="none" w:sz="0" w:space="0" w:color="auto"/>
                <w:left w:val="none" w:sz="0" w:space="0" w:color="auto"/>
                <w:bottom w:val="none" w:sz="0" w:space="0" w:color="auto"/>
                <w:right w:val="none" w:sz="0" w:space="0" w:color="auto"/>
              </w:divBdr>
            </w:div>
            <w:div w:id="1163158861">
              <w:marLeft w:val="0"/>
              <w:marRight w:val="0"/>
              <w:marTop w:val="0"/>
              <w:marBottom w:val="0"/>
              <w:divBdr>
                <w:top w:val="none" w:sz="0" w:space="0" w:color="auto"/>
                <w:left w:val="none" w:sz="0" w:space="0" w:color="auto"/>
                <w:bottom w:val="none" w:sz="0" w:space="0" w:color="auto"/>
                <w:right w:val="none" w:sz="0" w:space="0" w:color="auto"/>
              </w:divBdr>
            </w:div>
            <w:div w:id="1166365315">
              <w:marLeft w:val="0"/>
              <w:marRight w:val="0"/>
              <w:marTop w:val="0"/>
              <w:marBottom w:val="0"/>
              <w:divBdr>
                <w:top w:val="none" w:sz="0" w:space="0" w:color="auto"/>
                <w:left w:val="none" w:sz="0" w:space="0" w:color="auto"/>
                <w:bottom w:val="none" w:sz="0" w:space="0" w:color="auto"/>
                <w:right w:val="none" w:sz="0" w:space="0" w:color="auto"/>
              </w:divBdr>
            </w:div>
            <w:div w:id="1167399348">
              <w:marLeft w:val="0"/>
              <w:marRight w:val="0"/>
              <w:marTop w:val="0"/>
              <w:marBottom w:val="0"/>
              <w:divBdr>
                <w:top w:val="none" w:sz="0" w:space="0" w:color="auto"/>
                <w:left w:val="none" w:sz="0" w:space="0" w:color="auto"/>
                <w:bottom w:val="none" w:sz="0" w:space="0" w:color="auto"/>
                <w:right w:val="none" w:sz="0" w:space="0" w:color="auto"/>
              </w:divBdr>
            </w:div>
            <w:div w:id="1169057634">
              <w:marLeft w:val="0"/>
              <w:marRight w:val="0"/>
              <w:marTop w:val="0"/>
              <w:marBottom w:val="0"/>
              <w:divBdr>
                <w:top w:val="none" w:sz="0" w:space="0" w:color="auto"/>
                <w:left w:val="none" w:sz="0" w:space="0" w:color="auto"/>
                <w:bottom w:val="none" w:sz="0" w:space="0" w:color="auto"/>
                <w:right w:val="none" w:sz="0" w:space="0" w:color="auto"/>
              </w:divBdr>
            </w:div>
            <w:div w:id="1175341633">
              <w:marLeft w:val="0"/>
              <w:marRight w:val="0"/>
              <w:marTop w:val="0"/>
              <w:marBottom w:val="0"/>
              <w:divBdr>
                <w:top w:val="none" w:sz="0" w:space="0" w:color="auto"/>
                <w:left w:val="none" w:sz="0" w:space="0" w:color="auto"/>
                <w:bottom w:val="none" w:sz="0" w:space="0" w:color="auto"/>
                <w:right w:val="none" w:sz="0" w:space="0" w:color="auto"/>
              </w:divBdr>
            </w:div>
            <w:div w:id="1179004651">
              <w:marLeft w:val="0"/>
              <w:marRight w:val="0"/>
              <w:marTop w:val="0"/>
              <w:marBottom w:val="0"/>
              <w:divBdr>
                <w:top w:val="none" w:sz="0" w:space="0" w:color="auto"/>
                <w:left w:val="none" w:sz="0" w:space="0" w:color="auto"/>
                <w:bottom w:val="none" w:sz="0" w:space="0" w:color="auto"/>
                <w:right w:val="none" w:sz="0" w:space="0" w:color="auto"/>
              </w:divBdr>
            </w:div>
            <w:div w:id="1179588191">
              <w:marLeft w:val="0"/>
              <w:marRight w:val="0"/>
              <w:marTop w:val="0"/>
              <w:marBottom w:val="0"/>
              <w:divBdr>
                <w:top w:val="none" w:sz="0" w:space="0" w:color="auto"/>
                <w:left w:val="none" w:sz="0" w:space="0" w:color="auto"/>
                <w:bottom w:val="none" w:sz="0" w:space="0" w:color="auto"/>
                <w:right w:val="none" w:sz="0" w:space="0" w:color="auto"/>
              </w:divBdr>
            </w:div>
            <w:div w:id="1180313761">
              <w:marLeft w:val="0"/>
              <w:marRight w:val="0"/>
              <w:marTop w:val="0"/>
              <w:marBottom w:val="0"/>
              <w:divBdr>
                <w:top w:val="none" w:sz="0" w:space="0" w:color="auto"/>
                <w:left w:val="none" w:sz="0" w:space="0" w:color="auto"/>
                <w:bottom w:val="none" w:sz="0" w:space="0" w:color="auto"/>
                <w:right w:val="none" w:sz="0" w:space="0" w:color="auto"/>
              </w:divBdr>
            </w:div>
            <w:div w:id="1181046869">
              <w:marLeft w:val="0"/>
              <w:marRight w:val="0"/>
              <w:marTop w:val="0"/>
              <w:marBottom w:val="0"/>
              <w:divBdr>
                <w:top w:val="none" w:sz="0" w:space="0" w:color="auto"/>
                <w:left w:val="none" w:sz="0" w:space="0" w:color="auto"/>
                <w:bottom w:val="none" w:sz="0" w:space="0" w:color="auto"/>
                <w:right w:val="none" w:sz="0" w:space="0" w:color="auto"/>
              </w:divBdr>
            </w:div>
            <w:div w:id="1181625702">
              <w:marLeft w:val="0"/>
              <w:marRight w:val="0"/>
              <w:marTop w:val="0"/>
              <w:marBottom w:val="0"/>
              <w:divBdr>
                <w:top w:val="none" w:sz="0" w:space="0" w:color="auto"/>
                <w:left w:val="none" w:sz="0" w:space="0" w:color="auto"/>
                <w:bottom w:val="none" w:sz="0" w:space="0" w:color="auto"/>
                <w:right w:val="none" w:sz="0" w:space="0" w:color="auto"/>
              </w:divBdr>
            </w:div>
            <w:div w:id="1182814164">
              <w:marLeft w:val="0"/>
              <w:marRight w:val="0"/>
              <w:marTop w:val="0"/>
              <w:marBottom w:val="0"/>
              <w:divBdr>
                <w:top w:val="none" w:sz="0" w:space="0" w:color="auto"/>
                <w:left w:val="none" w:sz="0" w:space="0" w:color="auto"/>
                <w:bottom w:val="none" w:sz="0" w:space="0" w:color="auto"/>
                <w:right w:val="none" w:sz="0" w:space="0" w:color="auto"/>
              </w:divBdr>
            </w:div>
            <w:div w:id="1183589868">
              <w:marLeft w:val="0"/>
              <w:marRight w:val="0"/>
              <w:marTop w:val="0"/>
              <w:marBottom w:val="0"/>
              <w:divBdr>
                <w:top w:val="none" w:sz="0" w:space="0" w:color="auto"/>
                <w:left w:val="none" w:sz="0" w:space="0" w:color="auto"/>
                <w:bottom w:val="none" w:sz="0" w:space="0" w:color="auto"/>
                <w:right w:val="none" w:sz="0" w:space="0" w:color="auto"/>
              </w:divBdr>
            </w:div>
            <w:div w:id="1198391488">
              <w:marLeft w:val="0"/>
              <w:marRight w:val="0"/>
              <w:marTop w:val="0"/>
              <w:marBottom w:val="0"/>
              <w:divBdr>
                <w:top w:val="none" w:sz="0" w:space="0" w:color="auto"/>
                <w:left w:val="none" w:sz="0" w:space="0" w:color="auto"/>
                <w:bottom w:val="none" w:sz="0" w:space="0" w:color="auto"/>
                <w:right w:val="none" w:sz="0" w:space="0" w:color="auto"/>
              </w:divBdr>
            </w:div>
            <w:div w:id="1200052026">
              <w:marLeft w:val="0"/>
              <w:marRight w:val="0"/>
              <w:marTop w:val="0"/>
              <w:marBottom w:val="0"/>
              <w:divBdr>
                <w:top w:val="none" w:sz="0" w:space="0" w:color="auto"/>
                <w:left w:val="none" w:sz="0" w:space="0" w:color="auto"/>
                <w:bottom w:val="none" w:sz="0" w:space="0" w:color="auto"/>
                <w:right w:val="none" w:sz="0" w:space="0" w:color="auto"/>
              </w:divBdr>
            </w:div>
            <w:div w:id="1200897490">
              <w:marLeft w:val="0"/>
              <w:marRight w:val="0"/>
              <w:marTop w:val="0"/>
              <w:marBottom w:val="0"/>
              <w:divBdr>
                <w:top w:val="none" w:sz="0" w:space="0" w:color="auto"/>
                <w:left w:val="none" w:sz="0" w:space="0" w:color="auto"/>
                <w:bottom w:val="none" w:sz="0" w:space="0" w:color="auto"/>
                <w:right w:val="none" w:sz="0" w:space="0" w:color="auto"/>
              </w:divBdr>
            </w:div>
            <w:div w:id="1202790315">
              <w:marLeft w:val="0"/>
              <w:marRight w:val="0"/>
              <w:marTop w:val="0"/>
              <w:marBottom w:val="0"/>
              <w:divBdr>
                <w:top w:val="none" w:sz="0" w:space="0" w:color="auto"/>
                <w:left w:val="none" w:sz="0" w:space="0" w:color="auto"/>
                <w:bottom w:val="none" w:sz="0" w:space="0" w:color="auto"/>
                <w:right w:val="none" w:sz="0" w:space="0" w:color="auto"/>
              </w:divBdr>
            </w:div>
            <w:div w:id="1208682400">
              <w:marLeft w:val="0"/>
              <w:marRight w:val="0"/>
              <w:marTop w:val="0"/>
              <w:marBottom w:val="0"/>
              <w:divBdr>
                <w:top w:val="none" w:sz="0" w:space="0" w:color="auto"/>
                <w:left w:val="none" w:sz="0" w:space="0" w:color="auto"/>
                <w:bottom w:val="none" w:sz="0" w:space="0" w:color="auto"/>
                <w:right w:val="none" w:sz="0" w:space="0" w:color="auto"/>
              </w:divBdr>
            </w:div>
            <w:div w:id="1209413436">
              <w:marLeft w:val="0"/>
              <w:marRight w:val="0"/>
              <w:marTop w:val="0"/>
              <w:marBottom w:val="0"/>
              <w:divBdr>
                <w:top w:val="none" w:sz="0" w:space="0" w:color="auto"/>
                <w:left w:val="none" w:sz="0" w:space="0" w:color="auto"/>
                <w:bottom w:val="none" w:sz="0" w:space="0" w:color="auto"/>
                <w:right w:val="none" w:sz="0" w:space="0" w:color="auto"/>
              </w:divBdr>
            </w:div>
            <w:div w:id="1209880099">
              <w:marLeft w:val="0"/>
              <w:marRight w:val="0"/>
              <w:marTop w:val="0"/>
              <w:marBottom w:val="0"/>
              <w:divBdr>
                <w:top w:val="none" w:sz="0" w:space="0" w:color="auto"/>
                <w:left w:val="none" w:sz="0" w:space="0" w:color="auto"/>
                <w:bottom w:val="none" w:sz="0" w:space="0" w:color="auto"/>
                <w:right w:val="none" w:sz="0" w:space="0" w:color="auto"/>
              </w:divBdr>
            </w:div>
            <w:div w:id="1213730090">
              <w:marLeft w:val="0"/>
              <w:marRight w:val="0"/>
              <w:marTop w:val="0"/>
              <w:marBottom w:val="0"/>
              <w:divBdr>
                <w:top w:val="none" w:sz="0" w:space="0" w:color="auto"/>
                <w:left w:val="none" w:sz="0" w:space="0" w:color="auto"/>
                <w:bottom w:val="none" w:sz="0" w:space="0" w:color="auto"/>
                <w:right w:val="none" w:sz="0" w:space="0" w:color="auto"/>
              </w:divBdr>
            </w:div>
            <w:div w:id="1218709784">
              <w:marLeft w:val="0"/>
              <w:marRight w:val="0"/>
              <w:marTop w:val="0"/>
              <w:marBottom w:val="0"/>
              <w:divBdr>
                <w:top w:val="none" w:sz="0" w:space="0" w:color="auto"/>
                <w:left w:val="none" w:sz="0" w:space="0" w:color="auto"/>
                <w:bottom w:val="none" w:sz="0" w:space="0" w:color="auto"/>
                <w:right w:val="none" w:sz="0" w:space="0" w:color="auto"/>
              </w:divBdr>
            </w:div>
            <w:div w:id="1224415722">
              <w:marLeft w:val="0"/>
              <w:marRight w:val="0"/>
              <w:marTop w:val="0"/>
              <w:marBottom w:val="0"/>
              <w:divBdr>
                <w:top w:val="none" w:sz="0" w:space="0" w:color="auto"/>
                <w:left w:val="none" w:sz="0" w:space="0" w:color="auto"/>
                <w:bottom w:val="none" w:sz="0" w:space="0" w:color="auto"/>
                <w:right w:val="none" w:sz="0" w:space="0" w:color="auto"/>
              </w:divBdr>
            </w:div>
            <w:div w:id="1227111389">
              <w:marLeft w:val="0"/>
              <w:marRight w:val="0"/>
              <w:marTop w:val="0"/>
              <w:marBottom w:val="0"/>
              <w:divBdr>
                <w:top w:val="none" w:sz="0" w:space="0" w:color="auto"/>
                <w:left w:val="none" w:sz="0" w:space="0" w:color="auto"/>
                <w:bottom w:val="none" w:sz="0" w:space="0" w:color="auto"/>
                <w:right w:val="none" w:sz="0" w:space="0" w:color="auto"/>
              </w:divBdr>
            </w:div>
            <w:div w:id="1229657611">
              <w:marLeft w:val="0"/>
              <w:marRight w:val="0"/>
              <w:marTop w:val="0"/>
              <w:marBottom w:val="0"/>
              <w:divBdr>
                <w:top w:val="none" w:sz="0" w:space="0" w:color="auto"/>
                <w:left w:val="none" w:sz="0" w:space="0" w:color="auto"/>
                <w:bottom w:val="none" w:sz="0" w:space="0" w:color="auto"/>
                <w:right w:val="none" w:sz="0" w:space="0" w:color="auto"/>
              </w:divBdr>
            </w:div>
            <w:div w:id="1230726787">
              <w:marLeft w:val="0"/>
              <w:marRight w:val="0"/>
              <w:marTop w:val="0"/>
              <w:marBottom w:val="0"/>
              <w:divBdr>
                <w:top w:val="none" w:sz="0" w:space="0" w:color="auto"/>
                <w:left w:val="none" w:sz="0" w:space="0" w:color="auto"/>
                <w:bottom w:val="none" w:sz="0" w:space="0" w:color="auto"/>
                <w:right w:val="none" w:sz="0" w:space="0" w:color="auto"/>
              </w:divBdr>
            </w:div>
            <w:div w:id="1232960200">
              <w:marLeft w:val="0"/>
              <w:marRight w:val="0"/>
              <w:marTop w:val="0"/>
              <w:marBottom w:val="0"/>
              <w:divBdr>
                <w:top w:val="none" w:sz="0" w:space="0" w:color="auto"/>
                <w:left w:val="none" w:sz="0" w:space="0" w:color="auto"/>
                <w:bottom w:val="none" w:sz="0" w:space="0" w:color="auto"/>
                <w:right w:val="none" w:sz="0" w:space="0" w:color="auto"/>
              </w:divBdr>
            </w:div>
            <w:div w:id="1235504197">
              <w:marLeft w:val="0"/>
              <w:marRight w:val="0"/>
              <w:marTop w:val="0"/>
              <w:marBottom w:val="0"/>
              <w:divBdr>
                <w:top w:val="none" w:sz="0" w:space="0" w:color="auto"/>
                <w:left w:val="none" w:sz="0" w:space="0" w:color="auto"/>
                <w:bottom w:val="none" w:sz="0" w:space="0" w:color="auto"/>
                <w:right w:val="none" w:sz="0" w:space="0" w:color="auto"/>
              </w:divBdr>
            </w:div>
            <w:div w:id="1237058610">
              <w:marLeft w:val="0"/>
              <w:marRight w:val="0"/>
              <w:marTop w:val="0"/>
              <w:marBottom w:val="0"/>
              <w:divBdr>
                <w:top w:val="none" w:sz="0" w:space="0" w:color="auto"/>
                <w:left w:val="none" w:sz="0" w:space="0" w:color="auto"/>
                <w:bottom w:val="none" w:sz="0" w:space="0" w:color="auto"/>
                <w:right w:val="none" w:sz="0" w:space="0" w:color="auto"/>
              </w:divBdr>
            </w:div>
            <w:div w:id="1237521285">
              <w:marLeft w:val="0"/>
              <w:marRight w:val="0"/>
              <w:marTop w:val="0"/>
              <w:marBottom w:val="0"/>
              <w:divBdr>
                <w:top w:val="none" w:sz="0" w:space="0" w:color="auto"/>
                <w:left w:val="none" w:sz="0" w:space="0" w:color="auto"/>
                <w:bottom w:val="none" w:sz="0" w:space="0" w:color="auto"/>
                <w:right w:val="none" w:sz="0" w:space="0" w:color="auto"/>
              </w:divBdr>
            </w:div>
            <w:div w:id="1238973858">
              <w:marLeft w:val="0"/>
              <w:marRight w:val="0"/>
              <w:marTop w:val="0"/>
              <w:marBottom w:val="0"/>
              <w:divBdr>
                <w:top w:val="none" w:sz="0" w:space="0" w:color="auto"/>
                <w:left w:val="none" w:sz="0" w:space="0" w:color="auto"/>
                <w:bottom w:val="none" w:sz="0" w:space="0" w:color="auto"/>
                <w:right w:val="none" w:sz="0" w:space="0" w:color="auto"/>
              </w:divBdr>
            </w:div>
            <w:div w:id="1239024447">
              <w:marLeft w:val="0"/>
              <w:marRight w:val="0"/>
              <w:marTop w:val="0"/>
              <w:marBottom w:val="0"/>
              <w:divBdr>
                <w:top w:val="none" w:sz="0" w:space="0" w:color="auto"/>
                <w:left w:val="none" w:sz="0" w:space="0" w:color="auto"/>
                <w:bottom w:val="none" w:sz="0" w:space="0" w:color="auto"/>
                <w:right w:val="none" w:sz="0" w:space="0" w:color="auto"/>
              </w:divBdr>
            </w:div>
            <w:div w:id="1239557210">
              <w:marLeft w:val="0"/>
              <w:marRight w:val="0"/>
              <w:marTop w:val="0"/>
              <w:marBottom w:val="0"/>
              <w:divBdr>
                <w:top w:val="none" w:sz="0" w:space="0" w:color="auto"/>
                <w:left w:val="none" w:sz="0" w:space="0" w:color="auto"/>
                <w:bottom w:val="none" w:sz="0" w:space="0" w:color="auto"/>
                <w:right w:val="none" w:sz="0" w:space="0" w:color="auto"/>
              </w:divBdr>
            </w:div>
            <w:div w:id="1239750380">
              <w:marLeft w:val="0"/>
              <w:marRight w:val="0"/>
              <w:marTop w:val="0"/>
              <w:marBottom w:val="0"/>
              <w:divBdr>
                <w:top w:val="none" w:sz="0" w:space="0" w:color="auto"/>
                <w:left w:val="none" w:sz="0" w:space="0" w:color="auto"/>
                <w:bottom w:val="none" w:sz="0" w:space="0" w:color="auto"/>
                <w:right w:val="none" w:sz="0" w:space="0" w:color="auto"/>
              </w:divBdr>
            </w:div>
            <w:div w:id="1239830228">
              <w:marLeft w:val="0"/>
              <w:marRight w:val="0"/>
              <w:marTop w:val="0"/>
              <w:marBottom w:val="0"/>
              <w:divBdr>
                <w:top w:val="none" w:sz="0" w:space="0" w:color="auto"/>
                <w:left w:val="none" w:sz="0" w:space="0" w:color="auto"/>
                <w:bottom w:val="none" w:sz="0" w:space="0" w:color="auto"/>
                <w:right w:val="none" w:sz="0" w:space="0" w:color="auto"/>
              </w:divBdr>
            </w:div>
            <w:div w:id="1245921279">
              <w:marLeft w:val="0"/>
              <w:marRight w:val="0"/>
              <w:marTop w:val="0"/>
              <w:marBottom w:val="0"/>
              <w:divBdr>
                <w:top w:val="none" w:sz="0" w:space="0" w:color="auto"/>
                <w:left w:val="none" w:sz="0" w:space="0" w:color="auto"/>
                <w:bottom w:val="none" w:sz="0" w:space="0" w:color="auto"/>
                <w:right w:val="none" w:sz="0" w:space="0" w:color="auto"/>
              </w:divBdr>
            </w:div>
            <w:div w:id="1246499603">
              <w:marLeft w:val="0"/>
              <w:marRight w:val="0"/>
              <w:marTop w:val="0"/>
              <w:marBottom w:val="0"/>
              <w:divBdr>
                <w:top w:val="none" w:sz="0" w:space="0" w:color="auto"/>
                <w:left w:val="none" w:sz="0" w:space="0" w:color="auto"/>
                <w:bottom w:val="none" w:sz="0" w:space="0" w:color="auto"/>
                <w:right w:val="none" w:sz="0" w:space="0" w:color="auto"/>
              </w:divBdr>
            </w:div>
            <w:div w:id="1248151841">
              <w:marLeft w:val="0"/>
              <w:marRight w:val="0"/>
              <w:marTop w:val="0"/>
              <w:marBottom w:val="0"/>
              <w:divBdr>
                <w:top w:val="none" w:sz="0" w:space="0" w:color="auto"/>
                <w:left w:val="none" w:sz="0" w:space="0" w:color="auto"/>
                <w:bottom w:val="none" w:sz="0" w:space="0" w:color="auto"/>
                <w:right w:val="none" w:sz="0" w:space="0" w:color="auto"/>
              </w:divBdr>
            </w:div>
            <w:div w:id="1248273039">
              <w:marLeft w:val="0"/>
              <w:marRight w:val="0"/>
              <w:marTop w:val="0"/>
              <w:marBottom w:val="0"/>
              <w:divBdr>
                <w:top w:val="none" w:sz="0" w:space="0" w:color="auto"/>
                <w:left w:val="none" w:sz="0" w:space="0" w:color="auto"/>
                <w:bottom w:val="none" w:sz="0" w:space="0" w:color="auto"/>
                <w:right w:val="none" w:sz="0" w:space="0" w:color="auto"/>
              </w:divBdr>
            </w:div>
            <w:div w:id="1249727685">
              <w:marLeft w:val="0"/>
              <w:marRight w:val="0"/>
              <w:marTop w:val="0"/>
              <w:marBottom w:val="0"/>
              <w:divBdr>
                <w:top w:val="none" w:sz="0" w:space="0" w:color="auto"/>
                <w:left w:val="none" w:sz="0" w:space="0" w:color="auto"/>
                <w:bottom w:val="none" w:sz="0" w:space="0" w:color="auto"/>
                <w:right w:val="none" w:sz="0" w:space="0" w:color="auto"/>
              </w:divBdr>
            </w:div>
            <w:div w:id="1249995895">
              <w:marLeft w:val="0"/>
              <w:marRight w:val="0"/>
              <w:marTop w:val="0"/>
              <w:marBottom w:val="0"/>
              <w:divBdr>
                <w:top w:val="none" w:sz="0" w:space="0" w:color="auto"/>
                <w:left w:val="none" w:sz="0" w:space="0" w:color="auto"/>
                <w:bottom w:val="none" w:sz="0" w:space="0" w:color="auto"/>
                <w:right w:val="none" w:sz="0" w:space="0" w:color="auto"/>
              </w:divBdr>
            </w:div>
            <w:div w:id="1250117249">
              <w:marLeft w:val="0"/>
              <w:marRight w:val="0"/>
              <w:marTop w:val="0"/>
              <w:marBottom w:val="0"/>
              <w:divBdr>
                <w:top w:val="none" w:sz="0" w:space="0" w:color="auto"/>
                <w:left w:val="none" w:sz="0" w:space="0" w:color="auto"/>
                <w:bottom w:val="none" w:sz="0" w:space="0" w:color="auto"/>
                <w:right w:val="none" w:sz="0" w:space="0" w:color="auto"/>
              </w:divBdr>
            </w:div>
            <w:div w:id="1250503296">
              <w:marLeft w:val="0"/>
              <w:marRight w:val="0"/>
              <w:marTop w:val="0"/>
              <w:marBottom w:val="0"/>
              <w:divBdr>
                <w:top w:val="none" w:sz="0" w:space="0" w:color="auto"/>
                <w:left w:val="none" w:sz="0" w:space="0" w:color="auto"/>
                <w:bottom w:val="none" w:sz="0" w:space="0" w:color="auto"/>
                <w:right w:val="none" w:sz="0" w:space="0" w:color="auto"/>
              </w:divBdr>
            </w:div>
            <w:div w:id="1251963352">
              <w:marLeft w:val="0"/>
              <w:marRight w:val="0"/>
              <w:marTop w:val="0"/>
              <w:marBottom w:val="0"/>
              <w:divBdr>
                <w:top w:val="none" w:sz="0" w:space="0" w:color="auto"/>
                <w:left w:val="none" w:sz="0" w:space="0" w:color="auto"/>
                <w:bottom w:val="none" w:sz="0" w:space="0" w:color="auto"/>
                <w:right w:val="none" w:sz="0" w:space="0" w:color="auto"/>
              </w:divBdr>
            </w:div>
            <w:div w:id="1254243286">
              <w:marLeft w:val="0"/>
              <w:marRight w:val="0"/>
              <w:marTop w:val="0"/>
              <w:marBottom w:val="0"/>
              <w:divBdr>
                <w:top w:val="none" w:sz="0" w:space="0" w:color="auto"/>
                <w:left w:val="none" w:sz="0" w:space="0" w:color="auto"/>
                <w:bottom w:val="none" w:sz="0" w:space="0" w:color="auto"/>
                <w:right w:val="none" w:sz="0" w:space="0" w:color="auto"/>
              </w:divBdr>
            </w:div>
            <w:div w:id="1255748240">
              <w:marLeft w:val="0"/>
              <w:marRight w:val="0"/>
              <w:marTop w:val="0"/>
              <w:marBottom w:val="0"/>
              <w:divBdr>
                <w:top w:val="none" w:sz="0" w:space="0" w:color="auto"/>
                <w:left w:val="none" w:sz="0" w:space="0" w:color="auto"/>
                <w:bottom w:val="none" w:sz="0" w:space="0" w:color="auto"/>
                <w:right w:val="none" w:sz="0" w:space="0" w:color="auto"/>
              </w:divBdr>
            </w:div>
            <w:div w:id="1257515423">
              <w:marLeft w:val="0"/>
              <w:marRight w:val="0"/>
              <w:marTop w:val="0"/>
              <w:marBottom w:val="0"/>
              <w:divBdr>
                <w:top w:val="none" w:sz="0" w:space="0" w:color="auto"/>
                <w:left w:val="none" w:sz="0" w:space="0" w:color="auto"/>
                <w:bottom w:val="none" w:sz="0" w:space="0" w:color="auto"/>
                <w:right w:val="none" w:sz="0" w:space="0" w:color="auto"/>
              </w:divBdr>
            </w:div>
            <w:div w:id="1261916491">
              <w:marLeft w:val="0"/>
              <w:marRight w:val="0"/>
              <w:marTop w:val="0"/>
              <w:marBottom w:val="0"/>
              <w:divBdr>
                <w:top w:val="none" w:sz="0" w:space="0" w:color="auto"/>
                <w:left w:val="none" w:sz="0" w:space="0" w:color="auto"/>
                <w:bottom w:val="none" w:sz="0" w:space="0" w:color="auto"/>
                <w:right w:val="none" w:sz="0" w:space="0" w:color="auto"/>
              </w:divBdr>
            </w:div>
            <w:div w:id="1263953341">
              <w:marLeft w:val="0"/>
              <w:marRight w:val="0"/>
              <w:marTop w:val="0"/>
              <w:marBottom w:val="0"/>
              <w:divBdr>
                <w:top w:val="none" w:sz="0" w:space="0" w:color="auto"/>
                <w:left w:val="none" w:sz="0" w:space="0" w:color="auto"/>
                <w:bottom w:val="none" w:sz="0" w:space="0" w:color="auto"/>
                <w:right w:val="none" w:sz="0" w:space="0" w:color="auto"/>
              </w:divBdr>
            </w:div>
            <w:div w:id="1263996992">
              <w:marLeft w:val="0"/>
              <w:marRight w:val="0"/>
              <w:marTop w:val="0"/>
              <w:marBottom w:val="0"/>
              <w:divBdr>
                <w:top w:val="none" w:sz="0" w:space="0" w:color="auto"/>
                <w:left w:val="none" w:sz="0" w:space="0" w:color="auto"/>
                <w:bottom w:val="none" w:sz="0" w:space="0" w:color="auto"/>
                <w:right w:val="none" w:sz="0" w:space="0" w:color="auto"/>
              </w:divBdr>
            </w:div>
            <w:div w:id="1265840505">
              <w:marLeft w:val="0"/>
              <w:marRight w:val="0"/>
              <w:marTop w:val="0"/>
              <w:marBottom w:val="0"/>
              <w:divBdr>
                <w:top w:val="none" w:sz="0" w:space="0" w:color="auto"/>
                <w:left w:val="none" w:sz="0" w:space="0" w:color="auto"/>
                <w:bottom w:val="none" w:sz="0" w:space="0" w:color="auto"/>
                <w:right w:val="none" w:sz="0" w:space="0" w:color="auto"/>
              </w:divBdr>
            </w:div>
            <w:div w:id="1268269465">
              <w:marLeft w:val="0"/>
              <w:marRight w:val="0"/>
              <w:marTop w:val="0"/>
              <w:marBottom w:val="0"/>
              <w:divBdr>
                <w:top w:val="none" w:sz="0" w:space="0" w:color="auto"/>
                <w:left w:val="none" w:sz="0" w:space="0" w:color="auto"/>
                <w:bottom w:val="none" w:sz="0" w:space="0" w:color="auto"/>
                <w:right w:val="none" w:sz="0" w:space="0" w:color="auto"/>
              </w:divBdr>
            </w:div>
            <w:div w:id="1270430754">
              <w:marLeft w:val="0"/>
              <w:marRight w:val="0"/>
              <w:marTop w:val="0"/>
              <w:marBottom w:val="0"/>
              <w:divBdr>
                <w:top w:val="none" w:sz="0" w:space="0" w:color="auto"/>
                <w:left w:val="none" w:sz="0" w:space="0" w:color="auto"/>
                <w:bottom w:val="none" w:sz="0" w:space="0" w:color="auto"/>
                <w:right w:val="none" w:sz="0" w:space="0" w:color="auto"/>
              </w:divBdr>
            </w:div>
            <w:div w:id="1271666850">
              <w:marLeft w:val="0"/>
              <w:marRight w:val="0"/>
              <w:marTop w:val="0"/>
              <w:marBottom w:val="0"/>
              <w:divBdr>
                <w:top w:val="none" w:sz="0" w:space="0" w:color="auto"/>
                <w:left w:val="none" w:sz="0" w:space="0" w:color="auto"/>
                <w:bottom w:val="none" w:sz="0" w:space="0" w:color="auto"/>
                <w:right w:val="none" w:sz="0" w:space="0" w:color="auto"/>
              </w:divBdr>
            </w:div>
            <w:div w:id="1280069641">
              <w:marLeft w:val="0"/>
              <w:marRight w:val="0"/>
              <w:marTop w:val="0"/>
              <w:marBottom w:val="0"/>
              <w:divBdr>
                <w:top w:val="none" w:sz="0" w:space="0" w:color="auto"/>
                <w:left w:val="none" w:sz="0" w:space="0" w:color="auto"/>
                <w:bottom w:val="none" w:sz="0" w:space="0" w:color="auto"/>
                <w:right w:val="none" w:sz="0" w:space="0" w:color="auto"/>
              </w:divBdr>
            </w:div>
            <w:div w:id="1287736396">
              <w:marLeft w:val="0"/>
              <w:marRight w:val="0"/>
              <w:marTop w:val="0"/>
              <w:marBottom w:val="0"/>
              <w:divBdr>
                <w:top w:val="none" w:sz="0" w:space="0" w:color="auto"/>
                <w:left w:val="none" w:sz="0" w:space="0" w:color="auto"/>
                <w:bottom w:val="none" w:sz="0" w:space="0" w:color="auto"/>
                <w:right w:val="none" w:sz="0" w:space="0" w:color="auto"/>
              </w:divBdr>
            </w:div>
            <w:div w:id="1294098644">
              <w:marLeft w:val="0"/>
              <w:marRight w:val="0"/>
              <w:marTop w:val="0"/>
              <w:marBottom w:val="0"/>
              <w:divBdr>
                <w:top w:val="none" w:sz="0" w:space="0" w:color="auto"/>
                <w:left w:val="none" w:sz="0" w:space="0" w:color="auto"/>
                <w:bottom w:val="none" w:sz="0" w:space="0" w:color="auto"/>
                <w:right w:val="none" w:sz="0" w:space="0" w:color="auto"/>
              </w:divBdr>
            </w:div>
            <w:div w:id="1294797719">
              <w:marLeft w:val="0"/>
              <w:marRight w:val="0"/>
              <w:marTop w:val="0"/>
              <w:marBottom w:val="0"/>
              <w:divBdr>
                <w:top w:val="none" w:sz="0" w:space="0" w:color="auto"/>
                <w:left w:val="none" w:sz="0" w:space="0" w:color="auto"/>
                <w:bottom w:val="none" w:sz="0" w:space="0" w:color="auto"/>
                <w:right w:val="none" w:sz="0" w:space="0" w:color="auto"/>
              </w:divBdr>
            </w:div>
            <w:div w:id="1295864482">
              <w:marLeft w:val="0"/>
              <w:marRight w:val="0"/>
              <w:marTop w:val="0"/>
              <w:marBottom w:val="0"/>
              <w:divBdr>
                <w:top w:val="none" w:sz="0" w:space="0" w:color="auto"/>
                <w:left w:val="none" w:sz="0" w:space="0" w:color="auto"/>
                <w:bottom w:val="none" w:sz="0" w:space="0" w:color="auto"/>
                <w:right w:val="none" w:sz="0" w:space="0" w:color="auto"/>
              </w:divBdr>
            </w:div>
            <w:div w:id="1300768002">
              <w:marLeft w:val="0"/>
              <w:marRight w:val="0"/>
              <w:marTop w:val="0"/>
              <w:marBottom w:val="0"/>
              <w:divBdr>
                <w:top w:val="none" w:sz="0" w:space="0" w:color="auto"/>
                <w:left w:val="none" w:sz="0" w:space="0" w:color="auto"/>
                <w:bottom w:val="none" w:sz="0" w:space="0" w:color="auto"/>
                <w:right w:val="none" w:sz="0" w:space="0" w:color="auto"/>
              </w:divBdr>
            </w:div>
            <w:div w:id="1303383627">
              <w:marLeft w:val="0"/>
              <w:marRight w:val="0"/>
              <w:marTop w:val="0"/>
              <w:marBottom w:val="0"/>
              <w:divBdr>
                <w:top w:val="none" w:sz="0" w:space="0" w:color="auto"/>
                <w:left w:val="none" w:sz="0" w:space="0" w:color="auto"/>
                <w:bottom w:val="none" w:sz="0" w:space="0" w:color="auto"/>
                <w:right w:val="none" w:sz="0" w:space="0" w:color="auto"/>
              </w:divBdr>
            </w:div>
            <w:div w:id="1307202189">
              <w:marLeft w:val="0"/>
              <w:marRight w:val="0"/>
              <w:marTop w:val="0"/>
              <w:marBottom w:val="0"/>
              <w:divBdr>
                <w:top w:val="none" w:sz="0" w:space="0" w:color="auto"/>
                <w:left w:val="none" w:sz="0" w:space="0" w:color="auto"/>
                <w:bottom w:val="none" w:sz="0" w:space="0" w:color="auto"/>
                <w:right w:val="none" w:sz="0" w:space="0" w:color="auto"/>
              </w:divBdr>
            </w:div>
            <w:div w:id="1307662368">
              <w:marLeft w:val="0"/>
              <w:marRight w:val="0"/>
              <w:marTop w:val="0"/>
              <w:marBottom w:val="0"/>
              <w:divBdr>
                <w:top w:val="none" w:sz="0" w:space="0" w:color="auto"/>
                <w:left w:val="none" w:sz="0" w:space="0" w:color="auto"/>
                <w:bottom w:val="none" w:sz="0" w:space="0" w:color="auto"/>
                <w:right w:val="none" w:sz="0" w:space="0" w:color="auto"/>
              </w:divBdr>
            </w:div>
            <w:div w:id="1313631812">
              <w:marLeft w:val="0"/>
              <w:marRight w:val="0"/>
              <w:marTop w:val="0"/>
              <w:marBottom w:val="0"/>
              <w:divBdr>
                <w:top w:val="none" w:sz="0" w:space="0" w:color="auto"/>
                <w:left w:val="none" w:sz="0" w:space="0" w:color="auto"/>
                <w:bottom w:val="none" w:sz="0" w:space="0" w:color="auto"/>
                <w:right w:val="none" w:sz="0" w:space="0" w:color="auto"/>
              </w:divBdr>
            </w:div>
            <w:div w:id="1313756561">
              <w:marLeft w:val="0"/>
              <w:marRight w:val="0"/>
              <w:marTop w:val="0"/>
              <w:marBottom w:val="0"/>
              <w:divBdr>
                <w:top w:val="none" w:sz="0" w:space="0" w:color="auto"/>
                <w:left w:val="none" w:sz="0" w:space="0" w:color="auto"/>
                <w:bottom w:val="none" w:sz="0" w:space="0" w:color="auto"/>
                <w:right w:val="none" w:sz="0" w:space="0" w:color="auto"/>
              </w:divBdr>
            </w:div>
            <w:div w:id="1313951942">
              <w:marLeft w:val="0"/>
              <w:marRight w:val="0"/>
              <w:marTop w:val="0"/>
              <w:marBottom w:val="0"/>
              <w:divBdr>
                <w:top w:val="none" w:sz="0" w:space="0" w:color="auto"/>
                <w:left w:val="none" w:sz="0" w:space="0" w:color="auto"/>
                <w:bottom w:val="none" w:sz="0" w:space="0" w:color="auto"/>
                <w:right w:val="none" w:sz="0" w:space="0" w:color="auto"/>
              </w:divBdr>
            </w:div>
            <w:div w:id="1317763112">
              <w:marLeft w:val="0"/>
              <w:marRight w:val="0"/>
              <w:marTop w:val="0"/>
              <w:marBottom w:val="0"/>
              <w:divBdr>
                <w:top w:val="none" w:sz="0" w:space="0" w:color="auto"/>
                <w:left w:val="none" w:sz="0" w:space="0" w:color="auto"/>
                <w:bottom w:val="none" w:sz="0" w:space="0" w:color="auto"/>
                <w:right w:val="none" w:sz="0" w:space="0" w:color="auto"/>
              </w:divBdr>
            </w:div>
            <w:div w:id="1324889821">
              <w:marLeft w:val="0"/>
              <w:marRight w:val="0"/>
              <w:marTop w:val="0"/>
              <w:marBottom w:val="0"/>
              <w:divBdr>
                <w:top w:val="none" w:sz="0" w:space="0" w:color="auto"/>
                <w:left w:val="none" w:sz="0" w:space="0" w:color="auto"/>
                <w:bottom w:val="none" w:sz="0" w:space="0" w:color="auto"/>
                <w:right w:val="none" w:sz="0" w:space="0" w:color="auto"/>
              </w:divBdr>
            </w:div>
            <w:div w:id="1327593425">
              <w:marLeft w:val="0"/>
              <w:marRight w:val="0"/>
              <w:marTop w:val="0"/>
              <w:marBottom w:val="0"/>
              <w:divBdr>
                <w:top w:val="none" w:sz="0" w:space="0" w:color="auto"/>
                <w:left w:val="none" w:sz="0" w:space="0" w:color="auto"/>
                <w:bottom w:val="none" w:sz="0" w:space="0" w:color="auto"/>
                <w:right w:val="none" w:sz="0" w:space="0" w:color="auto"/>
              </w:divBdr>
            </w:div>
            <w:div w:id="1327903036">
              <w:marLeft w:val="0"/>
              <w:marRight w:val="0"/>
              <w:marTop w:val="0"/>
              <w:marBottom w:val="0"/>
              <w:divBdr>
                <w:top w:val="none" w:sz="0" w:space="0" w:color="auto"/>
                <w:left w:val="none" w:sz="0" w:space="0" w:color="auto"/>
                <w:bottom w:val="none" w:sz="0" w:space="0" w:color="auto"/>
                <w:right w:val="none" w:sz="0" w:space="0" w:color="auto"/>
              </w:divBdr>
            </w:div>
            <w:div w:id="1328971298">
              <w:marLeft w:val="0"/>
              <w:marRight w:val="0"/>
              <w:marTop w:val="0"/>
              <w:marBottom w:val="0"/>
              <w:divBdr>
                <w:top w:val="none" w:sz="0" w:space="0" w:color="auto"/>
                <w:left w:val="none" w:sz="0" w:space="0" w:color="auto"/>
                <w:bottom w:val="none" w:sz="0" w:space="0" w:color="auto"/>
                <w:right w:val="none" w:sz="0" w:space="0" w:color="auto"/>
              </w:divBdr>
            </w:div>
            <w:div w:id="1330331517">
              <w:marLeft w:val="0"/>
              <w:marRight w:val="0"/>
              <w:marTop w:val="0"/>
              <w:marBottom w:val="0"/>
              <w:divBdr>
                <w:top w:val="none" w:sz="0" w:space="0" w:color="auto"/>
                <w:left w:val="none" w:sz="0" w:space="0" w:color="auto"/>
                <w:bottom w:val="none" w:sz="0" w:space="0" w:color="auto"/>
                <w:right w:val="none" w:sz="0" w:space="0" w:color="auto"/>
              </w:divBdr>
            </w:div>
            <w:div w:id="1334451590">
              <w:marLeft w:val="0"/>
              <w:marRight w:val="0"/>
              <w:marTop w:val="0"/>
              <w:marBottom w:val="0"/>
              <w:divBdr>
                <w:top w:val="none" w:sz="0" w:space="0" w:color="auto"/>
                <w:left w:val="none" w:sz="0" w:space="0" w:color="auto"/>
                <w:bottom w:val="none" w:sz="0" w:space="0" w:color="auto"/>
                <w:right w:val="none" w:sz="0" w:space="0" w:color="auto"/>
              </w:divBdr>
            </w:div>
            <w:div w:id="1336417202">
              <w:marLeft w:val="0"/>
              <w:marRight w:val="0"/>
              <w:marTop w:val="0"/>
              <w:marBottom w:val="0"/>
              <w:divBdr>
                <w:top w:val="none" w:sz="0" w:space="0" w:color="auto"/>
                <w:left w:val="none" w:sz="0" w:space="0" w:color="auto"/>
                <w:bottom w:val="none" w:sz="0" w:space="0" w:color="auto"/>
                <w:right w:val="none" w:sz="0" w:space="0" w:color="auto"/>
              </w:divBdr>
            </w:div>
            <w:div w:id="1338652516">
              <w:marLeft w:val="0"/>
              <w:marRight w:val="0"/>
              <w:marTop w:val="0"/>
              <w:marBottom w:val="0"/>
              <w:divBdr>
                <w:top w:val="none" w:sz="0" w:space="0" w:color="auto"/>
                <w:left w:val="none" w:sz="0" w:space="0" w:color="auto"/>
                <w:bottom w:val="none" w:sz="0" w:space="0" w:color="auto"/>
                <w:right w:val="none" w:sz="0" w:space="0" w:color="auto"/>
              </w:divBdr>
            </w:div>
            <w:div w:id="1344164163">
              <w:marLeft w:val="0"/>
              <w:marRight w:val="0"/>
              <w:marTop w:val="0"/>
              <w:marBottom w:val="0"/>
              <w:divBdr>
                <w:top w:val="none" w:sz="0" w:space="0" w:color="auto"/>
                <w:left w:val="none" w:sz="0" w:space="0" w:color="auto"/>
                <w:bottom w:val="none" w:sz="0" w:space="0" w:color="auto"/>
                <w:right w:val="none" w:sz="0" w:space="0" w:color="auto"/>
              </w:divBdr>
            </w:div>
            <w:div w:id="1349255502">
              <w:marLeft w:val="0"/>
              <w:marRight w:val="0"/>
              <w:marTop w:val="0"/>
              <w:marBottom w:val="0"/>
              <w:divBdr>
                <w:top w:val="none" w:sz="0" w:space="0" w:color="auto"/>
                <w:left w:val="none" w:sz="0" w:space="0" w:color="auto"/>
                <w:bottom w:val="none" w:sz="0" w:space="0" w:color="auto"/>
                <w:right w:val="none" w:sz="0" w:space="0" w:color="auto"/>
              </w:divBdr>
            </w:div>
            <w:div w:id="1350570201">
              <w:marLeft w:val="0"/>
              <w:marRight w:val="0"/>
              <w:marTop w:val="0"/>
              <w:marBottom w:val="0"/>
              <w:divBdr>
                <w:top w:val="none" w:sz="0" w:space="0" w:color="auto"/>
                <w:left w:val="none" w:sz="0" w:space="0" w:color="auto"/>
                <w:bottom w:val="none" w:sz="0" w:space="0" w:color="auto"/>
                <w:right w:val="none" w:sz="0" w:space="0" w:color="auto"/>
              </w:divBdr>
            </w:div>
            <w:div w:id="1353989955">
              <w:marLeft w:val="0"/>
              <w:marRight w:val="0"/>
              <w:marTop w:val="0"/>
              <w:marBottom w:val="0"/>
              <w:divBdr>
                <w:top w:val="none" w:sz="0" w:space="0" w:color="auto"/>
                <w:left w:val="none" w:sz="0" w:space="0" w:color="auto"/>
                <w:bottom w:val="none" w:sz="0" w:space="0" w:color="auto"/>
                <w:right w:val="none" w:sz="0" w:space="0" w:color="auto"/>
              </w:divBdr>
            </w:div>
            <w:div w:id="1356078681">
              <w:marLeft w:val="0"/>
              <w:marRight w:val="0"/>
              <w:marTop w:val="0"/>
              <w:marBottom w:val="0"/>
              <w:divBdr>
                <w:top w:val="none" w:sz="0" w:space="0" w:color="auto"/>
                <w:left w:val="none" w:sz="0" w:space="0" w:color="auto"/>
                <w:bottom w:val="none" w:sz="0" w:space="0" w:color="auto"/>
                <w:right w:val="none" w:sz="0" w:space="0" w:color="auto"/>
              </w:divBdr>
            </w:div>
            <w:div w:id="1356619729">
              <w:marLeft w:val="0"/>
              <w:marRight w:val="0"/>
              <w:marTop w:val="0"/>
              <w:marBottom w:val="0"/>
              <w:divBdr>
                <w:top w:val="none" w:sz="0" w:space="0" w:color="auto"/>
                <w:left w:val="none" w:sz="0" w:space="0" w:color="auto"/>
                <w:bottom w:val="none" w:sz="0" w:space="0" w:color="auto"/>
                <w:right w:val="none" w:sz="0" w:space="0" w:color="auto"/>
              </w:divBdr>
            </w:div>
            <w:div w:id="1359500805">
              <w:marLeft w:val="0"/>
              <w:marRight w:val="0"/>
              <w:marTop w:val="0"/>
              <w:marBottom w:val="0"/>
              <w:divBdr>
                <w:top w:val="none" w:sz="0" w:space="0" w:color="auto"/>
                <w:left w:val="none" w:sz="0" w:space="0" w:color="auto"/>
                <w:bottom w:val="none" w:sz="0" w:space="0" w:color="auto"/>
                <w:right w:val="none" w:sz="0" w:space="0" w:color="auto"/>
              </w:divBdr>
            </w:div>
            <w:div w:id="1361780136">
              <w:marLeft w:val="0"/>
              <w:marRight w:val="0"/>
              <w:marTop w:val="0"/>
              <w:marBottom w:val="0"/>
              <w:divBdr>
                <w:top w:val="none" w:sz="0" w:space="0" w:color="auto"/>
                <w:left w:val="none" w:sz="0" w:space="0" w:color="auto"/>
                <w:bottom w:val="none" w:sz="0" w:space="0" w:color="auto"/>
                <w:right w:val="none" w:sz="0" w:space="0" w:color="auto"/>
              </w:divBdr>
            </w:div>
            <w:div w:id="1365448688">
              <w:marLeft w:val="0"/>
              <w:marRight w:val="0"/>
              <w:marTop w:val="0"/>
              <w:marBottom w:val="0"/>
              <w:divBdr>
                <w:top w:val="none" w:sz="0" w:space="0" w:color="auto"/>
                <w:left w:val="none" w:sz="0" w:space="0" w:color="auto"/>
                <w:bottom w:val="none" w:sz="0" w:space="0" w:color="auto"/>
                <w:right w:val="none" w:sz="0" w:space="0" w:color="auto"/>
              </w:divBdr>
            </w:div>
            <w:div w:id="1368407623">
              <w:marLeft w:val="0"/>
              <w:marRight w:val="0"/>
              <w:marTop w:val="0"/>
              <w:marBottom w:val="0"/>
              <w:divBdr>
                <w:top w:val="none" w:sz="0" w:space="0" w:color="auto"/>
                <w:left w:val="none" w:sz="0" w:space="0" w:color="auto"/>
                <w:bottom w:val="none" w:sz="0" w:space="0" w:color="auto"/>
                <w:right w:val="none" w:sz="0" w:space="0" w:color="auto"/>
              </w:divBdr>
            </w:div>
            <w:div w:id="1373111931">
              <w:marLeft w:val="0"/>
              <w:marRight w:val="0"/>
              <w:marTop w:val="0"/>
              <w:marBottom w:val="0"/>
              <w:divBdr>
                <w:top w:val="none" w:sz="0" w:space="0" w:color="auto"/>
                <w:left w:val="none" w:sz="0" w:space="0" w:color="auto"/>
                <w:bottom w:val="none" w:sz="0" w:space="0" w:color="auto"/>
                <w:right w:val="none" w:sz="0" w:space="0" w:color="auto"/>
              </w:divBdr>
            </w:div>
            <w:div w:id="1374842701">
              <w:marLeft w:val="0"/>
              <w:marRight w:val="0"/>
              <w:marTop w:val="0"/>
              <w:marBottom w:val="0"/>
              <w:divBdr>
                <w:top w:val="none" w:sz="0" w:space="0" w:color="auto"/>
                <w:left w:val="none" w:sz="0" w:space="0" w:color="auto"/>
                <w:bottom w:val="none" w:sz="0" w:space="0" w:color="auto"/>
                <w:right w:val="none" w:sz="0" w:space="0" w:color="auto"/>
              </w:divBdr>
            </w:div>
            <w:div w:id="1377122754">
              <w:marLeft w:val="0"/>
              <w:marRight w:val="0"/>
              <w:marTop w:val="0"/>
              <w:marBottom w:val="0"/>
              <w:divBdr>
                <w:top w:val="none" w:sz="0" w:space="0" w:color="auto"/>
                <w:left w:val="none" w:sz="0" w:space="0" w:color="auto"/>
                <w:bottom w:val="none" w:sz="0" w:space="0" w:color="auto"/>
                <w:right w:val="none" w:sz="0" w:space="0" w:color="auto"/>
              </w:divBdr>
            </w:div>
            <w:div w:id="1379746701">
              <w:marLeft w:val="0"/>
              <w:marRight w:val="0"/>
              <w:marTop w:val="0"/>
              <w:marBottom w:val="0"/>
              <w:divBdr>
                <w:top w:val="none" w:sz="0" w:space="0" w:color="auto"/>
                <w:left w:val="none" w:sz="0" w:space="0" w:color="auto"/>
                <w:bottom w:val="none" w:sz="0" w:space="0" w:color="auto"/>
                <w:right w:val="none" w:sz="0" w:space="0" w:color="auto"/>
              </w:divBdr>
            </w:div>
            <w:div w:id="1380134356">
              <w:marLeft w:val="0"/>
              <w:marRight w:val="0"/>
              <w:marTop w:val="0"/>
              <w:marBottom w:val="0"/>
              <w:divBdr>
                <w:top w:val="none" w:sz="0" w:space="0" w:color="auto"/>
                <w:left w:val="none" w:sz="0" w:space="0" w:color="auto"/>
                <w:bottom w:val="none" w:sz="0" w:space="0" w:color="auto"/>
                <w:right w:val="none" w:sz="0" w:space="0" w:color="auto"/>
              </w:divBdr>
            </w:div>
            <w:div w:id="1381442289">
              <w:marLeft w:val="0"/>
              <w:marRight w:val="0"/>
              <w:marTop w:val="0"/>
              <w:marBottom w:val="0"/>
              <w:divBdr>
                <w:top w:val="none" w:sz="0" w:space="0" w:color="auto"/>
                <w:left w:val="none" w:sz="0" w:space="0" w:color="auto"/>
                <w:bottom w:val="none" w:sz="0" w:space="0" w:color="auto"/>
                <w:right w:val="none" w:sz="0" w:space="0" w:color="auto"/>
              </w:divBdr>
            </w:div>
            <w:div w:id="1381587098">
              <w:marLeft w:val="0"/>
              <w:marRight w:val="0"/>
              <w:marTop w:val="0"/>
              <w:marBottom w:val="0"/>
              <w:divBdr>
                <w:top w:val="none" w:sz="0" w:space="0" w:color="auto"/>
                <w:left w:val="none" w:sz="0" w:space="0" w:color="auto"/>
                <w:bottom w:val="none" w:sz="0" w:space="0" w:color="auto"/>
                <w:right w:val="none" w:sz="0" w:space="0" w:color="auto"/>
              </w:divBdr>
            </w:div>
            <w:div w:id="1382243048">
              <w:marLeft w:val="0"/>
              <w:marRight w:val="0"/>
              <w:marTop w:val="0"/>
              <w:marBottom w:val="0"/>
              <w:divBdr>
                <w:top w:val="none" w:sz="0" w:space="0" w:color="auto"/>
                <w:left w:val="none" w:sz="0" w:space="0" w:color="auto"/>
                <w:bottom w:val="none" w:sz="0" w:space="0" w:color="auto"/>
                <w:right w:val="none" w:sz="0" w:space="0" w:color="auto"/>
              </w:divBdr>
            </w:div>
            <w:div w:id="1383360736">
              <w:marLeft w:val="0"/>
              <w:marRight w:val="0"/>
              <w:marTop w:val="0"/>
              <w:marBottom w:val="0"/>
              <w:divBdr>
                <w:top w:val="none" w:sz="0" w:space="0" w:color="auto"/>
                <w:left w:val="none" w:sz="0" w:space="0" w:color="auto"/>
                <w:bottom w:val="none" w:sz="0" w:space="0" w:color="auto"/>
                <w:right w:val="none" w:sz="0" w:space="0" w:color="auto"/>
              </w:divBdr>
            </w:div>
            <w:div w:id="1391003180">
              <w:marLeft w:val="0"/>
              <w:marRight w:val="0"/>
              <w:marTop w:val="0"/>
              <w:marBottom w:val="0"/>
              <w:divBdr>
                <w:top w:val="none" w:sz="0" w:space="0" w:color="auto"/>
                <w:left w:val="none" w:sz="0" w:space="0" w:color="auto"/>
                <w:bottom w:val="none" w:sz="0" w:space="0" w:color="auto"/>
                <w:right w:val="none" w:sz="0" w:space="0" w:color="auto"/>
              </w:divBdr>
            </w:div>
            <w:div w:id="1392651071">
              <w:marLeft w:val="0"/>
              <w:marRight w:val="0"/>
              <w:marTop w:val="0"/>
              <w:marBottom w:val="0"/>
              <w:divBdr>
                <w:top w:val="none" w:sz="0" w:space="0" w:color="auto"/>
                <w:left w:val="none" w:sz="0" w:space="0" w:color="auto"/>
                <w:bottom w:val="none" w:sz="0" w:space="0" w:color="auto"/>
                <w:right w:val="none" w:sz="0" w:space="0" w:color="auto"/>
              </w:divBdr>
            </w:div>
            <w:div w:id="1396509595">
              <w:marLeft w:val="0"/>
              <w:marRight w:val="0"/>
              <w:marTop w:val="0"/>
              <w:marBottom w:val="0"/>
              <w:divBdr>
                <w:top w:val="none" w:sz="0" w:space="0" w:color="auto"/>
                <w:left w:val="none" w:sz="0" w:space="0" w:color="auto"/>
                <w:bottom w:val="none" w:sz="0" w:space="0" w:color="auto"/>
                <w:right w:val="none" w:sz="0" w:space="0" w:color="auto"/>
              </w:divBdr>
            </w:div>
            <w:div w:id="1397625993">
              <w:marLeft w:val="0"/>
              <w:marRight w:val="0"/>
              <w:marTop w:val="0"/>
              <w:marBottom w:val="0"/>
              <w:divBdr>
                <w:top w:val="none" w:sz="0" w:space="0" w:color="auto"/>
                <w:left w:val="none" w:sz="0" w:space="0" w:color="auto"/>
                <w:bottom w:val="none" w:sz="0" w:space="0" w:color="auto"/>
                <w:right w:val="none" w:sz="0" w:space="0" w:color="auto"/>
              </w:divBdr>
            </w:div>
            <w:div w:id="1398547783">
              <w:marLeft w:val="0"/>
              <w:marRight w:val="0"/>
              <w:marTop w:val="0"/>
              <w:marBottom w:val="0"/>
              <w:divBdr>
                <w:top w:val="none" w:sz="0" w:space="0" w:color="auto"/>
                <w:left w:val="none" w:sz="0" w:space="0" w:color="auto"/>
                <w:bottom w:val="none" w:sz="0" w:space="0" w:color="auto"/>
                <w:right w:val="none" w:sz="0" w:space="0" w:color="auto"/>
              </w:divBdr>
            </w:div>
            <w:div w:id="1401753882">
              <w:marLeft w:val="0"/>
              <w:marRight w:val="0"/>
              <w:marTop w:val="0"/>
              <w:marBottom w:val="0"/>
              <w:divBdr>
                <w:top w:val="none" w:sz="0" w:space="0" w:color="auto"/>
                <w:left w:val="none" w:sz="0" w:space="0" w:color="auto"/>
                <w:bottom w:val="none" w:sz="0" w:space="0" w:color="auto"/>
                <w:right w:val="none" w:sz="0" w:space="0" w:color="auto"/>
              </w:divBdr>
            </w:div>
            <w:div w:id="1413164183">
              <w:marLeft w:val="0"/>
              <w:marRight w:val="0"/>
              <w:marTop w:val="0"/>
              <w:marBottom w:val="0"/>
              <w:divBdr>
                <w:top w:val="none" w:sz="0" w:space="0" w:color="auto"/>
                <w:left w:val="none" w:sz="0" w:space="0" w:color="auto"/>
                <w:bottom w:val="none" w:sz="0" w:space="0" w:color="auto"/>
                <w:right w:val="none" w:sz="0" w:space="0" w:color="auto"/>
              </w:divBdr>
            </w:div>
            <w:div w:id="1413284462">
              <w:marLeft w:val="0"/>
              <w:marRight w:val="0"/>
              <w:marTop w:val="0"/>
              <w:marBottom w:val="0"/>
              <w:divBdr>
                <w:top w:val="none" w:sz="0" w:space="0" w:color="auto"/>
                <w:left w:val="none" w:sz="0" w:space="0" w:color="auto"/>
                <w:bottom w:val="none" w:sz="0" w:space="0" w:color="auto"/>
                <w:right w:val="none" w:sz="0" w:space="0" w:color="auto"/>
              </w:divBdr>
            </w:div>
            <w:div w:id="1416825941">
              <w:marLeft w:val="0"/>
              <w:marRight w:val="0"/>
              <w:marTop w:val="0"/>
              <w:marBottom w:val="0"/>
              <w:divBdr>
                <w:top w:val="none" w:sz="0" w:space="0" w:color="auto"/>
                <w:left w:val="none" w:sz="0" w:space="0" w:color="auto"/>
                <w:bottom w:val="none" w:sz="0" w:space="0" w:color="auto"/>
                <w:right w:val="none" w:sz="0" w:space="0" w:color="auto"/>
              </w:divBdr>
            </w:div>
            <w:div w:id="1417674833">
              <w:marLeft w:val="0"/>
              <w:marRight w:val="0"/>
              <w:marTop w:val="0"/>
              <w:marBottom w:val="0"/>
              <w:divBdr>
                <w:top w:val="none" w:sz="0" w:space="0" w:color="auto"/>
                <w:left w:val="none" w:sz="0" w:space="0" w:color="auto"/>
                <w:bottom w:val="none" w:sz="0" w:space="0" w:color="auto"/>
                <w:right w:val="none" w:sz="0" w:space="0" w:color="auto"/>
              </w:divBdr>
            </w:div>
            <w:div w:id="1422947112">
              <w:marLeft w:val="0"/>
              <w:marRight w:val="0"/>
              <w:marTop w:val="0"/>
              <w:marBottom w:val="0"/>
              <w:divBdr>
                <w:top w:val="none" w:sz="0" w:space="0" w:color="auto"/>
                <w:left w:val="none" w:sz="0" w:space="0" w:color="auto"/>
                <w:bottom w:val="none" w:sz="0" w:space="0" w:color="auto"/>
                <w:right w:val="none" w:sz="0" w:space="0" w:color="auto"/>
              </w:divBdr>
            </w:div>
            <w:div w:id="1427506808">
              <w:marLeft w:val="0"/>
              <w:marRight w:val="0"/>
              <w:marTop w:val="0"/>
              <w:marBottom w:val="0"/>
              <w:divBdr>
                <w:top w:val="none" w:sz="0" w:space="0" w:color="auto"/>
                <w:left w:val="none" w:sz="0" w:space="0" w:color="auto"/>
                <w:bottom w:val="none" w:sz="0" w:space="0" w:color="auto"/>
                <w:right w:val="none" w:sz="0" w:space="0" w:color="auto"/>
              </w:divBdr>
            </w:div>
            <w:div w:id="1428767390">
              <w:marLeft w:val="0"/>
              <w:marRight w:val="0"/>
              <w:marTop w:val="0"/>
              <w:marBottom w:val="0"/>
              <w:divBdr>
                <w:top w:val="none" w:sz="0" w:space="0" w:color="auto"/>
                <w:left w:val="none" w:sz="0" w:space="0" w:color="auto"/>
                <w:bottom w:val="none" w:sz="0" w:space="0" w:color="auto"/>
                <w:right w:val="none" w:sz="0" w:space="0" w:color="auto"/>
              </w:divBdr>
            </w:div>
            <w:div w:id="1429085114">
              <w:marLeft w:val="0"/>
              <w:marRight w:val="0"/>
              <w:marTop w:val="0"/>
              <w:marBottom w:val="0"/>
              <w:divBdr>
                <w:top w:val="none" w:sz="0" w:space="0" w:color="auto"/>
                <w:left w:val="none" w:sz="0" w:space="0" w:color="auto"/>
                <w:bottom w:val="none" w:sz="0" w:space="0" w:color="auto"/>
                <w:right w:val="none" w:sz="0" w:space="0" w:color="auto"/>
              </w:divBdr>
            </w:div>
            <w:div w:id="1431657656">
              <w:marLeft w:val="0"/>
              <w:marRight w:val="0"/>
              <w:marTop w:val="0"/>
              <w:marBottom w:val="0"/>
              <w:divBdr>
                <w:top w:val="none" w:sz="0" w:space="0" w:color="auto"/>
                <w:left w:val="none" w:sz="0" w:space="0" w:color="auto"/>
                <w:bottom w:val="none" w:sz="0" w:space="0" w:color="auto"/>
                <w:right w:val="none" w:sz="0" w:space="0" w:color="auto"/>
              </w:divBdr>
            </w:div>
            <w:div w:id="1431662767">
              <w:marLeft w:val="0"/>
              <w:marRight w:val="0"/>
              <w:marTop w:val="0"/>
              <w:marBottom w:val="0"/>
              <w:divBdr>
                <w:top w:val="none" w:sz="0" w:space="0" w:color="auto"/>
                <w:left w:val="none" w:sz="0" w:space="0" w:color="auto"/>
                <w:bottom w:val="none" w:sz="0" w:space="0" w:color="auto"/>
                <w:right w:val="none" w:sz="0" w:space="0" w:color="auto"/>
              </w:divBdr>
            </w:div>
            <w:div w:id="1432894032">
              <w:marLeft w:val="0"/>
              <w:marRight w:val="0"/>
              <w:marTop w:val="0"/>
              <w:marBottom w:val="0"/>
              <w:divBdr>
                <w:top w:val="none" w:sz="0" w:space="0" w:color="auto"/>
                <w:left w:val="none" w:sz="0" w:space="0" w:color="auto"/>
                <w:bottom w:val="none" w:sz="0" w:space="0" w:color="auto"/>
                <w:right w:val="none" w:sz="0" w:space="0" w:color="auto"/>
              </w:divBdr>
            </w:div>
            <w:div w:id="1434012848">
              <w:marLeft w:val="0"/>
              <w:marRight w:val="0"/>
              <w:marTop w:val="0"/>
              <w:marBottom w:val="0"/>
              <w:divBdr>
                <w:top w:val="none" w:sz="0" w:space="0" w:color="auto"/>
                <w:left w:val="none" w:sz="0" w:space="0" w:color="auto"/>
                <w:bottom w:val="none" w:sz="0" w:space="0" w:color="auto"/>
                <w:right w:val="none" w:sz="0" w:space="0" w:color="auto"/>
              </w:divBdr>
            </w:div>
            <w:div w:id="1437099459">
              <w:marLeft w:val="0"/>
              <w:marRight w:val="0"/>
              <w:marTop w:val="0"/>
              <w:marBottom w:val="0"/>
              <w:divBdr>
                <w:top w:val="none" w:sz="0" w:space="0" w:color="auto"/>
                <w:left w:val="none" w:sz="0" w:space="0" w:color="auto"/>
                <w:bottom w:val="none" w:sz="0" w:space="0" w:color="auto"/>
                <w:right w:val="none" w:sz="0" w:space="0" w:color="auto"/>
              </w:divBdr>
            </w:div>
            <w:div w:id="1440566672">
              <w:marLeft w:val="0"/>
              <w:marRight w:val="0"/>
              <w:marTop w:val="0"/>
              <w:marBottom w:val="0"/>
              <w:divBdr>
                <w:top w:val="none" w:sz="0" w:space="0" w:color="auto"/>
                <w:left w:val="none" w:sz="0" w:space="0" w:color="auto"/>
                <w:bottom w:val="none" w:sz="0" w:space="0" w:color="auto"/>
                <w:right w:val="none" w:sz="0" w:space="0" w:color="auto"/>
              </w:divBdr>
            </w:div>
            <w:div w:id="1441142005">
              <w:marLeft w:val="0"/>
              <w:marRight w:val="0"/>
              <w:marTop w:val="0"/>
              <w:marBottom w:val="0"/>
              <w:divBdr>
                <w:top w:val="none" w:sz="0" w:space="0" w:color="auto"/>
                <w:left w:val="none" w:sz="0" w:space="0" w:color="auto"/>
                <w:bottom w:val="none" w:sz="0" w:space="0" w:color="auto"/>
                <w:right w:val="none" w:sz="0" w:space="0" w:color="auto"/>
              </w:divBdr>
            </w:div>
            <w:div w:id="1444157391">
              <w:marLeft w:val="0"/>
              <w:marRight w:val="0"/>
              <w:marTop w:val="0"/>
              <w:marBottom w:val="0"/>
              <w:divBdr>
                <w:top w:val="none" w:sz="0" w:space="0" w:color="auto"/>
                <w:left w:val="none" w:sz="0" w:space="0" w:color="auto"/>
                <w:bottom w:val="none" w:sz="0" w:space="0" w:color="auto"/>
                <w:right w:val="none" w:sz="0" w:space="0" w:color="auto"/>
              </w:divBdr>
            </w:div>
            <w:div w:id="1452090591">
              <w:marLeft w:val="0"/>
              <w:marRight w:val="0"/>
              <w:marTop w:val="0"/>
              <w:marBottom w:val="0"/>
              <w:divBdr>
                <w:top w:val="none" w:sz="0" w:space="0" w:color="auto"/>
                <w:left w:val="none" w:sz="0" w:space="0" w:color="auto"/>
                <w:bottom w:val="none" w:sz="0" w:space="0" w:color="auto"/>
                <w:right w:val="none" w:sz="0" w:space="0" w:color="auto"/>
              </w:divBdr>
            </w:div>
            <w:div w:id="1456482469">
              <w:marLeft w:val="0"/>
              <w:marRight w:val="0"/>
              <w:marTop w:val="0"/>
              <w:marBottom w:val="0"/>
              <w:divBdr>
                <w:top w:val="none" w:sz="0" w:space="0" w:color="auto"/>
                <w:left w:val="none" w:sz="0" w:space="0" w:color="auto"/>
                <w:bottom w:val="none" w:sz="0" w:space="0" w:color="auto"/>
                <w:right w:val="none" w:sz="0" w:space="0" w:color="auto"/>
              </w:divBdr>
            </w:div>
            <w:div w:id="1457479617">
              <w:marLeft w:val="0"/>
              <w:marRight w:val="0"/>
              <w:marTop w:val="0"/>
              <w:marBottom w:val="0"/>
              <w:divBdr>
                <w:top w:val="none" w:sz="0" w:space="0" w:color="auto"/>
                <w:left w:val="none" w:sz="0" w:space="0" w:color="auto"/>
                <w:bottom w:val="none" w:sz="0" w:space="0" w:color="auto"/>
                <w:right w:val="none" w:sz="0" w:space="0" w:color="auto"/>
              </w:divBdr>
            </w:div>
            <w:div w:id="1461848392">
              <w:marLeft w:val="0"/>
              <w:marRight w:val="0"/>
              <w:marTop w:val="0"/>
              <w:marBottom w:val="0"/>
              <w:divBdr>
                <w:top w:val="none" w:sz="0" w:space="0" w:color="auto"/>
                <w:left w:val="none" w:sz="0" w:space="0" w:color="auto"/>
                <w:bottom w:val="none" w:sz="0" w:space="0" w:color="auto"/>
                <w:right w:val="none" w:sz="0" w:space="0" w:color="auto"/>
              </w:divBdr>
            </w:div>
            <w:div w:id="1462846435">
              <w:marLeft w:val="0"/>
              <w:marRight w:val="0"/>
              <w:marTop w:val="0"/>
              <w:marBottom w:val="0"/>
              <w:divBdr>
                <w:top w:val="none" w:sz="0" w:space="0" w:color="auto"/>
                <w:left w:val="none" w:sz="0" w:space="0" w:color="auto"/>
                <w:bottom w:val="none" w:sz="0" w:space="0" w:color="auto"/>
                <w:right w:val="none" w:sz="0" w:space="0" w:color="auto"/>
              </w:divBdr>
            </w:div>
            <w:div w:id="1466045275">
              <w:marLeft w:val="0"/>
              <w:marRight w:val="0"/>
              <w:marTop w:val="0"/>
              <w:marBottom w:val="0"/>
              <w:divBdr>
                <w:top w:val="none" w:sz="0" w:space="0" w:color="auto"/>
                <w:left w:val="none" w:sz="0" w:space="0" w:color="auto"/>
                <w:bottom w:val="none" w:sz="0" w:space="0" w:color="auto"/>
                <w:right w:val="none" w:sz="0" w:space="0" w:color="auto"/>
              </w:divBdr>
            </w:div>
            <w:div w:id="1466196788">
              <w:marLeft w:val="0"/>
              <w:marRight w:val="0"/>
              <w:marTop w:val="0"/>
              <w:marBottom w:val="0"/>
              <w:divBdr>
                <w:top w:val="none" w:sz="0" w:space="0" w:color="auto"/>
                <w:left w:val="none" w:sz="0" w:space="0" w:color="auto"/>
                <w:bottom w:val="none" w:sz="0" w:space="0" w:color="auto"/>
                <w:right w:val="none" w:sz="0" w:space="0" w:color="auto"/>
              </w:divBdr>
            </w:div>
            <w:div w:id="1468933083">
              <w:marLeft w:val="0"/>
              <w:marRight w:val="0"/>
              <w:marTop w:val="0"/>
              <w:marBottom w:val="0"/>
              <w:divBdr>
                <w:top w:val="none" w:sz="0" w:space="0" w:color="auto"/>
                <w:left w:val="none" w:sz="0" w:space="0" w:color="auto"/>
                <w:bottom w:val="none" w:sz="0" w:space="0" w:color="auto"/>
                <w:right w:val="none" w:sz="0" w:space="0" w:color="auto"/>
              </w:divBdr>
            </w:div>
            <w:div w:id="1471510041">
              <w:marLeft w:val="0"/>
              <w:marRight w:val="0"/>
              <w:marTop w:val="0"/>
              <w:marBottom w:val="0"/>
              <w:divBdr>
                <w:top w:val="none" w:sz="0" w:space="0" w:color="auto"/>
                <w:left w:val="none" w:sz="0" w:space="0" w:color="auto"/>
                <w:bottom w:val="none" w:sz="0" w:space="0" w:color="auto"/>
                <w:right w:val="none" w:sz="0" w:space="0" w:color="auto"/>
              </w:divBdr>
            </w:div>
            <w:div w:id="1471822492">
              <w:marLeft w:val="0"/>
              <w:marRight w:val="0"/>
              <w:marTop w:val="0"/>
              <w:marBottom w:val="0"/>
              <w:divBdr>
                <w:top w:val="none" w:sz="0" w:space="0" w:color="auto"/>
                <w:left w:val="none" w:sz="0" w:space="0" w:color="auto"/>
                <w:bottom w:val="none" w:sz="0" w:space="0" w:color="auto"/>
                <w:right w:val="none" w:sz="0" w:space="0" w:color="auto"/>
              </w:divBdr>
            </w:div>
            <w:div w:id="1472946721">
              <w:marLeft w:val="0"/>
              <w:marRight w:val="0"/>
              <w:marTop w:val="0"/>
              <w:marBottom w:val="0"/>
              <w:divBdr>
                <w:top w:val="none" w:sz="0" w:space="0" w:color="auto"/>
                <w:left w:val="none" w:sz="0" w:space="0" w:color="auto"/>
                <w:bottom w:val="none" w:sz="0" w:space="0" w:color="auto"/>
                <w:right w:val="none" w:sz="0" w:space="0" w:color="auto"/>
              </w:divBdr>
            </w:div>
            <w:div w:id="1473522583">
              <w:marLeft w:val="0"/>
              <w:marRight w:val="0"/>
              <w:marTop w:val="0"/>
              <w:marBottom w:val="0"/>
              <w:divBdr>
                <w:top w:val="none" w:sz="0" w:space="0" w:color="auto"/>
                <w:left w:val="none" w:sz="0" w:space="0" w:color="auto"/>
                <w:bottom w:val="none" w:sz="0" w:space="0" w:color="auto"/>
                <w:right w:val="none" w:sz="0" w:space="0" w:color="auto"/>
              </w:divBdr>
            </w:div>
            <w:div w:id="1474374325">
              <w:marLeft w:val="0"/>
              <w:marRight w:val="0"/>
              <w:marTop w:val="0"/>
              <w:marBottom w:val="0"/>
              <w:divBdr>
                <w:top w:val="none" w:sz="0" w:space="0" w:color="auto"/>
                <w:left w:val="none" w:sz="0" w:space="0" w:color="auto"/>
                <w:bottom w:val="none" w:sz="0" w:space="0" w:color="auto"/>
                <w:right w:val="none" w:sz="0" w:space="0" w:color="auto"/>
              </w:divBdr>
            </w:div>
            <w:div w:id="1474444488">
              <w:marLeft w:val="0"/>
              <w:marRight w:val="0"/>
              <w:marTop w:val="0"/>
              <w:marBottom w:val="0"/>
              <w:divBdr>
                <w:top w:val="none" w:sz="0" w:space="0" w:color="auto"/>
                <w:left w:val="none" w:sz="0" w:space="0" w:color="auto"/>
                <w:bottom w:val="none" w:sz="0" w:space="0" w:color="auto"/>
                <w:right w:val="none" w:sz="0" w:space="0" w:color="auto"/>
              </w:divBdr>
            </w:div>
            <w:div w:id="1477645420">
              <w:marLeft w:val="0"/>
              <w:marRight w:val="0"/>
              <w:marTop w:val="0"/>
              <w:marBottom w:val="0"/>
              <w:divBdr>
                <w:top w:val="none" w:sz="0" w:space="0" w:color="auto"/>
                <w:left w:val="none" w:sz="0" w:space="0" w:color="auto"/>
                <w:bottom w:val="none" w:sz="0" w:space="0" w:color="auto"/>
                <w:right w:val="none" w:sz="0" w:space="0" w:color="auto"/>
              </w:divBdr>
            </w:div>
            <w:div w:id="1484812001">
              <w:marLeft w:val="0"/>
              <w:marRight w:val="0"/>
              <w:marTop w:val="0"/>
              <w:marBottom w:val="0"/>
              <w:divBdr>
                <w:top w:val="none" w:sz="0" w:space="0" w:color="auto"/>
                <w:left w:val="none" w:sz="0" w:space="0" w:color="auto"/>
                <w:bottom w:val="none" w:sz="0" w:space="0" w:color="auto"/>
                <w:right w:val="none" w:sz="0" w:space="0" w:color="auto"/>
              </w:divBdr>
            </w:div>
            <w:div w:id="1485007498">
              <w:marLeft w:val="0"/>
              <w:marRight w:val="0"/>
              <w:marTop w:val="0"/>
              <w:marBottom w:val="0"/>
              <w:divBdr>
                <w:top w:val="none" w:sz="0" w:space="0" w:color="auto"/>
                <w:left w:val="none" w:sz="0" w:space="0" w:color="auto"/>
                <w:bottom w:val="none" w:sz="0" w:space="0" w:color="auto"/>
                <w:right w:val="none" w:sz="0" w:space="0" w:color="auto"/>
              </w:divBdr>
            </w:div>
            <w:div w:id="1485045885">
              <w:marLeft w:val="0"/>
              <w:marRight w:val="0"/>
              <w:marTop w:val="0"/>
              <w:marBottom w:val="0"/>
              <w:divBdr>
                <w:top w:val="none" w:sz="0" w:space="0" w:color="auto"/>
                <w:left w:val="none" w:sz="0" w:space="0" w:color="auto"/>
                <w:bottom w:val="none" w:sz="0" w:space="0" w:color="auto"/>
                <w:right w:val="none" w:sz="0" w:space="0" w:color="auto"/>
              </w:divBdr>
            </w:div>
            <w:div w:id="1485317083">
              <w:marLeft w:val="0"/>
              <w:marRight w:val="0"/>
              <w:marTop w:val="0"/>
              <w:marBottom w:val="0"/>
              <w:divBdr>
                <w:top w:val="none" w:sz="0" w:space="0" w:color="auto"/>
                <w:left w:val="none" w:sz="0" w:space="0" w:color="auto"/>
                <w:bottom w:val="none" w:sz="0" w:space="0" w:color="auto"/>
                <w:right w:val="none" w:sz="0" w:space="0" w:color="auto"/>
              </w:divBdr>
            </w:div>
            <w:div w:id="1489906663">
              <w:marLeft w:val="0"/>
              <w:marRight w:val="0"/>
              <w:marTop w:val="0"/>
              <w:marBottom w:val="0"/>
              <w:divBdr>
                <w:top w:val="none" w:sz="0" w:space="0" w:color="auto"/>
                <w:left w:val="none" w:sz="0" w:space="0" w:color="auto"/>
                <w:bottom w:val="none" w:sz="0" w:space="0" w:color="auto"/>
                <w:right w:val="none" w:sz="0" w:space="0" w:color="auto"/>
              </w:divBdr>
            </w:div>
            <w:div w:id="1490754293">
              <w:marLeft w:val="0"/>
              <w:marRight w:val="0"/>
              <w:marTop w:val="0"/>
              <w:marBottom w:val="0"/>
              <w:divBdr>
                <w:top w:val="none" w:sz="0" w:space="0" w:color="auto"/>
                <w:left w:val="none" w:sz="0" w:space="0" w:color="auto"/>
                <w:bottom w:val="none" w:sz="0" w:space="0" w:color="auto"/>
                <w:right w:val="none" w:sz="0" w:space="0" w:color="auto"/>
              </w:divBdr>
            </w:div>
            <w:div w:id="1493763522">
              <w:marLeft w:val="0"/>
              <w:marRight w:val="0"/>
              <w:marTop w:val="0"/>
              <w:marBottom w:val="0"/>
              <w:divBdr>
                <w:top w:val="none" w:sz="0" w:space="0" w:color="auto"/>
                <w:left w:val="none" w:sz="0" w:space="0" w:color="auto"/>
                <w:bottom w:val="none" w:sz="0" w:space="0" w:color="auto"/>
                <w:right w:val="none" w:sz="0" w:space="0" w:color="auto"/>
              </w:divBdr>
            </w:div>
            <w:div w:id="1494567116">
              <w:marLeft w:val="0"/>
              <w:marRight w:val="0"/>
              <w:marTop w:val="0"/>
              <w:marBottom w:val="0"/>
              <w:divBdr>
                <w:top w:val="none" w:sz="0" w:space="0" w:color="auto"/>
                <w:left w:val="none" w:sz="0" w:space="0" w:color="auto"/>
                <w:bottom w:val="none" w:sz="0" w:space="0" w:color="auto"/>
                <w:right w:val="none" w:sz="0" w:space="0" w:color="auto"/>
              </w:divBdr>
            </w:div>
            <w:div w:id="1495294749">
              <w:marLeft w:val="0"/>
              <w:marRight w:val="0"/>
              <w:marTop w:val="0"/>
              <w:marBottom w:val="0"/>
              <w:divBdr>
                <w:top w:val="none" w:sz="0" w:space="0" w:color="auto"/>
                <w:left w:val="none" w:sz="0" w:space="0" w:color="auto"/>
                <w:bottom w:val="none" w:sz="0" w:space="0" w:color="auto"/>
                <w:right w:val="none" w:sz="0" w:space="0" w:color="auto"/>
              </w:divBdr>
            </w:div>
            <w:div w:id="1496265583">
              <w:marLeft w:val="0"/>
              <w:marRight w:val="0"/>
              <w:marTop w:val="0"/>
              <w:marBottom w:val="0"/>
              <w:divBdr>
                <w:top w:val="none" w:sz="0" w:space="0" w:color="auto"/>
                <w:left w:val="none" w:sz="0" w:space="0" w:color="auto"/>
                <w:bottom w:val="none" w:sz="0" w:space="0" w:color="auto"/>
                <w:right w:val="none" w:sz="0" w:space="0" w:color="auto"/>
              </w:divBdr>
            </w:div>
            <w:div w:id="1498110460">
              <w:marLeft w:val="0"/>
              <w:marRight w:val="0"/>
              <w:marTop w:val="0"/>
              <w:marBottom w:val="0"/>
              <w:divBdr>
                <w:top w:val="none" w:sz="0" w:space="0" w:color="auto"/>
                <w:left w:val="none" w:sz="0" w:space="0" w:color="auto"/>
                <w:bottom w:val="none" w:sz="0" w:space="0" w:color="auto"/>
                <w:right w:val="none" w:sz="0" w:space="0" w:color="auto"/>
              </w:divBdr>
            </w:div>
            <w:div w:id="1500929242">
              <w:marLeft w:val="0"/>
              <w:marRight w:val="0"/>
              <w:marTop w:val="0"/>
              <w:marBottom w:val="0"/>
              <w:divBdr>
                <w:top w:val="none" w:sz="0" w:space="0" w:color="auto"/>
                <w:left w:val="none" w:sz="0" w:space="0" w:color="auto"/>
                <w:bottom w:val="none" w:sz="0" w:space="0" w:color="auto"/>
                <w:right w:val="none" w:sz="0" w:space="0" w:color="auto"/>
              </w:divBdr>
            </w:div>
            <w:div w:id="1501694293">
              <w:marLeft w:val="0"/>
              <w:marRight w:val="0"/>
              <w:marTop w:val="0"/>
              <w:marBottom w:val="0"/>
              <w:divBdr>
                <w:top w:val="none" w:sz="0" w:space="0" w:color="auto"/>
                <w:left w:val="none" w:sz="0" w:space="0" w:color="auto"/>
                <w:bottom w:val="none" w:sz="0" w:space="0" w:color="auto"/>
                <w:right w:val="none" w:sz="0" w:space="0" w:color="auto"/>
              </w:divBdr>
            </w:div>
            <w:div w:id="1505440217">
              <w:marLeft w:val="0"/>
              <w:marRight w:val="0"/>
              <w:marTop w:val="0"/>
              <w:marBottom w:val="0"/>
              <w:divBdr>
                <w:top w:val="none" w:sz="0" w:space="0" w:color="auto"/>
                <w:left w:val="none" w:sz="0" w:space="0" w:color="auto"/>
                <w:bottom w:val="none" w:sz="0" w:space="0" w:color="auto"/>
                <w:right w:val="none" w:sz="0" w:space="0" w:color="auto"/>
              </w:divBdr>
            </w:div>
            <w:div w:id="1509828611">
              <w:marLeft w:val="0"/>
              <w:marRight w:val="0"/>
              <w:marTop w:val="0"/>
              <w:marBottom w:val="0"/>
              <w:divBdr>
                <w:top w:val="none" w:sz="0" w:space="0" w:color="auto"/>
                <w:left w:val="none" w:sz="0" w:space="0" w:color="auto"/>
                <w:bottom w:val="none" w:sz="0" w:space="0" w:color="auto"/>
                <w:right w:val="none" w:sz="0" w:space="0" w:color="auto"/>
              </w:divBdr>
            </w:div>
            <w:div w:id="1511942122">
              <w:marLeft w:val="0"/>
              <w:marRight w:val="0"/>
              <w:marTop w:val="0"/>
              <w:marBottom w:val="0"/>
              <w:divBdr>
                <w:top w:val="none" w:sz="0" w:space="0" w:color="auto"/>
                <w:left w:val="none" w:sz="0" w:space="0" w:color="auto"/>
                <w:bottom w:val="none" w:sz="0" w:space="0" w:color="auto"/>
                <w:right w:val="none" w:sz="0" w:space="0" w:color="auto"/>
              </w:divBdr>
            </w:div>
            <w:div w:id="1512454785">
              <w:marLeft w:val="0"/>
              <w:marRight w:val="0"/>
              <w:marTop w:val="0"/>
              <w:marBottom w:val="0"/>
              <w:divBdr>
                <w:top w:val="none" w:sz="0" w:space="0" w:color="auto"/>
                <w:left w:val="none" w:sz="0" w:space="0" w:color="auto"/>
                <w:bottom w:val="none" w:sz="0" w:space="0" w:color="auto"/>
                <w:right w:val="none" w:sz="0" w:space="0" w:color="auto"/>
              </w:divBdr>
            </w:div>
            <w:div w:id="1516576140">
              <w:marLeft w:val="0"/>
              <w:marRight w:val="0"/>
              <w:marTop w:val="0"/>
              <w:marBottom w:val="0"/>
              <w:divBdr>
                <w:top w:val="none" w:sz="0" w:space="0" w:color="auto"/>
                <w:left w:val="none" w:sz="0" w:space="0" w:color="auto"/>
                <w:bottom w:val="none" w:sz="0" w:space="0" w:color="auto"/>
                <w:right w:val="none" w:sz="0" w:space="0" w:color="auto"/>
              </w:divBdr>
            </w:div>
            <w:div w:id="1517034354">
              <w:marLeft w:val="0"/>
              <w:marRight w:val="0"/>
              <w:marTop w:val="0"/>
              <w:marBottom w:val="0"/>
              <w:divBdr>
                <w:top w:val="none" w:sz="0" w:space="0" w:color="auto"/>
                <w:left w:val="none" w:sz="0" w:space="0" w:color="auto"/>
                <w:bottom w:val="none" w:sz="0" w:space="0" w:color="auto"/>
                <w:right w:val="none" w:sz="0" w:space="0" w:color="auto"/>
              </w:divBdr>
            </w:div>
            <w:div w:id="1520582102">
              <w:marLeft w:val="0"/>
              <w:marRight w:val="0"/>
              <w:marTop w:val="0"/>
              <w:marBottom w:val="0"/>
              <w:divBdr>
                <w:top w:val="none" w:sz="0" w:space="0" w:color="auto"/>
                <w:left w:val="none" w:sz="0" w:space="0" w:color="auto"/>
                <w:bottom w:val="none" w:sz="0" w:space="0" w:color="auto"/>
                <w:right w:val="none" w:sz="0" w:space="0" w:color="auto"/>
              </w:divBdr>
            </w:div>
            <w:div w:id="1521431512">
              <w:marLeft w:val="0"/>
              <w:marRight w:val="0"/>
              <w:marTop w:val="0"/>
              <w:marBottom w:val="0"/>
              <w:divBdr>
                <w:top w:val="none" w:sz="0" w:space="0" w:color="auto"/>
                <w:left w:val="none" w:sz="0" w:space="0" w:color="auto"/>
                <w:bottom w:val="none" w:sz="0" w:space="0" w:color="auto"/>
                <w:right w:val="none" w:sz="0" w:space="0" w:color="auto"/>
              </w:divBdr>
            </w:div>
            <w:div w:id="1524393286">
              <w:marLeft w:val="0"/>
              <w:marRight w:val="0"/>
              <w:marTop w:val="0"/>
              <w:marBottom w:val="0"/>
              <w:divBdr>
                <w:top w:val="none" w:sz="0" w:space="0" w:color="auto"/>
                <w:left w:val="none" w:sz="0" w:space="0" w:color="auto"/>
                <w:bottom w:val="none" w:sz="0" w:space="0" w:color="auto"/>
                <w:right w:val="none" w:sz="0" w:space="0" w:color="auto"/>
              </w:divBdr>
            </w:div>
            <w:div w:id="1527209435">
              <w:marLeft w:val="0"/>
              <w:marRight w:val="0"/>
              <w:marTop w:val="0"/>
              <w:marBottom w:val="0"/>
              <w:divBdr>
                <w:top w:val="none" w:sz="0" w:space="0" w:color="auto"/>
                <w:left w:val="none" w:sz="0" w:space="0" w:color="auto"/>
                <w:bottom w:val="none" w:sz="0" w:space="0" w:color="auto"/>
                <w:right w:val="none" w:sz="0" w:space="0" w:color="auto"/>
              </w:divBdr>
            </w:div>
            <w:div w:id="1529181966">
              <w:marLeft w:val="0"/>
              <w:marRight w:val="0"/>
              <w:marTop w:val="0"/>
              <w:marBottom w:val="0"/>
              <w:divBdr>
                <w:top w:val="none" w:sz="0" w:space="0" w:color="auto"/>
                <w:left w:val="none" w:sz="0" w:space="0" w:color="auto"/>
                <w:bottom w:val="none" w:sz="0" w:space="0" w:color="auto"/>
                <w:right w:val="none" w:sz="0" w:space="0" w:color="auto"/>
              </w:divBdr>
            </w:div>
            <w:div w:id="1531187391">
              <w:marLeft w:val="0"/>
              <w:marRight w:val="0"/>
              <w:marTop w:val="0"/>
              <w:marBottom w:val="0"/>
              <w:divBdr>
                <w:top w:val="none" w:sz="0" w:space="0" w:color="auto"/>
                <w:left w:val="none" w:sz="0" w:space="0" w:color="auto"/>
                <w:bottom w:val="none" w:sz="0" w:space="0" w:color="auto"/>
                <w:right w:val="none" w:sz="0" w:space="0" w:color="auto"/>
              </w:divBdr>
            </w:div>
            <w:div w:id="1534345411">
              <w:marLeft w:val="0"/>
              <w:marRight w:val="0"/>
              <w:marTop w:val="0"/>
              <w:marBottom w:val="0"/>
              <w:divBdr>
                <w:top w:val="none" w:sz="0" w:space="0" w:color="auto"/>
                <w:left w:val="none" w:sz="0" w:space="0" w:color="auto"/>
                <w:bottom w:val="none" w:sz="0" w:space="0" w:color="auto"/>
                <w:right w:val="none" w:sz="0" w:space="0" w:color="auto"/>
              </w:divBdr>
            </w:div>
            <w:div w:id="1536232389">
              <w:marLeft w:val="0"/>
              <w:marRight w:val="0"/>
              <w:marTop w:val="0"/>
              <w:marBottom w:val="0"/>
              <w:divBdr>
                <w:top w:val="none" w:sz="0" w:space="0" w:color="auto"/>
                <w:left w:val="none" w:sz="0" w:space="0" w:color="auto"/>
                <w:bottom w:val="none" w:sz="0" w:space="0" w:color="auto"/>
                <w:right w:val="none" w:sz="0" w:space="0" w:color="auto"/>
              </w:divBdr>
            </w:div>
            <w:div w:id="1539510085">
              <w:marLeft w:val="0"/>
              <w:marRight w:val="0"/>
              <w:marTop w:val="0"/>
              <w:marBottom w:val="0"/>
              <w:divBdr>
                <w:top w:val="none" w:sz="0" w:space="0" w:color="auto"/>
                <w:left w:val="none" w:sz="0" w:space="0" w:color="auto"/>
                <w:bottom w:val="none" w:sz="0" w:space="0" w:color="auto"/>
                <w:right w:val="none" w:sz="0" w:space="0" w:color="auto"/>
              </w:divBdr>
            </w:div>
            <w:div w:id="1541936774">
              <w:marLeft w:val="0"/>
              <w:marRight w:val="0"/>
              <w:marTop w:val="0"/>
              <w:marBottom w:val="0"/>
              <w:divBdr>
                <w:top w:val="none" w:sz="0" w:space="0" w:color="auto"/>
                <w:left w:val="none" w:sz="0" w:space="0" w:color="auto"/>
                <w:bottom w:val="none" w:sz="0" w:space="0" w:color="auto"/>
                <w:right w:val="none" w:sz="0" w:space="0" w:color="auto"/>
              </w:divBdr>
            </w:div>
            <w:div w:id="1543133826">
              <w:marLeft w:val="0"/>
              <w:marRight w:val="0"/>
              <w:marTop w:val="0"/>
              <w:marBottom w:val="0"/>
              <w:divBdr>
                <w:top w:val="none" w:sz="0" w:space="0" w:color="auto"/>
                <w:left w:val="none" w:sz="0" w:space="0" w:color="auto"/>
                <w:bottom w:val="none" w:sz="0" w:space="0" w:color="auto"/>
                <w:right w:val="none" w:sz="0" w:space="0" w:color="auto"/>
              </w:divBdr>
            </w:div>
            <w:div w:id="1543906576">
              <w:marLeft w:val="0"/>
              <w:marRight w:val="0"/>
              <w:marTop w:val="0"/>
              <w:marBottom w:val="0"/>
              <w:divBdr>
                <w:top w:val="none" w:sz="0" w:space="0" w:color="auto"/>
                <w:left w:val="none" w:sz="0" w:space="0" w:color="auto"/>
                <w:bottom w:val="none" w:sz="0" w:space="0" w:color="auto"/>
                <w:right w:val="none" w:sz="0" w:space="0" w:color="auto"/>
              </w:divBdr>
            </w:div>
            <w:div w:id="1547646228">
              <w:marLeft w:val="0"/>
              <w:marRight w:val="0"/>
              <w:marTop w:val="0"/>
              <w:marBottom w:val="0"/>
              <w:divBdr>
                <w:top w:val="none" w:sz="0" w:space="0" w:color="auto"/>
                <w:left w:val="none" w:sz="0" w:space="0" w:color="auto"/>
                <w:bottom w:val="none" w:sz="0" w:space="0" w:color="auto"/>
                <w:right w:val="none" w:sz="0" w:space="0" w:color="auto"/>
              </w:divBdr>
            </w:div>
            <w:div w:id="1552645204">
              <w:marLeft w:val="0"/>
              <w:marRight w:val="0"/>
              <w:marTop w:val="0"/>
              <w:marBottom w:val="0"/>
              <w:divBdr>
                <w:top w:val="none" w:sz="0" w:space="0" w:color="auto"/>
                <w:left w:val="none" w:sz="0" w:space="0" w:color="auto"/>
                <w:bottom w:val="none" w:sz="0" w:space="0" w:color="auto"/>
                <w:right w:val="none" w:sz="0" w:space="0" w:color="auto"/>
              </w:divBdr>
            </w:div>
            <w:div w:id="1553229524">
              <w:marLeft w:val="0"/>
              <w:marRight w:val="0"/>
              <w:marTop w:val="0"/>
              <w:marBottom w:val="0"/>
              <w:divBdr>
                <w:top w:val="none" w:sz="0" w:space="0" w:color="auto"/>
                <w:left w:val="none" w:sz="0" w:space="0" w:color="auto"/>
                <w:bottom w:val="none" w:sz="0" w:space="0" w:color="auto"/>
                <w:right w:val="none" w:sz="0" w:space="0" w:color="auto"/>
              </w:divBdr>
            </w:div>
            <w:div w:id="1563712441">
              <w:marLeft w:val="0"/>
              <w:marRight w:val="0"/>
              <w:marTop w:val="0"/>
              <w:marBottom w:val="0"/>
              <w:divBdr>
                <w:top w:val="none" w:sz="0" w:space="0" w:color="auto"/>
                <w:left w:val="none" w:sz="0" w:space="0" w:color="auto"/>
                <w:bottom w:val="none" w:sz="0" w:space="0" w:color="auto"/>
                <w:right w:val="none" w:sz="0" w:space="0" w:color="auto"/>
              </w:divBdr>
            </w:div>
            <w:div w:id="1569414101">
              <w:marLeft w:val="0"/>
              <w:marRight w:val="0"/>
              <w:marTop w:val="0"/>
              <w:marBottom w:val="0"/>
              <w:divBdr>
                <w:top w:val="none" w:sz="0" w:space="0" w:color="auto"/>
                <w:left w:val="none" w:sz="0" w:space="0" w:color="auto"/>
                <w:bottom w:val="none" w:sz="0" w:space="0" w:color="auto"/>
                <w:right w:val="none" w:sz="0" w:space="0" w:color="auto"/>
              </w:divBdr>
            </w:div>
            <w:div w:id="1569488460">
              <w:marLeft w:val="0"/>
              <w:marRight w:val="0"/>
              <w:marTop w:val="0"/>
              <w:marBottom w:val="0"/>
              <w:divBdr>
                <w:top w:val="none" w:sz="0" w:space="0" w:color="auto"/>
                <w:left w:val="none" w:sz="0" w:space="0" w:color="auto"/>
                <w:bottom w:val="none" w:sz="0" w:space="0" w:color="auto"/>
                <w:right w:val="none" w:sz="0" w:space="0" w:color="auto"/>
              </w:divBdr>
            </w:div>
            <w:div w:id="1572471429">
              <w:marLeft w:val="0"/>
              <w:marRight w:val="0"/>
              <w:marTop w:val="0"/>
              <w:marBottom w:val="0"/>
              <w:divBdr>
                <w:top w:val="none" w:sz="0" w:space="0" w:color="auto"/>
                <w:left w:val="none" w:sz="0" w:space="0" w:color="auto"/>
                <w:bottom w:val="none" w:sz="0" w:space="0" w:color="auto"/>
                <w:right w:val="none" w:sz="0" w:space="0" w:color="auto"/>
              </w:divBdr>
            </w:div>
            <w:div w:id="1575241315">
              <w:marLeft w:val="0"/>
              <w:marRight w:val="0"/>
              <w:marTop w:val="0"/>
              <w:marBottom w:val="0"/>
              <w:divBdr>
                <w:top w:val="none" w:sz="0" w:space="0" w:color="auto"/>
                <w:left w:val="none" w:sz="0" w:space="0" w:color="auto"/>
                <w:bottom w:val="none" w:sz="0" w:space="0" w:color="auto"/>
                <w:right w:val="none" w:sz="0" w:space="0" w:color="auto"/>
              </w:divBdr>
            </w:div>
            <w:div w:id="1578321248">
              <w:marLeft w:val="0"/>
              <w:marRight w:val="0"/>
              <w:marTop w:val="0"/>
              <w:marBottom w:val="0"/>
              <w:divBdr>
                <w:top w:val="none" w:sz="0" w:space="0" w:color="auto"/>
                <w:left w:val="none" w:sz="0" w:space="0" w:color="auto"/>
                <w:bottom w:val="none" w:sz="0" w:space="0" w:color="auto"/>
                <w:right w:val="none" w:sz="0" w:space="0" w:color="auto"/>
              </w:divBdr>
            </w:div>
            <w:div w:id="1580746104">
              <w:marLeft w:val="0"/>
              <w:marRight w:val="0"/>
              <w:marTop w:val="0"/>
              <w:marBottom w:val="0"/>
              <w:divBdr>
                <w:top w:val="none" w:sz="0" w:space="0" w:color="auto"/>
                <w:left w:val="none" w:sz="0" w:space="0" w:color="auto"/>
                <w:bottom w:val="none" w:sz="0" w:space="0" w:color="auto"/>
                <w:right w:val="none" w:sz="0" w:space="0" w:color="auto"/>
              </w:divBdr>
            </w:div>
            <w:div w:id="1581065141">
              <w:marLeft w:val="0"/>
              <w:marRight w:val="0"/>
              <w:marTop w:val="0"/>
              <w:marBottom w:val="0"/>
              <w:divBdr>
                <w:top w:val="none" w:sz="0" w:space="0" w:color="auto"/>
                <w:left w:val="none" w:sz="0" w:space="0" w:color="auto"/>
                <w:bottom w:val="none" w:sz="0" w:space="0" w:color="auto"/>
                <w:right w:val="none" w:sz="0" w:space="0" w:color="auto"/>
              </w:divBdr>
            </w:div>
            <w:div w:id="1583946568">
              <w:marLeft w:val="0"/>
              <w:marRight w:val="0"/>
              <w:marTop w:val="0"/>
              <w:marBottom w:val="0"/>
              <w:divBdr>
                <w:top w:val="none" w:sz="0" w:space="0" w:color="auto"/>
                <w:left w:val="none" w:sz="0" w:space="0" w:color="auto"/>
                <w:bottom w:val="none" w:sz="0" w:space="0" w:color="auto"/>
                <w:right w:val="none" w:sz="0" w:space="0" w:color="auto"/>
              </w:divBdr>
            </w:div>
            <w:div w:id="1587957430">
              <w:marLeft w:val="0"/>
              <w:marRight w:val="0"/>
              <w:marTop w:val="0"/>
              <w:marBottom w:val="0"/>
              <w:divBdr>
                <w:top w:val="none" w:sz="0" w:space="0" w:color="auto"/>
                <w:left w:val="none" w:sz="0" w:space="0" w:color="auto"/>
                <w:bottom w:val="none" w:sz="0" w:space="0" w:color="auto"/>
                <w:right w:val="none" w:sz="0" w:space="0" w:color="auto"/>
              </w:divBdr>
            </w:div>
            <w:div w:id="1589194739">
              <w:marLeft w:val="0"/>
              <w:marRight w:val="0"/>
              <w:marTop w:val="0"/>
              <w:marBottom w:val="0"/>
              <w:divBdr>
                <w:top w:val="none" w:sz="0" w:space="0" w:color="auto"/>
                <w:left w:val="none" w:sz="0" w:space="0" w:color="auto"/>
                <w:bottom w:val="none" w:sz="0" w:space="0" w:color="auto"/>
                <w:right w:val="none" w:sz="0" w:space="0" w:color="auto"/>
              </w:divBdr>
            </w:div>
            <w:div w:id="1590195548">
              <w:marLeft w:val="0"/>
              <w:marRight w:val="0"/>
              <w:marTop w:val="0"/>
              <w:marBottom w:val="0"/>
              <w:divBdr>
                <w:top w:val="none" w:sz="0" w:space="0" w:color="auto"/>
                <w:left w:val="none" w:sz="0" w:space="0" w:color="auto"/>
                <w:bottom w:val="none" w:sz="0" w:space="0" w:color="auto"/>
                <w:right w:val="none" w:sz="0" w:space="0" w:color="auto"/>
              </w:divBdr>
            </w:div>
            <w:div w:id="1594820060">
              <w:marLeft w:val="0"/>
              <w:marRight w:val="0"/>
              <w:marTop w:val="0"/>
              <w:marBottom w:val="0"/>
              <w:divBdr>
                <w:top w:val="none" w:sz="0" w:space="0" w:color="auto"/>
                <w:left w:val="none" w:sz="0" w:space="0" w:color="auto"/>
                <w:bottom w:val="none" w:sz="0" w:space="0" w:color="auto"/>
                <w:right w:val="none" w:sz="0" w:space="0" w:color="auto"/>
              </w:divBdr>
            </w:div>
            <w:div w:id="1601912656">
              <w:marLeft w:val="0"/>
              <w:marRight w:val="0"/>
              <w:marTop w:val="0"/>
              <w:marBottom w:val="0"/>
              <w:divBdr>
                <w:top w:val="none" w:sz="0" w:space="0" w:color="auto"/>
                <w:left w:val="none" w:sz="0" w:space="0" w:color="auto"/>
                <w:bottom w:val="none" w:sz="0" w:space="0" w:color="auto"/>
                <w:right w:val="none" w:sz="0" w:space="0" w:color="auto"/>
              </w:divBdr>
            </w:div>
            <w:div w:id="1606576120">
              <w:marLeft w:val="0"/>
              <w:marRight w:val="0"/>
              <w:marTop w:val="0"/>
              <w:marBottom w:val="0"/>
              <w:divBdr>
                <w:top w:val="none" w:sz="0" w:space="0" w:color="auto"/>
                <w:left w:val="none" w:sz="0" w:space="0" w:color="auto"/>
                <w:bottom w:val="none" w:sz="0" w:space="0" w:color="auto"/>
                <w:right w:val="none" w:sz="0" w:space="0" w:color="auto"/>
              </w:divBdr>
            </w:div>
            <w:div w:id="1608271245">
              <w:marLeft w:val="0"/>
              <w:marRight w:val="0"/>
              <w:marTop w:val="0"/>
              <w:marBottom w:val="0"/>
              <w:divBdr>
                <w:top w:val="none" w:sz="0" w:space="0" w:color="auto"/>
                <w:left w:val="none" w:sz="0" w:space="0" w:color="auto"/>
                <w:bottom w:val="none" w:sz="0" w:space="0" w:color="auto"/>
                <w:right w:val="none" w:sz="0" w:space="0" w:color="auto"/>
              </w:divBdr>
            </w:div>
            <w:div w:id="1612128152">
              <w:marLeft w:val="0"/>
              <w:marRight w:val="0"/>
              <w:marTop w:val="0"/>
              <w:marBottom w:val="0"/>
              <w:divBdr>
                <w:top w:val="none" w:sz="0" w:space="0" w:color="auto"/>
                <w:left w:val="none" w:sz="0" w:space="0" w:color="auto"/>
                <w:bottom w:val="none" w:sz="0" w:space="0" w:color="auto"/>
                <w:right w:val="none" w:sz="0" w:space="0" w:color="auto"/>
              </w:divBdr>
            </w:div>
            <w:div w:id="1612400133">
              <w:marLeft w:val="0"/>
              <w:marRight w:val="0"/>
              <w:marTop w:val="0"/>
              <w:marBottom w:val="0"/>
              <w:divBdr>
                <w:top w:val="none" w:sz="0" w:space="0" w:color="auto"/>
                <w:left w:val="none" w:sz="0" w:space="0" w:color="auto"/>
                <w:bottom w:val="none" w:sz="0" w:space="0" w:color="auto"/>
                <w:right w:val="none" w:sz="0" w:space="0" w:color="auto"/>
              </w:divBdr>
            </w:div>
            <w:div w:id="1614440776">
              <w:marLeft w:val="0"/>
              <w:marRight w:val="0"/>
              <w:marTop w:val="0"/>
              <w:marBottom w:val="0"/>
              <w:divBdr>
                <w:top w:val="none" w:sz="0" w:space="0" w:color="auto"/>
                <w:left w:val="none" w:sz="0" w:space="0" w:color="auto"/>
                <w:bottom w:val="none" w:sz="0" w:space="0" w:color="auto"/>
                <w:right w:val="none" w:sz="0" w:space="0" w:color="auto"/>
              </w:divBdr>
            </w:div>
            <w:div w:id="1616058926">
              <w:marLeft w:val="0"/>
              <w:marRight w:val="0"/>
              <w:marTop w:val="0"/>
              <w:marBottom w:val="0"/>
              <w:divBdr>
                <w:top w:val="none" w:sz="0" w:space="0" w:color="auto"/>
                <w:left w:val="none" w:sz="0" w:space="0" w:color="auto"/>
                <w:bottom w:val="none" w:sz="0" w:space="0" w:color="auto"/>
                <w:right w:val="none" w:sz="0" w:space="0" w:color="auto"/>
              </w:divBdr>
            </w:div>
            <w:div w:id="1617563100">
              <w:marLeft w:val="0"/>
              <w:marRight w:val="0"/>
              <w:marTop w:val="0"/>
              <w:marBottom w:val="0"/>
              <w:divBdr>
                <w:top w:val="none" w:sz="0" w:space="0" w:color="auto"/>
                <w:left w:val="none" w:sz="0" w:space="0" w:color="auto"/>
                <w:bottom w:val="none" w:sz="0" w:space="0" w:color="auto"/>
                <w:right w:val="none" w:sz="0" w:space="0" w:color="auto"/>
              </w:divBdr>
            </w:div>
            <w:div w:id="1618443297">
              <w:marLeft w:val="0"/>
              <w:marRight w:val="0"/>
              <w:marTop w:val="0"/>
              <w:marBottom w:val="0"/>
              <w:divBdr>
                <w:top w:val="none" w:sz="0" w:space="0" w:color="auto"/>
                <w:left w:val="none" w:sz="0" w:space="0" w:color="auto"/>
                <w:bottom w:val="none" w:sz="0" w:space="0" w:color="auto"/>
                <w:right w:val="none" w:sz="0" w:space="0" w:color="auto"/>
              </w:divBdr>
            </w:div>
            <w:div w:id="1621061301">
              <w:marLeft w:val="0"/>
              <w:marRight w:val="0"/>
              <w:marTop w:val="0"/>
              <w:marBottom w:val="0"/>
              <w:divBdr>
                <w:top w:val="none" w:sz="0" w:space="0" w:color="auto"/>
                <w:left w:val="none" w:sz="0" w:space="0" w:color="auto"/>
                <w:bottom w:val="none" w:sz="0" w:space="0" w:color="auto"/>
                <w:right w:val="none" w:sz="0" w:space="0" w:color="auto"/>
              </w:divBdr>
            </w:div>
            <w:div w:id="1623686187">
              <w:marLeft w:val="0"/>
              <w:marRight w:val="0"/>
              <w:marTop w:val="0"/>
              <w:marBottom w:val="0"/>
              <w:divBdr>
                <w:top w:val="none" w:sz="0" w:space="0" w:color="auto"/>
                <w:left w:val="none" w:sz="0" w:space="0" w:color="auto"/>
                <w:bottom w:val="none" w:sz="0" w:space="0" w:color="auto"/>
                <w:right w:val="none" w:sz="0" w:space="0" w:color="auto"/>
              </w:divBdr>
            </w:div>
            <w:div w:id="1623875001">
              <w:marLeft w:val="0"/>
              <w:marRight w:val="0"/>
              <w:marTop w:val="0"/>
              <w:marBottom w:val="0"/>
              <w:divBdr>
                <w:top w:val="none" w:sz="0" w:space="0" w:color="auto"/>
                <w:left w:val="none" w:sz="0" w:space="0" w:color="auto"/>
                <w:bottom w:val="none" w:sz="0" w:space="0" w:color="auto"/>
                <w:right w:val="none" w:sz="0" w:space="0" w:color="auto"/>
              </w:divBdr>
            </w:div>
            <w:div w:id="1624456456">
              <w:marLeft w:val="0"/>
              <w:marRight w:val="0"/>
              <w:marTop w:val="0"/>
              <w:marBottom w:val="0"/>
              <w:divBdr>
                <w:top w:val="none" w:sz="0" w:space="0" w:color="auto"/>
                <w:left w:val="none" w:sz="0" w:space="0" w:color="auto"/>
                <w:bottom w:val="none" w:sz="0" w:space="0" w:color="auto"/>
                <w:right w:val="none" w:sz="0" w:space="0" w:color="auto"/>
              </w:divBdr>
            </w:div>
            <w:div w:id="1624459172">
              <w:marLeft w:val="0"/>
              <w:marRight w:val="0"/>
              <w:marTop w:val="0"/>
              <w:marBottom w:val="0"/>
              <w:divBdr>
                <w:top w:val="none" w:sz="0" w:space="0" w:color="auto"/>
                <w:left w:val="none" w:sz="0" w:space="0" w:color="auto"/>
                <w:bottom w:val="none" w:sz="0" w:space="0" w:color="auto"/>
                <w:right w:val="none" w:sz="0" w:space="0" w:color="auto"/>
              </w:divBdr>
            </w:div>
            <w:div w:id="1627198743">
              <w:marLeft w:val="0"/>
              <w:marRight w:val="0"/>
              <w:marTop w:val="0"/>
              <w:marBottom w:val="0"/>
              <w:divBdr>
                <w:top w:val="none" w:sz="0" w:space="0" w:color="auto"/>
                <w:left w:val="none" w:sz="0" w:space="0" w:color="auto"/>
                <w:bottom w:val="none" w:sz="0" w:space="0" w:color="auto"/>
                <w:right w:val="none" w:sz="0" w:space="0" w:color="auto"/>
              </w:divBdr>
            </w:div>
            <w:div w:id="1630163065">
              <w:marLeft w:val="0"/>
              <w:marRight w:val="0"/>
              <w:marTop w:val="0"/>
              <w:marBottom w:val="0"/>
              <w:divBdr>
                <w:top w:val="none" w:sz="0" w:space="0" w:color="auto"/>
                <w:left w:val="none" w:sz="0" w:space="0" w:color="auto"/>
                <w:bottom w:val="none" w:sz="0" w:space="0" w:color="auto"/>
                <w:right w:val="none" w:sz="0" w:space="0" w:color="auto"/>
              </w:divBdr>
            </w:div>
            <w:div w:id="1630698650">
              <w:marLeft w:val="0"/>
              <w:marRight w:val="0"/>
              <w:marTop w:val="0"/>
              <w:marBottom w:val="0"/>
              <w:divBdr>
                <w:top w:val="none" w:sz="0" w:space="0" w:color="auto"/>
                <w:left w:val="none" w:sz="0" w:space="0" w:color="auto"/>
                <w:bottom w:val="none" w:sz="0" w:space="0" w:color="auto"/>
                <w:right w:val="none" w:sz="0" w:space="0" w:color="auto"/>
              </w:divBdr>
            </w:div>
            <w:div w:id="1631519489">
              <w:marLeft w:val="0"/>
              <w:marRight w:val="0"/>
              <w:marTop w:val="0"/>
              <w:marBottom w:val="0"/>
              <w:divBdr>
                <w:top w:val="none" w:sz="0" w:space="0" w:color="auto"/>
                <w:left w:val="none" w:sz="0" w:space="0" w:color="auto"/>
                <w:bottom w:val="none" w:sz="0" w:space="0" w:color="auto"/>
                <w:right w:val="none" w:sz="0" w:space="0" w:color="auto"/>
              </w:divBdr>
            </w:div>
            <w:div w:id="1635136586">
              <w:marLeft w:val="0"/>
              <w:marRight w:val="0"/>
              <w:marTop w:val="0"/>
              <w:marBottom w:val="0"/>
              <w:divBdr>
                <w:top w:val="none" w:sz="0" w:space="0" w:color="auto"/>
                <w:left w:val="none" w:sz="0" w:space="0" w:color="auto"/>
                <w:bottom w:val="none" w:sz="0" w:space="0" w:color="auto"/>
                <w:right w:val="none" w:sz="0" w:space="0" w:color="auto"/>
              </w:divBdr>
            </w:div>
            <w:div w:id="1647860294">
              <w:marLeft w:val="0"/>
              <w:marRight w:val="0"/>
              <w:marTop w:val="0"/>
              <w:marBottom w:val="0"/>
              <w:divBdr>
                <w:top w:val="none" w:sz="0" w:space="0" w:color="auto"/>
                <w:left w:val="none" w:sz="0" w:space="0" w:color="auto"/>
                <w:bottom w:val="none" w:sz="0" w:space="0" w:color="auto"/>
                <w:right w:val="none" w:sz="0" w:space="0" w:color="auto"/>
              </w:divBdr>
            </w:div>
            <w:div w:id="1651055237">
              <w:marLeft w:val="0"/>
              <w:marRight w:val="0"/>
              <w:marTop w:val="0"/>
              <w:marBottom w:val="0"/>
              <w:divBdr>
                <w:top w:val="none" w:sz="0" w:space="0" w:color="auto"/>
                <w:left w:val="none" w:sz="0" w:space="0" w:color="auto"/>
                <w:bottom w:val="none" w:sz="0" w:space="0" w:color="auto"/>
                <w:right w:val="none" w:sz="0" w:space="0" w:color="auto"/>
              </w:divBdr>
            </w:div>
            <w:div w:id="1653098085">
              <w:marLeft w:val="0"/>
              <w:marRight w:val="0"/>
              <w:marTop w:val="0"/>
              <w:marBottom w:val="0"/>
              <w:divBdr>
                <w:top w:val="none" w:sz="0" w:space="0" w:color="auto"/>
                <w:left w:val="none" w:sz="0" w:space="0" w:color="auto"/>
                <w:bottom w:val="none" w:sz="0" w:space="0" w:color="auto"/>
                <w:right w:val="none" w:sz="0" w:space="0" w:color="auto"/>
              </w:divBdr>
            </w:div>
            <w:div w:id="1653214518">
              <w:marLeft w:val="0"/>
              <w:marRight w:val="0"/>
              <w:marTop w:val="0"/>
              <w:marBottom w:val="0"/>
              <w:divBdr>
                <w:top w:val="none" w:sz="0" w:space="0" w:color="auto"/>
                <w:left w:val="none" w:sz="0" w:space="0" w:color="auto"/>
                <w:bottom w:val="none" w:sz="0" w:space="0" w:color="auto"/>
                <w:right w:val="none" w:sz="0" w:space="0" w:color="auto"/>
              </w:divBdr>
            </w:div>
            <w:div w:id="1653682205">
              <w:marLeft w:val="0"/>
              <w:marRight w:val="0"/>
              <w:marTop w:val="0"/>
              <w:marBottom w:val="0"/>
              <w:divBdr>
                <w:top w:val="none" w:sz="0" w:space="0" w:color="auto"/>
                <w:left w:val="none" w:sz="0" w:space="0" w:color="auto"/>
                <w:bottom w:val="none" w:sz="0" w:space="0" w:color="auto"/>
                <w:right w:val="none" w:sz="0" w:space="0" w:color="auto"/>
              </w:divBdr>
            </w:div>
            <w:div w:id="1655376844">
              <w:marLeft w:val="0"/>
              <w:marRight w:val="0"/>
              <w:marTop w:val="0"/>
              <w:marBottom w:val="0"/>
              <w:divBdr>
                <w:top w:val="none" w:sz="0" w:space="0" w:color="auto"/>
                <w:left w:val="none" w:sz="0" w:space="0" w:color="auto"/>
                <w:bottom w:val="none" w:sz="0" w:space="0" w:color="auto"/>
                <w:right w:val="none" w:sz="0" w:space="0" w:color="auto"/>
              </w:divBdr>
            </w:div>
            <w:div w:id="1656757144">
              <w:marLeft w:val="0"/>
              <w:marRight w:val="0"/>
              <w:marTop w:val="0"/>
              <w:marBottom w:val="0"/>
              <w:divBdr>
                <w:top w:val="none" w:sz="0" w:space="0" w:color="auto"/>
                <w:left w:val="none" w:sz="0" w:space="0" w:color="auto"/>
                <w:bottom w:val="none" w:sz="0" w:space="0" w:color="auto"/>
                <w:right w:val="none" w:sz="0" w:space="0" w:color="auto"/>
              </w:divBdr>
            </w:div>
            <w:div w:id="1657341194">
              <w:marLeft w:val="0"/>
              <w:marRight w:val="0"/>
              <w:marTop w:val="0"/>
              <w:marBottom w:val="0"/>
              <w:divBdr>
                <w:top w:val="none" w:sz="0" w:space="0" w:color="auto"/>
                <w:left w:val="none" w:sz="0" w:space="0" w:color="auto"/>
                <w:bottom w:val="none" w:sz="0" w:space="0" w:color="auto"/>
                <w:right w:val="none" w:sz="0" w:space="0" w:color="auto"/>
              </w:divBdr>
            </w:div>
            <w:div w:id="1657493719">
              <w:marLeft w:val="0"/>
              <w:marRight w:val="0"/>
              <w:marTop w:val="0"/>
              <w:marBottom w:val="0"/>
              <w:divBdr>
                <w:top w:val="none" w:sz="0" w:space="0" w:color="auto"/>
                <w:left w:val="none" w:sz="0" w:space="0" w:color="auto"/>
                <w:bottom w:val="none" w:sz="0" w:space="0" w:color="auto"/>
                <w:right w:val="none" w:sz="0" w:space="0" w:color="auto"/>
              </w:divBdr>
            </w:div>
            <w:div w:id="1661345782">
              <w:marLeft w:val="0"/>
              <w:marRight w:val="0"/>
              <w:marTop w:val="0"/>
              <w:marBottom w:val="0"/>
              <w:divBdr>
                <w:top w:val="none" w:sz="0" w:space="0" w:color="auto"/>
                <w:left w:val="none" w:sz="0" w:space="0" w:color="auto"/>
                <w:bottom w:val="none" w:sz="0" w:space="0" w:color="auto"/>
                <w:right w:val="none" w:sz="0" w:space="0" w:color="auto"/>
              </w:divBdr>
            </w:div>
            <w:div w:id="1668288138">
              <w:marLeft w:val="0"/>
              <w:marRight w:val="0"/>
              <w:marTop w:val="0"/>
              <w:marBottom w:val="0"/>
              <w:divBdr>
                <w:top w:val="none" w:sz="0" w:space="0" w:color="auto"/>
                <w:left w:val="none" w:sz="0" w:space="0" w:color="auto"/>
                <w:bottom w:val="none" w:sz="0" w:space="0" w:color="auto"/>
                <w:right w:val="none" w:sz="0" w:space="0" w:color="auto"/>
              </w:divBdr>
            </w:div>
            <w:div w:id="1672025502">
              <w:marLeft w:val="0"/>
              <w:marRight w:val="0"/>
              <w:marTop w:val="0"/>
              <w:marBottom w:val="0"/>
              <w:divBdr>
                <w:top w:val="none" w:sz="0" w:space="0" w:color="auto"/>
                <w:left w:val="none" w:sz="0" w:space="0" w:color="auto"/>
                <w:bottom w:val="none" w:sz="0" w:space="0" w:color="auto"/>
                <w:right w:val="none" w:sz="0" w:space="0" w:color="auto"/>
              </w:divBdr>
            </w:div>
            <w:div w:id="1677612887">
              <w:marLeft w:val="0"/>
              <w:marRight w:val="0"/>
              <w:marTop w:val="0"/>
              <w:marBottom w:val="0"/>
              <w:divBdr>
                <w:top w:val="none" w:sz="0" w:space="0" w:color="auto"/>
                <w:left w:val="none" w:sz="0" w:space="0" w:color="auto"/>
                <w:bottom w:val="none" w:sz="0" w:space="0" w:color="auto"/>
                <w:right w:val="none" w:sz="0" w:space="0" w:color="auto"/>
              </w:divBdr>
            </w:div>
            <w:div w:id="1680423045">
              <w:marLeft w:val="0"/>
              <w:marRight w:val="0"/>
              <w:marTop w:val="0"/>
              <w:marBottom w:val="0"/>
              <w:divBdr>
                <w:top w:val="none" w:sz="0" w:space="0" w:color="auto"/>
                <w:left w:val="none" w:sz="0" w:space="0" w:color="auto"/>
                <w:bottom w:val="none" w:sz="0" w:space="0" w:color="auto"/>
                <w:right w:val="none" w:sz="0" w:space="0" w:color="auto"/>
              </w:divBdr>
            </w:div>
            <w:div w:id="1684554620">
              <w:marLeft w:val="0"/>
              <w:marRight w:val="0"/>
              <w:marTop w:val="0"/>
              <w:marBottom w:val="0"/>
              <w:divBdr>
                <w:top w:val="none" w:sz="0" w:space="0" w:color="auto"/>
                <w:left w:val="none" w:sz="0" w:space="0" w:color="auto"/>
                <w:bottom w:val="none" w:sz="0" w:space="0" w:color="auto"/>
                <w:right w:val="none" w:sz="0" w:space="0" w:color="auto"/>
              </w:divBdr>
            </w:div>
            <w:div w:id="1687360705">
              <w:marLeft w:val="0"/>
              <w:marRight w:val="0"/>
              <w:marTop w:val="0"/>
              <w:marBottom w:val="0"/>
              <w:divBdr>
                <w:top w:val="none" w:sz="0" w:space="0" w:color="auto"/>
                <w:left w:val="none" w:sz="0" w:space="0" w:color="auto"/>
                <w:bottom w:val="none" w:sz="0" w:space="0" w:color="auto"/>
                <w:right w:val="none" w:sz="0" w:space="0" w:color="auto"/>
              </w:divBdr>
            </w:div>
            <w:div w:id="1688404839">
              <w:marLeft w:val="0"/>
              <w:marRight w:val="0"/>
              <w:marTop w:val="0"/>
              <w:marBottom w:val="0"/>
              <w:divBdr>
                <w:top w:val="none" w:sz="0" w:space="0" w:color="auto"/>
                <w:left w:val="none" w:sz="0" w:space="0" w:color="auto"/>
                <w:bottom w:val="none" w:sz="0" w:space="0" w:color="auto"/>
                <w:right w:val="none" w:sz="0" w:space="0" w:color="auto"/>
              </w:divBdr>
            </w:div>
            <w:div w:id="1688411372">
              <w:marLeft w:val="0"/>
              <w:marRight w:val="0"/>
              <w:marTop w:val="0"/>
              <w:marBottom w:val="0"/>
              <w:divBdr>
                <w:top w:val="none" w:sz="0" w:space="0" w:color="auto"/>
                <w:left w:val="none" w:sz="0" w:space="0" w:color="auto"/>
                <w:bottom w:val="none" w:sz="0" w:space="0" w:color="auto"/>
                <w:right w:val="none" w:sz="0" w:space="0" w:color="auto"/>
              </w:divBdr>
            </w:div>
            <w:div w:id="1689066488">
              <w:marLeft w:val="0"/>
              <w:marRight w:val="0"/>
              <w:marTop w:val="0"/>
              <w:marBottom w:val="0"/>
              <w:divBdr>
                <w:top w:val="none" w:sz="0" w:space="0" w:color="auto"/>
                <w:left w:val="none" w:sz="0" w:space="0" w:color="auto"/>
                <w:bottom w:val="none" w:sz="0" w:space="0" w:color="auto"/>
                <w:right w:val="none" w:sz="0" w:space="0" w:color="auto"/>
              </w:divBdr>
            </w:div>
            <w:div w:id="1689597142">
              <w:marLeft w:val="0"/>
              <w:marRight w:val="0"/>
              <w:marTop w:val="0"/>
              <w:marBottom w:val="0"/>
              <w:divBdr>
                <w:top w:val="none" w:sz="0" w:space="0" w:color="auto"/>
                <w:left w:val="none" w:sz="0" w:space="0" w:color="auto"/>
                <w:bottom w:val="none" w:sz="0" w:space="0" w:color="auto"/>
                <w:right w:val="none" w:sz="0" w:space="0" w:color="auto"/>
              </w:divBdr>
            </w:div>
            <w:div w:id="1690375724">
              <w:marLeft w:val="0"/>
              <w:marRight w:val="0"/>
              <w:marTop w:val="0"/>
              <w:marBottom w:val="0"/>
              <w:divBdr>
                <w:top w:val="none" w:sz="0" w:space="0" w:color="auto"/>
                <w:left w:val="none" w:sz="0" w:space="0" w:color="auto"/>
                <w:bottom w:val="none" w:sz="0" w:space="0" w:color="auto"/>
                <w:right w:val="none" w:sz="0" w:space="0" w:color="auto"/>
              </w:divBdr>
            </w:div>
            <w:div w:id="1690983843">
              <w:marLeft w:val="0"/>
              <w:marRight w:val="0"/>
              <w:marTop w:val="0"/>
              <w:marBottom w:val="0"/>
              <w:divBdr>
                <w:top w:val="none" w:sz="0" w:space="0" w:color="auto"/>
                <w:left w:val="none" w:sz="0" w:space="0" w:color="auto"/>
                <w:bottom w:val="none" w:sz="0" w:space="0" w:color="auto"/>
                <w:right w:val="none" w:sz="0" w:space="0" w:color="auto"/>
              </w:divBdr>
            </w:div>
            <w:div w:id="1692338121">
              <w:marLeft w:val="0"/>
              <w:marRight w:val="0"/>
              <w:marTop w:val="0"/>
              <w:marBottom w:val="0"/>
              <w:divBdr>
                <w:top w:val="none" w:sz="0" w:space="0" w:color="auto"/>
                <w:left w:val="none" w:sz="0" w:space="0" w:color="auto"/>
                <w:bottom w:val="none" w:sz="0" w:space="0" w:color="auto"/>
                <w:right w:val="none" w:sz="0" w:space="0" w:color="auto"/>
              </w:divBdr>
            </w:div>
            <w:div w:id="1693191676">
              <w:marLeft w:val="0"/>
              <w:marRight w:val="0"/>
              <w:marTop w:val="0"/>
              <w:marBottom w:val="0"/>
              <w:divBdr>
                <w:top w:val="none" w:sz="0" w:space="0" w:color="auto"/>
                <w:left w:val="none" w:sz="0" w:space="0" w:color="auto"/>
                <w:bottom w:val="none" w:sz="0" w:space="0" w:color="auto"/>
                <w:right w:val="none" w:sz="0" w:space="0" w:color="auto"/>
              </w:divBdr>
            </w:div>
            <w:div w:id="1698046742">
              <w:marLeft w:val="0"/>
              <w:marRight w:val="0"/>
              <w:marTop w:val="0"/>
              <w:marBottom w:val="0"/>
              <w:divBdr>
                <w:top w:val="none" w:sz="0" w:space="0" w:color="auto"/>
                <w:left w:val="none" w:sz="0" w:space="0" w:color="auto"/>
                <w:bottom w:val="none" w:sz="0" w:space="0" w:color="auto"/>
                <w:right w:val="none" w:sz="0" w:space="0" w:color="auto"/>
              </w:divBdr>
            </w:div>
            <w:div w:id="1701777764">
              <w:marLeft w:val="0"/>
              <w:marRight w:val="0"/>
              <w:marTop w:val="0"/>
              <w:marBottom w:val="0"/>
              <w:divBdr>
                <w:top w:val="none" w:sz="0" w:space="0" w:color="auto"/>
                <w:left w:val="none" w:sz="0" w:space="0" w:color="auto"/>
                <w:bottom w:val="none" w:sz="0" w:space="0" w:color="auto"/>
                <w:right w:val="none" w:sz="0" w:space="0" w:color="auto"/>
              </w:divBdr>
            </w:div>
            <w:div w:id="1710645929">
              <w:marLeft w:val="0"/>
              <w:marRight w:val="0"/>
              <w:marTop w:val="0"/>
              <w:marBottom w:val="0"/>
              <w:divBdr>
                <w:top w:val="none" w:sz="0" w:space="0" w:color="auto"/>
                <w:left w:val="none" w:sz="0" w:space="0" w:color="auto"/>
                <w:bottom w:val="none" w:sz="0" w:space="0" w:color="auto"/>
                <w:right w:val="none" w:sz="0" w:space="0" w:color="auto"/>
              </w:divBdr>
            </w:div>
            <w:div w:id="1711680993">
              <w:marLeft w:val="0"/>
              <w:marRight w:val="0"/>
              <w:marTop w:val="0"/>
              <w:marBottom w:val="0"/>
              <w:divBdr>
                <w:top w:val="none" w:sz="0" w:space="0" w:color="auto"/>
                <w:left w:val="none" w:sz="0" w:space="0" w:color="auto"/>
                <w:bottom w:val="none" w:sz="0" w:space="0" w:color="auto"/>
                <w:right w:val="none" w:sz="0" w:space="0" w:color="auto"/>
              </w:divBdr>
            </w:div>
            <w:div w:id="1713529589">
              <w:marLeft w:val="0"/>
              <w:marRight w:val="0"/>
              <w:marTop w:val="0"/>
              <w:marBottom w:val="0"/>
              <w:divBdr>
                <w:top w:val="none" w:sz="0" w:space="0" w:color="auto"/>
                <w:left w:val="none" w:sz="0" w:space="0" w:color="auto"/>
                <w:bottom w:val="none" w:sz="0" w:space="0" w:color="auto"/>
                <w:right w:val="none" w:sz="0" w:space="0" w:color="auto"/>
              </w:divBdr>
            </w:div>
            <w:div w:id="1733507550">
              <w:marLeft w:val="0"/>
              <w:marRight w:val="0"/>
              <w:marTop w:val="0"/>
              <w:marBottom w:val="0"/>
              <w:divBdr>
                <w:top w:val="none" w:sz="0" w:space="0" w:color="auto"/>
                <w:left w:val="none" w:sz="0" w:space="0" w:color="auto"/>
                <w:bottom w:val="none" w:sz="0" w:space="0" w:color="auto"/>
                <w:right w:val="none" w:sz="0" w:space="0" w:color="auto"/>
              </w:divBdr>
            </w:div>
            <w:div w:id="1741705525">
              <w:marLeft w:val="0"/>
              <w:marRight w:val="0"/>
              <w:marTop w:val="0"/>
              <w:marBottom w:val="0"/>
              <w:divBdr>
                <w:top w:val="none" w:sz="0" w:space="0" w:color="auto"/>
                <w:left w:val="none" w:sz="0" w:space="0" w:color="auto"/>
                <w:bottom w:val="none" w:sz="0" w:space="0" w:color="auto"/>
                <w:right w:val="none" w:sz="0" w:space="0" w:color="auto"/>
              </w:divBdr>
            </w:div>
            <w:div w:id="1750149541">
              <w:marLeft w:val="0"/>
              <w:marRight w:val="0"/>
              <w:marTop w:val="0"/>
              <w:marBottom w:val="0"/>
              <w:divBdr>
                <w:top w:val="none" w:sz="0" w:space="0" w:color="auto"/>
                <w:left w:val="none" w:sz="0" w:space="0" w:color="auto"/>
                <w:bottom w:val="none" w:sz="0" w:space="0" w:color="auto"/>
                <w:right w:val="none" w:sz="0" w:space="0" w:color="auto"/>
              </w:divBdr>
            </w:div>
            <w:div w:id="1754009668">
              <w:marLeft w:val="0"/>
              <w:marRight w:val="0"/>
              <w:marTop w:val="0"/>
              <w:marBottom w:val="0"/>
              <w:divBdr>
                <w:top w:val="none" w:sz="0" w:space="0" w:color="auto"/>
                <w:left w:val="none" w:sz="0" w:space="0" w:color="auto"/>
                <w:bottom w:val="none" w:sz="0" w:space="0" w:color="auto"/>
                <w:right w:val="none" w:sz="0" w:space="0" w:color="auto"/>
              </w:divBdr>
            </w:div>
            <w:div w:id="1756173119">
              <w:marLeft w:val="0"/>
              <w:marRight w:val="0"/>
              <w:marTop w:val="0"/>
              <w:marBottom w:val="0"/>
              <w:divBdr>
                <w:top w:val="none" w:sz="0" w:space="0" w:color="auto"/>
                <w:left w:val="none" w:sz="0" w:space="0" w:color="auto"/>
                <w:bottom w:val="none" w:sz="0" w:space="0" w:color="auto"/>
                <w:right w:val="none" w:sz="0" w:space="0" w:color="auto"/>
              </w:divBdr>
            </w:div>
            <w:div w:id="1757702102">
              <w:marLeft w:val="0"/>
              <w:marRight w:val="0"/>
              <w:marTop w:val="0"/>
              <w:marBottom w:val="0"/>
              <w:divBdr>
                <w:top w:val="none" w:sz="0" w:space="0" w:color="auto"/>
                <w:left w:val="none" w:sz="0" w:space="0" w:color="auto"/>
                <w:bottom w:val="none" w:sz="0" w:space="0" w:color="auto"/>
                <w:right w:val="none" w:sz="0" w:space="0" w:color="auto"/>
              </w:divBdr>
            </w:div>
            <w:div w:id="1760178467">
              <w:marLeft w:val="0"/>
              <w:marRight w:val="0"/>
              <w:marTop w:val="0"/>
              <w:marBottom w:val="0"/>
              <w:divBdr>
                <w:top w:val="none" w:sz="0" w:space="0" w:color="auto"/>
                <w:left w:val="none" w:sz="0" w:space="0" w:color="auto"/>
                <w:bottom w:val="none" w:sz="0" w:space="0" w:color="auto"/>
                <w:right w:val="none" w:sz="0" w:space="0" w:color="auto"/>
              </w:divBdr>
            </w:div>
            <w:div w:id="1762525273">
              <w:marLeft w:val="0"/>
              <w:marRight w:val="0"/>
              <w:marTop w:val="0"/>
              <w:marBottom w:val="0"/>
              <w:divBdr>
                <w:top w:val="none" w:sz="0" w:space="0" w:color="auto"/>
                <w:left w:val="none" w:sz="0" w:space="0" w:color="auto"/>
                <w:bottom w:val="none" w:sz="0" w:space="0" w:color="auto"/>
                <w:right w:val="none" w:sz="0" w:space="0" w:color="auto"/>
              </w:divBdr>
            </w:div>
            <w:div w:id="1770273570">
              <w:marLeft w:val="0"/>
              <w:marRight w:val="0"/>
              <w:marTop w:val="0"/>
              <w:marBottom w:val="0"/>
              <w:divBdr>
                <w:top w:val="none" w:sz="0" w:space="0" w:color="auto"/>
                <w:left w:val="none" w:sz="0" w:space="0" w:color="auto"/>
                <w:bottom w:val="none" w:sz="0" w:space="0" w:color="auto"/>
                <w:right w:val="none" w:sz="0" w:space="0" w:color="auto"/>
              </w:divBdr>
            </w:div>
            <w:div w:id="1772971831">
              <w:marLeft w:val="0"/>
              <w:marRight w:val="0"/>
              <w:marTop w:val="0"/>
              <w:marBottom w:val="0"/>
              <w:divBdr>
                <w:top w:val="none" w:sz="0" w:space="0" w:color="auto"/>
                <w:left w:val="none" w:sz="0" w:space="0" w:color="auto"/>
                <w:bottom w:val="none" w:sz="0" w:space="0" w:color="auto"/>
                <w:right w:val="none" w:sz="0" w:space="0" w:color="auto"/>
              </w:divBdr>
            </w:div>
            <w:div w:id="1776174924">
              <w:marLeft w:val="0"/>
              <w:marRight w:val="0"/>
              <w:marTop w:val="0"/>
              <w:marBottom w:val="0"/>
              <w:divBdr>
                <w:top w:val="none" w:sz="0" w:space="0" w:color="auto"/>
                <w:left w:val="none" w:sz="0" w:space="0" w:color="auto"/>
                <w:bottom w:val="none" w:sz="0" w:space="0" w:color="auto"/>
                <w:right w:val="none" w:sz="0" w:space="0" w:color="auto"/>
              </w:divBdr>
            </w:div>
            <w:div w:id="1777676254">
              <w:marLeft w:val="0"/>
              <w:marRight w:val="0"/>
              <w:marTop w:val="0"/>
              <w:marBottom w:val="0"/>
              <w:divBdr>
                <w:top w:val="none" w:sz="0" w:space="0" w:color="auto"/>
                <w:left w:val="none" w:sz="0" w:space="0" w:color="auto"/>
                <w:bottom w:val="none" w:sz="0" w:space="0" w:color="auto"/>
                <w:right w:val="none" w:sz="0" w:space="0" w:color="auto"/>
              </w:divBdr>
            </w:div>
            <w:div w:id="1778864074">
              <w:marLeft w:val="0"/>
              <w:marRight w:val="0"/>
              <w:marTop w:val="0"/>
              <w:marBottom w:val="0"/>
              <w:divBdr>
                <w:top w:val="none" w:sz="0" w:space="0" w:color="auto"/>
                <w:left w:val="none" w:sz="0" w:space="0" w:color="auto"/>
                <w:bottom w:val="none" w:sz="0" w:space="0" w:color="auto"/>
                <w:right w:val="none" w:sz="0" w:space="0" w:color="auto"/>
              </w:divBdr>
            </w:div>
            <w:div w:id="1780837471">
              <w:marLeft w:val="0"/>
              <w:marRight w:val="0"/>
              <w:marTop w:val="0"/>
              <w:marBottom w:val="0"/>
              <w:divBdr>
                <w:top w:val="none" w:sz="0" w:space="0" w:color="auto"/>
                <w:left w:val="none" w:sz="0" w:space="0" w:color="auto"/>
                <w:bottom w:val="none" w:sz="0" w:space="0" w:color="auto"/>
                <w:right w:val="none" w:sz="0" w:space="0" w:color="auto"/>
              </w:divBdr>
            </w:div>
            <w:div w:id="1782990833">
              <w:marLeft w:val="0"/>
              <w:marRight w:val="0"/>
              <w:marTop w:val="0"/>
              <w:marBottom w:val="0"/>
              <w:divBdr>
                <w:top w:val="none" w:sz="0" w:space="0" w:color="auto"/>
                <w:left w:val="none" w:sz="0" w:space="0" w:color="auto"/>
                <w:bottom w:val="none" w:sz="0" w:space="0" w:color="auto"/>
                <w:right w:val="none" w:sz="0" w:space="0" w:color="auto"/>
              </w:divBdr>
            </w:div>
            <w:div w:id="1786926975">
              <w:marLeft w:val="0"/>
              <w:marRight w:val="0"/>
              <w:marTop w:val="0"/>
              <w:marBottom w:val="0"/>
              <w:divBdr>
                <w:top w:val="none" w:sz="0" w:space="0" w:color="auto"/>
                <w:left w:val="none" w:sz="0" w:space="0" w:color="auto"/>
                <w:bottom w:val="none" w:sz="0" w:space="0" w:color="auto"/>
                <w:right w:val="none" w:sz="0" w:space="0" w:color="auto"/>
              </w:divBdr>
            </w:div>
            <w:div w:id="1788084343">
              <w:marLeft w:val="0"/>
              <w:marRight w:val="0"/>
              <w:marTop w:val="0"/>
              <w:marBottom w:val="0"/>
              <w:divBdr>
                <w:top w:val="none" w:sz="0" w:space="0" w:color="auto"/>
                <w:left w:val="none" w:sz="0" w:space="0" w:color="auto"/>
                <w:bottom w:val="none" w:sz="0" w:space="0" w:color="auto"/>
                <w:right w:val="none" w:sz="0" w:space="0" w:color="auto"/>
              </w:divBdr>
            </w:div>
            <w:div w:id="1793982950">
              <w:marLeft w:val="0"/>
              <w:marRight w:val="0"/>
              <w:marTop w:val="0"/>
              <w:marBottom w:val="0"/>
              <w:divBdr>
                <w:top w:val="none" w:sz="0" w:space="0" w:color="auto"/>
                <w:left w:val="none" w:sz="0" w:space="0" w:color="auto"/>
                <w:bottom w:val="none" w:sz="0" w:space="0" w:color="auto"/>
                <w:right w:val="none" w:sz="0" w:space="0" w:color="auto"/>
              </w:divBdr>
            </w:div>
            <w:div w:id="1800997758">
              <w:marLeft w:val="0"/>
              <w:marRight w:val="0"/>
              <w:marTop w:val="0"/>
              <w:marBottom w:val="0"/>
              <w:divBdr>
                <w:top w:val="none" w:sz="0" w:space="0" w:color="auto"/>
                <w:left w:val="none" w:sz="0" w:space="0" w:color="auto"/>
                <w:bottom w:val="none" w:sz="0" w:space="0" w:color="auto"/>
                <w:right w:val="none" w:sz="0" w:space="0" w:color="auto"/>
              </w:divBdr>
            </w:div>
            <w:div w:id="1804494747">
              <w:marLeft w:val="0"/>
              <w:marRight w:val="0"/>
              <w:marTop w:val="0"/>
              <w:marBottom w:val="0"/>
              <w:divBdr>
                <w:top w:val="none" w:sz="0" w:space="0" w:color="auto"/>
                <w:left w:val="none" w:sz="0" w:space="0" w:color="auto"/>
                <w:bottom w:val="none" w:sz="0" w:space="0" w:color="auto"/>
                <w:right w:val="none" w:sz="0" w:space="0" w:color="auto"/>
              </w:divBdr>
            </w:div>
            <w:div w:id="1805737406">
              <w:marLeft w:val="0"/>
              <w:marRight w:val="0"/>
              <w:marTop w:val="0"/>
              <w:marBottom w:val="0"/>
              <w:divBdr>
                <w:top w:val="none" w:sz="0" w:space="0" w:color="auto"/>
                <w:left w:val="none" w:sz="0" w:space="0" w:color="auto"/>
                <w:bottom w:val="none" w:sz="0" w:space="0" w:color="auto"/>
                <w:right w:val="none" w:sz="0" w:space="0" w:color="auto"/>
              </w:divBdr>
            </w:div>
            <w:div w:id="1806240310">
              <w:marLeft w:val="0"/>
              <w:marRight w:val="0"/>
              <w:marTop w:val="0"/>
              <w:marBottom w:val="0"/>
              <w:divBdr>
                <w:top w:val="none" w:sz="0" w:space="0" w:color="auto"/>
                <w:left w:val="none" w:sz="0" w:space="0" w:color="auto"/>
                <w:bottom w:val="none" w:sz="0" w:space="0" w:color="auto"/>
                <w:right w:val="none" w:sz="0" w:space="0" w:color="auto"/>
              </w:divBdr>
            </w:div>
            <w:div w:id="1807157246">
              <w:marLeft w:val="0"/>
              <w:marRight w:val="0"/>
              <w:marTop w:val="0"/>
              <w:marBottom w:val="0"/>
              <w:divBdr>
                <w:top w:val="none" w:sz="0" w:space="0" w:color="auto"/>
                <w:left w:val="none" w:sz="0" w:space="0" w:color="auto"/>
                <w:bottom w:val="none" w:sz="0" w:space="0" w:color="auto"/>
                <w:right w:val="none" w:sz="0" w:space="0" w:color="auto"/>
              </w:divBdr>
            </w:div>
            <w:div w:id="1810395452">
              <w:marLeft w:val="0"/>
              <w:marRight w:val="0"/>
              <w:marTop w:val="0"/>
              <w:marBottom w:val="0"/>
              <w:divBdr>
                <w:top w:val="none" w:sz="0" w:space="0" w:color="auto"/>
                <w:left w:val="none" w:sz="0" w:space="0" w:color="auto"/>
                <w:bottom w:val="none" w:sz="0" w:space="0" w:color="auto"/>
                <w:right w:val="none" w:sz="0" w:space="0" w:color="auto"/>
              </w:divBdr>
            </w:div>
            <w:div w:id="1811705820">
              <w:marLeft w:val="0"/>
              <w:marRight w:val="0"/>
              <w:marTop w:val="0"/>
              <w:marBottom w:val="0"/>
              <w:divBdr>
                <w:top w:val="none" w:sz="0" w:space="0" w:color="auto"/>
                <w:left w:val="none" w:sz="0" w:space="0" w:color="auto"/>
                <w:bottom w:val="none" w:sz="0" w:space="0" w:color="auto"/>
                <w:right w:val="none" w:sz="0" w:space="0" w:color="auto"/>
              </w:divBdr>
            </w:div>
            <w:div w:id="1815678306">
              <w:marLeft w:val="0"/>
              <w:marRight w:val="0"/>
              <w:marTop w:val="0"/>
              <w:marBottom w:val="0"/>
              <w:divBdr>
                <w:top w:val="none" w:sz="0" w:space="0" w:color="auto"/>
                <w:left w:val="none" w:sz="0" w:space="0" w:color="auto"/>
                <w:bottom w:val="none" w:sz="0" w:space="0" w:color="auto"/>
                <w:right w:val="none" w:sz="0" w:space="0" w:color="auto"/>
              </w:divBdr>
            </w:div>
            <w:div w:id="1816297004">
              <w:marLeft w:val="0"/>
              <w:marRight w:val="0"/>
              <w:marTop w:val="0"/>
              <w:marBottom w:val="0"/>
              <w:divBdr>
                <w:top w:val="none" w:sz="0" w:space="0" w:color="auto"/>
                <w:left w:val="none" w:sz="0" w:space="0" w:color="auto"/>
                <w:bottom w:val="none" w:sz="0" w:space="0" w:color="auto"/>
                <w:right w:val="none" w:sz="0" w:space="0" w:color="auto"/>
              </w:divBdr>
            </w:div>
            <w:div w:id="1817798421">
              <w:marLeft w:val="0"/>
              <w:marRight w:val="0"/>
              <w:marTop w:val="0"/>
              <w:marBottom w:val="0"/>
              <w:divBdr>
                <w:top w:val="none" w:sz="0" w:space="0" w:color="auto"/>
                <w:left w:val="none" w:sz="0" w:space="0" w:color="auto"/>
                <w:bottom w:val="none" w:sz="0" w:space="0" w:color="auto"/>
                <w:right w:val="none" w:sz="0" w:space="0" w:color="auto"/>
              </w:divBdr>
            </w:div>
            <w:div w:id="1820422493">
              <w:marLeft w:val="0"/>
              <w:marRight w:val="0"/>
              <w:marTop w:val="0"/>
              <w:marBottom w:val="0"/>
              <w:divBdr>
                <w:top w:val="none" w:sz="0" w:space="0" w:color="auto"/>
                <w:left w:val="none" w:sz="0" w:space="0" w:color="auto"/>
                <w:bottom w:val="none" w:sz="0" w:space="0" w:color="auto"/>
                <w:right w:val="none" w:sz="0" w:space="0" w:color="auto"/>
              </w:divBdr>
            </w:div>
            <w:div w:id="1821847159">
              <w:marLeft w:val="0"/>
              <w:marRight w:val="0"/>
              <w:marTop w:val="0"/>
              <w:marBottom w:val="0"/>
              <w:divBdr>
                <w:top w:val="none" w:sz="0" w:space="0" w:color="auto"/>
                <w:left w:val="none" w:sz="0" w:space="0" w:color="auto"/>
                <w:bottom w:val="none" w:sz="0" w:space="0" w:color="auto"/>
                <w:right w:val="none" w:sz="0" w:space="0" w:color="auto"/>
              </w:divBdr>
            </w:div>
            <w:div w:id="1825854712">
              <w:marLeft w:val="0"/>
              <w:marRight w:val="0"/>
              <w:marTop w:val="0"/>
              <w:marBottom w:val="0"/>
              <w:divBdr>
                <w:top w:val="none" w:sz="0" w:space="0" w:color="auto"/>
                <w:left w:val="none" w:sz="0" w:space="0" w:color="auto"/>
                <w:bottom w:val="none" w:sz="0" w:space="0" w:color="auto"/>
                <w:right w:val="none" w:sz="0" w:space="0" w:color="auto"/>
              </w:divBdr>
            </w:div>
            <w:div w:id="1827356188">
              <w:marLeft w:val="0"/>
              <w:marRight w:val="0"/>
              <w:marTop w:val="0"/>
              <w:marBottom w:val="0"/>
              <w:divBdr>
                <w:top w:val="none" w:sz="0" w:space="0" w:color="auto"/>
                <w:left w:val="none" w:sz="0" w:space="0" w:color="auto"/>
                <w:bottom w:val="none" w:sz="0" w:space="0" w:color="auto"/>
                <w:right w:val="none" w:sz="0" w:space="0" w:color="auto"/>
              </w:divBdr>
            </w:div>
            <w:div w:id="1827668395">
              <w:marLeft w:val="0"/>
              <w:marRight w:val="0"/>
              <w:marTop w:val="0"/>
              <w:marBottom w:val="0"/>
              <w:divBdr>
                <w:top w:val="none" w:sz="0" w:space="0" w:color="auto"/>
                <w:left w:val="none" w:sz="0" w:space="0" w:color="auto"/>
                <w:bottom w:val="none" w:sz="0" w:space="0" w:color="auto"/>
                <w:right w:val="none" w:sz="0" w:space="0" w:color="auto"/>
              </w:divBdr>
            </w:div>
            <w:div w:id="1830756160">
              <w:marLeft w:val="0"/>
              <w:marRight w:val="0"/>
              <w:marTop w:val="0"/>
              <w:marBottom w:val="0"/>
              <w:divBdr>
                <w:top w:val="none" w:sz="0" w:space="0" w:color="auto"/>
                <w:left w:val="none" w:sz="0" w:space="0" w:color="auto"/>
                <w:bottom w:val="none" w:sz="0" w:space="0" w:color="auto"/>
                <w:right w:val="none" w:sz="0" w:space="0" w:color="auto"/>
              </w:divBdr>
            </w:div>
            <w:div w:id="1835340184">
              <w:marLeft w:val="0"/>
              <w:marRight w:val="0"/>
              <w:marTop w:val="0"/>
              <w:marBottom w:val="0"/>
              <w:divBdr>
                <w:top w:val="none" w:sz="0" w:space="0" w:color="auto"/>
                <w:left w:val="none" w:sz="0" w:space="0" w:color="auto"/>
                <w:bottom w:val="none" w:sz="0" w:space="0" w:color="auto"/>
                <w:right w:val="none" w:sz="0" w:space="0" w:color="auto"/>
              </w:divBdr>
            </w:div>
            <w:div w:id="1836333302">
              <w:marLeft w:val="0"/>
              <w:marRight w:val="0"/>
              <w:marTop w:val="0"/>
              <w:marBottom w:val="0"/>
              <w:divBdr>
                <w:top w:val="none" w:sz="0" w:space="0" w:color="auto"/>
                <w:left w:val="none" w:sz="0" w:space="0" w:color="auto"/>
                <w:bottom w:val="none" w:sz="0" w:space="0" w:color="auto"/>
                <w:right w:val="none" w:sz="0" w:space="0" w:color="auto"/>
              </w:divBdr>
            </w:div>
            <w:div w:id="1848053649">
              <w:marLeft w:val="0"/>
              <w:marRight w:val="0"/>
              <w:marTop w:val="0"/>
              <w:marBottom w:val="0"/>
              <w:divBdr>
                <w:top w:val="none" w:sz="0" w:space="0" w:color="auto"/>
                <w:left w:val="none" w:sz="0" w:space="0" w:color="auto"/>
                <w:bottom w:val="none" w:sz="0" w:space="0" w:color="auto"/>
                <w:right w:val="none" w:sz="0" w:space="0" w:color="auto"/>
              </w:divBdr>
            </w:div>
            <w:div w:id="1851333257">
              <w:marLeft w:val="0"/>
              <w:marRight w:val="0"/>
              <w:marTop w:val="0"/>
              <w:marBottom w:val="0"/>
              <w:divBdr>
                <w:top w:val="none" w:sz="0" w:space="0" w:color="auto"/>
                <w:left w:val="none" w:sz="0" w:space="0" w:color="auto"/>
                <w:bottom w:val="none" w:sz="0" w:space="0" w:color="auto"/>
                <w:right w:val="none" w:sz="0" w:space="0" w:color="auto"/>
              </w:divBdr>
            </w:div>
            <w:div w:id="1855000960">
              <w:marLeft w:val="0"/>
              <w:marRight w:val="0"/>
              <w:marTop w:val="0"/>
              <w:marBottom w:val="0"/>
              <w:divBdr>
                <w:top w:val="none" w:sz="0" w:space="0" w:color="auto"/>
                <w:left w:val="none" w:sz="0" w:space="0" w:color="auto"/>
                <w:bottom w:val="none" w:sz="0" w:space="0" w:color="auto"/>
                <w:right w:val="none" w:sz="0" w:space="0" w:color="auto"/>
              </w:divBdr>
            </w:div>
            <w:div w:id="1856114512">
              <w:marLeft w:val="0"/>
              <w:marRight w:val="0"/>
              <w:marTop w:val="0"/>
              <w:marBottom w:val="0"/>
              <w:divBdr>
                <w:top w:val="none" w:sz="0" w:space="0" w:color="auto"/>
                <w:left w:val="none" w:sz="0" w:space="0" w:color="auto"/>
                <w:bottom w:val="none" w:sz="0" w:space="0" w:color="auto"/>
                <w:right w:val="none" w:sz="0" w:space="0" w:color="auto"/>
              </w:divBdr>
            </w:div>
            <w:div w:id="1858808789">
              <w:marLeft w:val="0"/>
              <w:marRight w:val="0"/>
              <w:marTop w:val="0"/>
              <w:marBottom w:val="0"/>
              <w:divBdr>
                <w:top w:val="none" w:sz="0" w:space="0" w:color="auto"/>
                <w:left w:val="none" w:sz="0" w:space="0" w:color="auto"/>
                <w:bottom w:val="none" w:sz="0" w:space="0" w:color="auto"/>
                <w:right w:val="none" w:sz="0" w:space="0" w:color="auto"/>
              </w:divBdr>
            </w:div>
            <w:div w:id="1859391853">
              <w:marLeft w:val="0"/>
              <w:marRight w:val="0"/>
              <w:marTop w:val="0"/>
              <w:marBottom w:val="0"/>
              <w:divBdr>
                <w:top w:val="none" w:sz="0" w:space="0" w:color="auto"/>
                <w:left w:val="none" w:sz="0" w:space="0" w:color="auto"/>
                <w:bottom w:val="none" w:sz="0" w:space="0" w:color="auto"/>
                <w:right w:val="none" w:sz="0" w:space="0" w:color="auto"/>
              </w:divBdr>
            </w:div>
            <w:div w:id="1860510819">
              <w:marLeft w:val="0"/>
              <w:marRight w:val="0"/>
              <w:marTop w:val="0"/>
              <w:marBottom w:val="0"/>
              <w:divBdr>
                <w:top w:val="none" w:sz="0" w:space="0" w:color="auto"/>
                <w:left w:val="none" w:sz="0" w:space="0" w:color="auto"/>
                <w:bottom w:val="none" w:sz="0" w:space="0" w:color="auto"/>
                <w:right w:val="none" w:sz="0" w:space="0" w:color="auto"/>
              </w:divBdr>
            </w:div>
            <w:div w:id="1873028882">
              <w:marLeft w:val="0"/>
              <w:marRight w:val="0"/>
              <w:marTop w:val="0"/>
              <w:marBottom w:val="0"/>
              <w:divBdr>
                <w:top w:val="none" w:sz="0" w:space="0" w:color="auto"/>
                <w:left w:val="none" w:sz="0" w:space="0" w:color="auto"/>
                <w:bottom w:val="none" w:sz="0" w:space="0" w:color="auto"/>
                <w:right w:val="none" w:sz="0" w:space="0" w:color="auto"/>
              </w:divBdr>
            </w:div>
            <w:div w:id="1876231629">
              <w:marLeft w:val="0"/>
              <w:marRight w:val="0"/>
              <w:marTop w:val="0"/>
              <w:marBottom w:val="0"/>
              <w:divBdr>
                <w:top w:val="none" w:sz="0" w:space="0" w:color="auto"/>
                <w:left w:val="none" w:sz="0" w:space="0" w:color="auto"/>
                <w:bottom w:val="none" w:sz="0" w:space="0" w:color="auto"/>
                <w:right w:val="none" w:sz="0" w:space="0" w:color="auto"/>
              </w:divBdr>
            </w:div>
            <w:div w:id="1876968101">
              <w:marLeft w:val="0"/>
              <w:marRight w:val="0"/>
              <w:marTop w:val="0"/>
              <w:marBottom w:val="0"/>
              <w:divBdr>
                <w:top w:val="none" w:sz="0" w:space="0" w:color="auto"/>
                <w:left w:val="none" w:sz="0" w:space="0" w:color="auto"/>
                <w:bottom w:val="none" w:sz="0" w:space="0" w:color="auto"/>
                <w:right w:val="none" w:sz="0" w:space="0" w:color="auto"/>
              </w:divBdr>
            </w:div>
            <w:div w:id="1877811959">
              <w:marLeft w:val="0"/>
              <w:marRight w:val="0"/>
              <w:marTop w:val="0"/>
              <w:marBottom w:val="0"/>
              <w:divBdr>
                <w:top w:val="none" w:sz="0" w:space="0" w:color="auto"/>
                <w:left w:val="none" w:sz="0" w:space="0" w:color="auto"/>
                <w:bottom w:val="none" w:sz="0" w:space="0" w:color="auto"/>
                <w:right w:val="none" w:sz="0" w:space="0" w:color="auto"/>
              </w:divBdr>
            </w:div>
            <w:div w:id="1878159310">
              <w:marLeft w:val="0"/>
              <w:marRight w:val="0"/>
              <w:marTop w:val="0"/>
              <w:marBottom w:val="0"/>
              <w:divBdr>
                <w:top w:val="none" w:sz="0" w:space="0" w:color="auto"/>
                <w:left w:val="none" w:sz="0" w:space="0" w:color="auto"/>
                <w:bottom w:val="none" w:sz="0" w:space="0" w:color="auto"/>
                <w:right w:val="none" w:sz="0" w:space="0" w:color="auto"/>
              </w:divBdr>
            </w:div>
            <w:div w:id="1878273133">
              <w:marLeft w:val="0"/>
              <w:marRight w:val="0"/>
              <w:marTop w:val="0"/>
              <w:marBottom w:val="0"/>
              <w:divBdr>
                <w:top w:val="none" w:sz="0" w:space="0" w:color="auto"/>
                <w:left w:val="none" w:sz="0" w:space="0" w:color="auto"/>
                <w:bottom w:val="none" w:sz="0" w:space="0" w:color="auto"/>
                <w:right w:val="none" w:sz="0" w:space="0" w:color="auto"/>
              </w:divBdr>
            </w:div>
            <w:div w:id="1879122551">
              <w:marLeft w:val="0"/>
              <w:marRight w:val="0"/>
              <w:marTop w:val="0"/>
              <w:marBottom w:val="0"/>
              <w:divBdr>
                <w:top w:val="none" w:sz="0" w:space="0" w:color="auto"/>
                <w:left w:val="none" w:sz="0" w:space="0" w:color="auto"/>
                <w:bottom w:val="none" w:sz="0" w:space="0" w:color="auto"/>
                <w:right w:val="none" w:sz="0" w:space="0" w:color="auto"/>
              </w:divBdr>
            </w:div>
            <w:div w:id="1890267300">
              <w:marLeft w:val="0"/>
              <w:marRight w:val="0"/>
              <w:marTop w:val="0"/>
              <w:marBottom w:val="0"/>
              <w:divBdr>
                <w:top w:val="none" w:sz="0" w:space="0" w:color="auto"/>
                <w:left w:val="none" w:sz="0" w:space="0" w:color="auto"/>
                <w:bottom w:val="none" w:sz="0" w:space="0" w:color="auto"/>
                <w:right w:val="none" w:sz="0" w:space="0" w:color="auto"/>
              </w:divBdr>
            </w:div>
            <w:div w:id="1890920993">
              <w:marLeft w:val="0"/>
              <w:marRight w:val="0"/>
              <w:marTop w:val="0"/>
              <w:marBottom w:val="0"/>
              <w:divBdr>
                <w:top w:val="none" w:sz="0" w:space="0" w:color="auto"/>
                <w:left w:val="none" w:sz="0" w:space="0" w:color="auto"/>
                <w:bottom w:val="none" w:sz="0" w:space="0" w:color="auto"/>
                <w:right w:val="none" w:sz="0" w:space="0" w:color="auto"/>
              </w:divBdr>
            </w:div>
            <w:div w:id="1893270026">
              <w:marLeft w:val="0"/>
              <w:marRight w:val="0"/>
              <w:marTop w:val="0"/>
              <w:marBottom w:val="0"/>
              <w:divBdr>
                <w:top w:val="none" w:sz="0" w:space="0" w:color="auto"/>
                <w:left w:val="none" w:sz="0" w:space="0" w:color="auto"/>
                <w:bottom w:val="none" w:sz="0" w:space="0" w:color="auto"/>
                <w:right w:val="none" w:sz="0" w:space="0" w:color="auto"/>
              </w:divBdr>
            </w:div>
            <w:div w:id="1896507027">
              <w:marLeft w:val="0"/>
              <w:marRight w:val="0"/>
              <w:marTop w:val="0"/>
              <w:marBottom w:val="0"/>
              <w:divBdr>
                <w:top w:val="none" w:sz="0" w:space="0" w:color="auto"/>
                <w:left w:val="none" w:sz="0" w:space="0" w:color="auto"/>
                <w:bottom w:val="none" w:sz="0" w:space="0" w:color="auto"/>
                <w:right w:val="none" w:sz="0" w:space="0" w:color="auto"/>
              </w:divBdr>
            </w:div>
            <w:div w:id="1900289634">
              <w:marLeft w:val="0"/>
              <w:marRight w:val="0"/>
              <w:marTop w:val="0"/>
              <w:marBottom w:val="0"/>
              <w:divBdr>
                <w:top w:val="none" w:sz="0" w:space="0" w:color="auto"/>
                <w:left w:val="none" w:sz="0" w:space="0" w:color="auto"/>
                <w:bottom w:val="none" w:sz="0" w:space="0" w:color="auto"/>
                <w:right w:val="none" w:sz="0" w:space="0" w:color="auto"/>
              </w:divBdr>
            </w:div>
            <w:div w:id="1904413803">
              <w:marLeft w:val="0"/>
              <w:marRight w:val="0"/>
              <w:marTop w:val="0"/>
              <w:marBottom w:val="0"/>
              <w:divBdr>
                <w:top w:val="none" w:sz="0" w:space="0" w:color="auto"/>
                <w:left w:val="none" w:sz="0" w:space="0" w:color="auto"/>
                <w:bottom w:val="none" w:sz="0" w:space="0" w:color="auto"/>
                <w:right w:val="none" w:sz="0" w:space="0" w:color="auto"/>
              </w:divBdr>
            </w:div>
            <w:div w:id="1907177558">
              <w:marLeft w:val="0"/>
              <w:marRight w:val="0"/>
              <w:marTop w:val="0"/>
              <w:marBottom w:val="0"/>
              <w:divBdr>
                <w:top w:val="none" w:sz="0" w:space="0" w:color="auto"/>
                <w:left w:val="none" w:sz="0" w:space="0" w:color="auto"/>
                <w:bottom w:val="none" w:sz="0" w:space="0" w:color="auto"/>
                <w:right w:val="none" w:sz="0" w:space="0" w:color="auto"/>
              </w:divBdr>
            </w:div>
            <w:div w:id="1913196623">
              <w:marLeft w:val="0"/>
              <w:marRight w:val="0"/>
              <w:marTop w:val="0"/>
              <w:marBottom w:val="0"/>
              <w:divBdr>
                <w:top w:val="none" w:sz="0" w:space="0" w:color="auto"/>
                <w:left w:val="none" w:sz="0" w:space="0" w:color="auto"/>
                <w:bottom w:val="none" w:sz="0" w:space="0" w:color="auto"/>
                <w:right w:val="none" w:sz="0" w:space="0" w:color="auto"/>
              </w:divBdr>
            </w:div>
            <w:div w:id="1913277544">
              <w:marLeft w:val="0"/>
              <w:marRight w:val="0"/>
              <w:marTop w:val="0"/>
              <w:marBottom w:val="0"/>
              <w:divBdr>
                <w:top w:val="none" w:sz="0" w:space="0" w:color="auto"/>
                <w:left w:val="none" w:sz="0" w:space="0" w:color="auto"/>
                <w:bottom w:val="none" w:sz="0" w:space="0" w:color="auto"/>
                <w:right w:val="none" w:sz="0" w:space="0" w:color="auto"/>
              </w:divBdr>
            </w:div>
            <w:div w:id="1928226979">
              <w:marLeft w:val="0"/>
              <w:marRight w:val="0"/>
              <w:marTop w:val="0"/>
              <w:marBottom w:val="0"/>
              <w:divBdr>
                <w:top w:val="none" w:sz="0" w:space="0" w:color="auto"/>
                <w:left w:val="none" w:sz="0" w:space="0" w:color="auto"/>
                <w:bottom w:val="none" w:sz="0" w:space="0" w:color="auto"/>
                <w:right w:val="none" w:sz="0" w:space="0" w:color="auto"/>
              </w:divBdr>
            </w:div>
            <w:div w:id="1930891272">
              <w:marLeft w:val="0"/>
              <w:marRight w:val="0"/>
              <w:marTop w:val="0"/>
              <w:marBottom w:val="0"/>
              <w:divBdr>
                <w:top w:val="none" w:sz="0" w:space="0" w:color="auto"/>
                <w:left w:val="none" w:sz="0" w:space="0" w:color="auto"/>
                <w:bottom w:val="none" w:sz="0" w:space="0" w:color="auto"/>
                <w:right w:val="none" w:sz="0" w:space="0" w:color="auto"/>
              </w:divBdr>
            </w:div>
            <w:div w:id="1931968363">
              <w:marLeft w:val="0"/>
              <w:marRight w:val="0"/>
              <w:marTop w:val="0"/>
              <w:marBottom w:val="0"/>
              <w:divBdr>
                <w:top w:val="none" w:sz="0" w:space="0" w:color="auto"/>
                <w:left w:val="none" w:sz="0" w:space="0" w:color="auto"/>
                <w:bottom w:val="none" w:sz="0" w:space="0" w:color="auto"/>
                <w:right w:val="none" w:sz="0" w:space="0" w:color="auto"/>
              </w:divBdr>
            </w:div>
            <w:div w:id="1945771266">
              <w:marLeft w:val="0"/>
              <w:marRight w:val="0"/>
              <w:marTop w:val="0"/>
              <w:marBottom w:val="0"/>
              <w:divBdr>
                <w:top w:val="none" w:sz="0" w:space="0" w:color="auto"/>
                <w:left w:val="none" w:sz="0" w:space="0" w:color="auto"/>
                <w:bottom w:val="none" w:sz="0" w:space="0" w:color="auto"/>
                <w:right w:val="none" w:sz="0" w:space="0" w:color="auto"/>
              </w:divBdr>
            </w:div>
            <w:div w:id="1948809943">
              <w:marLeft w:val="0"/>
              <w:marRight w:val="0"/>
              <w:marTop w:val="0"/>
              <w:marBottom w:val="0"/>
              <w:divBdr>
                <w:top w:val="none" w:sz="0" w:space="0" w:color="auto"/>
                <w:left w:val="none" w:sz="0" w:space="0" w:color="auto"/>
                <w:bottom w:val="none" w:sz="0" w:space="0" w:color="auto"/>
                <w:right w:val="none" w:sz="0" w:space="0" w:color="auto"/>
              </w:divBdr>
            </w:div>
            <w:div w:id="1949192102">
              <w:marLeft w:val="0"/>
              <w:marRight w:val="0"/>
              <w:marTop w:val="0"/>
              <w:marBottom w:val="0"/>
              <w:divBdr>
                <w:top w:val="none" w:sz="0" w:space="0" w:color="auto"/>
                <w:left w:val="none" w:sz="0" w:space="0" w:color="auto"/>
                <w:bottom w:val="none" w:sz="0" w:space="0" w:color="auto"/>
                <w:right w:val="none" w:sz="0" w:space="0" w:color="auto"/>
              </w:divBdr>
            </w:div>
            <w:div w:id="1949465739">
              <w:marLeft w:val="0"/>
              <w:marRight w:val="0"/>
              <w:marTop w:val="0"/>
              <w:marBottom w:val="0"/>
              <w:divBdr>
                <w:top w:val="none" w:sz="0" w:space="0" w:color="auto"/>
                <w:left w:val="none" w:sz="0" w:space="0" w:color="auto"/>
                <w:bottom w:val="none" w:sz="0" w:space="0" w:color="auto"/>
                <w:right w:val="none" w:sz="0" w:space="0" w:color="auto"/>
              </w:divBdr>
            </w:div>
            <w:div w:id="1949696432">
              <w:marLeft w:val="0"/>
              <w:marRight w:val="0"/>
              <w:marTop w:val="0"/>
              <w:marBottom w:val="0"/>
              <w:divBdr>
                <w:top w:val="none" w:sz="0" w:space="0" w:color="auto"/>
                <w:left w:val="none" w:sz="0" w:space="0" w:color="auto"/>
                <w:bottom w:val="none" w:sz="0" w:space="0" w:color="auto"/>
                <w:right w:val="none" w:sz="0" w:space="0" w:color="auto"/>
              </w:divBdr>
            </w:div>
            <w:div w:id="1951812967">
              <w:marLeft w:val="0"/>
              <w:marRight w:val="0"/>
              <w:marTop w:val="0"/>
              <w:marBottom w:val="0"/>
              <w:divBdr>
                <w:top w:val="none" w:sz="0" w:space="0" w:color="auto"/>
                <w:left w:val="none" w:sz="0" w:space="0" w:color="auto"/>
                <w:bottom w:val="none" w:sz="0" w:space="0" w:color="auto"/>
                <w:right w:val="none" w:sz="0" w:space="0" w:color="auto"/>
              </w:divBdr>
            </w:div>
            <w:div w:id="1954633273">
              <w:marLeft w:val="0"/>
              <w:marRight w:val="0"/>
              <w:marTop w:val="0"/>
              <w:marBottom w:val="0"/>
              <w:divBdr>
                <w:top w:val="none" w:sz="0" w:space="0" w:color="auto"/>
                <w:left w:val="none" w:sz="0" w:space="0" w:color="auto"/>
                <w:bottom w:val="none" w:sz="0" w:space="0" w:color="auto"/>
                <w:right w:val="none" w:sz="0" w:space="0" w:color="auto"/>
              </w:divBdr>
            </w:div>
            <w:div w:id="1955138233">
              <w:marLeft w:val="0"/>
              <w:marRight w:val="0"/>
              <w:marTop w:val="0"/>
              <w:marBottom w:val="0"/>
              <w:divBdr>
                <w:top w:val="none" w:sz="0" w:space="0" w:color="auto"/>
                <w:left w:val="none" w:sz="0" w:space="0" w:color="auto"/>
                <w:bottom w:val="none" w:sz="0" w:space="0" w:color="auto"/>
                <w:right w:val="none" w:sz="0" w:space="0" w:color="auto"/>
              </w:divBdr>
            </w:div>
            <w:div w:id="1955207430">
              <w:marLeft w:val="0"/>
              <w:marRight w:val="0"/>
              <w:marTop w:val="0"/>
              <w:marBottom w:val="0"/>
              <w:divBdr>
                <w:top w:val="none" w:sz="0" w:space="0" w:color="auto"/>
                <w:left w:val="none" w:sz="0" w:space="0" w:color="auto"/>
                <w:bottom w:val="none" w:sz="0" w:space="0" w:color="auto"/>
                <w:right w:val="none" w:sz="0" w:space="0" w:color="auto"/>
              </w:divBdr>
            </w:div>
            <w:div w:id="1955743574">
              <w:marLeft w:val="0"/>
              <w:marRight w:val="0"/>
              <w:marTop w:val="0"/>
              <w:marBottom w:val="0"/>
              <w:divBdr>
                <w:top w:val="none" w:sz="0" w:space="0" w:color="auto"/>
                <w:left w:val="none" w:sz="0" w:space="0" w:color="auto"/>
                <w:bottom w:val="none" w:sz="0" w:space="0" w:color="auto"/>
                <w:right w:val="none" w:sz="0" w:space="0" w:color="auto"/>
              </w:divBdr>
            </w:div>
            <w:div w:id="1956280001">
              <w:marLeft w:val="0"/>
              <w:marRight w:val="0"/>
              <w:marTop w:val="0"/>
              <w:marBottom w:val="0"/>
              <w:divBdr>
                <w:top w:val="none" w:sz="0" w:space="0" w:color="auto"/>
                <w:left w:val="none" w:sz="0" w:space="0" w:color="auto"/>
                <w:bottom w:val="none" w:sz="0" w:space="0" w:color="auto"/>
                <w:right w:val="none" w:sz="0" w:space="0" w:color="auto"/>
              </w:divBdr>
            </w:div>
            <w:div w:id="1957634517">
              <w:marLeft w:val="0"/>
              <w:marRight w:val="0"/>
              <w:marTop w:val="0"/>
              <w:marBottom w:val="0"/>
              <w:divBdr>
                <w:top w:val="none" w:sz="0" w:space="0" w:color="auto"/>
                <w:left w:val="none" w:sz="0" w:space="0" w:color="auto"/>
                <w:bottom w:val="none" w:sz="0" w:space="0" w:color="auto"/>
                <w:right w:val="none" w:sz="0" w:space="0" w:color="auto"/>
              </w:divBdr>
            </w:div>
            <w:div w:id="1970889019">
              <w:marLeft w:val="0"/>
              <w:marRight w:val="0"/>
              <w:marTop w:val="0"/>
              <w:marBottom w:val="0"/>
              <w:divBdr>
                <w:top w:val="none" w:sz="0" w:space="0" w:color="auto"/>
                <w:left w:val="none" w:sz="0" w:space="0" w:color="auto"/>
                <w:bottom w:val="none" w:sz="0" w:space="0" w:color="auto"/>
                <w:right w:val="none" w:sz="0" w:space="0" w:color="auto"/>
              </w:divBdr>
            </w:div>
            <w:div w:id="1974359411">
              <w:marLeft w:val="0"/>
              <w:marRight w:val="0"/>
              <w:marTop w:val="0"/>
              <w:marBottom w:val="0"/>
              <w:divBdr>
                <w:top w:val="none" w:sz="0" w:space="0" w:color="auto"/>
                <w:left w:val="none" w:sz="0" w:space="0" w:color="auto"/>
                <w:bottom w:val="none" w:sz="0" w:space="0" w:color="auto"/>
                <w:right w:val="none" w:sz="0" w:space="0" w:color="auto"/>
              </w:divBdr>
            </w:div>
            <w:div w:id="1980068422">
              <w:marLeft w:val="0"/>
              <w:marRight w:val="0"/>
              <w:marTop w:val="0"/>
              <w:marBottom w:val="0"/>
              <w:divBdr>
                <w:top w:val="none" w:sz="0" w:space="0" w:color="auto"/>
                <w:left w:val="none" w:sz="0" w:space="0" w:color="auto"/>
                <w:bottom w:val="none" w:sz="0" w:space="0" w:color="auto"/>
                <w:right w:val="none" w:sz="0" w:space="0" w:color="auto"/>
              </w:divBdr>
            </w:div>
            <w:div w:id="1987927778">
              <w:marLeft w:val="0"/>
              <w:marRight w:val="0"/>
              <w:marTop w:val="0"/>
              <w:marBottom w:val="0"/>
              <w:divBdr>
                <w:top w:val="none" w:sz="0" w:space="0" w:color="auto"/>
                <w:left w:val="none" w:sz="0" w:space="0" w:color="auto"/>
                <w:bottom w:val="none" w:sz="0" w:space="0" w:color="auto"/>
                <w:right w:val="none" w:sz="0" w:space="0" w:color="auto"/>
              </w:divBdr>
            </w:div>
            <w:div w:id="1991404019">
              <w:marLeft w:val="0"/>
              <w:marRight w:val="0"/>
              <w:marTop w:val="0"/>
              <w:marBottom w:val="0"/>
              <w:divBdr>
                <w:top w:val="none" w:sz="0" w:space="0" w:color="auto"/>
                <w:left w:val="none" w:sz="0" w:space="0" w:color="auto"/>
                <w:bottom w:val="none" w:sz="0" w:space="0" w:color="auto"/>
                <w:right w:val="none" w:sz="0" w:space="0" w:color="auto"/>
              </w:divBdr>
            </w:div>
            <w:div w:id="1993168850">
              <w:marLeft w:val="0"/>
              <w:marRight w:val="0"/>
              <w:marTop w:val="0"/>
              <w:marBottom w:val="0"/>
              <w:divBdr>
                <w:top w:val="none" w:sz="0" w:space="0" w:color="auto"/>
                <w:left w:val="none" w:sz="0" w:space="0" w:color="auto"/>
                <w:bottom w:val="none" w:sz="0" w:space="0" w:color="auto"/>
                <w:right w:val="none" w:sz="0" w:space="0" w:color="auto"/>
              </w:divBdr>
            </w:div>
            <w:div w:id="1996108885">
              <w:marLeft w:val="0"/>
              <w:marRight w:val="0"/>
              <w:marTop w:val="0"/>
              <w:marBottom w:val="0"/>
              <w:divBdr>
                <w:top w:val="none" w:sz="0" w:space="0" w:color="auto"/>
                <w:left w:val="none" w:sz="0" w:space="0" w:color="auto"/>
                <w:bottom w:val="none" w:sz="0" w:space="0" w:color="auto"/>
                <w:right w:val="none" w:sz="0" w:space="0" w:color="auto"/>
              </w:divBdr>
            </w:div>
            <w:div w:id="1998535470">
              <w:marLeft w:val="0"/>
              <w:marRight w:val="0"/>
              <w:marTop w:val="0"/>
              <w:marBottom w:val="0"/>
              <w:divBdr>
                <w:top w:val="none" w:sz="0" w:space="0" w:color="auto"/>
                <w:left w:val="none" w:sz="0" w:space="0" w:color="auto"/>
                <w:bottom w:val="none" w:sz="0" w:space="0" w:color="auto"/>
                <w:right w:val="none" w:sz="0" w:space="0" w:color="auto"/>
              </w:divBdr>
            </w:div>
            <w:div w:id="2002393916">
              <w:marLeft w:val="0"/>
              <w:marRight w:val="0"/>
              <w:marTop w:val="0"/>
              <w:marBottom w:val="0"/>
              <w:divBdr>
                <w:top w:val="none" w:sz="0" w:space="0" w:color="auto"/>
                <w:left w:val="none" w:sz="0" w:space="0" w:color="auto"/>
                <w:bottom w:val="none" w:sz="0" w:space="0" w:color="auto"/>
                <w:right w:val="none" w:sz="0" w:space="0" w:color="auto"/>
              </w:divBdr>
            </w:div>
            <w:div w:id="2006009457">
              <w:marLeft w:val="0"/>
              <w:marRight w:val="0"/>
              <w:marTop w:val="0"/>
              <w:marBottom w:val="0"/>
              <w:divBdr>
                <w:top w:val="none" w:sz="0" w:space="0" w:color="auto"/>
                <w:left w:val="none" w:sz="0" w:space="0" w:color="auto"/>
                <w:bottom w:val="none" w:sz="0" w:space="0" w:color="auto"/>
                <w:right w:val="none" w:sz="0" w:space="0" w:color="auto"/>
              </w:divBdr>
            </w:div>
            <w:div w:id="2009941026">
              <w:marLeft w:val="0"/>
              <w:marRight w:val="0"/>
              <w:marTop w:val="0"/>
              <w:marBottom w:val="0"/>
              <w:divBdr>
                <w:top w:val="none" w:sz="0" w:space="0" w:color="auto"/>
                <w:left w:val="none" w:sz="0" w:space="0" w:color="auto"/>
                <w:bottom w:val="none" w:sz="0" w:space="0" w:color="auto"/>
                <w:right w:val="none" w:sz="0" w:space="0" w:color="auto"/>
              </w:divBdr>
            </w:div>
            <w:div w:id="2010021004">
              <w:marLeft w:val="0"/>
              <w:marRight w:val="0"/>
              <w:marTop w:val="0"/>
              <w:marBottom w:val="0"/>
              <w:divBdr>
                <w:top w:val="none" w:sz="0" w:space="0" w:color="auto"/>
                <w:left w:val="none" w:sz="0" w:space="0" w:color="auto"/>
                <w:bottom w:val="none" w:sz="0" w:space="0" w:color="auto"/>
                <w:right w:val="none" w:sz="0" w:space="0" w:color="auto"/>
              </w:divBdr>
            </w:div>
            <w:div w:id="2013288926">
              <w:marLeft w:val="0"/>
              <w:marRight w:val="0"/>
              <w:marTop w:val="0"/>
              <w:marBottom w:val="0"/>
              <w:divBdr>
                <w:top w:val="none" w:sz="0" w:space="0" w:color="auto"/>
                <w:left w:val="none" w:sz="0" w:space="0" w:color="auto"/>
                <w:bottom w:val="none" w:sz="0" w:space="0" w:color="auto"/>
                <w:right w:val="none" w:sz="0" w:space="0" w:color="auto"/>
              </w:divBdr>
            </w:div>
            <w:div w:id="2016299940">
              <w:marLeft w:val="0"/>
              <w:marRight w:val="0"/>
              <w:marTop w:val="0"/>
              <w:marBottom w:val="0"/>
              <w:divBdr>
                <w:top w:val="none" w:sz="0" w:space="0" w:color="auto"/>
                <w:left w:val="none" w:sz="0" w:space="0" w:color="auto"/>
                <w:bottom w:val="none" w:sz="0" w:space="0" w:color="auto"/>
                <w:right w:val="none" w:sz="0" w:space="0" w:color="auto"/>
              </w:divBdr>
            </w:div>
            <w:div w:id="2016691999">
              <w:marLeft w:val="0"/>
              <w:marRight w:val="0"/>
              <w:marTop w:val="0"/>
              <w:marBottom w:val="0"/>
              <w:divBdr>
                <w:top w:val="none" w:sz="0" w:space="0" w:color="auto"/>
                <w:left w:val="none" w:sz="0" w:space="0" w:color="auto"/>
                <w:bottom w:val="none" w:sz="0" w:space="0" w:color="auto"/>
                <w:right w:val="none" w:sz="0" w:space="0" w:color="auto"/>
              </w:divBdr>
            </w:div>
            <w:div w:id="2020039949">
              <w:marLeft w:val="0"/>
              <w:marRight w:val="0"/>
              <w:marTop w:val="0"/>
              <w:marBottom w:val="0"/>
              <w:divBdr>
                <w:top w:val="none" w:sz="0" w:space="0" w:color="auto"/>
                <w:left w:val="none" w:sz="0" w:space="0" w:color="auto"/>
                <w:bottom w:val="none" w:sz="0" w:space="0" w:color="auto"/>
                <w:right w:val="none" w:sz="0" w:space="0" w:color="auto"/>
              </w:divBdr>
            </w:div>
            <w:div w:id="2022051060">
              <w:marLeft w:val="0"/>
              <w:marRight w:val="0"/>
              <w:marTop w:val="0"/>
              <w:marBottom w:val="0"/>
              <w:divBdr>
                <w:top w:val="none" w:sz="0" w:space="0" w:color="auto"/>
                <w:left w:val="none" w:sz="0" w:space="0" w:color="auto"/>
                <w:bottom w:val="none" w:sz="0" w:space="0" w:color="auto"/>
                <w:right w:val="none" w:sz="0" w:space="0" w:color="auto"/>
              </w:divBdr>
            </w:div>
            <w:div w:id="2023435642">
              <w:marLeft w:val="0"/>
              <w:marRight w:val="0"/>
              <w:marTop w:val="0"/>
              <w:marBottom w:val="0"/>
              <w:divBdr>
                <w:top w:val="none" w:sz="0" w:space="0" w:color="auto"/>
                <w:left w:val="none" w:sz="0" w:space="0" w:color="auto"/>
                <w:bottom w:val="none" w:sz="0" w:space="0" w:color="auto"/>
                <w:right w:val="none" w:sz="0" w:space="0" w:color="auto"/>
              </w:divBdr>
            </w:div>
            <w:div w:id="2025282461">
              <w:marLeft w:val="0"/>
              <w:marRight w:val="0"/>
              <w:marTop w:val="0"/>
              <w:marBottom w:val="0"/>
              <w:divBdr>
                <w:top w:val="none" w:sz="0" w:space="0" w:color="auto"/>
                <w:left w:val="none" w:sz="0" w:space="0" w:color="auto"/>
                <w:bottom w:val="none" w:sz="0" w:space="0" w:color="auto"/>
                <w:right w:val="none" w:sz="0" w:space="0" w:color="auto"/>
              </w:divBdr>
            </w:div>
            <w:div w:id="2026129381">
              <w:marLeft w:val="0"/>
              <w:marRight w:val="0"/>
              <w:marTop w:val="0"/>
              <w:marBottom w:val="0"/>
              <w:divBdr>
                <w:top w:val="none" w:sz="0" w:space="0" w:color="auto"/>
                <w:left w:val="none" w:sz="0" w:space="0" w:color="auto"/>
                <w:bottom w:val="none" w:sz="0" w:space="0" w:color="auto"/>
                <w:right w:val="none" w:sz="0" w:space="0" w:color="auto"/>
              </w:divBdr>
            </w:div>
            <w:div w:id="2028485540">
              <w:marLeft w:val="0"/>
              <w:marRight w:val="0"/>
              <w:marTop w:val="0"/>
              <w:marBottom w:val="0"/>
              <w:divBdr>
                <w:top w:val="none" w:sz="0" w:space="0" w:color="auto"/>
                <w:left w:val="none" w:sz="0" w:space="0" w:color="auto"/>
                <w:bottom w:val="none" w:sz="0" w:space="0" w:color="auto"/>
                <w:right w:val="none" w:sz="0" w:space="0" w:color="auto"/>
              </w:divBdr>
            </w:div>
            <w:div w:id="2030329050">
              <w:marLeft w:val="0"/>
              <w:marRight w:val="0"/>
              <w:marTop w:val="0"/>
              <w:marBottom w:val="0"/>
              <w:divBdr>
                <w:top w:val="none" w:sz="0" w:space="0" w:color="auto"/>
                <w:left w:val="none" w:sz="0" w:space="0" w:color="auto"/>
                <w:bottom w:val="none" w:sz="0" w:space="0" w:color="auto"/>
                <w:right w:val="none" w:sz="0" w:space="0" w:color="auto"/>
              </w:divBdr>
            </w:div>
            <w:div w:id="2030522693">
              <w:marLeft w:val="0"/>
              <w:marRight w:val="0"/>
              <w:marTop w:val="0"/>
              <w:marBottom w:val="0"/>
              <w:divBdr>
                <w:top w:val="none" w:sz="0" w:space="0" w:color="auto"/>
                <w:left w:val="none" w:sz="0" w:space="0" w:color="auto"/>
                <w:bottom w:val="none" w:sz="0" w:space="0" w:color="auto"/>
                <w:right w:val="none" w:sz="0" w:space="0" w:color="auto"/>
              </w:divBdr>
            </w:div>
            <w:div w:id="2039426244">
              <w:marLeft w:val="0"/>
              <w:marRight w:val="0"/>
              <w:marTop w:val="0"/>
              <w:marBottom w:val="0"/>
              <w:divBdr>
                <w:top w:val="none" w:sz="0" w:space="0" w:color="auto"/>
                <w:left w:val="none" w:sz="0" w:space="0" w:color="auto"/>
                <w:bottom w:val="none" w:sz="0" w:space="0" w:color="auto"/>
                <w:right w:val="none" w:sz="0" w:space="0" w:color="auto"/>
              </w:divBdr>
            </w:div>
            <w:div w:id="2039774651">
              <w:marLeft w:val="0"/>
              <w:marRight w:val="0"/>
              <w:marTop w:val="0"/>
              <w:marBottom w:val="0"/>
              <w:divBdr>
                <w:top w:val="none" w:sz="0" w:space="0" w:color="auto"/>
                <w:left w:val="none" w:sz="0" w:space="0" w:color="auto"/>
                <w:bottom w:val="none" w:sz="0" w:space="0" w:color="auto"/>
                <w:right w:val="none" w:sz="0" w:space="0" w:color="auto"/>
              </w:divBdr>
            </w:div>
            <w:div w:id="2040735059">
              <w:marLeft w:val="0"/>
              <w:marRight w:val="0"/>
              <w:marTop w:val="0"/>
              <w:marBottom w:val="0"/>
              <w:divBdr>
                <w:top w:val="none" w:sz="0" w:space="0" w:color="auto"/>
                <w:left w:val="none" w:sz="0" w:space="0" w:color="auto"/>
                <w:bottom w:val="none" w:sz="0" w:space="0" w:color="auto"/>
                <w:right w:val="none" w:sz="0" w:space="0" w:color="auto"/>
              </w:divBdr>
            </w:div>
            <w:div w:id="2042168577">
              <w:marLeft w:val="0"/>
              <w:marRight w:val="0"/>
              <w:marTop w:val="0"/>
              <w:marBottom w:val="0"/>
              <w:divBdr>
                <w:top w:val="none" w:sz="0" w:space="0" w:color="auto"/>
                <w:left w:val="none" w:sz="0" w:space="0" w:color="auto"/>
                <w:bottom w:val="none" w:sz="0" w:space="0" w:color="auto"/>
                <w:right w:val="none" w:sz="0" w:space="0" w:color="auto"/>
              </w:divBdr>
            </w:div>
            <w:div w:id="2046364660">
              <w:marLeft w:val="0"/>
              <w:marRight w:val="0"/>
              <w:marTop w:val="0"/>
              <w:marBottom w:val="0"/>
              <w:divBdr>
                <w:top w:val="none" w:sz="0" w:space="0" w:color="auto"/>
                <w:left w:val="none" w:sz="0" w:space="0" w:color="auto"/>
                <w:bottom w:val="none" w:sz="0" w:space="0" w:color="auto"/>
                <w:right w:val="none" w:sz="0" w:space="0" w:color="auto"/>
              </w:divBdr>
            </w:div>
            <w:div w:id="2046637719">
              <w:marLeft w:val="0"/>
              <w:marRight w:val="0"/>
              <w:marTop w:val="0"/>
              <w:marBottom w:val="0"/>
              <w:divBdr>
                <w:top w:val="none" w:sz="0" w:space="0" w:color="auto"/>
                <w:left w:val="none" w:sz="0" w:space="0" w:color="auto"/>
                <w:bottom w:val="none" w:sz="0" w:space="0" w:color="auto"/>
                <w:right w:val="none" w:sz="0" w:space="0" w:color="auto"/>
              </w:divBdr>
            </w:div>
            <w:div w:id="2046976365">
              <w:marLeft w:val="0"/>
              <w:marRight w:val="0"/>
              <w:marTop w:val="0"/>
              <w:marBottom w:val="0"/>
              <w:divBdr>
                <w:top w:val="none" w:sz="0" w:space="0" w:color="auto"/>
                <w:left w:val="none" w:sz="0" w:space="0" w:color="auto"/>
                <w:bottom w:val="none" w:sz="0" w:space="0" w:color="auto"/>
                <w:right w:val="none" w:sz="0" w:space="0" w:color="auto"/>
              </w:divBdr>
            </w:div>
            <w:div w:id="2053768878">
              <w:marLeft w:val="0"/>
              <w:marRight w:val="0"/>
              <w:marTop w:val="0"/>
              <w:marBottom w:val="0"/>
              <w:divBdr>
                <w:top w:val="none" w:sz="0" w:space="0" w:color="auto"/>
                <w:left w:val="none" w:sz="0" w:space="0" w:color="auto"/>
                <w:bottom w:val="none" w:sz="0" w:space="0" w:color="auto"/>
                <w:right w:val="none" w:sz="0" w:space="0" w:color="auto"/>
              </w:divBdr>
            </w:div>
            <w:div w:id="2058620822">
              <w:marLeft w:val="0"/>
              <w:marRight w:val="0"/>
              <w:marTop w:val="0"/>
              <w:marBottom w:val="0"/>
              <w:divBdr>
                <w:top w:val="none" w:sz="0" w:space="0" w:color="auto"/>
                <w:left w:val="none" w:sz="0" w:space="0" w:color="auto"/>
                <w:bottom w:val="none" w:sz="0" w:space="0" w:color="auto"/>
                <w:right w:val="none" w:sz="0" w:space="0" w:color="auto"/>
              </w:divBdr>
            </w:div>
            <w:div w:id="2058628911">
              <w:marLeft w:val="0"/>
              <w:marRight w:val="0"/>
              <w:marTop w:val="0"/>
              <w:marBottom w:val="0"/>
              <w:divBdr>
                <w:top w:val="none" w:sz="0" w:space="0" w:color="auto"/>
                <w:left w:val="none" w:sz="0" w:space="0" w:color="auto"/>
                <w:bottom w:val="none" w:sz="0" w:space="0" w:color="auto"/>
                <w:right w:val="none" w:sz="0" w:space="0" w:color="auto"/>
              </w:divBdr>
            </w:div>
            <w:div w:id="2060281765">
              <w:marLeft w:val="0"/>
              <w:marRight w:val="0"/>
              <w:marTop w:val="0"/>
              <w:marBottom w:val="0"/>
              <w:divBdr>
                <w:top w:val="none" w:sz="0" w:space="0" w:color="auto"/>
                <w:left w:val="none" w:sz="0" w:space="0" w:color="auto"/>
                <w:bottom w:val="none" w:sz="0" w:space="0" w:color="auto"/>
                <w:right w:val="none" w:sz="0" w:space="0" w:color="auto"/>
              </w:divBdr>
            </w:div>
            <w:div w:id="2064718649">
              <w:marLeft w:val="0"/>
              <w:marRight w:val="0"/>
              <w:marTop w:val="0"/>
              <w:marBottom w:val="0"/>
              <w:divBdr>
                <w:top w:val="none" w:sz="0" w:space="0" w:color="auto"/>
                <w:left w:val="none" w:sz="0" w:space="0" w:color="auto"/>
                <w:bottom w:val="none" w:sz="0" w:space="0" w:color="auto"/>
                <w:right w:val="none" w:sz="0" w:space="0" w:color="auto"/>
              </w:divBdr>
            </w:div>
            <w:div w:id="2073234213">
              <w:marLeft w:val="0"/>
              <w:marRight w:val="0"/>
              <w:marTop w:val="0"/>
              <w:marBottom w:val="0"/>
              <w:divBdr>
                <w:top w:val="none" w:sz="0" w:space="0" w:color="auto"/>
                <w:left w:val="none" w:sz="0" w:space="0" w:color="auto"/>
                <w:bottom w:val="none" w:sz="0" w:space="0" w:color="auto"/>
                <w:right w:val="none" w:sz="0" w:space="0" w:color="auto"/>
              </w:divBdr>
            </w:div>
            <w:div w:id="2074964730">
              <w:marLeft w:val="0"/>
              <w:marRight w:val="0"/>
              <w:marTop w:val="0"/>
              <w:marBottom w:val="0"/>
              <w:divBdr>
                <w:top w:val="none" w:sz="0" w:space="0" w:color="auto"/>
                <w:left w:val="none" w:sz="0" w:space="0" w:color="auto"/>
                <w:bottom w:val="none" w:sz="0" w:space="0" w:color="auto"/>
                <w:right w:val="none" w:sz="0" w:space="0" w:color="auto"/>
              </w:divBdr>
            </w:div>
            <w:div w:id="2076782380">
              <w:marLeft w:val="0"/>
              <w:marRight w:val="0"/>
              <w:marTop w:val="0"/>
              <w:marBottom w:val="0"/>
              <w:divBdr>
                <w:top w:val="none" w:sz="0" w:space="0" w:color="auto"/>
                <w:left w:val="none" w:sz="0" w:space="0" w:color="auto"/>
                <w:bottom w:val="none" w:sz="0" w:space="0" w:color="auto"/>
                <w:right w:val="none" w:sz="0" w:space="0" w:color="auto"/>
              </w:divBdr>
            </w:div>
            <w:div w:id="2077042888">
              <w:marLeft w:val="0"/>
              <w:marRight w:val="0"/>
              <w:marTop w:val="0"/>
              <w:marBottom w:val="0"/>
              <w:divBdr>
                <w:top w:val="none" w:sz="0" w:space="0" w:color="auto"/>
                <w:left w:val="none" w:sz="0" w:space="0" w:color="auto"/>
                <w:bottom w:val="none" w:sz="0" w:space="0" w:color="auto"/>
                <w:right w:val="none" w:sz="0" w:space="0" w:color="auto"/>
              </w:divBdr>
            </w:div>
            <w:div w:id="2077391252">
              <w:marLeft w:val="0"/>
              <w:marRight w:val="0"/>
              <w:marTop w:val="0"/>
              <w:marBottom w:val="0"/>
              <w:divBdr>
                <w:top w:val="none" w:sz="0" w:space="0" w:color="auto"/>
                <w:left w:val="none" w:sz="0" w:space="0" w:color="auto"/>
                <w:bottom w:val="none" w:sz="0" w:space="0" w:color="auto"/>
                <w:right w:val="none" w:sz="0" w:space="0" w:color="auto"/>
              </w:divBdr>
            </w:div>
            <w:div w:id="2080862356">
              <w:marLeft w:val="0"/>
              <w:marRight w:val="0"/>
              <w:marTop w:val="0"/>
              <w:marBottom w:val="0"/>
              <w:divBdr>
                <w:top w:val="none" w:sz="0" w:space="0" w:color="auto"/>
                <w:left w:val="none" w:sz="0" w:space="0" w:color="auto"/>
                <w:bottom w:val="none" w:sz="0" w:space="0" w:color="auto"/>
                <w:right w:val="none" w:sz="0" w:space="0" w:color="auto"/>
              </w:divBdr>
            </w:div>
            <w:div w:id="2084797015">
              <w:marLeft w:val="0"/>
              <w:marRight w:val="0"/>
              <w:marTop w:val="0"/>
              <w:marBottom w:val="0"/>
              <w:divBdr>
                <w:top w:val="none" w:sz="0" w:space="0" w:color="auto"/>
                <w:left w:val="none" w:sz="0" w:space="0" w:color="auto"/>
                <w:bottom w:val="none" w:sz="0" w:space="0" w:color="auto"/>
                <w:right w:val="none" w:sz="0" w:space="0" w:color="auto"/>
              </w:divBdr>
            </w:div>
            <w:div w:id="2086560973">
              <w:marLeft w:val="0"/>
              <w:marRight w:val="0"/>
              <w:marTop w:val="0"/>
              <w:marBottom w:val="0"/>
              <w:divBdr>
                <w:top w:val="none" w:sz="0" w:space="0" w:color="auto"/>
                <w:left w:val="none" w:sz="0" w:space="0" w:color="auto"/>
                <w:bottom w:val="none" w:sz="0" w:space="0" w:color="auto"/>
                <w:right w:val="none" w:sz="0" w:space="0" w:color="auto"/>
              </w:divBdr>
            </w:div>
            <w:div w:id="2091151260">
              <w:marLeft w:val="0"/>
              <w:marRight w:val="0"/>
              <w:marTop w:val="0"/>
              <w:marBottom w:val="0"/>
              <w:divBdr>
                <w:top w:val="none" w:sz="0" w:space="0" w:color="auto"/>
                <w:left w:val="none" w:sz="0" w:space="0" w:color="auto"/>
                <w:bottom w:val="none" w:sz="0" w:space="0" w:color="auto"/>
                <w:right w:val="none" w:sz="0" w:space="0" w:color="auto"/>
              </w:divBdr>
            </w:div>
            <w:div w:id="2094466962">
              <w:marLeft w:val="0"/>
              <w:marRight w:val="0"/>
              <w:marTop w:val="0"/>
              <w:marBottom w:val="0"/>
              <w:divBdr>
                <w:top w:val="none" w:sz="0" w:space="0" w:color="auto"/>
                <w:left w:val="none" w:sz="0" w:space="0" w:color="auto"/>
                <w:bottom w:val="none" w:sz="0" w:space="0" w:color="auto"/>
                <w:right w:val="none" w:sz="0" w:space="0" w:color="auto"/>
              </w:divBdr>
            </w:div>
            <w:div w:id="2096049536">
              <w:marLeft w:val="0"/>
              <w:marRight w:val="0"/>
              <w:marTop w:val="0"/>
              <w:marBottom w:val="0"/>
              <w:divBdr>
                <w:top w:val="none" w:sz="0" w:space="0" w:color="auto"/>
                <w:left w:val="none" w:sz="0" w:space="0" w:color="auto"/>
                <w:bottom w:val="none" w:sz="0" w:space="0" w:color="auto"/>
                <w:right w:val="none" w:sz="0" w:space="0" w:color="auto"/>
              </w:divBdr>
            </w:div>
            <w:div w:id="2096776409">
              <w:marLeft w:val="0"/>
              <w:marRight w:val="0"/>
              <w:marTop w:val="0"/>
              <w:marBottom w:val="0"/>
              <w:divBdr>
                <w:top w:val="none" w:sz="0" w:space="0" w:color="auto"/>
                <w:left w:val="none" w:sz="0" w:space="0" w:color="auto"/>
                <w:bottom w:val="none" w:sz="0" w:space="0" w:color="auto"/>
                <w:right w:val="none" w:sz="0" w:space="0" w:color="auto"/>
              </w:divBdr>
            </w:div>
            <w:div w:id="2100716010">
              <w:marLeft w:val="0"/>
              <w:marRight w:val="0"/>
              <w:marTop w:val="0"/>
              <w:marBottom w:val="0"/>
              <w:divBdr>
                <w:top w:val="none" w:sz="0" w:space="0" w:color="auto"/>
                <w:left w:val="none" w:sz="0" w:space="0" w:color="auto"/>
                <w:bottom w:val="none" w:sz="0" w:space="0" w:color="auto"/>
                <w:right w:val="none" w:sz="0" w:space="0" w:color="auto"/>
              </w:divBdr>
            </w:div>
            <w:div w:id="2103449952">
              <w:marLeft w:val="0"/>
              <w:marRight w:val="0"/>
              <w:marTop w:val="0"/>
              <w:marBottom w:val="0"/>
              <w:divBdr>
                <w:top w:val="none" w:sz="0" w:space="0" w:color="auto"/>
                <w:left w:val="none" w:sz="0" w:space="0" w:color="auto"/>
                <w:bottom w:val="none" w:sz="0" w:space="0" w:color="auto"/>
                <w:right w:val="none" w:sz="0" w:space="0" w:color="auto"/>
              </w:divBdr>
            </w:div>
            <w:div w:id="2104492716">
              <w:marLeft w:val="0"/>
              <w:marRight w:val="0"/>
              <w:marTop w:val="0"/>
              <w:marBottom w:val="0"/>
              <w:divBdr>
                <w:top w:val="none" w:sz="0" w:space="0" w:color="auto"/>
                <w:left w:val="none" w:sz="0" w:space="0" w:color="auto"/>
                <w:bottom w:val="none" w:sz="0" w:space="0" w:color="auto"/>
                <w:right w:val="none" w:sz="0" w:space="0" w:color="auto"/>
              </w:divBdr>
            </w:div>
            <w:div w:id="2107116681">
              <w:marLeft w:val="0"/>
              <w:marRight w:val="0"/>
              <w:marTop w:val="0"/>
              <w:marBottom w:val="0"/>
              <w:divBdr>
                <w:top w:val="none" w:sz="0" w:space="0" w:color="auto"/>
                <w:left w:val="none" w:sz="0" w:space="0" w:color="auto"/>
                <w:bottom w:val="none" w:sz="0" w:space="0" w:color="auto"/>
                <w:right w:val="none" w:sz="0" w:space="0" w:color="auto"/>
              </w:divBdr>
            </w:div>
            <w:div w:id="2111661097">
              <w:marLeft w:val="0"/>
              <w:marRight w:val="0"/>
              <w:marTop w:val="0"/>
              <w:marBottom w:val="0"/>
              <w:divBdr>
                <w:top w:val="none" w:sz="0" w:space="0" w:color="auto"/>
                <w:left w:val="none" w:sz="0" w:space="0" w:color="auto"/>
                <w:bottom w:val="none" w:sz="0" w:space="0" w:color="auto"/>
                <w:right w:val="none" w:sz="0" w:space="0" w:color="auto"/>
              </w:divBdr>
            </w:div>
            <w:div w:id="2112431899">
              <w:marLeft w:val="0"/>
              <w:marRight w:val="0"/>
              <w:marTop w:val="0"/>
              <w:marBottom w:val="0"/>
              <w:divBdr>
                <w:top w:val="none" w:sz="0" w:space="0" w:color="auto"/>
                <w:left w:val="none" w:sz="0" w:space="0" w:color="auto"/>
                <w:bottom w:val="none" w:sz="0" w:space="0" w:color="auto"/>
                <w:right w:val="none" w:sz="0" w:space="0" w:color="auto"/>
              </w:divBdr>
            </w:div>
            <w:div w:id="2113939419">
              <w:marLeft w:val="0"/>
              <w:marRight w:val="0"/>
              <w:marTop w:val="0"/>
              <w:marBottom w:val="0"/>
              <w:divBdr>
                <w:top w:val="none" w:sz="0" w:space="0" w:color="auto"/>
                <w:left w:val="none" w:sz="0" w:space="0" w:color="auto"/>
                <w:bottom w:val="none" w:sz="0" w:space="0" w:color="auto"/>
                <w:right w:val="none" w:sz="0" w:space="0" w:color="auto"/>
              </w:divBdr>
            </w:div>
            <w:div w:id="2115779849">
              <w:marLeft w:val="0"/>
              <w:marRight w:val="0"/>
              <w:marTop w:val="0"/>
              <w:marBottom w:val="0"/>
              <w:divBdr>
                <w:top w:val="none" w:sz="0" w:space="0" w:color="auto"/>
                <w:left w:val="none" w:sz="0" w:space="0" w:color="auto"/>
                <w:bottom w:val="none" w:sz="0" w:space="0" w:color="auto"/>
                <w:right w:val="none" w:sz="0" w:space="0" w:color="auto"/>
              </w:divBdr>
            </w:div>
            <w:div w:id="2119449549">
              <w:marLeft w:val="0"/>
              <w:marRight w:val="0"/>
              <w:marTop w:val="0"/>
              <w:marBottom w:val="0"/>
              <w:divBdr>
                <w:top w:val="none" w:sz="0" w:space="0" w:color="auto"/>
                <w:left w:val="none" w:sz="0" w:space="0" w:color="auto"/>
                <w:bottom w:val="none" w:sz="0" w:space="0" w:color="auto"/>
                <w:right w:val="none" w:sz="0" w:space="0" w:color="auto"/>
              </w:divBdr>
            </w:div>
            <w:div w:id="2121148329">
              <w:marLeft w:val="0"/>
              <w:marRight w:val="0"/>
              <w:marTop w:val="0"/>
              <w:marBottom w:val="0"/>
              <w:divBdr>
                <w:top w:val="none" w:sz="0" w:space="0" w:color="auto"/>
                <w:left w:val="none" w:sz="0" w:space="0" w:color="auto"/>
                <w:bottom w:val="none" w:sz="0" w:space="0" w:color="auto"/>
                <w:right w:val="none" w:sz="0" w:space="0" w:color="auto"/>
              </w:divBdr>
            </w:div>
            <w:div w:id="2130052122">
              <w:marLeft w:val="0"/>
              <w:marRight w:val="0"/>
              <w:marTop w:val="0"/>
              <w:marBottom w:val="0"/>
              <w:divBdr>
                <w:top w:val="none" w:sz="0" w:space="0" w:color="auto"/>
                <w:left w:val="none" w:sz="0" w:space="0" w:color="auto"/>
                <w:bottom w:val="none" w:sz="0" w:space="0" w:color="auto"/>
                <w:right w:val="none" w:sz="0" w:space="0" w:color="auto"/>
              </w:divBdr>
            </w:div>
            <w:div w:id="2131584287">
              <w:marLeft w:val="0"/>
              <w:marRight w:val="0"/>
              <w:marTop w:val="0"/>
              <w:marBottom w:val="0"/>
              <w:divBdr>
                <w:top w:val="none" w:sz="0" w:space="0" w:color="auto"/>
                <w:left w:val="none" w:sz="0" w:space="0" w:color="auto"/>
                <w:bottom w:val="none" w:sz="0" w:space="0" w:color="auto"/>
                <w:right w:val="none" w:sz="0" w:space="0" w:color="auto"/>
              </w:divBdr>
            </w:div>
            <w:div w:id="2133088569">
              <w:marLeft w:val="0"/>
              <w:marRight w:val="0"/>
              <w:marTop w:val="0"/>
              <w:marBottom w:val="0"/>
              <w:divBdr>
                <w:top w:val="none" w:sz="0" w:space="0" w:color="auto"/>
                <w:left w:val="none" w:sz="0" w:space="0" w:color="auto"/>
                <w:bottom w:val="none" w:sz="0" w:space="0" w:color="auto"/>
                <w:right w:val="none" w:sz="0" w:space="0" w:color="auto"/>
              </w:divBdr>
            </w:div>
            <w:div w:id="2133788761">
              <w:marLeft w:val="0"/>
              <w:marRight w:val="0"/>
              <w:marTop w:val="0"/>
              <w:marBottom w:val="0"/>
              <w:divBdr>
                <w:top w:val="none" w:sz="0" w:space="0" w:color="auto"/>
                <w:left w:val="none" w:sz="0" w:space="0" w:color="auto"/>
                <w:bottom w:val="none" w:sz="0" w:space="0" w:color="auto"/>
                <w:right w:val="none" w:sz="0" w:space="0" w:color="auto"/>
              </w:divBdr>
            </w:div>
            <w:div w:id="2137605749">
              <w:marLeft w:val="0"/>
              <w:marRight w:val="0"/>
              <w:marTop w:val="0"/>
              <w:marBottom w:val="0"/>
              <w:divBdr>
                <w:top w:val="none" w:sz="0" w:space="0" w:color="auto"/>
                <w:left w:val="none" w:sz="0" w:space="0" w:color="auto"/>
                <w:bottom w:val="none" w:sz="0" w:space="0" w:color="auto"/>
                <w:right w:val="none" w:sz="0" w:space="0" w:color="auto"/>
              </w:divBdr>
            </w:div>
            <w:div w:id="2138446408">
              <w:marLeft w:val="0"/>
              <w:marRight w:val="0"/>
              <w:marTop w:val="0"/>
              <w:marBottom w:val="0"/>
              <w:divBdr>
                <w:top w:val="none" w:sz="0" w:space="0" w:color="auto"/>
                <w:left w:val="none" w:sz="0" w:space="0" w:color="auto"/>
                <w:bottom w:val="none" w:sz="0" w:space="0" w:color="auto"/>
                <w:right w:val="none" w:sz="0" w:space="0" w:color="auto"/>
              </w:divBdr>
            </w:div>
            <w:div w:id="2141683184">
              <w:marLeft w:val="0"/>
              <w:marRight w:val="0"/>
              <w:marTop w:val="0"/>
              <w:marBottom w:val="0"/>
              <w:divBdr>
                <w:top w:val="none" w:sz="0" w:space="0" w:color="auto"/>
                <w:left w:val="none" w:sz="0" w:space="0" w:color="auto"/>
                <w:bottom w:val="none" w:sz="0" w:space="0" w:color="auto"/>
                <w:right w:val="none" w:sz="0" w:space="0" w:color="auto"/>
              </w:divBdr>
            </w:div>
            <w:div w:id="2145273060">
              <w:marLeft w:val="0"/>
              <w:marRight w:val="0"/>
              <w:marTop w:val="0"/>
              <w:marBottom w:val="0"/>
              <w:divBdr>
                <w:top w:val="none" w:sz="0" w:space="0" w:color="auto"/>
                <w:left w:val="none" w:sz="0" w:space="0" w:color="auto"/>
                <w:bottom w:val="none" w:sz="0" w:space="0" w:color="auto"/>
                <w:right w:val="none" w:sz="0" w:space="0" w:color="auto"/>
              </w:divBdr>
            </w:div>
            <w:div w:id="21465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7801">
      <w:bodyDiv w:val="1"/>
      <w:marLeft w:val="0"/>
      <w:marRight w:val="0"/>
      <w:marTop w:val="0"/>
      <w:marBottom w:val="0"/>
      <w:divBdr>
        <w:top w:val="none" w:sz="0" w:space="0" w:color="auto"/>
        <w:left w:val="none" w:sz="0" w:space="0" w:color="auto"/>
        <w:bottom w:val="none" w:sz="0" w:space="0" w:color="auto"/>
        <w:right w:val="none" w:sz="0" w:space="0" w:color="auto"/>
      </w:divBdr>
      <w:divsChild>
        <w:div w:id="988172127">
          <w:marLeft w:val="0"/>
          <w:marRight w:val="0"/>
          <w:marTop w:val="0"/>
          <w:marBottom w:val="0"/>
          <w:divBdr>
            <w:top w:val="none" w:sz="0" w:space="0" w:color="auto"/>
            <w:left w:val="none" w:sz="0" w:space="0" w:color="auto"/>
            <w:bottom w:val="none" w:sz="0" w:space="0" w:color="auto"/>
            <w:right w:val="none" w:sz="0" w:space="0" w:color="auto"/>
          </w:divBdr>
          <w:divsChild>
            <w:div w:id="7950862">
              <w:marLeft w:val="0"/>
              <w:marRight w:val="0"/>
              <w:marTop w:val="0"/>
              <w:marBottom w:val="0"/>
              <w:divBdr>
                <w:top w:val="none" w:sz="0" w:space="0" w:color="auto"/>
                <w:left w:val="none" w:sz="0" w:space="0" w:color="auto"/>
                <w:bottom w:val="none" w:sz="0" w:space="0" w:color="auto"/>
                <w:right w:val="none" w:sz="0" w:space="0" w:color="auto"/>
              </w:divBdr>
            </w:div>
            <w:div w:id="27729840">
              <w:marLeft w:val="0"/>
              <w:marRight w:val="0"/>
              <w:marTop w:val="0"/>
              <w:marBottom w:val="0"/>
              <w:divBdr>
                <w:top w:val="none" w:sz="0" w:space="0" w:color="auto"/>
                <w:left w:val="none" w:sz="0" w:space="0" w:color="auto"/>
                <w:bottom w:val="none" w:sz="0" w:space="0" w:color="auto"/>
                <w:right w:val="none" w:sz="0" w:space="0" w:color="auto"/>
              </w:divBdr>
            </w:div>
            <w:div w:id="28923391">
              <w:marLeft w:val="0"/>
              <w:marRight w:val="0"/>
              <w:marTop w:val="0"/>
              <w:marBottom w:val="0"/>
              <w:divBdr>
                <w:top w:val="none" w:sz="0" w:space="0" w:color="auto"/>
                <w:left w:val="none" w:sz="0" w:space="0" w:color="auto"/>
                <w:bottom w:val="none" w:sz="0" w:space="0" w:color="auto"/>
                <w:right w:val="none" w:sz="0" w:space="0" w:color="auto"/>
              </w:divBdr>
            </w:div>
            <w:div w:id="28992035">
              <w:marLeft w:val="0"/>
              <w:marRight w:val="0"/>
              <w:marTop w:val="0"/>
              <w:marBottom w:val="0"/>
              <w:divBdr>
                <w:top w:val="none" w:sz="0" w:space="0" w:color="auto"/>
                <w:left w:val="none" w:sz="0" w:space="0" w:color="auto"/>
                <w:bottom w:val="none" w:sz="0" w:space="0" w:color="auto"/>
                <w:right w:val="none" w:sz="0" w:space="0" w:color="auto"/>
              </w:divBdr>
            </w:div>
            <w:div w:id="29378157">
              <w:marLeft w:val="0"/>
              <w:marRight w:val="0"/>
              <w:marTop w:val="0"/>
              <w:marBottom w:val="0"/>
              <w:divBdr>
                <w:top w:val="none" w:sz="0" w:space="0" w:color="auto"/>
                <w:left w:val="none" w:sz="0" w:space="0" w:color="auto"/>
                <w:bottom w:val="none" w:sz="0" w:space="0" w:color="auto"/>
                <w:right w:val="none" w:sz="0" w:space="0" w:color="auto"/>
              </w:divBdr>
            </w:div>
            <w:div w:id="38942048">
              <w:marLeft w:val="0"/>
              <w:marRight w:val="0"/>
              <w:marTop w:val="0"/>
              <w:marBottom w:val="0"/>
              <w:divBdr>
                <w:top w:val="none" w:sz="0" w:space="0" w:color="auto"/>
                <w:left w:val="none" w:sz="0" w:space="0" w:color="auto"/>
                <w:bottom w:val="none" w:sz="0" w:space="0" w:color="auto"/>
                <w:right w:val="none" w:sz="0" w:space="0" w:color="auto"/>
              </w:divBdr>
            </w:div>
            <w:div w:id="43453685">
              <w:marLeft w:val="0"/>
              <w:marRight w:val="0"/>
              <w:marTop w:val="0"/>
              <w:marBottom w:val="0"/>
              <w:divBdr>
                <w:top w:val="none" w:sz="0" w:space="0" w:color="auto"/>
                <w:left w:val="none" w:sz="0" w:space="0" w:color="auto"/>
                <w:bottom w:val="none" w:sz="0" w:space="0" w:color="auto"/>
                <w:right w:val="none" w:sz="0" w:space="0" w:color="auto"/>
              </w:divBdr>
            </w:div>
            <w:div w:id="45877665">
              <w:marLeft w:val="0"/>
              <w:marRight w:val="0"/>
              <w:marTop w:val="0"/>
              <w:marBottom w:val="0"/>
              <w:divBdr>
                <w:top w:val="none" w:sz="0" w:space="0" w:color="auto"/>
                <w:left w:val="none" w:sz="0" w:space="0" w:color="auto"/>
                <w:bottom w:val="none" w:sz="0" w:space="0" w:color="auto"/>
                <w:right w:val="none" w:sz="0" w:space="0" w:color="auto"/>
              </w:divBdr>
            </w:div>
            <w:div w:id="70012146">
              <w:marLeft w:val="0"/>
              <w:marRight w:val="0"/>
              <w:marTop w:val="0"/>
              <w:marBottom w:val="0"/>
              <w:divBdr>
                <w:top w:val="none" w:sz="0" w:space="0" w:color="auto"/>
                <w:left w:val="none" w:sz="0" w:space="0" w:color="auto"/>
                <w:bottom w:val="none" w:sz="0" w:space="0" w:color="auto"/>
                <w:right w:val="none" w:sz="0" w:space="0" w:color="auto"/>
              </w:divBdr>
            </w:div>
            <w:div w:id="72704612">
              <w:marLeft w:val="0"/>
              <w:marRight w:val="0"/>
              <w:marTop w:val="0"/>
              <w:marBottom w:val="0"/>
              <w:divBdr>
                <w:top w:val="none" w:sz="0" w:space="0" w:color="auto"/>
                <w:left w:val="none" w:sz="0" w:space="0" w:color="auto"/>
                <w:bottom w:val="none" w:sz="0" w:space="0" w:color="auto"/>
                <w:right w:val="none" w:sz="0" w:space="0" w:color="auto"/>
              </w:divBdr>
            </w:div>
            <w:div w:id="75054304">
              <w:marLeft w:val="0"/>
              <w:marRight w:val="0"/>
              <w:marTop w:val="0"/>
              <w:marBottom w:val="0"/>
              <w:divBdr>
                <w:top w:val="none" w:sz="0" w:space="0" w:color="auto"/>
                <w:left w:val="none" w:sz="0" w:space="0" w:color="auto"/>
                <w:bottom w:val="none" w:sz="0" w:space="0" w:color="auto"/>
                <w:right w:val="none" w:sz="0" w:space="0" w:color="auto"/>
              </w:divBdr>
            </w:div>
            <w:div w:id="85271541">
              <w:marLeft w:val="0"/>
              <w:marRight w:val="0"/>
              <w:marTop w:val="0"/>
              <w:marBottom w:val="0"/>
              <w:divBdr>
                <w:top w:val="none" w:sz="0" w:space="0" w:color="auto"/>
                <w:left w:val="none" w:sz="0" w:space="0" w:color="auto"/>
                <w:bottom w:val="none" w:sz="0" w:space="0" w:color="auto"/>
                <w:right w:val="none" w:sz="0" w:space="0" w:color="auto"/>
              </w:divBdr>
            </w:div>
            <w:div w:id="86313064">
              <w:marLeft w:val="0"/>
              <w:marRight w:val="0"/>
              <w:marTop w:val="0"/>
              <w:marBottom w:val="0"/>
              <w:divBdr>
                <w:top w:val="none" w:sz="0" w:space="0" w:color="auto"/>
                <w:left w:val="none" w:sz="0" w:space="0" w:color="auto"/>
                <w:bottom w:val="none" w:sz="0" w:space="0" w:color="auto"/>
                <w:right w:val="none" w:sz="0" w:space="0" w:color="auto"/>
              </w:divBdr>
            </w:div>
            <w:div w:id="88738123">
              <w:marLeft w:val="0"/>
              <w:marRight w:val="0"/>
              <w:marTop w:val="0"/>
              <w:marBottom w:val="0"/>
              <w:divBdr>
                <w:top w:val="none" w:sz="0" w:space="0" w:color="auto"/>
                <w:left w:val="none" w:sz="0" w:space="0" w:color="auto"/>
                <w:bottom w:val="none" w:sz="0" w:space="0" w:color="auto"/>
                <w:right w:val="none" w:sz="0" w:space="0" w:color="auto"/>
              </w:divBdr>
            </w:div>
            <w:div w:id="95297631">
              <w:marLeft w:val="0"/>
              <w:marRight w:val="0"/>
              <w:marTop w:val="0"/>
              <w:marBottom w:val="0"/>
              <w:divBdr>
                <w:top w:val="none" w:sz="0" w:space="0" w:color="auto"/>
                <w:left w:val="none" w:sz="0" w:space="0" w:color="auto"/>
                <w:bottom w:val="none" w:sz="0" w:space="0" w:color="auto"/>
                <w:right w:val="none" w:sz="0" w:space="0" w:color="auto"/>
              </w:divBdr>
            </w:div>
            <w:div w:id="101342942">
              <w:marLeft w:val="0"/>
              <w:marRight w:val="0"/>
              <w:marTop w:val="0"/>
              <w:marBottom w:val="0"/>
              <w:divBdr>
                <w:top w:val="none" w:sz="0" w:space="0" w:color="auto"/>
                <w:left w:val="none" w:sz="0" w:space="0" w:color="auto"/>
                <w:bottom w:val="none" w:sz="0" w:space="0" w:color="auto"/>
                <w:right w:val="none" w:sz="0" w:space="0" w:color="auto"/>
              </w:divBdr>
            </w:div>
            <w:div w:id="102773669">
              <w:marLeft w:val="0"/>
              <w:marRight w:val="0"/>
              <w:marTop w:val="0"/>
              <w:marBottom w:val="0"/>
              <w:divBdr>
                <w:top w:val="none" w:sz="0" w:space="0" w:color="auto"/>
                <w:left w:val="none" w:sz="0" w:space="0" w:color="auto"/>
                <w:bottom w:val="none" w:sz="0" w:space="0" w:color="auto"/>
                <w:right w:val="none" w:sz="0" w:space="0" w:color="auto"/>
              </w:divBdr>
            </w:div>
            <w:div w:id="105586804">
              <w:marLeft w:val="0"/>
              <w:marRight w:val="0"/>
              <w:marTop w:val="0"/>
              <w:marBottom w:val="0"/>
              <w:divBdr>
                <w:top w:val="none" w:sz="0" w:space="0" w:color="auto"/>
                <w:left w:val="none" w:sz="0" w:space="0" w:color="auto"/>
                <w:bottom w:val="none" w:sz="0" w:space="0" w:color="auto"/>
                <w:right w:val="none" w:sz="0" w:space="0" w:color="auto"/>
              </w:divBdr>
            </w:div>
            <w:div w:id="120536616">
              <w:marLeft w:val="0"/>
              <w:marRight w:val="0"/>
              <w:marTop w:val="0"/>
              <w:marBottom w:val="0"/>
              <w:divBdr>
                <w:top w:val="none" w:sz="0" w:space="0" w:color="auto"/>
                <w:left w:val="none" w:sz="0" w:space="0" w:color="auto"/>
                <w:bottom w:val="none" w:sz="0" w:space="0" w:color="auto"/>
                <w:right w:val="none" w:sz="0" w:space="0" w:color="auto"/>
              </w:divBdr>
            </w:div>
            <w:div w:id="128087725">
              <w:marLeft w:val="0"/>
              <w:marRight w:val="0"/>
              <w:marTop w:val="0"/>
              <w:marBottom w:val="0"/>
              <w:divBdr>
                <w:top w:val="none" w:sz="0" w:space="0" w:color="auto"/>
                <w:left w:val="none" w:sz="0" w:space="0" w:color="auto"/>
                <w:bottom w:val="none" w:sz="0" w:space="0" w:color="auto"/>
                <w:right w:val="none" w:sz="0" w:space="0" w:color="auto"/>
              </w:divBdr>
            </w:div>
            <w:div w:id="131143371">
              <w:marLeft w:val="0"/>
              <w:marRight w:val="0"/>
              <w:marTop w:val="0"/>
              <w:marBottom w:val="0"/>
              <w:divBdr>
                <w:top w:val="none" w:sz="0" w:space="0" w:color="auto"/>
                <w:left w:val="none" w:sz="0" w:space="0" w:color="auto"/>
                <w:bottom w:val="none" w:sz="0" w:space="0" w:color="auto"/>
                <w:right w:val="none" w:sz="0" w:space="0" w:color="auto"/>
              </w:divBdr>
            </w:div>
            <w:div w:id="134565961">
              <w:marLeft w:val="0"/>
              <w:marRight w:val="0"/>
              <w:marTop w:val="0"/>
              <w:marBottom w:val="0"/>
              <w:divBdr>
                <w:top w:val="none" w:sz="0" w:space="0" w:color="auto"/>
                <w:left w:val="none" w:sz="0" w:space="0" w:color="auto"/>
                <w:bottom w:val="none" w:sz="0" w:space="0" w:color="auto"/>
                <w:right w:val="none" w:sz="0" w:space="0" w:color="auto"/>
              </w:divBdr>
            </w:div>
            <w:div w:id="134643196">
              <w:marLeft w:val="0"/>
              <w:marRight w:val="0"/>
              <w:marTop w:val="0"/>
              <w:marBottom w:val="0"/>
              <w:divBdr>
                <w:top w:val="none" w:sz="0" w:space="0" w:color="auto"/>
                <w:left w:val="none" w:sz="0" w:space="0" w:color="auto"/>
                <w:bottom w:val="none" w:sz="0" w:space="0" w:color="auto"/>
                <w:right w:val="none" w:sz="0" w:space="0" w:color="auto"/>
              </w:divBdr>
            </w:div>
            <w:div w:id="143746292">
              <w:marLeft w:val="0"/>
              <w:marRight w:val="0"/>
              <w:marTop w:val="0"/>
              <w:marBottom w:val="0"/>
              <w:divBdr>
                <w:top w:val="none" w:sz="0" w:space="0" w:color="auto"/>
                <w:left w:val="none" w:sz="0" w:space="0" w:color="auto"/>
                <w:bottom w:val="none" w:sz="0" w:space="0" w:color="auto"/>
                <w:right w:val="none" w:sz="0" w:space="0" w:color="auto"/>
              </w:divBdr>
            </w:div>
            <w:div w:id="154801153">
              <w:marLeft w:val="0"/>
              <w:marRight w:val="0"/>
              <w:marTop w:val="0"/>
              <w:marBottom w:val="0"/>
              <w:divBdr>
                <w:top w:val="none" w:sz="0" w:space="0" w:color="auto"/>
                <w:left w:val="none" w:sz="0" w:space="0" w:color="auto"/>
                <w:bottom w:val="none" w:sz="0" w:space="0" w:color="auto"/>
                <w:right w:val="none" w:sz="0" w:space="0" w:color="auto"/>
              </w:divBdr>
            </w:div>
            <w:div w:id="165832042">
              <w:marLeft w:val="0"/>
              <w:marRight w:val="0"/>
              <w:marTop w:val="0"/>
              <w:marBottom w:val="0"/>
              <w:divBdr>
                <w:top w:val="none" w:sz="0" w:space="0" w:color="auto"/>
                <w:left w:val="none" w:sz="0" w:space="0" w:color="auto"/>
                <w:bottom w:val="none" w:sz="0" w:space="0" w:color="auto"/>
                <w:right w:val="none" w:sz="0" w:space="0" w:color="auto"/>
              </w:divBdr>
            </w:div>
            <w:div w:id="170221399">
              <w:marLeft w:val="0"/>
              <w:marRight w:val="0"/>
              <w:marTop w:val="0"/>
              <w:marBottom w:val="0"/>
              <w:divBdr>
                <w:top w:val="none" w:sz="0" w:space="0" w:color="auto"/>
                <w:left w:val="none" w:sz="0" w:space="0" w:color="auto"/>
                <w:bottom w:val="none" w:sz="0" w:space="0" w:color="auto"/>
                <w:right w:val="none" w:sz="0" w:space="0" w:color="auto"/>
              </w:divBdr>
            </w:div>
            <w:div w:id="177163080">
              <w:marLeft w:val="0"/>
              <w:marRight w:val="0"/>
              <w:marTop w:val="0"/>
              <w:marBottom w:val="0"/>
              <w:divBdr>
                <w:top w:val="none" w:sz="0" w:space="0" w:color="auto"/>
                <w:left w:val="none" w:sz="0" w:space="0" w:color="auto"/>
                <w:bottom w:val="none" w:sz="0" w:space="0" w:color="auto"/>
                <w:right w:val="none" w:sz="0" w:space="0" w:color="auto"/>
              </w:divBdr>
            </w:div>
            <w:div w:id="184906141">
              <w:marLeft w:val="0"/>
              <w:marRight w:val="0"/>
              <w:marTop w:val="0"/>
              <w:marBottom w:val="0"/>
              <w:divBdr>
                <w:top w:val="none" w:sz="0" w:space="0" w:color="auto"/>
                <w:left w:val="none" w:sz="0" w:space="0" w:color="auto"/>
                <w:bottom w:val="none" w:sz="0" w:space="0" w:color="auto"/>
                <w:right w:val="none" w:sz="0" w:space="0" w:color="auto"/>
              </w:divBdr>
            </w:div>
            <w:div w:id="186912669">
              <w:marLeft w:val="0"/>
              <w:marRight w:val="0"/>
              <w:marTop w:val="0"/>
              <w:marBottom w:val="0"/>
              <w:divBdr>
                <w:top w:val="none" w:sz="0" w:space="0" w:color="auto"/>
                <w:left w:val="none" w:sz="0" w:space="0" w:color="auto"/>
                <w:bottom w:val="none" w:sz="0" w:space="0" w:color="auto"/>
                <w:right w:val="none" w:sz="0" w:space="0" w:color="auto"/>
              </w:divBdr>
            </w:div>
            <w:div w:id="187334297">
              <w:marLeft w:val="0"/>
              <w:marRight w:val="0"/>
              <w:marTop w:val="0"/>
              <w:marBottom w:val="0"/>
              <w:divBdr>
                <w:top w:val="none" w:sz="0" w:space="0" w:color="auto"/>
                <w:left w:val="none" w:sz="0" w:space="0" w:color="auto"/>
                <w:bottom w:val="none" w:sz="0" w:space="0" w:color="auto"/>
                <w:right w:val="none" w:sz="0" w:space="0" w:color="auto"/>
              </w:divBdr>
            </w:div>
            <w:div w:id="193272553">
              <w:marLeft w:val="0"/>
              <w:marRight w:val="0"/>
              <w:marTop w:val="0"/>
              <w:marBottom w:val="0"/>
              <w:divBdr>
                <w:top w:val="none" w:sz="0" w:space="0" w:color="auto"/>
                <w:left w:val="none" w:sz="0" w:space="0" w:color="auto"/>
                <w:bottom w:val="none" w:sz="0" w:space="0" w:color="auto"/>
                <w:right w:val="none" w:sz="0" w:space="0" w:color="auto"/>
              </w:divBdr>
            </w:div>
            <w:div w:id="206916787">
              <w:marLeft w:val="0"/>
              <w:marRight w:val="0"/>
              <w:marTop w:val="0"/>
              <w:marBottom w:val="0"/>
              <w:divBdr>
                <w:top w:val="none" w:sz="0" w:space="0" w:color="auto"/>
                <w:left w:val="none" w:sz="0" w:space="0" w:color="auto"/>
                <w:bottom w:val="none" w:sz="0" w:space="0" w:color="auto"/>
                <w:right w:val="none" w:sz="0" w:space="0" w:color="auto"/>
              </w:divBdr>
            </w:div>
            <w:div w:id="210845616">
              <w:marLeft w:val="0"/>
              <w:marRight w:val="0"/>
              <w:marTop w:val="0"/>
              <w:marBottom w:val="0"/>
              <w:divBdr>
                <w:top w:val="none" w:sz="0" w:space="0" w:color="auto"/>
                <w:left w:val="none" w:sz="0" w:space="0" w:color="auto"/>
                <w:bottom w:val="none" w:sz="0" w:space="0" w:color="auto"/>
                <w:right w:val="none" w:sz="0" w:space="0" w:color="auto"/>
              </w:divBdr>
            </w:div>
            <w:div w:id="221723431">
              <w:marLeft w:val="0"/>
              <w:marRight w:val="0"/>
              <w:marTop w:val="0"/>
              <w:marBottom w:val="0"/>
              <w:divBdr>
                <w:top w:val="none" w:sz="0" w:space="0" w:color="auto"/>
                <w:left w:val="none" w:sz="0" w:space="0" w:color="auto"/>
                <w:bottom w:val="none" w:sz="0" w:space="0" w:color="auto"/>
                <w:right w:val="none" w:sz="0" w:space="0" w:color="auto"/>
              </w:divBdr>
            </w:div>
            <w:div w:id="223180911">
              <w:marLeft w:val="0"/>
              <w:marRight w:val="0"/>
              <w:marTop w:val="0"/>
              <w:marBottom w:val="0"/>
              <w:divBdr>
                <w:top w:val="none" w:sz="0" w:space="0" w:color="auto"/>
                <w:left w:val="none" w:sz="0" w:space="0" w:color="auto"/>
                <w:bottom w:val="none" w:sz="0" w:space="0" w:color="auto"/>
                <w:right w:val="none" w:sz="0" w:space="0" w:color="auto"/>
              </w:divBdr>
            </w:div>
            <w:div w:id="228616317">
              <w:marLeft w:val="0"/>
              <w:marRight w:val="0"/>
              <w:marTop w:val="0"/>
              <w:marBottom w:val="0"/>
              <w:divBdr>
                <w:top w:val="none" w:sz="0" w:space="0" w:color="auto"/>
                <w:left w:val="none" w:sz="0" w:space="0" w:color="auto"/>
                <w:bottom w:val="none" w:sz="0" w:space="0" w:color="auto"/>
                <w:right w:val="none" w:sz="0" w:space="0" w:color="auto"/>
              </w:divBdr>
            </w:div>
            <w:div w:id="229777426">
              <w:marLeft w:val="0"/>
              <w:marRight w:val="0"/>
              <w:marTop w:val="0"/>
              <w:marBottom w:val="0"/>
              <w:divBdr>
                <w:top w:val="none" w:sz="0" w:space="0" w:color="auto"/>
                <w:left w:val="none" w:sz="0" w:space="0" w:color="auto"/>
                <w:bottom w:val="none" w:sz="0" w:space="0" w:color="auto"/>
                <w:right w:val="none" w:sz="0" w:space="0" w:color="auto"/>
              </w:divBdr>
            </w:div>
            <w:div w:id="229930170">
              <w:marLeft w:val="0"/>
              <w:marRight w:val="0"/>
              <w:marTop w:val="0"/>
              <w:marBottom w:val="0"/>
              <w:divBdr>
                <w:top w:val="none" w:sz="0" w:space="0" w:color="auto"/>
                <w:left w:val="none" w:sz="0" w:space="0" w:color="auto"/>
                <w:bottom w:val="none" w:sz="0" w:space="0" w:color="auto"/>
                <w:right w:val="none" w:sz="0" w:space="0" w:color="auto"/>
              </w:divBdr>
            </w:div>
            <w:div w:id="245775029">
              <w:marLeft w:val="0"/>
              <w:marRight w:val="0"/>
              <w:marTop w:val="0"/>
              <w:marBottom w:val="0"/>
              <w:divBdr>
                <w:top w:val="none" w:sz="0" w:space="0" w:color="auto"/>
                <w:left w:val="none" w:sz="0" w:space="0" w:color="auto"/>
                <w:bottom w:val="none" w:sz="0" w:space="0" w:color="auto"/>
                <w:right w:val="none" w:sz="0" w:space="0" w:color="auto"/>
              </w:divBdr>
            </w:div>
            <w:div w:id="257375749">
              <w:marLeft w:val="0"/>
              <w:marRight w:val="0"/>
              <w:marTop w:val="0"/>
              <w:marBottom w:val="0"/>
              <w:divBdr>
                <w:top w:val="none" w:sz="0" w:space="0" w:color="auto"/>
                <w:left w:val="none" w:sz="0" w:space="0" w:color="auto"/>
                <w:bottom w:val="none" w:sz="0" w:space="0" w:color="auto"/>
                <w:right w:val="none" w:sz="0" w:space="0" w:color="auto"/>
              </w:divBdr>
            </w:div>
            <w:div w:id="257835924">
              <w:marLeft w:val="0"/>
              <w:marRight w:val="0"/>
              <w:marTop w:val="0"/>
              <w:marBottom w:val="0"/>
              <w:divBdr>
                <w:top w:val="none" w:sz="0" w:space="0" w:color="auto"/>
                <w:left w:val="none" w:sz="0" w:space="0" w:color="auto"/>
                <w:bottom w:val="none" w:sz="0" w:space="0" w:color="auto"/>
                <w:right w:val="none" w:sz="0" w:space="0" w:color="auto"/>
              </w:divBdr>
            </w:div>
            <w:div w:id="259798461">
              <w:marLeft w:val="0"/>
              <w:marRight w:val="0"/>
              <w:marTop w:val="0"/>
              <w:marBottom w:val="0"/>
              <w:divBdr>
                <w:top w:val="none" w:sz="0" w:space="0" w:color="auto"/>
                <w:left w:val="none" w:sz="0" w:space="0" w:color="auto"/>
                <w:bottom w:val="none" w:sz="0" w:space="0" w:color="auto"/>
                <w:right w:val="none" w:sz="0" w:space="0" w:color="auto"/>
              </w:divBdr>
            </w:div>
            <w:div w:id="263391920">
              <w:marLeft w:val="0"/>
              <w:marRight w:val="0"/>
              <w:marTop w:val="0"/>
              <w:marBottom w:val="0"/>
              <w:divBdr>
                <w:top w:val="none" w:sz="0" w:space="0" w:color="auto"/>
                <w:left w:val="none" w:sz="0" w:space="0" w:color="auto"/>
                <w:bottom w:val="none" w:sz="0" w:space="0" w:color="auto"/>
                <w:right w:val="none" w:sz="0" w:space="0" w:color="auto"/>
              </w:divBdr>
            </w:div>
            <w:div w:id="266428612">
              <w:marLeft w:val="0"/>
              <w:marRight w:val="0"/>
              <w:marTop w:val="0"/>
              <w:marBottom w:val="0"/>
              <w:divBdr>
                <w:top w:val="none" w:sz="0" w:space="0" w:color="auto"/>
                <w:left w:val="none" w:sz="0" w:space="0" w:color="auto"/>
                <w:bottom w:val="none" w:sz="0" w:space="0" w:color="auto"/>
                <w:right w:val="none" w:sz="0" w:space="0" w:color="auto"/>
              </w:divBdr>
            </w:div>
            <w:div w:id="281422313">
              <w:marLeft w:val="0"/>
              <w:marRight w:val="0"/>
              <w:marTop w:val="0"/>
              <w:marBottom w:val="0"/>
              <w:divBdr>
                <w:top w:val="none" w:sz="0" w:space="0" w:color="auto"/>
                <w:left w:val="none" w:sz="0" w:space="0" w:color="auto"/>
                <w:bottom w:val="none" w:sz="0" w:space="0" w:color="auto"/>
                <w:right w:val="none" w:sz="0" w:space="0" w:color="auto"/>
              </w:divBdr>
            </w:div>
            <w:div w:id="285359826">
              <w:marLeft w:val="0"/>
              <w:marRight w:val="0"/>
              <w:marTop w:val="0"/>
              <w:marBottom w:val="0"/>
              <w:divBdr>
                <w:top w:val="none" w:sz="0" w:space="0" w:color="auto"/>
                <w:left w:val="none" w:sz="0" w:space="0" w:color="auto"/>
                <w:bottom w:val="none" w:sz="0" w:space="0" w:color="auto"/>
                <w:right w:val="none" w:sz="0" w:space="0" w:color="auto"/>
              </w:divBdr>
            </w:div>
            <w:div w:id="294215487">
              <w:marLeft w:val="0"/>
              <w:marRight w:val="0"/>
              <w:marTop w:val="0"/>
              <w:marBottom w:val="0"/>
              <w:divBdr>
                <w:top w:val="none" w:sz="0" w:space="0" w:color="auto"/>
                <w:left w:val="none" w:sz="0" w:space="0" w:color="auto"/>
                <w:bottom w:val="none" w:sz="0" w:space="0" w:color="auto"/>
                <w:right w:val="none" w:sz="0" w:space="0" w:color="auto"/>
              </w:divBdr>
            </w:div>
            <w:div w:id="296495743">
              <w:marLeft w:val="0"/>
              <w:marRight w:val="0"/>
              <w:marTop w:val="0"/>
              <w:marBottom w:val="0"/>
              <w:divBdr>
                <w:top w:val="none" w:sz="0" w:space="0" w:color="auto"/>
                <w:left w:val="none" w:sz="0" w:space="0" w:color="auto"/>
                <w:bottom w:val="none" w:sz="0" w:space="0" w:color="auto"/>
                <w:right w:val="none" w:sz="0" w:space="0" w:color="auto"/>
              </w:divBdr>
            </w:div>
            <w:div w:id="296686086">
              <w:marLeft w:val="0"/>
              <w:marRight w:val="0"/>
              <w:marTop w:val="0"/>
              <w:marBottom w:val="0"/>
              <w:divBdr>
                <w:top w:val="none" w:sz="0" w:space="0" w:color="auto"/>
                <w:left w:val="none" w:sz="0" w:space="0" w:color="auto"/>
                <w:bottom w:val="none" w:sz="0" w:space="0" w:color="auto"/>
                <w:right w:val="none" w:sz="0" w:space="0" w:color="auto"/>
              </w:divBdr>
            </w:div>
            <w:div w:id="298415483">
              <w:marLeft w:val="0"/>
              <w:marRight w:val="0"/>
              <w:marTop w:val="0"/>
              <w:marBottom w:val="0"/>
              <w:divBdr>
                <w:top w:val="none" w:sz="0" w:space="0" w:color="auto"/>
                <w:left w:val="none" w:sz="0" w:space="0" w:color="auto"/>
                <w:bottom w:val="none" w:sz="0" w:space="0" w:color="auto"/>
                <w:right w:val="none" w:sz="0" w:space="0" w:color="auto"/>
              </w:divBdr>
            </w:div>
            <w:div w:id="322466564">
              <w:marLeft w:val="0"/>
              <w:marRight w:val="0"/>
              <w:marTop w:val="0"/>
              <w:marBottom w:val="0"/>
              <w:divBdr>
                <w:top w:val="none" w:sz="0" w:space="0" w:color="auto"/>
                <w:left w:val="none" w:sz="0" w:space="0" w:color="auto"/>
                <w:bottom w:val="none" w:sz="0" w:space="0" w:color="auto"/>
                <w:right w:val="none" w:sz="0" w:space="0" w:color="auto"/>
              </w:divBdr>
            </w:div>
            <w:div w:id="324745908">
              <w:marLeft w:val="0"/>
              <w:marRight w:val="0"/>
              <w:marTop w:val="0"/>
              <w:marBottom w:val="0"/>
              <w:divBdr>
                <w:top w:val="none" w:sz="0" w:space="0" w:color="auto"/>
                <w:left w:val="none" w:sz="0" w:space="0" w:color="auto"/>
                <w:bottom w:val="none" w:sz="0" w:space="0" w:color="auto"/>
                <w:right w:val="none" w:sz="0" w:space="0" w:color="auto"/>
              </w:divBdr>
            </w:div>
            <w:div w:id="337005289">
              <w:marLeft w:val="0"/>
              <w:marRight w:val="0"/>
              <w:marTop w:val="0"/>
              <w:marBottom w:val="0"/>
              <w:divBdr>
                <w:top w:val="none" w:sz="0" w:space="0" w:color="auto"/>
                <w:left w:val="none" w:sz="0" w:space="0" w:color="auto"/>
                <w:bottom w:val="none" w:sz="0" w:space="0" w:color="auto"/>
                <w:right w:val="none" w:sz="0" w:space="0" w:color="auto"/>
              </w:divBdr>
            </w:div>
            <w:div w:id="342902582">
              <w:marLeft w:val="0"/>
              <w:marRight w:val="0"/>
              <w:marTop w:val="0"/>
              <w:marBottom w:val="0"/>
              <w:divBdr>
                <w:top w:val="none" w:sz="0" w:space="0" w:color="auto"/>
                <w:left w:val="none" w:sz="0" w:space="0" w:color="auto"/>
                <w:bottom w:val="none" w:sz="0" w:space="0" w:color="auto"/>
                <w:right w:val="none" w:sz="0" w:space="0" w:color="auto"/>
              </w:divBdr>
            </w:div>
            <w:div w:id="345861263">
              <w:marLeft w:val="0"/>
              <w:marRight w:val="0"/>
              <w:marTop w:val="0"/>
              <w:marBottom w:val="0"/>
              <w:divBdr>
                <w:top w:val="none" w:sz="0" w:space="0" w:color="auto"/>
                <w:left w:val="none" w:sz="0" w:space="0" w:color="auto"/>
                <w:bottom w:val="none" w:sz="0" w:space="0" w:color="auto"/>
                <w:right w:val="none" w:sz="0" w:space="0" w:color="auto"/>
              </w:divBdr>
            </w:div>
            <w:div w:id="345912088">
              <w:marLeft w:val="0"/>
              <w:marRight w:val="0"/>
              <w:marTop w:val="0"/>
              <w:marBottom w:val="0"/>
              <w:divBdr>
                <w:top w:val="none" w:sz="0" w:space="0" w:color="auto"/>
                <w:left w:val="none" w:sz="0" w:space="0" w:color="auto"/>
                <w:bottom w:val="none" w:sz="0" w:space="0" w:color="auto"/>
                <w:right w:val="none" w:sz="0" w:space="0" w:color="auto"/>
              </w:divBdr>
            </w:div>
            <w:div w:id="349835850">
              <w:marLeft w:val="0"/>
              <w:marRight w:val="0"/>
              <w:marTop w:val="0"/>
              <w:marBottom w:val="0"/>
              <w:divBdr>
                <w:top w:val="none" w:sz="0" w:space="0" w:color="auto"/>
                <w:left w:val="none" w:sz="0" w:space="0" w:color="auto"/>
                <w:bottom w:val="none" w:sz="0" w:space="0" w:color="auto"/>
                <w:right w:val="none" w:sz="0" w:space="0" w:color="auto"/>
              </w:divBdr>
            </w:div>
            <w:div w:id="351230962">
              <w:marLeft w:val="0"/>
              <w:marRight w:val="0"/>
              <w:marTop w:val="0"/>
              <w:marBottom w:val="0"/>
              <w:divBdr>
                <w:top w:val="none" w:sz="0" w:space="0" w:color="auto"/>
                <w:left w:val="none" w:sz="0" w:space="0" w:color="auto"/>
                <w:bottom w:val="none" w:sz="0" w:space="0" w:color="auto"/>
                <w:right w:val="none" w:sz="0" w:space="0" w:color="auto"/>
              </w:divBdr>
            </w:div>
            <w:div w:id="354115695">
              <w:marLeft w:val="0"/>
              <w:marRight w:val="0"/>
              <w:marTop w:val="0"/>
              <w:marBottom w:val="0"/>
              <w:divBdr>
                <w:top w:val="none" w:sz="0" w:space="0" w:color="auto"/>
                <w:left w:val="none" w:sz="0" w:space="0" w:color="auto"/>
                <w:bottom w:val="none" w:sz="0" w:space="0" w:color="auto"/>
                <w:right w:val="none" w:sz="0" w:space="0" w:color="auto"/>
              </w:divBdr>
            </w:div>
            <w:div w:id="370375297">
              <w:marLeft w:val="0"/>
              <w:marRight w:val="0"/>
              <w:marTop w:val="0"/>
              <w:marBottom w:val="0"/>
              <w:divBdr>
                <w:top w:val="none" w:sz="0" w:space="0" w:color="auto"/>
                <w:left w:val="none" w:sz="0" w:space="0" w:color="auto"/>
                <w:bottom w:val="none" w:sz="0" w:space="0" w:color="auto"/>
                <w:right w:val="none" w:sz="0" w:space="0" w:color="auto"/>
              </w:divBdr>
            </w:div>
            <w:div w:id="374163271">
              <w:marLeft w:val="0"/>
              <w:marRight w:val="0"/>
              <w:marTop w:val="0"/>
              <w:marBottom w:val="0"/>
              <w:divBdr>
                <w:top w:val="none" w:sz="0" w:space="0" w:color="auto"/>
                <w:left w:val="none" w:sz="0" w:space="0" w:color="auto"/>
                <w:bottom w:val="none" w:sz="0" w:space="0" w:color="auto"/>
                <w:right w:val="none" w:sz="0" w:space="0" w:color="auto"/>
              </w:divBdr>
            </w:div>
            <w:div w:id="377239694">
              <w:marLeft w:val="0"/>
              <w:marRight w:val="0"/>
              <w:marTop w:val="0"/>
              <w:marBottom w:val="0"/>
              <w:divBdr>
                <w:top w:val="none" w:sz="0" w:space="0" w:color="auto"/>
                <w:left w:val="none" w:sz="0" w:space="0" w:color="auto"/>
                <w:bottom w:val="none" w:sz="0" w:space="0" w:color="auto"/>
                <w:right w:val="none" w:sz="0" w:space="0" w:color="auto"/>
              </w:divBdr>
            </w:div>
            <w:div w:id="384573131">
              <w:marLeft w:val="0"/>
              <w:marRight w:val="0"/>
              <w:marTop w:val="0"/>
              <w:marBottom w:val="0"/>
              <w:divBdr>
                <w:top w:val="none" w:sz="0" w:space="0" w:color="auto"/>
                <w:left w:val="none" w:sz="0" w:space="0" w:color="auto"/>
                <w:bottom w:val="none" w:sz="0" w:space="0" w:color="auto"/>
                <w:right w:val="none" w:sz="0" w:space="0" w:color="auto"/>
              </w:divBdr>
            </w:div>
            <w:div w:id="386491217">
              <w:marLeft w:val="0"/>
              <w:marRight w:val="0"/>
              <w:marTop w:val="0"/>
              <w:marBottom w:val="0"/>
              <w:divBdr>
                <w:top w:val="none" w:sz="0" w:space="0" w:color="auto"/>
                <w:left w:val="none" w:sz="0" w:space="0" w:color="auto"/>
                <w:bottom w:val="none" w:sz="0" w:space="0" w:color="auto"/>
                <w:right w:val="none" w:sz="0" w:space="0" w:color="auto"/>
              </w:divBdr>
            </w:div>
            <w:div w:id="391536977">
              <w:marLeft w:val="0"/>
              <w:marRight w:val="0"/>
              <w:marTop w:val="0"/>
              <w:marBottom w:val="0"/>
              <w:divBdr>
                <w:top w:val="none" w:sz="0" w:space="0" w:color="auto"/>
                <w:left w:val="none" w:sz="0" w:space="0" w:color="auto"/>
                <w:bottom w:val="none" w:sz="0" w:space="0" w:color="auto"/>
                <w:right w:val="none" w:sz="0" w:space="0" w:color="auto"/>
              </w:divBdr>
            </w:div>
            <w:div w:id="394007216">
              <w:marLeft w:val="0"/>
              <w:marRight w:val="0"/>
              <w:marTop w:val="0"/>
              <w:marBottom w:val="0"/>
              <w:divBdr>
                <w:top w:val="none" w:sz="0" w:space="0" w:color="auto"/>
                <w:left w:val="none" w:sz="0" w:space="0" w:color="auto"/>
                <w:bottom w:val="none" w:sz="0" w:space="0" w:color="auto"/>
                <w:right w:val="none" w:sz="0" w:space="0" w:color="auto"/>
              </w:divBdr>
            </w:div>
            <w:div w:id="402337036">
              <w:marLeft w:val="0"/>
              <w:marRight w:val="0"/>
              <w:marTop w:val="0"/>
              <w:marBottom w:val="0"/>
              <w:divBdr>
                <w:top w:val="none" w:sz="0" w:space="0" w:color="auto"/>
                <w:left w:val="none" w:sz="0" w:space="0" w:color="auto"/>
                <w:bottom w:val="none" w:sz="0" w:space="0" w:color="auto"/>
                <w:right w:val="none" w:sz="0" w:space="0" w:color="auto"/>
              </w:divBdr>
            </w:div>
            <w:div w:id="419764387">
              <w:marLeft w:val="0"/>
              <w:marRight w:val="0"/>
              <w:marTop w:val="0"/>
              <w:marBottom w:val="0"/>
              <w:divBdr>
                <w:top w:val="none" w:sz="0" w:space="0" w:color="auto"/>
                <w:left w:val="none" w:sz="0" w:space="0" w:color="auto"/>
                <w:bottom w:val="none" w:sz="0" w:space="0" w:color="auto"/>
                <w:right w:val="none" w:sz="0" w:space="0" w:color="auto"/>
              </w:divBdr>
            </w:div>
            <w:div w:id="419986468">
              <w:marLeft w:val="0"/>
              <w:marRight w:val="0"/>
              <w:marTop w:val="0"/>
              <w:marBottom w:val="0"/>
              <w:divBdr>
                <w:top w:val="none" w:sz="0" w:space="0" w:color="auto"/>
                <w:left w:val="none" w:sz="0" w:space="0" w:color="auto"/>
                <w:bottom w:val="none" w:sz="0" w:space="0" w:color="auto"/>
                <w:right w:val="none" w:sz="0" w:space="0" w:color="auto"/>
              </w:divBdr>
            </w:div>
            <w:div w:id="420488991">
              <w:marLeft w:val="0"/>
              <w:marRight w:val="0"/>
              <w:marTop w:val="0"/>
              <w:marBottom w:val="0"/>
              <w:divBdr>
                <w:top w:val="none" w:sz="0" w:space="0" w:color="auto"/>
                <w:left w:val="none" w:sz="0" w:space="0" w:color="auto"/>
                <w:bottom w:val="none" w:sz="0" w:space="0" w:color="auto"/>
                <w:right w:val="none" w:sz="0" w:space="0" w:color="auto"/>
              </w:divBdr>
            </w:div>
            <w:div w:id="426773282">
              <w:marLeft w:val="0"/>
              <w:marRight w:val="0"/>
              <w:marTop w:val="0"/>
              <w:marBottom w:val="0"/>
              <w:divBdr>
                <w:top w:val="none" w:sz="0" w:space="0" w:color="auto"/>
                <w:left w:val="none" w:sz="0" w:space="0" w:color="auto"/>
                <w:bottom w:val="none" w:sz="0" w:space="0" w:color="auto"/>
                <w:right w:val="none" w:sz="0" w:space="0" w:color="auto"/>
              </w:divBdr>
            </w:div>
            <w:div w:id="446316621">
              <w:marLeft w:val="0"/>
              <w:marRight w:val="0"/>
              <w:marTop w:val="0"/>
              <w:marBottom w:val="0"/>
              <w:divBdr>
                <w:top w:val="none" w:sz="0" w:space="0" w:color="auto"/>
                <w:left w:val="none" w:sz="0" w:space="0" w:color="auto"/>
                <w:bottom w:val="none" w:sz="0" w:space="0" w:color="auto"/>
                <w:right w:val="none" w:sz="0" w:space="0" w:color="auto"/>
              </w:divBdr>
            </w:div>
            <w:div w:id="447744932">
              <w:marLeft w:val="0"/>
              <w:marRight w:val="0"/>
              <w:marTop w:val="0"/>
              <w:marBottom w:val="0"/>
              <w:divBdr>
                <w:top w:val="none" w:sz="0" w:space="0" w:color="auto"/>
                <w:left w:val="none" w:sz="0" w:space="0" w:color="auto"/>
                <w:bottom w:val="none" w:sz="0" w:space="0" w:color="auto"/>
                <w:right w:val="none" w:sz="0" w:space="0" w:color="auto"/>
              </w:divBdr>
            </w:div>
            <w:div w:id="452402971">
              <w:marLeft w:val="0"/>
              <w:marRight w:val="0"/>
              <w:marTop w:val="0"/>
              <w:marBottom w:val="0"/>
              <w:divBdr>
                <w:top w:val="none" w:sz="0" w:space="0" w:color="auto"/>
                <w:left w:val="none" w:sz="0" w:space="0" w:color="auto"/>
                <w:bottom w:val="none" w:sz="0" w:space="0" w:color="auto"/>
                <w:right w:val="none" w:sz="0" w:space="0" w:color="auto"/>
              </w:divBdr>
            </w:div>
            <w:div w:id="470634747">
              <w:marLeft w:val="0"/>
              <w:marRight w:val="0"/>
              <w:marTop w:val="0"/>
              <w:marBottom w:val="0"/>
              <w:divBdr>
                <w:top w:val="none" w:sz="0" w:space="0" w:color="auto"/>
                <w:left w:val="none" w:sz="0" w:space="0" w:color="auto"/>
                <w:bottom w:val="none" w:sz="0" w:space="0" w:color="auto"/>
                <w:right w:val="none" w:sz="0" w:space="0" w:color="auto"/>
              </w:divBdr>
            </w:div>
            <w:div w:id="471019276">
              <w:marLeft w:val="0"/>
              <w:marRight w:val="0"/>
              <w:marTop w:val="0"/>
              <w:marBottom w:val="0"/>
              <w:divBdr>
                <w:top w:val="none" w:sz="0" w:space="0" w:color="auto"/>
                <w:left w:val="none" w:sz="0" w:space="0" w:color="auto"/>
                <w:bottom w:val="none" w:sz="0" w:space="0" w:color="auto"/>
                <w:right w:val="none" w:sz="0" w:space="0" w:color="auto"/>
              </w:divBdr>
            </w:div>
            <w:div w:id="473260585">
              <w:marLeft w:val="0"/>
              <w:marRight w:val="0"/>
              <w:marTop w:val="0"/>
              <w:marBottom w:val="0"/>
              <w:divBdr>
                <w:top w:val="none" w:sz="0" w:space="0" w:color="auto"/>
                <w:left w:val="none" w:sz="0" w:space="0" w:color="auto"/>
                <w:bottom w:val="none" w:sz="0" w:space="0" w:color="auto"/>
                <w:right w:val="none" w:sz="0" w:space="0" w:color="auto"/>
              </w:divBdr>
            </w:div>
            <w:div w:id="489517036">
              <w:marLeft w:val="0"/>
              <w:marRight w:val="0"/>
              <w:marTop w:val="0"/>
              <w:marBottom w:val="0"/>
              <w:divBdr>
                <w:top w:val="none" w:sz="0" w:space="0" w:color="auto"/>
                <w:left w:val="none" w:sz="0" w:space="0" w:color="auto"/>
                <w:bottom w:val="none" w:sz="0" w:space="0" w:color="auto"/>
                <w:right w:val="none" w:sz="0" w:space="0" w:color="auto"/>
              </w:divBdr>
            </w:div>
            <w:div w:id="491720570">
              <w:marLeft w:val="0"/>
              <w:marRight w:val="0"/>
              <w:marTop w:val="0"/>
              <w:marBottom w:val="0"/>
              <w:divBdr>
                <w:top w:val="none" w:sz="0" w:space="0" w:color="auto"/>
                <w:left w:val="none" w:sz="0" w:space="0" w:color="auto"/>
                <w:bottom w:val="none" w:sz="0" w:space="0" w:color="auto"/>
                <w:right w:val="none" w:sz="0" w:space="0" w:color="auto"/>
              </w:divBdr>
            </w:div>
            <w:div w:id="493762609">
              <w:marLeft w:val="0"/>
              <w:marRight w:val="0"/>
              <w:marTop w:val="0"/>
              <w:marBottom w:val="0"/>
              <w:divBdr>
                <w:top w:val="none" w:sz="0" w:space="0" w:color="auto"/>
                <w:left w:val="none" w:sz="0" w:space="0" w:color="auto"/>
                <w:bottom w:val="none" w:sz="0" w:space="0" w:color="auto"/>
                <w:right w:val="none" w:sz="0" w:space="0" w:color="auto"/>
              </w:divBdr>
            </w:div>
            <w:div w:id="498471851">
              <w:marLeft w:val="0"/>
              <w:marRight w:val="0"/>
              <w:marTop w:val="0"/>
              <w:marBottom w:val="0"/>
              <w:divBdr>
                <w:top w:val="none" w:sz="0" w:space="0" w:color="auto"/>
                <w:left w:val="none" w:sz="0" w:space="0" w:color="auto"/>
                <w:bottom w:val="none" w:sz="0" w:space="0" w:color="auto"/>
                <w:right w:val="none" w:sz="0" w:space="0" w:color="auto"/>
              </w:divBdr>
            </w:div>
            <w:div w:id="501163793">
              <w:marLeft w:val="0"/>
              <w:marRight w:val="0"/>
              <w:marTop w:val="0"/>
              <w:marBottom w:val="0"/>
              <w:divBdr>
                <w:top w:val="none" w:sz="0" w:space="0" w:color="auto"/>
                <w:left w:val="none" w:sz="0" w:space="0" w:color="auto"/>
                <w:bottom w:val="none" w:sz="0" w:space="0" w:color="auto"/>
                <w:right w:val="none" w:sz="0" w:space="0" w:color="auto"/>
              </w:divBdr>
            </w:div>
            <w:div w:id="510989252">
              <w:marLeft w:val="0"/>
              <w:marRight w:val="0"/>
              <w:marTop w:val="0"/>
              <w:marBottom w:val="0"/>
              <w:divBdr>
                <w:top w:val="none" w:sz="0" w:space="0" w:color="auto"/>
                <w:left w:val="none" w:sz="0" w:space="0" w:color="auto"/>
                <w:bottom w:val="none" w:sz="0" w:space="0" w:color="auto"/>
                <w:right w:val="none" w:sz="0" w:space="0" w:color="auto"/>
              </w:divBdr>
            </w:div>
            <w:div w:id="516768653">
              <w:marLeft w:val="0"/>
              <w:marRight w:val="0"/>
              <w:marTop w:val="0"/>
              <w:marBottom w:val="0"/>
              <w:divBdr>
                <w:top w:val="none" w:sz="0" w:space="0" w:color="auto"/>
                <w:left w:val="none" w:sz="0" w:space="0" w:color="auto"/>
                <w:bottom w:val="none" w:sz="0" w:space="0" w:color="auto"/>
                <w:right w:val="none" w:sz="0" w:space="0" w:color="auto"/>
              </w:divBdr>
            </w:div>
            <w:div w:id="518666551">
              <w:marLeft w:val="0"/>
              <w:marRight w:val="0"/>
              <w:marTop w:val="0"/>
              <w:marBottom w:val="0"/>
              <w:divBdr>
                <w:top w:val="none" w:sz="0" w:space="0" w:color="auto"/>
                <w:left w:val="none" w:sz="0" w:space="0" w:color="auto"/>
                <w:bottom w:val="none" w:sz="0" w:space="0" w:color="auto"/>
                <w:right w:val="none" w:sz="0" w:space="0" w:color="auto"/>
              </w:divBdr>
            </w:div>
            <w:div w:id="529612319">
              <w:marLeft w:val="0"/>
              <w:marRight w:val="0"/>
              <w:marTop w:val="0"/>
              <w:marBottom w:val="0"/>
              <w:divBdr>
                <w:top w:val="none" w:sz="0" w:space="0" w:color="auto"/>
                <w:left w:val="none" w:sz="0" w:space="0" w:color="auto"/>
                <w:bottom w:val="none" w:sz="0" w:space="0" w:color="auto"/>
                <w:right w:val="none" w:sz="0" w:space="0" w:color="auto"/>
              </w:divBdr>
            </w:div>
            <w:div w:id="534854915">
              <w:marLeft w:val="0"/>
              <w:marRight w:val="0"/>
              <w:marTop w:val="0"/>
              <w:marBottom w:val="0"/>
              <w:divBdr>
                <w:top w:val="none" w:sz="0" w:space="0" w:color="auto"/>
                <w:left w:val="none" w:sz="0" w:space="0" w:color="auto"/>
                <w:bottom w:val="none" w:sz="0" w:space="0" w:color="auto"/>
                <w:right w:val="none" w:sz="0" w:space="0" w:color="auto"/>
              </w:divBdr>
            </w:div>
            <w:div w:id="541944276">
              <w:marLeft w:val="0"/>
              <w:marRight w:val="0"/>
              <w:marTop w:val="0"/>
              <w:marBottom w:val="0"/>
              <w:divBdr>
                <w:top w:val="none" w:sz="0" w:space="0" w:color="auto"/>
                <w:left w:val="none" w:sz="0" w:space="0" w:color="auto"/>
                <w:bottom w:val="none" w:sz="0" w:space="0" w:color="auto"/>
                <w:right w:val="none" w:sz="0" w:space="0" w:color="auto"/>
              </w:divBdr>
            </w:div>
            <w:div w:id="547110624">
              <w:marLeft w:val="0"/>
              <w:marRight w:val="0"/>
              <w:marTop w:val="0"/>
              <w:marBottom w:val="0"/>
              <w:divBdr>
                <w:top w:val="none" w:sz="0" w:space="0" w:color="auto"/>
                <w:left w:val="none" w:sz="0" w:space="0" w:color="auto"/>
                <w:bottom w:val="none" w:sz="0" w:space="0" w:color="auto"/>
                <w:right w:val="none" w:sz="0" w:space="0" w:color="auto"/>
              </w:divBdr>
            </w:div>
            <w:div w:id="547186160">
              <w:marLeft w:val="0"/>
              <w:marRight w:val="0"/>
              <w:marTop w:val="0"/>
              <w:marBottom w:val="0"/>
              <w:divBdr>
                <w:top w:val="none" w:sz="0" w:space="0" w:color="auto"/>
                <w:left w:val="none" w:sz="0" w:space="0" w:color="auto"/>
                <w:bottom w:val="none" w:sz="0" w:space="0" w:color="auto"/>
                <w:right w:val="none" w:sz="0" w:space="0" w:color="auto"/>
              </w:divBdr>
            </w:div>
            <w:div w:id="548885634">
              <w:marLeft w:val="0"/>
              <w:marRight w:val="0"/>
              <w:marTop w:val="0"/>
              <w:marBottom w:val="0"/>
              <w:divBdr>
                <w:top w:val="none" w:sz="0" w:space="0" w:color="auto"/>
                <w:left w:val="none" w:sz="0" w:space="0" w:color="auto"/>
                <w:bottom w:val="none" w:sz="0" w:space="0" w:color="auto"/>
                <w:right w:val="none" w:sz="0" w:space="0" w:color="auto"/>
              </w:divBdr>
            </w:div>
            <w:div w:id="549655179">
              <w:marLeft w:val="0"/>
              <w:marRight w:val="0"/>
              <w:marTop w:val="0"/>
              <w:marBottom w:val="0"/>
              <w:divBdr>
                <w:top w:val="none" w:sz="0" w:space="0" w:color="auto"/>
                <w:left w:val="none" w:sz="0" w:space="0" w:color="auto"/>
                <w:bottom w:val="none" w:sz="0" w:space="0" w:color="auto"/>
                <w:right w:val="none" w:sz="0" w:space="0" w:color="auto"/>
              </w:divBdr>
            </w:div>
            <w:div w:id="550069637">
              <w:marLeft w:val="0"/>
              <w:marRight w:val="0"/>
              <w:marTop w:val="0"/>
              <w:marBottom w:val="0"/>
              <w:divBdr>
                <w:top w:val="none" w:sz="0" w:space="0" w:color="auto"/>
                <w:left w:val="none" w:sz="0" w:space="0" w:color="auto"/>
                <w:bottom w:val="none" w:sz="0" w:space="0" w:color="auto"/>
                <w:right w:val="none" w:sz="0" w:space="0" w:color="auto"/>
              </w:divBdr>
            </w:div>
            <w:div w:id="553736322">
              <w:marLeft w:val="0"/>
              <w:marRight w:val="0"/>
              <w:marTop w:val="0"/>
              <w:marBottom w:val="0"/>
              <w:divBdr>
                <w:top w:val="none" w:sz="0" w:space="0" w:color="auto"/>
                <w:left w:val="none" w:sz="0" w:space="0" w:color="auto"/>
                <w:bottom w:val="none" w:sz="0" w:space="0" w:color="auto"/>
                <w:right w:val="none" w:sz="0" w:space="0" w:color="auto"/>
              </w:divBdr>
            </w:div>
            <w:div w:id="565074851">
              <w:marLeft w:val="0"/>
              <w:marRight w:val="0"/>
              <w:marTop w:val="0"/>
              <w:marBottom w:val="0"/>
              <w:divBdr>
                <w:top w:val="none" w:sz="0" w:space="0" w:color="auto"/>
                <w:left w:val="none" w:sz="0" w:space="0" w:color="auto"/>
                <w:bottom w:val="none" w:sz="0" w:space="0" w:color="auto"/>
                <w:right w:val="none" w:sz="0" w:space="0" w:color="auto"/>
              </w:divBdr>
            </w:div>
            <w:div w:id="566234231">
              <w:marLeft w:val="0"/>
              <w:marRight w:val="0"/>
              <w:marTop w:val="0"/>
              <w:marBottom w:val="0"/>
              <w:divBdr>
                <w:top w:val="none" w:sz="0" w:space="0" w:color="auto"/>
                <w:left w:val="none" w:sz="0" w:space="0" w:color="auto"/>
                <w:bottom w:val="none" w:sz="0" w:space="0" w:color="auto"/>
                <w:right w:val="none" w:sz="0" w:space="0" w:color="auto"/>
              </w:divBdr>
            </w:div>
            <w:div w:id="572738551">
              <w:marLeft w:val="0"/>
              <w:marRight w:val="0"/>
              <w:marTop w:val="0"/>
              <w:marBottom w:val="0"/>
              <w:divBdr>
                <w:top w:val="none" w:sz="0" w:space="0" w:color="auto"/>
                <w:left w:val="none" w:sz="0" w:space="0" w:color="auto"/>
                <w:bottom w:val="none" w:sz="0" w:space="0" w:color="auto"/>
                <w:right w:val="none" w:sz="0" w:space="0" w:color="auto"/>
              </w:divBdr>
            </w:div>
            <w:div w:id="573856515">
              <w:marLeft w:val="0"/>
              <w:marRight w:val="0"/>
              <w:marTop w:val="0"/>
              <w:marBottom w:val="0"/>
              <w:divBdr>
                <w:top w:val="none" w:sz="0" w:space="0" w:color="auto"/>
                <w:left w:val="none" w:sz="0" w:space="0" w:color="auto"/>
                <w:bottom w:val="none" w:sz="0" w:space="0" w:color="auto"/>
                <w:right w:val="none" w:sz="0" w:space="0" w:color="auto"/>
              </w:divBdr>
            </w:div>
            <w:div w:id="575818758">
              <w:marLeft w:val="0"/>
              <w:marRight w:val="0"/>
              <w:marTop w:val="0"/>
              <w:marBottom w:val="0"/>
              <w:divBdr>
                <w:top w:val="none" w:sz="0" w:space="0" w:color="auto"/>
                <w:left w:val="none" w:sz="0" w:space="0" w:color="auto"/>
                <w:bottom w:val="none" w:sz="0" w:space="0" w:color="auto"/>
                <w:right w:val="none" w:sz="0" w:space="0" w:color="auto"/>
              </w:divBdr>
            </w:div>
            <w:div w:id="576597441">
              <w:marLeft w:val="0"/>
              <w:marRight w:val="0"/>
              <w:marTop w:val="0"/>
              <w:marBottom w:val="0"/>
              <w:divBdr>
                <w:top w:val="none" w:sz="0" w:space="0" w:color="auto"/>
                <w:left w:val="none" w:sz="0" w:space="0" w:color="auto"/>
                <w:bottom w:val="none" w:sz="0" w:space="0" w:color="auto"/>
                <w:right w:val="none" w:sz="0" w:space="0" w:color="auto"/>
              </w:divBdr>
            </w:div>
            <w:div w:id="577634814">
              <w:marLeft w:val="0"/>
              <w:marRight w:val="0"/>
              <w:marTop w:val="0"/>
              <w:marBottom w:val="0"/>
              <w:divBdr>
                <w:top w:val="none" w:sz="0" w:space="0" w:color="auto"/>
                <w:left w:val="none" w:sz="0" w:space="0" w:color="auto"/>
                <w:bottom w:val="none" w:sz="0" w:space="0" w:color="auto"/>
                <w:right w:val="none" w:sz="0" w:space="0" w:color="auto"/>
              </w:divBdr>
            </w:div>
            <w:div w:id="583421312">
              <w:marLeft w:val="0"/>
              <w:marRight w:val="0"/>
              <w:marTop w:val="0"/>
              <w:marBottom w:val="0"/>
              <w:divBdr>
                <w:top w:val="none" w:sz="0" w:space="0" w:color="auto"/>
                <w:left w:val="none" w:sz="0" w:space="0" w:color="auto"/>
                <w:bottom w:val="none" w:sz="0" w:space="0" w:color="auto"/>
                <w:right w:val="none" w:sz="0" w:space="0" w:color="auto"/>
              </w:divBdr>
            </w:div>
            <w:div w:id="583535502">
              <w:marLeft w:val="0"/>
              <w:marRight w:val="0"/>
              <w:marTop w:val="0"/>
              <w:marBottom w:val="0"/>
              <w:divBdr>
                <w:top w:val="none" w:sz="0" w:space="0" w:color="auto"/>
                <w:left w:val="none" w:sz="0" w:space="0" w:color="auto"/>
                <w:bottom w:val="none" w:sz="0" w:space="0" w:color="auto"/>
                <w:right w:val="none" w:sz="0" w:space="0" w:color="auto"/>
              </w:divBdr>
            </w:div>
            <w:div w:id="584581671">
              <w:marLeft w:val="0"/>
              <w:marRight w:val="0"/>
              <w:marTop w:val="0"/>
              <w:marBottom w:val="0"/>
              <w:divBdr>
                <w:top w:val="none" w:sz="0" w:space="0" w:color="auto"/>
                <w:left w:val="none" w:sz="0" w:space="0" w:color="auto"/>
                <w:bottom w:val="none" w:sz="0" w:space="0" w:color="auto"/>
                <w:right w:val="none" w:sz="0" w:space="0" w:color="auto"/>
              </w:divBdr>
            </w:div>
            <w:div w:id="588739160">
              <w:marLeft w:val="0"/>
              <w:marRight w:val="0"/>
              <w:marTop w:val="0"/>
              <w:marBottom w:val="0"/>
              <w:divBdr>
                <w:top w:val="none" w:sz="0" w:space="0" w:color="auto"/>
                <w:left w:val="none" w:sz="0" w:space="0" w:color="auto"/>
                <w:bottom w:val="none" w:sz="0" w:space="0" w:color="auto"/>
                <w:right w:val="none" w:sz="0" w:space="0" w:color="auto"/>
              </w:divBdr>
            </w:div>
            <w:div w:id="602957618">
              <w:marLeft w:val="0"/>
              <w:marRight w:val="0"/>
              <w:marTop w:val="0"/>
              <w:marBottom w:val="0"/>
              <w:divBdr>
                <w:top w:val="none" w:sz="0" w:space="0" w:color="auto"/>
                <w:left w:val="none" w:sz="0" w:space="0" w:color="auto"/>
                <w:bottom w:val="none" w:sz="0" w:space="0" w:color="auto"/>
                <w:right w:val="none" w:sz="0" w:space="0" w:color="auto"/>
              </w:divBdr>
            </w:div>
            <w:div w:id="608781637">
              <w:marLeft w:val="0"/>
              <w:marRight w:val="0"/>
              <w:marTop w:val="0"/>
              <w:marBottom w:val="0"/>
              <w:divBdr>
                <w:top w:val="none" w:sz="0" w:space="0" w:color="auto"/>
                <w:left w:val="none" w:sz="0" w:space="0" w:color="auto"/>
                <w:bottom w:val="none" w:sz="0" w:space="0" w:color="auto"/>
                <w:right w:val="none" w:sz="0" w:space="0" w:color="auto"/>
              </w:divBdr>
            </w:div>
            <w:div w:id="620113274">
              <w:marLeft w:val="0"/>
              <w:marRight w:val="0"/>
              <w:marTop w:val="0"/>
              <w:marBottom w:val="0"/>
              <w:divBdr>
                <w:top w:val="none" w:sz="0" w:space="0" w:color="auto"/>
                <w:left w:val="none" w:sz="0" w:space="0" w:color="auto"/>
                <w:bottom w:val="none" w:sz="0" w:space="0" w:color="auto"/>
                <w:right w:val="none" w:sz="0" w:space="0" w:color="auto"/>
              </w:divBdr>
            </w:div>
            <w:div w:id="630479626">
              <w:marLeft w:val="0"/>
              <w:marRight w:val="0"/>
              <w:marTop w:val="0"/>
              <w:marBottom w:val="0"/>
              <w:divBdr>
                <w:top w:val="none" w:sz="0" w:space="0" w:color="auto"/>
                <w:left w:val="none" w:sz="0" w:space="0" w:color="auto"/>
                <w:bottom w:val="none" w:sz="0" w:space="0" w:color="auto"/>
                <w:right w:val="none" w:sz="0" w:space="0" w:color="auto"/>
              </w:divBdr>
            </w:div>
            <w:div w:id="633486519">
              <w:marLeft w:val="0"/>
              <w:marRight w:val="0"/>
              <w:marTop w:val="0"/>
              <w:marBottom w:val="0"/>
              <w:divBdr>
                <w:top w:val="none" w:sz="0" w:space="0" w:color="auto"/>
                <w:left w:val="none" w:sz="0" w:space="0" w:color="auto"/>
                <w:bottom w:val="none" w:sz="0" w:space="0" w:color="auto"/>
                <w:right w:val="none" w:sz="0" w:space="0" w:color="auto"/>
              </w:divBdr>
            </w:div>
            <w:div w:id="636760852">
              <w:marLeft w:val="0"/>
              <w:marRight w:val="0"/>
              <w:marTop w:val="0"/>
              <w:marBottom w:val="0"/>
              <w:divBdr>
                <w:top w:val="none" w:sz="0" w:space="0" w:color="auto"/>
                <w:left w:val="none" w:sz="0" w:space="0" w:color="auto"/>
                <w:bottom w:val="none" w:sz="0" w:space="0" w:color="auto"/>
                <w:right w:val="none" w:sz="0" w:space="0" w:color="auto"/>
              </w:divBdr>
            </w:div>
            <w:div w:id="651370264">
              <w:marLeft w:val="0"/>
              <w:marRight w:val="0"/>
              <w:marTop w:val="0"/>
              <w:marBottom w:val="0"/>
              <w:divBdr>
                <w:top w:val="none" w:sz="0" w:space="0" w:color="auto"/>
                <w:left w:val="none" w:sz="0" w:space="0" w:color="auto"/>
                <w:bottom w:val="none" w:sz="0" w:space="0" w:color="auto"/>
                <w:right w:val="none" w:sz="0" w:space="0" w:color="auto"/>
              </w:divBdr>
            </w:div>
            <w:div w:id="654839736">
              <w:marLeft w:val="0"/>
              <w:marRight w:val="0"/>
              <w:marTop w:val="0"/>
              <w:marBottom w:val="0"/>
              <w:divBdr>
                <w:top w:val="none" w:sz="0" w:space="0" w:color="auto"/>
                <w:left w:val="none" w:sz="0" w:space="0" w:color="auto"/>
                <w:bottom w:val="none" w:sz="0" w:space="0" w:color="auto"/>
                <w:right w:val="none" w:sz="0" w:space="0" w:color="auto"/>
              </w:divBdr>
            </w:div>
            <w:div w:id="662902125">
              <w:marLeft w:val="0"/>
              <w:marRight w:val="0"/>
              <w:marTop w:val="0"/>
              <w:marBottom w:val="0"/>
              <w:divBdr>
                <w:top w:val="none" w:sz="0" w:space="0" w:color="auto"/>
                <w:left w:val="none" w:sz="0" w:space="0" w:color="auto"/>
                <w:bottom w:val="none" w:sz="0" w:space="0" w:color="auto"/>
                <w:right w:val="none" w:sz="0" w:space="0" w:color="auto"/>
              </w:divBdr>
            </w:div>
            <w:div w:id="666520201">
              <w:marLeft w:val="0"/>
              <w:marRight w:val="0"/>
              <w:marTop w:val="0"/>
              <w:marBottom w:val="0"/>
              <w:divBdr>
                <w:top w:val="none" w:sz="0" w:space="0" w:color="auto"/>
                <w:left w:val="none" w:sz="0" w:space="0" w:color="auto"/>
                <w:bottom w:val="none" w:sz="0" w:space="0" w:color="auto"/>
                <w:right w:val="none" w:sz="0" w:space="0" w:color="auto"/>
              </w:divBdr>
            </w:div>
            <w:div w:id="667295107">
              <w:marLeft w:val="0"/>
              <w:marRight w:val="0"/>
              <w:marTop w:val="0"/>
              <w:marBottom w:val="0"/>
              <w:divBdr>
                <w:top w:val="none" w:sz="0" w:space="0" w:color="auto"/>
                <w:left w:val="none" w:sz="0" w:space="0" w:color="auto"/>
                <w:bottom w:val="none" w:sz="0" w:space="0" w:color="auto"/>
                <w:right w:val="none" w:sz="0" w:space="0" w:color="auto"/>
              </w:divBdr>
            </w:div>
            <w:div w:id="672028196">
              <w:marLeft w:val="0"/>
              <w:marRight w:val="0"/>
              <w:marTop w:val="0"/>
              <w:marBottom w:val="0"/>
              <w:divBdr>
                <w:top w:val="none" w:sz="0" w:space="0" w:color="auto"/>
                <w:left w:val="none" w:sz="0" w:space="0" w:color="auto"/>
                <w:bottom w:val="none" w:sz="0" w:space="0" w:color="auto"/>
                <w:right w:val="none" w:sz="0" w:space="0" w:color="auto"/>
              </w:divBdr>
            </w:div>
            <w:div w:id="675691468">
              <w:marLeft w:val="0"/>
              <w:marRight w:val="0"/>
              <w:marTop w:val="0"/>
              <w:marBottom w:val="0"/>
              <w:divBdr>
                <w:top w:val="none" w:sz="0" w:space="0" w:color="auto"/>
                <w:left w:val="none" w:sz="0" w:space="0" w:color="auto"/>
                <w:bottom w:val="none" w:sz="0" w:space="0" w:color="auto"/>
                <w:right w:val="none" w:sz="0" w:space="0" w:color="auto"/>
              </w:divBdr>
            </w:div>
            <w:div w:id="679508081">
              <w:marLeft w:val="0"/>
              <w:marRight w:val="0"/>
              <w:marTop w:val="0"/>
              <w:marBottom w:val="0"/>
              <w:divBdr>
                <w:top w:val="none" w:sz="0" w:space="0" w:color="auto"/>
                <w:left w:val="none" w:sz="0" w:space="0" w:color="auto"/>
                <w:bottom w:val="none" w:sz="0" w:space="0" w:color="auto"/>
                <w:right w:val="none" w:sz="0" w:space="0" w:color="auto"/>
              </w:divBdr>
            </w:div>
            <w:div w:id="680427141">
              <w:marLeft w:val="0"/>
              <w:marRight w:val="0"/>
              <w:marTop w:val="0"/>
              <w:marBottom w:val="0"/>
              <w:divBdr>
                <w:top w:val="none" w:sz="0" w:space="0" w:color="auto"/>
                <w:left w:val="none" w:sz="0" w:space="0" w:color="auto"/>
                <w:bottom w:val="none" w:sz="0" w:space="0" w:color="auto"/>
                <w:right w:val="none" w:sz="0" w:space="0" w:color="auto"/>
              </w:divBdr>
            </w:div>
            <w:div w:id="694844684">
              <w:marLeft w:val="0"/>
              <w:marRight w:val="0"/>
              <w:marTop w:val="0"/>
              <w:marBottom w:val="0"/>
              <w:divBdr>
                <w:top w:val="none" w:sz="0" w:space="0" w:color="auto"/>
                <w:left w:val="none" w:sz="0" w:space="0" w:color="auto"/>
                <w:bottom w:val="none" w:sz="0" w:space="0" w:color="auto"/>
                <w:right w:val="none" w:sz="0" w:space="0" w:color="auto"/>
              </w:divBdr>
            </w:div>
            <w:div w:id="698556093">
              <w:marLeft w:val="0"/>
              <w:marRight w:val="0"/>
              <w:marTop w:val="0"/>
              <w:marBottom w:val="0"/>
              <w:divBdr>
                <w:top w:val="none" w:sz="0" w:space="0" w:color="auto"/>
                <w:left w:val="none" w:sz="0" w:space="0" w:color="auto"/>
                <w:bottom w:val="none" w:sz="0" w:space="0" w:color="auto"/>
                <w:right w:val="none" w:sz="0" w:space="0" w:color="auto"/>
              </w:divBdr>
            </w:div>
            <w:div w:id="710150885">
              <w:marLeft w:val="0"/>
              <w:marRight w:val="0"/>
              <w:marTop w:val="0"/>
              <w:marBottom w:val="0"/>
              <w:divBdr>
                <w:top w:val="none" w:sz="0" w:space="0" w:color="auto"/>
                <w:left w:val="none" w:sz="0" w:space="0" w:color="auto"/>
                <w:bottom w:val="none" w:sz="0" w:space="0" w:color="auto"/>
                <w:right w:val="none" w:sz="0" w:space="0" w:color="auto"/>
              </w:divBdr>
            </w:div>
            <w:div w:id="721563922">
              <w:marLeft w:val="0"/>
              <w:marRight w:val="0"/>
              <w:marTop w:val="0"/>
              <w:marBottom w:val="0"/>
              <w:divBdr>
                <w:top w:val="none" w:sz="0" w:space="0" w:color="auto"/>
                <w:left w:val="none" w:sz="0" w:space="0" w:color="auto"/>
                <w:bottom w:val="none" w:sz="0" w:space="0" w:color="auto"/>
                <w:right w:val="none" w:sz="0" w:space="0" w:color="auto"/>
              </w:divBdr>
            </w:div>
            <w:div w:id="726075568">
              <w:marLeft w:val="0"/>
              <w:marRight w:val="0"/>
              <w:marTop w:val="0"/>
              <w:marBottom w:val="0"/>
              <w:divBdr>
                <w:top w:val="none" w:sz="0" w:space="0" w:color="auto"/>
                <w:left w:val="none" w:sz="0" w:space="0" w:color="auto"/>
                <w:bottom w:val="none" w:sz="0" w:space="0" w:color="auto"/>
                <w:right w:val="none" w:sz="0" w:space="0" w:color="auto"/>
              </w:divBdr>
            </w:div>
            <w:div w:id="736319954">
              <w:marLeft w:val="0"/>
              <w:marRight w:val="0"/>
              <w:marTop w:val="0"/>
              <w:marBottom w:val="0"/>
              <w:divBdr>
                <w:top w:val="none" w:sz="0" w:space="0" w:color="auto"/>
                <w:left w:val="none" w:sz="0" w:space="0" w:color="auto"/>
                <w:bottom w:val="none" w:sz="0" w:space="0" w:color="auto"/>
                <w:right w:val="none" w:sz="0" w:space="0" w:color="auto"/>
              </w:divBdr>
            </w:div>
            <w:div w:id="737481466">
              <w:marLeft w:val="0"/>
              <w:marRight w:val="0"/>
              <w:marTop w:val="0"/>
              <w:marBottom w:val="0"/>
              <w:divBdr>
                <w:top w:val="none" w:sz="0" w:space="0" w:color="auto"/>
                <w:left w:val="none" w:sz="0" w:space="0" w:color="auto"/>
                <w:bottom w:val="none" w:sz="0" w:space="0" w:color="auto"/>
                <w:right w:val="none" w:sz="0" w:space="0" w:color="auto"/>
              </w:divBdr>
            </w:div>
            <w:div w:id="747187772">
              <w:marLeft w:val="0"/>
              <w:marRight w:val="0"/>
              <w:marTop w:val="0"/>
              <w:marBottom w:val="0"/>
              <w:divBdr>
                <w:top w:val="none" w:sz="0" w:space="0" w:color="auto"/>
                <w:left w:val="none" w:sz="0" w:space="0" w:color="auto"/>
                <w:bottom w:val="none" w:sz="0" w:space="0" w:color="auto"/>
                <w:right w:val="none" w:sz="0" w:space="0" w:color="auto"/>
              </w:divBdr>
            </w:div>
            <w:div w:id="769273973">
              <w:marLeft w:val="0"/>
              <w:marRight w:val="0"/>
              <w:marTop w:val="0"/>
              <w:marBottom w:val="0"/>
              <w:divBdr>
                <w:top w:val="none" w:sz="0" w:space="0" w:color="auto"/>
                <w:left w:val="none" w:sz="0" w:space="0" w:color="auto"/>
                <w:bottom w:val="none" w:sz="0" w:space="0" w:color="auto"/>
                <w:right w:val="none" w:sz="0" w:space="0" w:color="auto"/>
              </w:divBdr>
            </w:div>
            <w:div w:id="773014827">
              <w:marLeft w:val="0"/>
              <w:marRight w:val="0"/>
              <w:marTop w:val="0"/>
              <w:marBottom w:val="0"/>
              <w:divBdr>
                <w:top w:val="none" w:sz="0" w:space="0" w:color="auto"/>
                <w:left w:val="none" w:sz="0" w:space="0" w:color="auto"/>
                <w:bottom w:val="none" w:sz="0" w:space="0" w:color="auto"/>
                <w:right w:val="none" w:sz="0" w:space="0" w:color="auto"/>
              </w:divBdr>
            </w:div>
            <w:div w:id="775636541">
              <w:marLeft w:val="0"/>
              <w:marRight w:val="0"/>
              <w:marTop w:val="0"/>
              <w:marBottom w:val="0"/>
              <w:divBdr>
                <w:top w:val="none" w:sz="0" w:space="0" w:color="auto"/>
                <w:left w:val="none" w:sz="0" w:space="0" w:color="auto"/>
                <w:bottom w:val="none" w:sz="0" w:space="0" w:color="auto"/>
                <w:right w:val="none" w:sz="0" w:space="0" w:color="auto"/>
              </w:divBdr>
            </w:div>
            <w:div w:id="780488524">
              <w:marLeft w:val="0"/>
              <w:marRight w:val="0"/>
              <w:marTop w:val="0"/>
              <w:marBottom w:val="0"/>
              <w:divBdr>
                <w:top w:val="none" w:sz="0" w:space="0" w:color="auto"/>
                <w:left w:val="none" w:sz="0" w:space="0" w:color="auto"/>
                <w:bottom w:val="none" w:sz="0" w:space="0" w:color="auto"/>
                <w:right w:val="none" w:sz="0" w:space="0" w:color="auto"/>
              </w:divBdr>
            </w:div>
            <w:div w:id="797332323">
              <w:marLeft w:val="0"/>
              <w:marRight w:val="0"/>
              <w:marTop w:val="0"/>
              <w:marBottom w:val="0"/>
              <w:divBdr>
                <w:top w:val="none" w:sz="0" w:space="0" w:color="auto"/>
                <w:left w:val="none" w:sz="0" w:space="0" w:color="auto"/>
                <w:bottom w:val="none" w:sz="0" w:space="0" w:color="auto"/>
                <w:right w:val="none" w:sz="0" w:space="0" w:color="auto"/>
              </w:divBdr>
            </w:div>
            <w:div w:id="800685812">
              <w:marLeft w:val="0"/>
              <w:marRight w:val="0"/>
              <w:marTop w:val="0"/>
              <w:marBottom w:val="0"/>
              <w:divBdr>
                <w:top w:val="none" w:sz="0" w:space="0" w:color="auto"/>
                <w:left w:val="none" w:sz="0" w:space="0" w:color="auto"/>
                <w:bottom w:val="none" w:sz="0" w:space="0" w:color="auto"/>
                <w:right w:val="none" w:sz="0" w:space="0" w:color="auto"/>
              </w:divBdr>
            </w:div>
            <w:div w:id="803502269">
              <w:marLeft w:val="0"/>
              <w:marRight w:val="0"/>
              <w:marTop w:val="0"/>
              <w:marBottom w:val="0"/>
              <w:divBdr>
                <w:top w:val="none" w:sz="0" w:space="0" w:color="auto"/>
                <w:left w:val="none" w:sz="0" w:space="0" w:color="auto"/>
                <w:bottom w:val="none" w:sz="0" w:space="0" w:color="auto"/>
                <w:right w:val="none" w:sz="0" w:space="0" w:color="auto"/>
              </w:divBdr>
            </w:div>
            <w:div w:id="808012224">
              <w:marLeft w:val="0"/>
              <w:marRight w:val="0"/>
              <w:marTop w:val="0"/>
              <w:marBottom w:val="0"/>
              <w:divBdr>
                <w:top w:val="none" w:sz="0" w:space="0" w:color="auto"/>
                <w:left w:val="none" w:sz="0" w:space="0" w:color="auto"/>
                <w:bottom w:val="none" w:sz="0" w:space="0" w:color="auto"/>
                <w:right w:val="none" w:sz="0" w:space="0" w:color="auto"/>
              </w:divBdr>
            </w:div>
            <w:div w:id="816412219">
              <w:marLeft w:val="0"/>
              <w:marRight w:val="0"/>
              <w:marTop w:val="0"/>
              <w:marBottom w:val="0"/>
              <w:divBdr>
                <w:top w:val="none" w:sz="0" w:space="0" w:color="auto"/>
                <w:left w:val="none" w:sz="0" w:space="0" w:color="auto"/>
                <w:bottom w:val="none" w:sz="0" w:space="0" w:color="auto"/>
                <w:right w:val="none" w:sz="0" w:space="0" w:color="auto"/>
              </w:divBdr>
            </w:div>
            <w:div w:id="816453377">
              <w:marLeft w:val="0"/>
              <w:marRight w:val="0"/>
              <w:marTop w:val="0"/>
              <w:marBottom w:val="0"/>
              <w:divBdr>
                <w:top w:val="none" w:sz="0" w:space="0" w:color="auto"/>
                <w:left w:val="none" w:sz="0" w:space="0" w:color="auto"/>
                <w:bottom w:val="none" w:sz="0" w:space="0" w:color="auto"/>
                <w:right w:val="none" w:sz="0" w:space="0" w:color="auto"/>
              </w:divBdr>
            </w:div>
            <w:div w:id="818764427">
              <w:marLeft w:val="0"/>
              <w:marRight w:val="0"/>
              <w:marTop w:val="0"/>
              <w:marBottom w:val="0"/>
              <w:divBdr>
                <w:top w:val="none" w:sz="0" w:space="0" w:color="auto"/>
                <w:left w:val="none" w:sz="0" w:space="0" w:color="auto"/>
                <w:bottom w:val="none" w:sz="0" w:space="0" w:color="auto"/>
                <w:right w:val="none" w:sz="0" w:space="0" w:color="auto"/>
              </w:divBdr>
            </w:div>
            <w:div w:id="818962168">
              <w:marLeft w:val="0"/>
              <w:marRight w:val="0"/>
              <w:marTop w:val="0"/>
              <w:marBottom w:val="0"/>
              <w:divBdr>
                <w:top w:val="none" w:sz="0" w:space="0" w:color="auto"/>
                <w:left w:val="none" w:sz="0" w:space="0" w:color="auto"/>
                <w:bottom w:val="none" w:sz="0" w:space="0" w:color="auto"/>
                <w:right w:val="none" w:sz="0" w:space="0" w:color="auto"/>
              </w:divBdr>
            </w:div>
            <w:div w:id="828834151">
              <w:marLeft w:val="0"/>
              <w:marRight w:val="0"/>
              <w:marTop w:val="0"/>
              <w:marBottom w:val="0"/>
              <w:divBdr>
                <w:top w:val="none" w:sz="0" w:space="0" w:color="auto"/>
                <w:left w:val="none" w:sz="0" w:space="0" w:color="auto"/>
                <w:bottom w:val="none" w:sz="0" w:space="0" w:color="auto"/>
                <w:right w:val="none" w:sz="0" w:space="0" w:color="auto"/>
              </w:divBdr>
            </w:div>
            <w:div w:id="832331433">
              <w:marLeft w:val="0"/>
              <w:marRight w:val="0"/>
              <w:marTop w:val="0"/>
              <w:marBottom w:val="0"/>
              <w:divBdr>
                <w:top w:val="none" w:sz="0" w:space="0" w:color="auto"/>
                <w:left w:val="none" w:sz="0" w:space="0" w:color="auto"/>
                <w:bottom w:val="none" w:sz="0" w:space="0" w:color="auto"/>
                <w:right w:val="none" w:sz="0" w:space="0" w:color="auto"/>
              </w:divBdr>
            </w:div>
            <w:div w:id="832336786">
              <w:marLeft w:val="0"/>
              <w:marRight w:val="0"/>
              <w:marTop w:val="0"/>
              <w:marBottom w:val="0"/>
              <w:divBdr>
                <w:top w:val="none" w:sz="0" w:space="0" w:color="auto"/>
                <w:left w:val="none" w:sz="0" w:space="0" w:color="auto"/>
                <w:bottom w:val="none" w:sz="0" w:space="0" w:color="auto"/>
                <w:right w:val="none" w:sz="0" w:space="0" w:color="auto"/>
              </w:divBdr>
            </w:div>
            <w:div w:id="835461590">
              <w:marLeft w:val="0"/>
              <w:marRight w:val="0"/>
              <w:marTop w:val="0"/>
              <w:marBottom w:val="0"/>
              <w:divBdr>
                <w:top w:val="none" w:sz="0" w:space="0" w:color="auto"/>
                <w:left w:val="none" w:sz="0" w:space="0" w:color="auto"/>
                <w:bottom w:val="none" w:sz="0" w:space="0" w:color="auto"/>
                <w:right w:val="none" w:sz="0" w:space="0" w:color="auto"/>
              </w:divBdr>
            </w:div>
            <w:div w:id="836767953">
              <w:marLeft w:val="0"/>
              <w:marRight w:val="0"/>
              <w:marTop w:val="0"/>
              <w:marBottom w:val="0"/>
              <w:divBdr>
                <w:top w:val="none" w:sz="0" w:space="0" w:color="auto"/>
                <w:left w:val="none" w:sz="0" w:space="0" w:color="auto"/>
                <w:bottom w:val="none" w:sz="0" w:space="0" w:color="auto"/>
                <w:right w:val="none" w:sz="0" w:space="0" w:color="auto"/>
              </w:divBdr>
            </w:div>
            <w:div w:id="839125119">
              <w:marLeft w:val="0"/>
              <w:marRight w:val="0"/>
              <w:marTop w:val="0"/>
              <w:marBottom w:val="0"/>
              <w:divBdr>
                <w:top w:val="none" w:sz="0" w:space="0" w:color="auto"/>
                <w:left w:val="none" w:sz="0" w:space="0" w:color="auto"/>
                <w:bottom w:val="none" w:sz="0" w:space="0" w:color="auto"/>
                <w:right w:val="none" w:sz="0" w:space="0" w:color="auto"/>
              </w:divBdr>
            </w:div>
            <w:div w:id="840390777">
              <w:marLeft w:val="0"/>
              <w:marRight w:val="0"/>
              <w:marTop w:val="0"/>
              <w:marBottom w:val="0"/>
              <w:divBdr>
                <w:top w:val="none" w:sz="0" w:space="0" w:color="auto"/>
                <w:left w:val="none" w:sz="0" w:space="0" w:color="auto"/>
                <w:bottom w:val="none" w:sz="0" w:space="0" w:color="auto"/>
                <w:right w:val="none" w:sz="0" w:space="0" w:color="auto"/>
              </w:divBdr>
            </w:div>
            <w:div w:id="845093391">
              <w:marLeft w:val="0"/>
              <w:marRight w:val="0"/>
              <w:marTop w:val="0"/>
              <w:marBottom w:val="0"/>
              <w:divBdr>
                <w:top w:val="none" w:sz="0" w:space="0" w:color="auto"/>
                <w:left w:val="none" w:sz="0" w:space="0" w:color="auto"/>
                <w:bottom w:val="none" w:sz="0" w:space="0" w:color="auto"/>
                <w:right w:val="none" w:sz="0" w:space="0" w:color="auto"/>
              </w:divBdr>
            </w:div>
            <w:div w:id="852962241">
              <w:marLeft w:val="0"/>
              <w:marRight w:val="0"/>
              <w:marTop w:val="0"/>
              <w:marBottom w:val="0"/>
              <w:divBdr>
                <w:top w:val="none" w:sz="0" w:space="0" w:color="auto"/>
                <w:left w:val="none" w:sz="0" w:space="0" w:color="auto"/>
                <w:bottom w:val="none" w:sz="0" w:space="0" w:color="auto"/>
                <w:right w:val="none" w:sz="0" w:space="0" w:color="auto"/>
              </w:divBdr>
            </w:div>
            <w:div w:id="888414773">
              <w:marLeft w:val="0"/>
              <w:marRight w:val="0"/>
              <w:marTop w:val="0"/>
              <w:marBottom w:val="0"/>
              <w:divBdr>
                <w:top w:val="none" w:sz="0" w:space="0" w:color="auto"/>
                <w:left w:val="none" w:sz="0" w:space="0" w:color="auto"/>
                <w:bottom w:val="none" w:sz="0" w:space="0" w:color="auto"/>
                <w:right w:val="none" w:sz="0" w:space="0" w:color="auto"/>
              </w:divBdr>
            </w:div>
            <w:div w:id="893155731">
              <w:marLeft w:val="0"/>
              <w:marRight w:val="0"/>
              <w:marTop w:val="0"/>
              <w:marBottom w:val="0"/>
              <w:divBdr>
                <w:top w:val="none" w:sz="0" w:space="0" w:color="auto"/>
                <w:left w:val="none" w:sz="0" w:space="0" w:color="auto"/>
                <w:bottom w:val="none" w:sz="0" w:space="0" w:color="auto"/>
                <w:right w:val="none" w:sz="0" w:space="0" w:color="auto"/>
              </w:divBdr>
            </w:div>
            <w:div w:id="920723058">
              <w:marLeft w:val="0"/>
              <w:marRight w:val="0"/>
              <w:marTop w:val="0"/>
              <w:marBottom w:val="0"/>
              <w:divBdr>
                <w:top w:val="none" w:sz="0" w:space="0" w:color="auto"/>
                <w:left w:val="none" w:sz="0" w:space="0" w:color="auto"/>
                <w:bottom w:val="none" w:sz="0" w:space="0" w:color="auto"/>
                <w:right w:val="none" w:sz="0" w:space="0" w:color="auto"/>
              </w:divBdr>
            </w:div>
            <w:div w:id="934745939">
              <w:marLeft w:val="0"/>
              <w:marRight w:val="0"/>
              <w:marTop w:val="0"/>
              <w:marBottom w:val="0"/>
              <w:divBdr>
                <w:top w:val="none" w:sz="0" w:space="0" w:color="auto"/>
                <w:left w:val="none" w:sz="0" w:space="0" w:color="auto"/>
                <w:bottom w:val="none" w:sz="0" w:space="0" w:color="auto"/>
                <w:right w:val="none" w:sz="0" w:space="0" w:color="auto"/>
              </w:divBdr>
            </w:div>
            <w:div w:id="935285139">
              <w:marLeft w:val="0"/>
              <w:marRight w:val="0"/>
              <w:marTop w:val="0"/>
              <w:marBottom w:val="0"/>
              <w:divBdr>
                <w:top w:val="none" w:sz="0" w:space="0" w:color="auto"/>
                <w:left w:val="none" w:sz="0" w:space="0" w:color="auto"/>
                <w:bottom w:val="none" w:sz="0" w:space="0" w:color="auto"/>
                <w:right w:val="none" w:sz="0" w:space="0" w:color="auto"/>
              </w:divBdr>
            </w:div>
            <w:div w:id="938680374">
              <w:marLeft w:val="0"/>
              <w:marRight w:val="0"/>
              <w:marTop w:val="0"/>
              <w:marBottom w:val="0"/>
              <w:divBdr>
                <w:top w:val="none" w:sz="0" w:space="0" w:color="auto"/>
                <w:left w:val="none" w:sz="0" w:space="0" w:color="auto"/>
                <w:bottom w:val="none" w:sz="0" w:space="0" w:color="auto"/>
                <w:right w:val="none" w:sz="0" w:space="0" w:color="auto"/>
              </w:divBdr>
            </w:div>
            <w:div w:id="946497363">
              <w:marLeft w:val="0"/>
              <w:marRight w:val="0"/>
              <w:marTop w:val="0"/>
              <w:marBottom w:val="0"/>
              <w:divBdr>
                <w:top w:val="none" w:sz="0" w:space="0" w:color="auto"/>
                <w:left w:val="none" w:sz="0" w:space="0" w:color="auto"/>
                <w:bottom w:val="none" w:sz="0" w:space="0" w:color="auto"/>
                <w:right w:val="none" w:sz="0" w:space="0" w:color="auto"/>
              </w:divBdr>
            </w:div>
            <w:div w:id="956326641">
              <w:marLeft w:val="0"/>
              <w:marRight w:val="0"/>
              <w:marTop w:val="0"/>
              <w:marBottom w:val="0"/>
              <w:divBdr>
                <w:top w:val="none" w:sz="0" w:space="0" w:color="auto"/>
                <w:left w:val="none" w:sz="0" w:space="0" w:color="auto"/>
                <w:bottom w:val="none" w:sz="0" w:space="0" w:color="auto"/>
                <w:right w:val="none" w:sz="0" w:space="0" w:color="auto"/>
              </w:divBdr>
            </w:div>
            <w:div w:id="973371948">
              <w:marLeft w:val="0"/>
              <w:marRight w:val="0"/>
              <w:marTop w:val="0"/>
              <w:marBottom w:val="0"/>
              <w:divBdr>
                <w:top w:val="none" w:sz="0" w:space="0" w:color="auto"/>
                <w:left w:val="none" w:sz="0" w:space="0" w:color="auto"/>
                <w:bottom w:val="none" w:sz="0" w:space="0" w:color="auto"/>
                <w:right w:val="none" w:sz="0" w:space="0" w:color="auto"/>
              </w:divBdr>
            </w:div>
            <w:div w:id="992488471">
              <w:marLeft w:val="0"/>
              <w:marRight w:val="0"/>
              <w:marTop w:val="0"/>
              <w:marBottom w:val="0"/>
              <w:divBdr>
                <w:top w:val="none" w:sz="0" w:space="0" w:color="auto"/>
                <w:left w:val="none" w:sz="0" w:space="0" w:color="auto"/>
                <w:bottom w:val="none" w:sz="0" w:space="0" w:color="auto"/>
                <w:right w:val="none" w:sz="0" w:space="0" w:color="auto"/>
              </w:divBdr>
            </w:div>
            <w:div w:id="998924547">
              <w:marLeft w:val="0"/>
              <w:marRight w:val="0"/>
              <w:marTop w:val="0"/>
              <w:marBottom w:val="0"/>
              <w:divBdr>
                <w:top w:val="none" w:sz="0" w:space="0" w:color="auto"/>
                <w:left w:val="none" w:sz="0" w:space="0" w:color="auto"/>
                <w:bottom w:val="none" w:sz="0" w:space="0" w:color="auto"/>
                <w:right w:val="none" w:sz="0" w:space="0" w:color="auto"/>
              </w:divBdr>
            </w:div>
            <w:div w:id="1016230144">
              <w:marLeft w:val="0"/>
              <w:marRight w:val="0"/>
              <w:marTop w:val="0"/>
              <w:marBottom w:val="0"/>
              <w:divBdr>
                <w:top w:val="none" w:sz="0" w:space="0" w:color="auto"/>
                <w:left w:val="none" w:sz="0" w:space="0" w:color="auto"/>
                <w:bottom w:val="none" w:sz="0" w:space="0" w:color="auto"/>
                <w:right w:val="none" w:sz="0" w:space="0" w:color="auto"/>
              </w:divBdr>
            </w:div>
            <w:div w:id="1021978826">
              <w:marLeft w:val="0"/>
              <w:marRight w:val="0"/>
              <w:marTop w:val="0"/>
              <w:marBottom w:val="0"/>
              <w:divBdr>
                <w:top w:val="none" w:sz="0" w:space="0" w:color="auto"/>
                <w:left w:val="none" w:sz="0" w:space="0" w:color="auto"/>
                <w:bottom w:val="none" w:sz="0" w:space="0" w:color="auto"/>
                <w:right w:val="none" w:sz="0" w:space="0" w:color="auto"/>
              </w:divBdr>
            </w:div>
            <w:div w:id="1029913886">
              <w:marLeft w:val="0"/>
              <w:marRight w:val="0"/>
              <w:marTop w:val="0"/>
              <w:marBottom w:val="0"/>
              <w:divBdr>
                <w:top w:val="none" w:sz="0" w:space="0" w:color="auto"/>
                <w:left w:val="none" w:sz="0" w:space="0" w:color="auto"/>
                <w:bottom w:val="none" w:sz="0" w:space="0" w:color="auto"/>
                <w:right w:val="none" w:sz="0" w:space="0" w:color="auto"/>
              </w:divBdr>
            </w:div>
            <w:div w:id="1030380319">
              <w:marLeft w:val="0"/>
              <w:marRight w:val="0"/>
              <w:marTop w:val="0"/>
              <w:marBottom w:val="0"/>
              <w:divBdr>
                <w:top w:val="none" w:sz="0" w:space="0" w:color="auto"/>
                <w:left w:val="none" w:sz="0" w:space="0" w:color="auto"/>
                <w:bottom w:val="none" w:sz="0" w:space="0" w:color="auto"/>
                <w:right w:val="none" w:sz="0" w:space="0" w:color="auto"/>
              </w:divBdr>
            </w:div>
            <w:div w:id="1033847190">
              <w:marLeft w:val="0"/>
              <w:marRight w:val="0"/>
              <w:marTop w:val="0"/>
              <w:marBottom w:val="0"/>
              <w:divBdr>
                <w:top w:val="none" w:sz="0" w:space="0" w:color="auto"/>
                <w:left w:val="none" w:sz="0" w:space="0" w:color="auto"/>
                <w:bottom w:val="none" w:sz="0" w:space="0" w:color="auto"/>
                <w:right w:val="none" w:sz="0" w:space="0" w:color="auto"/>
              </w:divBdr>
            </w:div>
            <w:div w:id="1037506309">
              <w:marLeft w:val="0"/>
              <w:marRight w:val="0"/>
              <w:marTop w:val="0"/>
              <w:marBottom w:val="0"/>
              <w:divBdr>
                <w:top w:val="none" w:sz="0" w:space="0" w:color="auto"/>
                <w:left w:val="none" w:sz="0" w:space="0" w:color="auto"/>
                <w:bottom w:val="none" w:sz="0" w:space="0" w:color="auto"/>
                <w:right w:val="none" w:sz="0" w:space="0" w:color="auto"/>
              </w:divBdr>
            </w:div>
            <w:div w:id="1041587177">
              <w:marLeft w:val="0"/>
              <w:marRight w:val="0"/>
              <w:marTop w:val="0"/>
              <w:marBottom w:val="0"/>
              <w:divBdr>
                <w:top w:val="none" w:sz="0" w:space="0" w:color="auto"/>
                <w:left w:val="none" w:sz="0" w:space="0" w:color="auto"/>
                <w:bottom w:val="none" w:sz="0" w:space="0" w:color="auto"/>
                <w:right w:val="none" w:sz="0" w:space="0" w:color="auto"/>
              </w:divBdr>
            </w:div>
            <w:div w:id="1047101271">
              <w:marLeft w:val="0"/>
              <w:marRight w:val="0"/>
              <w:marTop w:val="0"/>
              <w:marBottom w:val="0"/>
              <w:divBdr>
                <w:top w:val="none" w:sz="0" w:space="0" w:color="auto"/>
                <w:left w:val="none" w:sz="0" w:space="0" w:color="auto"/>
                <w:bottom w:val="none" w:sz="0" w:space="0" w:color="auto"/>
                <w:right w:val="none" w:sz="0" w:space="0" w:color="auto"/>
              </w:divBdr>
            </w:div>
            <w:div w:id="1050110982">
              <w:marLeft w:val="0"/>
              <w:marRight w:val="0"/>
              <w:marTop w:val="0"/>
              <w:marBottom w:val="0"/>
              <w:divBdr>
                <w:top w:val="none" w:sz="0" w:space="0" w:color="auto"/>
                <w:left w:val="none" w:sz="0" w:space="0" w:color="auto"/>
                <w:bottom w:val="none" w:sz="0" w:space="0" w:color="auto"/>
                <w:right w:val="none" w:sz="0" w:space="0" w:color="auto"/>
              </w:divBdr>
            </w:div>
            <w:div w:id="1050953873">
              <w:marLeft w:val="0"/>
              <w:marRight w:val="0"/>
              <w:marTop w:val="0"/>
              <w:marBottom w:val="0"/>
              <w:divBdr>
                <w:top w:val="none" w:sz="0" w:space="0" w:color="auto"/>
                <w:left w:val="none" w:sz="0" w:space="0" w:color="auto"/>
                <w:bottom w:val="none" w:sz="0" w:space="0" w:color="auto"/>
                <w:right w:val="none" w:sz="0" w:space="0" w:color="auto"/>
              </w:divBdr>
            </w:div>
            <w:div w:id="1061100646">
              <w:marLeft w:val="0"/>
              <w:marRight w:val="0"/>
              <w:marTop w:val="0"/>
              <w:marBottom w:val="0"/>
              <w:divBdr>
                <w:top w:val="none" w:sz="0" w:space="0" w:color="auto"/>
                <w:left w:val="none" w:sz="0" w:space="0" w:color="auto"/>
                <w:bottom w:val="none" w:sz="0" w:space="0" w:color="auto"/>
                <w:right w:val="none" w:sz="0" w:space="0" w:color="auto"/>
              </w:divBdr>
            </w:div>
            <w:div w:id="1063480586">
              <w:marLeft w:val="0"/>
              <w:marRight w:val="0"/>
              <w:marTop w:val="0"/>
              <w:marBottom w:val="0"/>
              <w:divBdr>
                <w:top w:val="none" w:sz="0" w:space="0" w:color="auto"/>
                <w:left w:val="none" w:sz="0" w:space="0" w:color="auto"/>
                <w:bottom w:val="none" w:sz="0" w:space="0" w:color="auto"/>
                <w:right w:val="none" w:sz="0" w:space="0" w:color="auto"/>
              </w:divBdr>
            </w:div>
            <w:div w:id="1068263124">
              <w:marLeft w:val="0"/>
              <w:marRight w:val="0"/>
              <w:marTop w:val="0"/>
              <w:marBottom w:val="0"/>
              <w:divBdr>
                <w:top w:val="none" w:sz="0" w:space="0" w:color="auto"/>
                <w:left w:val="none" w:sz="0" w:space="0" w:color="auto"/>
                <w:bottom w:val="none" w:sz="0" w:space="0" w:color="auto"/>
                <w:right w:val="none" w:sz="0" w:space="0" w:color="auto"/>
              </w:divBdr>
            </w:div>
            <w:div w:id="1109205149">
              <w:marLeft w:val="0"/>
              <w:marRight w:val="0"/>
              <w:marTop w:val="0"/>
              <w:marBottom w:val="0"/>
              <w:divBdr>
                <w:top w:val="none" w:sz="0" w:space="0" w:color="auto"/>
                <w:left w:val="none" w:sz="0" w:space="0" w:color="auto"/>
                <w:bottom w:val="none" w:sz="0" w:space="0" w:color="auto"/>
                <w:right w:val="none" w:sz="0" w:space="0" w:color="auto"/>
              </w:divBdr>
            </w:div>
            <w:div w:id="1109548634">
              <w:marLeft w:val="0"/>
              <w:marRight w:val="0"/>
              <w:marTop w:val="0"/>
              <w:marBottom w:val="0"/>
              <w:divBdr>
                <w:top w:val="none" w:sz="0" w:space="0" w:color="auto"/>
                <w:left w:val="none" w:sz="0" w:space="0" w:color="auto"/>
                <w:bottom w:val="none" w:sz="0" w:space="0" w:color="auto"/>
                <w:right w:val="none" w:sz="0" w:space="0" w:color="auto"/>
              </w:divBdr>
            </w:div>
            <w:div w:id="1120226742">
              <w:marLeft w:val="0"/>
              <w:marRight w:val="0"/>
              <w:marTop w:val="0"/>
              <w:marBottom w:val="0"/>
              <w:divBdr>
                <w:top w:val="none" w:sz="0" w:space="0" w:color="auto"/>
                <w:left w:val="none" w:sz="0" w:space="0" w:color="auto"/>
                <w:bottom w:val="none" w:sz="0" w:space="0" w:color="auto"/>
                <w:right w:val="none" w:sz="0" w:space="0" w:color="auto"/>
              </w:divBdr>
            </w:div>
            <w:div w:id="1120339555">
              <w:marLeft w:val="0"/>
              <w:marRight w:val="0"/>
              <w:marTop w:val="0"/>
              <w:marBottom w:val="0"/>
              <w:divBdr>
                <w:top w:val="none" w:sz="0" w:space="0" w:color="auto"/>
                <w:left w:val="none" w:sz="0" w:space="0" w:color="auto"/>
                <w:bottom w:val="none" w:sz="0" w:space="0" w:color="auto"/>
                <w:right w:val="none" w:sz="0" w:space="0" w:color="auto"/>
              </w:divBdr>
            </w:div>
            <w:div w:id="1126853007">
              <w:marLeft w:val="0"/>
              <w:marRight w:val="0"/>
              <w:marTop w:val="0"/>
              <w:marBottom w:val="0"/>
              <w:divBdr>
                <w:top w:val="none" w:sz="0" w:space="0" w:color="auto"/>
                <w:left w:val="none" w:sz="0" w:space="0" w:color="auto"/>
                <w:bottom w:val="none" w:sz="0" w:space="0" w:color="auto"/>
                <w:right w:val="none" w:sz="0" w:space="0" w:color="auto"/>
              </w:divBdr>
            </w:div>
            <w:div w:id="1127511745">
              <w:marLeft w:val="0"/>
              <w:marRight w:val="0"/>
              <w:marTop w:val="0"/>
              <w:marBottom w:val="0"/>
              <w:divBdr>
                <w:top w:val="none" w:sz="0" w:space="0" w:color="auto"/>
                <w:left w:val="none" w:sz="0" w:space="0" w:color="auto"/>
                <w:bottom w:val="none" w:sz="0" w:space="0" w:color="auto"/>
                <w:right w:val="none" w:sz="0" w:space="0" w:color="auto"/>
              </w:divBdr>
            </w:div>
            <w:div w:id="1134442498">
              <w:marLeft w:val="0"/>
              <w:marRight w:val="0"/>
              <w:marTop w:val="0"/>
              <w:marBottom w:val="0"/>
              <w:divBdr>
                <w:top w:val="none" w:sz="0" w:space="0" w:color="auto"/>
                <w:left w:val="none" w:sz="0" w:space="0" w:color="auto"/>
                <w:bottom w:val="none" w:sz="0" w:space="0" w:color="auto"/>
                <w:right w:val="none" w:sz="0" w:space="0" w:color="auto"/>
              </w:divBdr>
            </w:div>
            <w:div w:id="1147866197">
              <w:marLeft w:val="0"/>
              <w:marRight w:val="0"/>
              <w:marTop w:val="0"/>
              <w:marBottom w:val="0"/>
              <w:divBdr>
                <w:top w:val="none" w:sz="0" w:space="0" w:color="auto"/>
                <w:left w:val="none" w:sz="0" w:space="0" w:color="auto"/>
                <w:bottom w:val="none" w:sz="0" w:space="0" w:color="auto"/>
                <w:right w:val="none" w:sz="0" w:space="0" w:color="auto"/>
              </w:divBdr>
            </w:div>
            <w:div w:id="1152479487">
              <w:marLeft w:val="0"/>
              <w:marRight w:val="0"/>
              <w:marTop w:val="0"/>
              <w:marBottom w:val="0"/>
              <w:divBdr>
                <w:top w:val="none" w:sz="0" w:space="0" w:color="auto"/>
                <w:left w:val="none" w:sz="0" w:space="0" w:color="auto"/>
                <w:bottom w:val="none" w:sz="0" w:space="0" w:color="auto"/>
                <w:right w:val="none" w:sz="0" w:space="0" w:color="auto"/>
              </w:divBdr>
            </w:div>
            <w:div w:id="1161460340">
              <w:marLeft w:val="0"/>
              <w:marRight w:val="0"/>
              <w:marTop w:val="0"/>
              <w:marBottom w:val="0"/>
              <w:divBdr>
                <w:top w:val="none" w:sz="0" w:space="0" w:color="auto"/>
                <w:left w:val="none" w:sz="0" w:space="0" w:color="auto"/>
                <w:bottom w:val="none" w:sz="0" w:space="0" w:color="auto"/>
                <w:right w:val="none" w:sz="0" w:space="0" w:color="auto"/>
              </w:divBdr>
            </w:div>
            <w:div w:id="1163400796">
              <w:marLeft w:val="0"/>
              <w:marRight w:val="0"/>
              <w:marTop w:val="0"/>
              <w:marBottom w:val="0"/>
              <w:divBdr>
                <w:top w:val="none" w:sz="0" w:space="0" w:color="auto"/>
                <w:left w:val="none" w:sz="0" w:space="0" w:color="auto"/>
                <w:bottom w:val="none" w:sz="0" w:space="0" w:color="auto"/>
                <w:right w:val="none" w:sz="0" w:space="0" w:color="auto"/>
              </w:divBdr>
            </w:div>
            <w:div w:id="1169322046">
              <w:marLeft w:val="0"/>
              <w:marRight w:val="0"/>
              <w:marTop w:val="0"/>
              <w:marBottom w:val="0"/>
              <w:divBdr>
                <w:top w:val="none" w:sz="0" w:space="0" w:color="auto"/>
                <w:left w:val="none" w:sz="0" w:space="0" w:color="auto"/>
                <w:bottom w:val="none" w:sz="0" w:space="0" w:color="auto"/>
                <w:right w:val="none" w:sz="0" w:space="0" w:color="auto"/>
              </w:divBdr>
            </w:div>
            <w:div w:id="1171750864">
              <w:marLeft w:val="0"/>
              <w:marRight w:val="0"/>
              <w:marTop w:val="0"/>
              <w:marBottom w:val="0"/>
              <w:divBdr>
                <w:top w:val="none" w:sz="0" w:space="0" w:color="auto"/>
                <w:left w:val="none" w:sz="0" w:space="0" w:color="auto"/>
                <w:bottom w:val="none" w:sz="0" w:space="0" w:color="auto"/>
                <w:right w:val="none" w:sz="0" w:space="0" w:color="auto"/>
              </w:divBdr>
            </w:div>
            <w:div w:id="1187982344">
              <w:marLeft w:val="0"/>
              <w:marRight w:val="0"/>
              <w:marTop w:val="0"/>
              <w:marBottom w:val="0"/>
              <w:divBdr>
                <w:top w:val="none" w:sz="0" w:space="0" w:color="auto"/>
                <w:left w:val="none" w:sz="0" w:space="0" w:color="auto"/>
                <w:bottom w:val="none" w:sz="0" w:space="0" w:color="auto"/>
                <w:right w:val="none" w:sz="0" w:space="0" w:color="auto"/>
              </w:divBdr>
            </w:div>
            <w:div w:id="1191646714">
              <w:marLeft w:val="0"/>
              <w:marRight w:val="0"/>
              <w:marTop w:val="0"/>
              <w:marBottom w:val="0"/>
              <w:divBdr>
                <w:top w:val="none" w:sz="0" w:space="0" w:color="auto"/>
                <w:left w:val="none" w:sz="0" w:space="0" w:color="auto"/>
                <w:bottom w:val="none" w:sz="0" w:space="0" w:color="auto"/>
                <w:right w:val="none" w:sz="0" w:space="0" w:color="auto"/>
              </w:divBdr>
            </w:div>
            <w:div w:id="1194536512">
              <w:marLeft w:val="0"/>
              <w:marRight w:val="0"/>
              <w:marTop w:val="0"/>
              <w:marBottom w:val="0"/>
              <w:divBdr>
                <w:top w:val="none" w:sz="0" w:space="0" w:color="auto"/>
                <w:left w:val="none" w:sz="0" w:space="0" w:color="auto"/>
                <w:bottom w:val="none" w:sz="0" w:space="0" w:color="auto"/>
                <w:right w:val="none" w:sz="0" w:space="0" w:color="auto"/>
              </w:divBdr>
            </w:div>
            <w:div w:id="1195194731">
              <w:marLeft w:val="0"/>
              <w:marRight w:val="0"/>
              <w:marTop w:val="0"/>
              <w:marBottom w:val="0"/>
              <w:divBdr>
                <w:top w:val="none" w:sz="0" w:space="0" w:color="auto"/>
                <w:left w:val="none" w:sz="0" w:space="0" w:color="auto"/>
                <w:bottom w:val="none" w:sz="0" w:space="0" w:color="auto"/>
                <w:right w:val="none" w:sz="0" w:space="0" w:color="auto"/>
              </w:divBdr>
            </w:div>
            <w:div w:id="1198542476">
              <w:marLeft w:val="0"/>
              <w:marRight w:val="0"/>
              <w:marTop w:val="0"/>
              <w:marBottom w:val="0"/>
              <w:divBdr>
                <w:top w:val="none" w:sz="0" w:space="0" w:color="auto"/>
                <w:left w:val="none" w:sz="0" w:space="0" w:color="auto"/>
                <w:bottom w:val="none" w:sz="0" w:space="0" w:color="auto"/>
                <w:right w:val="none" w:sz="0" w:space="0" w:color="auto"/>
              </w:divBdr>
            </w:div>
            <w:div w:id="1201476270">
              <w:marLeft w:val="0"/>
              <w:marRight w:val="0"/>
              <w:marTop w:val="0"/>
              <w:marBottom w:val="0"/>
              <w:divBdr>
                <w:top w:val="none" w:sz="0" w:space="0" w:color="auto"/>
                <w:left w:val="none" w:sz="0" w:space="0" w:color="auto"/>
                <w:bottom w:val="none" w:sz="0" w:space="0" w:color="auto"/>
                <w:right w:val="none" w:sz="0" w:space="0" w:color="auto"/>
              </w:divBdr>
            </w:div>
            <w:div w:id="1202590009">
              <w:marLeft w:val="0"/>
              <w:marRight w:val="0"/>
              <w:marTop w:val="0"/>
              <w:marBottom w:val="0"/>
              <w:divBdr>
                <w:top w:val="none" w:sz="0" w:space="0" w:color="auto"/>
                <w:left w:val="none" w:sz="0" w:space="0" w:color="auto"/>
                <w:bottom w:val="none" w:sz="0" w:space="0" w:color="auto"/>
                <w:right w:val="none" w:sz="0" w:space="0" w:color="auto"/>
              </w:divBdr>
            </w:div>
            <w:div w:id="1210413905">
              <w:marLeft w:val="0"/>
              <w:marRight w:val="0"/>
              <w:marTop w:val="0"/>
              <w:marBottom w:val="0"/>
              <w:divBdr>
                <w:top w:val="none" w:sz="0" w:space="0" w:color="auto"/>
                <w:left w:val="none" w:sz="0" w:space="0" w:color="auto"/>
                <w:bottom w:val="none" w:sz="0" w:space="0" w:color="auto"/>
                <w:right w:val="none" w:sz="0" w:space="0" w:color="auto"/>
              </w:divBdr>
            </w:div>
            <w:div w:id="1219702768">
              <w:marLeft w:val="0"/>
              <w:marRight w:val="0"/>
              <w:marTop w:val="0"/>
              <w:marBottom w:val="0"/>
              <w:divBdr>
                <w:top w:val="none" w:sz="0" w:space="0" w:color="auto"/>
                <w:left w:val="none" w:sz="0" w:space="0" w:color="auto"/>
                <w:bottom w:val="none" w:sz="0" w:space="0" w:color="auto"/>
                <w:right w:val="none" w:sz="0" w:space="0" w:color="auto"/>
              </w:divBdr>
            </w:div>
            <w:div w:id="1219706176">
              <w:marLeft w:val="0"/>
              <w:marRight w:val="0"/>
              <w:marTop w:val="0"/>
              <w:marBottom w:val="0"/>
              <w:divBdr>
                <w:top w:val="none" w:sz="0" w:space="0" w:color="auto"/>
                <w:left w:val="none" w:sz="0" w:space="0" w:color="auto"/>
                <w:bottom w:val="none" w:sz="0" w:space="0" w:color="auto"/>
                <w:right w:val="none" w:sz="0" w:space="0" w:color="auto"/>
              </w:divBdr>
            </w:div>
            <w:div w:id="1221020263">
              <w:marLeft w:val="0"/>
              <w:marRight w:val="0"/>
              <w:marTop w:val="0"/>
              <w:marBottom w:val="0"/>
              <w:divBdr>
                <w:top w:val="none" w:sz="0" w:space="0" w:color="auto"/>
                <w:left w:val="none" w:sz="0" w:space="0" w:color="auto"/>
                <w:bottom w:val="none" w:sz="0" w:space="0" w:color="auto"/>
                <w:right w:val="none" w:sz="0" w:space="0" w:color="auto"/>
              </w:divBdr>
            </w:div>
            <w:div w:id="1225019640">
              <w:marLeft w:val="0"/>
              <w:marRight w:val="0"/>
              <w:marTop w:val="0"/>
              <w:marBottom w:val="0"/>
              <w:divBdr>
                <w:top w:val="none" w:sz="0" w:space="0" w:color="auto"/>
                <w:left w:val="none" w:sz="0" w:space="0" w:color="auto"/>
                <w:bottom w:val="none" w:sz="0" w:space="0" w:color="auto"/>
                <w:right w:val="none" w:sz="0" w:space="0" w:color="auto"/>
              </w:divBdr>
            </w:div>
            <w:div w:id="1234315282">
              <w:marLeft w:val="0"/>
              <w:marRight w:val="0"/>
              <w:marTop w:val="0"/>
              <w:marBottom w:val="0"/>
              <w:divBdr>
                <w:top w:val="none" w:sz="0" w:space="0" w:color="auto"/>
                <w:left w:val="none" w:sz="0" w:space="0" w:color="auto"/>
                <w:bottom w:val="none" w:sz="0" w:space="0" w:color="auto"/>
                <w:right w:val="none" w:sz="0" w:space="0" w:color="auto"/>
              </w:divBdr>
            </w:div>
            <w:div w:id="1236671819">
              <w:marLeft w:val="0"/>
              <w:marRight w:val="0"/>
              <w:marTop w:val="0"/>
              <w:marBottom w:val="0"/>
              <w:divBdr>
                <w:top w:val="none" w:sz="0" w:space="0" w:color="auto"/>
                <w:left w:val="none" w:sz="0" w:space="0" w:color="auto"/>
                <w:bottom w:val="none" w:sz="0" w:space="0" w:color="auto"/>
                <w:right w:val="none" w:sz="0" w:space="0" w:color="auto"/>
              </w:divBdr>
            </w:div>
            <w:div w:id="1247618662">
              <w:marLeft w:val="0"/>
              <w:marRight w:val="0"/>
              <w:marTop w:val="0"/>
              <w:marBottom w:val="0"/>
              <w:divBdr>
                <w:top w:val="none" w:sz="0" w:space="0" w:color="auto"/>
                <w:left w:val="none" w:sz="0" w:space="0" w:color="auto"/>
                <w:bottom w:val="none" w:sz="0" w:space="0" w:color="auto"/>
                <w:right w:val="none" w:sz="0" w:space="0" w:color="auto"/>
              </w:divBdr>
            </w:div>
            <w:div w:id="1257203870">
              <w:marLeft w:val="0"/>
              <w:marRight w:val="0"/>
              <w:marTop w:val="0"/>
              <w:marBottom w:val="0"/>
              <w:divBdr>
                <w:top w:val="none" w:sz="0" w:space="0" w:color="auto"/>
                <w:left w:val="none" w:sz="0" w:space="0" w:color="auto"/>
                <w:bottom w:val="none" w:sz="0" w:space="0" w:color="auto"/>
                <w:right w:val="none" w:sz="0" w:space="0" w:color="auto"/>
              </w:divBdr>
            </w:div>
            <w:div w:id="1258903366">
              <w:marLeft w:val="0"/>
              <w:marRight w:val="0"/>
              <w:marTop w:val="0"/>
              <w:marBottom w:val="0"/>
              <w:divBdr>
                <w:top w:val="none" w:sz="0" w:space="0" w:color="auto"/>
                <w:left w:val="none" w:sz="0" w:space="0" w:color="auto"/>
                <w:bottom w:val="none" w:sz="0" w:space="0" w:color="auto"/>
                <w:right w:val="none" w:sz="0" w:space="0" w:color="auto"/>
              </w:divBdr>
            </w:div>
            <w:div w:id="1262251849">
              <w:marLeft w:val="0"/>
              <w:marRight w:val="0"/>
              <w:marTop w:val="0"/>
              <w:marBottom w:val="0"/>
              <w:divBdr>
                <w:top w:val="none" w:sz="0" w:space="0" w:color="auto"/>
                <w:left w:val="none" w:sz="0" w:space="0" w:color="auto"/>
                <w:bottom w:val="none" w:sz="0" w:space="0" w:color="auto"/>
                <w:right w:val="none" w:sz="0" w:space="0" w:color="auto"/>
              </w:divBdr>
            </w:div>
            <w:div w:id="1272208379">
              <w:marLeft w:val="0"/>
              <w:marRight w:val="0"/>
              <w:marTop w:val="0"/>
              <w:marBottom w:val="0"/>
              <w:divBdr>
                <w:top w:val="none" w:sz="0" w:space="0" w:color="auto"/>
                <w:left w:val="none" w:sz="0" w:space="0" w:color="auto"/>
                <w:bottom w:val="none" w:sz="0" w:space="0" w:color="auto"/>
                <w:right w:val="none" w:sz="0" w:space="0" w:color="auto"/>
              </w:divBdr>
            </w:div>
            <w:div w:id="1283262997">
              <w:marLeft w:val="0"/>
              <w:marRight w:val="0"/>
              <w:marTop w:val="0"/>
              <w:marBottom w:val="0"/>
              <w:divBdr>
                <w:top w:val="none" w:sz="0" w:space="0" w:color="auto"/>
                <w:left w:val="none" w:sz="0" w:space="0" w:color="auto"/>
                <w:bottom w:val="none" w:sz="0" w:space="0" w:color="auto"/>
                <w:right w:val="none" w:sz="0" w:space="0" w:color="auto"/>
              </w:divBdr>
            </w:div>
            <w:div w:id="1289360414">
              <w:marLeft w:val="0"/>
              <w:marRight w:val="0"/>
              <w:marTop w:val="0"/>
              <w:marBottom w:val="0"/>
              <w:divBdr>
                <w:top w:val="none" w:sz="0" w:space="0" w:color="auto"/>
                <w:left w:val="none" w:sz="0" w:space="0" w:color="auto"/>
                <w:bottom w:val="none" w:sz="0" w:space="0" w:color="auto"/>
                <w:right w:val="none" w:sz="0" w:space="0" w:color="auto"/>
              </w:divBdr>
            </w:div>
            <w:div w:id="1291281193">
              <w:marLeft w:val="0"/>
              <w:marRight w:val="0"/>
              <w:marTop w:val="0"/>
              <w:marBottom w:val="0"/>
              <w:divBdr>
                <w:top w:val="none" w:sz="0" w:space="0" w:color="auto"/>
                <w:left w:val="none" w:sz="0" w:space="0" w:color="auto"/>
                <w:bottom w:val="none" w:sz="0" w:space="0" w:color="auto"/>
                <w:right w:val="none" w:sz="0" w:space="0" w:color="auto"/>
              </w:divBdr>
            </w:div>
            <w:div w:id="1297301072">
              <w:marLeft w:val="0"/>
              <w:marRight w:val="0"/>
              <w:marTop w:val="0"/>
              <w:marBottom w:val="0"/>
              <w:divBdr>
                <w:top w:val="none" w:sz="0" w:space="0" w:color="auto"/>
                <w:left w:val="none" w:sz="0" w:space="0" w:color="auto"/>
                <w:bottom w:val="none" w:sz="0" w:space="0" w:color="auto"/>
                <w:right w:val="none" w:sz="0" w:space="0" w:color="auto"/>
              </w:divBdr>
            </w:div>
            <w:div w:id="1300844398">
              <w:marLeft w:val="0"/>
              <w:marRight w:val="0"/>
              <w:marTop w:val="0"/>
              <w:marBottom w:val="0"/>
              <w:divBdr>
                <w:top w:val="none" w:sz="0" w:space="0" w:color="auto"/>
                <w:left w:val="none" w:sz="0" w:space="0" w:color="auto"/>
                <w:bottom w:val="none" w:sz="0" w:space="0" w:color="auto"/>
                <w:right w:val="none" w:sz="0" w:space="0" w:color="auto"/>
              </w:divBdr>
            </w:div>
            <w:div w:id="1306156874">
              <w:marLeft w:val="0"/>
              <w:marRight w:val="0"/>
              <w:marTop w:val="0"/>
              <w:marBottom w:val="0"/>
              <w:divBdr>
                <w:top w:val="none" w:sz="0" w:space="0" w:color="auto"/>
                <w:left w:val="none" w:sz="0" w:space="0" w:color="auto"/>
                <w:bottom w:val="none" w:sz="0" w:space="0" w:color="auto"/>
                <w:right w:val="none" w:sz="0" w:space="0" w:color="auto"/>
              </w:divBdr>
            </w:div>
            <w:div w:id="1308247297">
              <w:marLeft w:val="0"/>
              <w:marRight w:val="0"/>
              <w:marTop w:val="0"/>
              <w:marBottom w:val="0"/>
              <w:divBdr>
                <w:top w:val="none" w:sz="0" w:space="0" w:color="auto"/>
                <w:left w:val="none" w:sz="0" w:space="0" w:color="auto"/>
                <w:bottom w:val="none" w:sz="0" w:space="0" w:color="auto"/>
                <w:right w:val="none" w:sz="0" w:space="0" w:color="auto"/>
              </w:divBdr>
            </w:div>
            <w:div w:id="1308319645">
              <w:marLeft w:val="0"/>
              <w:marRight w:val="0"/>
              <w:marTop w:val="0"/>
              <w:marBottom w:val="0"/>
              <w:divBdr>
                <w:top w:val="none" w:sz="0" w:space="0" w:color="auto"/>
                <w:left w:val="none" w:sz="0" w:space="0" w:color="auto"/>
                <w:bottom w:val="none" w:sz="0" w:space="0" w:color="auto"/>
                <w:right w:val="none" w:sz="0" w:space="0" w:color="auto"/>
              </w:divBdr>
            </w:div>
            <w:div w:id="1309822990">
              <w:marLeft w:val="0"/>
              <w:marRight w:val="0"/>
              <w:marTop w:val="0"/>
              <w:marBottom w:val="0"/>
              <w:divBdr>
                <w:top w:val="none" w:sz="0" w:space="0" w:color="auto"/>
                <w:left w:val="none" w:sz="0" w:space="0" w:color="auto"/>
                <w:bottom w:val="none" w:sz="0" w:space="0" w:color="auto"/>
                <w:right w:val="none" w:sz="0" w:space="0" w:color="auto"/>
              </w:divBdr>
            </w:div>
            <w:div w:id="1310209923">
              <w:marLeft w:val="0"/>
              <w:marRight w:val="0"/>
              <w:marTop w:val="0"/>
              <w:marBottom w:val="0"/>
              <w:divBdr>
                <w:top w:val="none" w:sz="0" w:space="0" w:color="auto"/>
                <w:left w:val="none" w:sz="0" w:space="0" w:color="auto"/>
                <w:bottom w:val="none" w:sz="0" w:space="0" w:color="auto"/>
                <w:right w:val="none" w:sz="0" w:space="0" w:color="auto"/>
              </w:divBdr>
            </w:div>
            <w:div w:id="1321889598">
              <w:marLeft w:val="0"/>
              <w:marRight w:val="0"/>
              <w:marTop w:val="0"/>
              <w:marBottom w:val="0"/>
              <w:divBdr>
                <w:top w:val="none" w:sz="0" w:space="0" w:color="auto"/>
                <w:left w:val="none" w:sz="0" w:space="0" w:color="auto"/>
                <w:bottom w:val="none" w:sz="0" w:space="0" w:color="auto"/>
                <w:right w:val="none" w:sz="0" w:space="0" w:color="auto"/>
              </w:divBdr>
            </w:div>
            <w:div w:id="1322545346">
              <w:marLeft w:val="0"/>
              <w:marRight w:val="0"/>
              <w:marTop w:val="0"/>
              <w:marBottom w:val="0"/>
              <w:divBdr>
                <w:top w:val="none" w:sz="0" w:space="0" w:color="auto"/>
                <w:left w:val="none" w:sz="0" w:space="0" w:color="auto"/>
                <w:bottom w:val="none" w:sz="0" w:space="0" w:color="auto"/>
                <w:right w:val="none" w:sz="0" w:space="0" w:color="auto"/>
              </w:divBdr>
            </w:div>
            <w:div w:id="1327711738">
              <w:marLeft w:val="0"/>
              <w:marRight w:val="0"/>
              <w:marTop w:val="0"/>
              <w:marBottom w:val="0"/>
              <w:divBdr>
                <w:top w:val="none" w:sz="0" w:space="0" w:color="auto"/>
                <w:left w:val="none" w:sz="0" w:space="0" w:color="auto"/>
                <w:bottom w:val="none" w:sz="0" w:space="0" w:color="auto"/>
                <w:right w:val="none" w:sz="0" w:space="0" w:color="auto"/>
              </w:divBdr>
            </w:div>
            <w:div w:id="1339502518">
              <w:marLeft w:val="0"/>
              <w:marRight w:val="0"/>
              <w:marTop w:val="0"/>
              <w:marBottom w:val="0"/>
              <w:divBdr>
                <w:top w:val="none" w:sz="0" w:space="0" w:color="auto"/>
                <w:left w:val="none" w:sz="0" w:space="0" w:color="auto"/>
                <w:bottom w:val="none" w:sz="0" w:space="0" w:color="auto"/>
                <w:right w:val="none" w:sz="0" w:space="0" w:color="auto"/>
              </w:divBdr>
            </w:div>
            <w:div w:id="1341855250">
              <w:marLeft w:val="0"/>
              <w:marRight w:val="0"/>
              <w:marTop w:val="0"/>
              <w:marBottom w:val="0"/>
              <w:divBdr>
                <w:top w:val="none" w:sz="0" w:space="0" w:color="auto"/>
                <w:left w:val="none" w:sz="0" w:space="0" w:color="auto"/>
                <w:bottom w:val="none" w:sz="0" w:space="0" w:color="auto"/>
                <w:right w:val="none" w:sz="0" w:space="0" w:color="auto"/>
              </w:divBdr>
            </w:div>
            <w:div w:id="1342049491">
              <w:marLeft w:val="0"/>
              <w:marRight w:val="0"/>
              <w:marTop w:val="0"/>
              <w:marBottom w:val="0"/>
              <w:divBdr>
                <w:top w:val="none" w:sz="0" w:space="0" w:color="auto"/>
                <w:left w:val="none" w:sz="0" w:space="0" w:color="auto"/>
                <w:bottom w:val="none" w:sz="0" w:space="0" w:color="auto"/>
                <w:right w:val="none" w:sz="0" w:space="0" w:color="auto"/>
              </w:divBdr>
            </w:div>
            <w:div w:id="1345866489">
              <w:marLeft w:val="0"/>
              <w:marRight w:val="0"/>
              <w:marTop w:val="0"/>
              <w:marBottom w:val="0"/>
              <w:divBdr>
                <w:top w:val="none" w:sz="0" w:space="0" w:color="auto"/>
                <w:left w:val="none" w:sz="0" w:space="0" w:color="auto"/>
                <w:bottom w:val="none" w:sz="0" w:space="0" w:color="auto"/>
                <w:right w:val="none" w:sz="0" w:space="0" w:color="auto"/>
              </w:divBdr>
            </w:div>
            <w:div w:id="1348098128">
              <w:marLeft w:val="0"/>
              <w:marRight w:val="0"/>
              <w:marTop w:val="0"/>
              <w:marBottom w:val="0"/>
              <w:divBdr>
                <w:top w:val="none" w:sz="0" w:space="0" w:color="auto"/>
                <w:left w:val="none" w:sz="0" w:space="0" w:color="auto"/>
                <w:bottom w:val="none" w:sz="0" w:space="0" w:color="auto"/>
                <w:right w:val="none" w:sz="0" w:space="0" w:color="auto"/>
              </w:divBdr>
            </w:div>
            <w:div w:id="1351099862">
              <w:marLeft w:val="0"/>
              <w:marRight w:val="0"/>
              <w:marTop w:val="0"/>
              <w:marBottom w:val="0"/>
              <w:divBdr>
                <w:top w:val="none" w:sz="0" w:space="0" w:color="auto"/>
                <w:left w:val="none" w:sz="0" w:space="0" w:color="auto"/>
                <w:bottom w:val="none" w:sz="0" w:space="0" w:color="auto"/>
                <w:right w:val="none" w:sz="0" w:space="0" w:color="auto"/>
              </w:divBdr>
            </w:div>
            <w:div w:id="1363281153">
              <w:marLeft w:val="0"/>
              <w:marRight w:val="0"/>
              <w:marTop w:val="0"/>
              <w:marBottom w:val="0"/>
              <w:divBdr>
                <w:top w:val="none" w:sz="0" w:space="0" w:color="auto"/>
                <w:left w:val="none" w:sz="0" w:space="0" w:color="auto"/>
                <w:bottom w:val="none" w:sz="0" w:space="0" w:color="auto"/>
                <w:right w:val="none" w:sz="0" w:space="0" w:color="auto"/>
              </w:divBdr>
            </w:div>
            <w:div w:id="1365716285">
              <w:marLeft w:val="0"/>
              <w:marRight w:val="0"/>
              <w:marTop w:val="0"/>
              <w:marBottom w:val="0"/>
              <w:divBdr>
                <w:top w:val="none" w:sz="0" w:space="0" w:color="auto"/>
                <w:left w:val="none" w:sz="0" w:space="0" w:color="auto"/>
                <w:bottom w:val="none" w:sz="0" w:space="0" w:color="auto"/>
                <w:right w:val="none" w:sz="0" w:space="0" w:color="auto"/>
              </w:divBdr>
            </w:div>
            <w:div w:id="1368480619">
              <w:marLeft w:val="0"/>
              <w:marRight w:val="0"/>
              <w:marTop w:val="0"/>
              <w:marBottom w:val="0"/>
              <w:divBdr>
                <w:top w:val="none" w:sz="0" w:space="0" w:color="auto"/>
                <w:left w:val="none" w:sz="0" w:space="0" w:color="auto"/>
                <w:bottom w:val="none" w:sz="0" w:space="0" w:color="auto"/>
                <w:right w:val="none" w:sz="0" w:space="0" w:color="auto"/>
              </w:divBdr>
            </w:div>
            <w:div w:id="1370764100">
              <w:marLeft w:val="0"/>
              <w:marRight w:val="0"/>
              <w:marTop w:val="0"/>
              <w:marBottom w:val="0"/>
              <w:divBdr>
                <w:top w:val="none" w:sz="0" w:space="0" w:color="auto"/>
                <w:left w:val="none" w:sz="0" w:space="0" w:color="auto"/>
                <w:bottom w:val="none" w:sz="0" w:space="0" w:color="auto"/>
                <w:right w:val="none" w:sz="0" w:space="0" w:color="auto"/>
              </w:divBdr>
            </w:div>
            <w:div w:id="1387953774">
              <w:marLeft w:val="0"/>
              <w:marRight w:val="0"/>
              <w:marTop w:val="0"/>
              <w:marBottom w:val="0"/>
              <w:divBdr>
                <w:top w:val="none" w:sz="0" w:space="0" w:color="auto"/>
                <w:left w:val="none" w:sz="0" w:space="0" w:color="auto"/>
                <w:bottom w:val="none" w:sz="0" w:space="0" w:color="auto"/>
                <w:right w:val="none" w:sz="0" w:space="0" w:color="auto"/>
              </w:divBdr>
            </w:div>
            <w:div w:id="1393886672">
              <w:marLeft w:val="0"/>
              <w:marRight w:val="0"/>
              <w:marTop w:val="0"/>
              <w:marBottom w:val="0"/>
              <w:divBdr>
                <w:top w:val="none" w:sz="0" w:space="0" w:color="auto"/>
                <w:left w:val="none" w:sz="0" w:space="0" w:color="auto"/>
                <w:bottom w:val="none" w:sz="0" w:space="0" w:color="auto"/>
                <w:right w:val="none" w:sz="0" w:space="0" w:color="auto"/>
              </w:divBdr>
            </w:div>
            <w:div w:id="1401715409">
              <w:marLeft w:val="0"/>
              <w:marRight w:val="0"/>
              <w:marTop w:val="0"/>
              <w:marBottom w:val="0"/>
              <w:divBdr>
                <w:top w:val="none" w:sz="0" w:space="0" w:color="auto"/>
                <w:left w:val="none" w:sz="0" w:space="0" w:color="auto"/>
                <w:bottom w:val="none" w:sz="0" w:space="0" w:color="auto"/>
                <w:right w:val="none" w:sz="0" w:space="0" w:color="auto"/>
              </w:divBdr>
            </w:div>
            <w:div w:id="1408383674">
              <w:marLeft w:val="0"/>
              <w:marRight w:val="0"/>
              <w:marTop w:val="0"/>
              <w:marBottom w:val="0"/>
              <w:divBdr>
                <w:top w:val="none" w:sz="0" w:space="0" w:color="auto"/>
                <w:left w:val="none" w:sz="0" w:space="0" w:color="auto"/>
                <w:bottom w:val="none" w:sz="0" w:space="0" w:color="auto"/>
                <w:right w:val="none" w:sz="0" w:space="0" w:color="auto"/>
              </w:divBdr>
            </w:div>
            <w:div w:id="1410232499">
              <w:marLeft w:val="0"/>
              <w:marRight w:val="0"/>
              <w:marTop w:val="0"/>
              <w:marBottom w:val="0"/>
              <w:divBdr>
                <w:top w:val="none" w:sz="0" w:space="0" w:color="auto"/>
                <w:left w:val="none" w:sz="0" w:space="0" w:color="auto"/>
                <w:bottom w:val="none" w:sz="0" w:space="0" w:color="auto"/>
                <w:right w:val="none" w:sz="0" w:space="0" w:color="auto"/>
              </w:divBdr>
            </w:div>
            <w:div w:id="1413118507">
              <w:marLeft w:val="0"/>
              <w:marRight w:val="0"/>
              <w:marTop w:val="0"/>
              <w:marBottom w:val="0"/>
              <w:divBdr>
                <w:top w:val="none" w:sz="0" w:space="0" w:color="auto"/>
                <w:left w:val="none" w:sz="0" w:space="0" w:color="auto"/>
                <w:bottom w:val="none" w:sz="0" w:space="0" w:color="auto"/>
                <w:right w:val="none" w:sz="0" w:space="0" w:color="auto"/>
              </w:divBdr>
            </w:div>
            <w:div w:id="1414472253">
              <w:marLeft w:val="0"/>
              <w:marRight w:val="0"/>
              <w:marTop w:val="0"/>
              <w:marBottom w:val="0"/>
              <w:divBdr>
                <w:top w:val="none" w:sz="0" w:space="0" w:color="auto"/>
                <w:left w:val="none" w:sz="0" w:space="0" w:color="auto"/>
                <w:bottom w:val="none" w:sz="0" w:space="0" w:color="auto"/>
                <w:right w:val="none" w:sz="0" w:space="0" w:color="auto"/>
              </w:divBdr>
            </w:div>
            <w:div w:id="1415085351">
              <w:marLeft w:val="0"/>
              <w:marRight w:val="0"/>
              <w:marTop w:val="0"/>
              <w:marBottom w:val="0"/>
              <w:divBdr>
                <w:top w:val="none" w:sz="0" w:space="0" w:color="auto"/>
                <w:left w:val="none" w:sz="0" w:space="0" w:color="auto"/>
                <w:bottom w:val="none" w:sz="0" w:space="0" w:color="auto"/>
                <w:right w:val="none" w:sz="0" w:space="0" w:color="auto"/>
              </w:divBdr>
            </w:div>
            <w:div w:id="1417901470">
              <w:marLeft w:val="0"/>
              <w:marRight w:val="0"/>
              <w:marTop w:val="0"/>
              <w:marBottom w:val="0"/>
              <w:divBdr>
                <w:top w:val="none" w:sz="0" w:space="0" w:color="auto"/>
                <w:left w:val="none" w:sz="0" w:space="0" w:color="auto"/>
                <w:bottom w:val="none" w:sz="0" w:space="0" w:color="auto"/>
                <w:right w:val="none" w:sz="0" w:space="0" w:color="auto"/>
              </w:divBdr>
            </w:div>
            <w:div w:id="1423910342">
              <w:marLeft w:val="0"/>
              <w:marRight w:val="0"/>
              <w:marTop w:val="0"/>
              <w:marBottom w:val="0"/>
              <w:divBdr>
                <w:top w:val="none" w:sz="0" w:space="0" w:color="auto"/>
                <w:left w:val="none" w:sz="0" w:space="0" w:color="auto"/>
                <w:bottom w:val="none" w:sz="0" w:space="0" w:color="auto"/>
                <w:right w:val="none" w:sz="0" w:space="0" w:color="auto"/>
              </w:divBdr>
            </w:div>
            <w:div w:id="1444572268">
              <w:marLeft w:val="0"/>
              <w:marRight w:val="0"/>
              <w:marTop w:val="0"/>
              <w:marBottom w:val="0"/>
              <w:divBdr>
                <w:top w:val="none" w:sz="0" w:space="0" w:color="auto"/>
                <w:left w:val="none" w:sz="0" w:space="0" w:color="auto"/>
                <w:bottom w:val="none" w:sz="0" w:space="0" w:color="auto"/>
                <w:right w:val="none" w:sz="0" w:space="0" w:color="auto"/>
              </w:divBdr>
            </w:div>
            <w:div w:id="1446269398">
              <w:marLeft w:val="0"/>
              <w:marRight w:val="0"/>
              <w:marTop w:val="0"/>
              <w:marBottom w:val="0"/>
              <w:divBdr>
                <w:top w:val="none" w:sz="0" w:space="0" w:color="auto"/>
                <w:left w:val="none" w:sz="0" w:space="0" w:color="auto"/>
                <w:bottom w:val="none" w:sz="0" w:space="0" w:color="auto"/>
                <w:right w:val="none" w:sz="0" w:space="0" w:color="auto"/>
              </w:divBdr>
            </w:div>
            <w:div w:id="1452700159">
              <w:marLeft w:val="0"/>
              <w:marRight w:val="0"/>
              <w:marTop w:val="0"/>
              <w:marBottom w:val="0"/>
              <w:divBdr>
                <w:top w:val="none" w:sz="0" w:space="0" w:color="auto"/>
                <w:left w:val="none" w:sz="0" w:space="0" w:color="auto"/>
                <w:bottom w:val="none" w:sz="0" w:space="0" w:color="auto"/>
                <w:right w:val="none" w:sz="0" w:space="0" w:color="auto"/>
              </w:divBdr>
            </w:div>
            <w:div w:id="1458178219">
              <w:marLeft w:val="0"/>
              <w:marRight w:val="0"/>
              <w:marTop w:val="0"/>
              <w:marBottom w:val="0"/>
              <w:divBdr>
                <w:top w:val="none" w:sz="0" w:space="0" w:color="auto"/>
                <w:left w:val="none" w:sz="0" w:space="0" w:color="auto"/>
                <w:bottom w:val="none" w:sz="0" w:space="0" w:color="auto"/>
                <w:right w:val="none" w:sz="0" w:space="0" w:color="auto"/>
              </w:divBdr>
            </w:div>
            <w:div w:id="1459490013">
              <w:marLeft w:val="0"/>
              <w:marRight w:val="0"/>
              <w:marTop w:val="0"/>
              <w:marBottom w:val="0"/>
              <w:divBdr>
                <w:top w:val="none" w:sz="0" w:space="0" w:color="auto"/>
                <w:left w:val="none" w:sz="0" w:space="0" w:color="auto"/>
                <w:bottom w:val="none" w:sz="0" w:space="0" w:color="auto"/>
                <w:right w:val="none" w:sz="0" w:space="0" w:color="auto"/>
              </w:divBdr>
            </w:div>
            <w:div w:id="1466195933">
              <w:marLeft w:val="0"/>
              <w:marRight w:val="0"/>
              <w:marTop w:val="0"/>
              <w:marBottom w:val="0"/>
              <w:divBdr>
                <w:top w:val="none" w:sz="0" w:space="0" w:color="auto"/>
                <w:left w:val="none" w:sz="0" w:space="0" w:color="auto"/>
                <w:bottom w:val="none" w:sz="0" w:space="0" w:color="auto"/>
                <w:right w:val="none" w:sz="0" w:space="0" w:color="auto"/>
              </w:divBdr>
            </w:div>
            <w:div w:id="1469669604">
              <w:marLeft w:val="0"/>
              <w:marRight w:val="0"/>
              <w:marTop w:val="0"/>
              <w:marBottom w:val="0"/>
              <w:divBdr>
                <w:top w:val="none" w:sz="0" w:space="0" w:color="auto"/>
                <w:left w:val="none" w:sz="0" w:space="0" w:color="auto"/>
                <w:bottom w:val="none" w:sz="0" w:space="0" w:color="auto"/>
                <w:right w:val="none" w:sz="0" w:space="0" w:color="auto"/>
              </w:divBdr>
            </w:div>
            <w:div w:id="1481268853">
              <w:marLeft w:val="0"/>
              <w:marRight w:val="0"/>
              <w:marTop w:val="0"/>
              <w:marBottom w:val="0"/>
              <w:divBdr>
                <w:top w:val="none" w:sz="0" w:space="0" w:color="auto"/>
                <w:left w:val="none" w:sz="0" w:space="0" w:color="auto"/>
                <w:bottom w:val="none" w:sz="0" w:space="0" w:color="auto"/>
                <w:right w:val="none" w:sz="0" w:space="0" w:color="auto"/>
              </w:divBdr>
            </w:div>
            <w:div w:id="1481385235">
              <w:marLeft w:val="0"/>
              <w:marRight w:val="0"/>
              <w:marTop w:val="0"/>
              <w:marBottom w:val="0"/>
              <w:divBdr>
                <w:top w:val="none" w:sz="0" w:space="0" w:color="auto"/>
                <w:left w:val="none" w:sz="0" w:space="0" w:color="auto"/>
                <w:bottom w:val="none" w:sz="0" w:space="0" w:color="auto"/>
                <w:right w:val="none" w:sz="0" w:space="0" w:color="auto"/>
              </w:divBdr>
            </w:div>
            <w:div w:id="1500385797">
              <w:marLeft w:val="0"/>
              <w:marRight w:val="0"/>
              <w:marTop w:val="0"/>
              <w:marBottom w:val="0"/>
              <w:divBdr>
                <w:top w:val="none" w:sz="0" w:space="0" w:color="auto"/>
                <w:left w:val="none" w:sz="0" w:space="0" w:color="auto"/>
                <w:bottom w:val="none" w:sz="0" w:space="0" w:color="auto"/>
                <w:right w:val="none" w:sz="0" w:space="0" w:color="auto"/>
              </w:divBdr>
            </w:div>
            <w:div w:id="1502116444">
              <w:marLeft w:val="0"/>
              <w:marRight w:val="0"/>
              <w:marTop w:val="0"/>
              <w:marBottom w:val="0"/>
              <w:divBdr>
                <w:top w:val="none" w:sz="0" w:space="0" w:color="auto"/>
                <w:left w:val="none" w:sz="0" w:space="0" w:color="auto"/>
                <w:bottom w:val="none" w:sz="0" w:space="0" w:color="auto"/>
                <w:right w:val="none" w:sz="0" w:space="0" w:color="auto"/>
              </w:divBdr>
            </w:div>
            <w:div w:id="1503859195">
              <w:marLeft w:val="0"/>
              <w:marRight w:val="0"/>
              <w:marTop w:val="0"/>
              <w:marBottom w:val="0"/>
              <w:divBdr>
                <w:top w:val="none" w:sz="0" w:space="0" w:color="auto"/>
                <w:left w:val="none" w:sz="0" w:space="0" w:color="auto"/>
                <w:bottom w:val="none" w:sz="0" w:space="0" w:color="auto"/>
                <w:right w:val="none" w:sz="0" w:space="0" w:color="auto"/>
              </w:divBdr>
            </w:div>
            <w:div w:id="1523396175">
              <w:marLeft w:val="0"/>
              <w:marRight w:val="0"/>
              <w:marTop w:val="0"/>
              <w:marBottom w:val="0"/>
              <w:divBdr>
                <w:top w:val="none" w:sz="0" w:space="0" w:color="auto"/>
                <w:left w:val="none" w:sz="0" w:space="0" w:color="auto"/>
                <w:bottom w:val="none" w:sz="0" w:space="0" w:color="auto"/>
                <w:right w:val="none" w:sz="0" w:space="0" w:color="auto"/>
              </w:divBdr>
            </w:div>
            <w:div w:id="1524368546">
              <w:marLeft w:val="0"/>
              <w:marRight w:val="0"/>
              <w:marTop w:val="0"/>
              <w:marBottom w:val="0"/>
              <w:divBdr>
                <w:top w:val="none" w:sz="0" w:space="0" w:color="auto"/>
                <w:left w:val="none" w:sz="0" w:space="0" w:color="auto"/>
                <w:bottom w:val="none" w:sz="0" w:space="0" w:color="auto"/>
                <w:right w:val="none" w:sz="0" w:space="0" w:color="auto"/>
              </w:divBdr>
            </w:div>
            <w:div w:id="1532956429">
              <w:marLeft w:val="0"/>
              <w:marRight w:val="0"/>
              <w:marTop w:val="0"/>
              <w:marBottom w:val="0"/>
              <w:divBdr>
                <w:top w:val="none" w:sz="0" w:space="0" w:color="auto"/>
                <w:left w:val="none" w:sz="0" w:space="0" w:color="auto"/>
                <w:bottom w:val="none" w:sz="0" w:space="0" w:color="auto"/>
                <w:right w:val="none" w:sz="0" w:space="0" w:color="auto"/>
              </w:divBdr>
            </w:div>
            <w:div w:id="1537547783">
              <w:marLeft w:val="0"/>
              <w:marRight w:val="0"/>
              <w:marTop w:val="0"/>
              <w:marBottom w:val="0"/>
              <w:divBdr>
                <w:top w:val="none" w:sz="0" w:space="0" w:color="auto"/>
                <w:left w:val="none" w:sz="0" w:space="0" w:color="auto"/>
                <w:bottom w:val="none" w:sz="0" w:space="0" w:color="auto"/>
                <w:right w:val="none" w:sz="0" w:space="0" w:color="auto"/>
              </w:divBdr>
            </w:div>
            <w:div w:id="1541472613">
              <w:marLeft w:val="0"/>
              <w:marRight w:val="0"/>
              <w:marTop w:val="0"/>
              <w:marBottom w:val="0"/>
              <w:divBdr>
                <w:top w:val="none" w:sz="0" w:space="0" w:color="auto"/>
                <w:left w:val="none" w:sz="0" w:space="0" w:color="auto"/>
                <w:bottom w:val="none" w:sz="0" w:space="0" w:color="auto"/>
                <w:right w:val="none" w:sz="0" w:space="0" w:color="auto"/>
              </w:divBdr>
            </w:div>
            <w:div w:id="1542669788">
              <w:marLeft w:val="0"/>
              <w:marRight w:val="0"/>
              <w:marTop w:val="0"/>
              <w:marBottom w:val="0"/>
              <w:divBdr>
                <w:top w:val="none" w:sz="0" w:space="0" w:color="auto"/>
                <w:left w:val="none" w:sz="0" w:space="0" w:color="auto"/>
                <w:bottom w:val="none" w:sz="0" w:space="0" w:color="auto"/>
                <w:right w:val="none" w:sz="0" w:space="0" w:color="auto"/>
              </w:divBdr>
            </w:div>
            <w:div w:id="1549562799">
              <w:marLeft w:val="0"/>
              <w:marRight w:val="0"/>
              <w:marTop w:val="0"/>
              <w:marBottom w:val="0"/>
              <w:divBdr>
                <w:top w:val="none" w:sz="0" w:space="0" w:color="auto"/>
                <w:left w:val="none" w:sz="0" w:space="0" w:color="auto"/>
                <w:bottom w:val="none" w:sz="0" w:space="0" w:color="auto"/>
                <w:right w:val="none" w:sz="0" w:space="0" w:color="auto"/>
              </w:divBdr>
            </w:div>
            <w:div w:id="1558665005">
              <w:marLeft w:val="0"/>
              <w:marRight w:val="0"/>
              <w:marTop w:val="0"/>
              <w:marBottom w:val="0"/>
              <w:divBdr>
                <w:top w:val="none" w:sz="0" w:space="0" w:color="auto"/>
                <w:left w:val="none" w:sz="0" w:space="0" w:color="auto"/>
                <w:bottom w:val="none" w:sz="0" w:space="0" w:color="auto"/>
                <w:right w:val="none" w:sz="0" w:space="0" w:color="auto"/>
              </w:divBdr>
            </w:div>
            <w:div w:id="1565067901">
              <w:marLeft w:val="0"/>
              <w:marRight w:val="0"/>
              <w:marTop w:val="0"/>
              <w:marBottom w:val="0"/>
              <w:divBdr>
                <w:top w:val="none" w:sz="0" w:space="0" w:color="auto"/>
                <w:left w:val="none" w:sz="0" w:space="0" w:color="auto"/>
                <w:bottom w:val="none" w:sz="0" w:space="0" w:color="auto"/>
                <w:right w:val="none" w:sz="0" w:space="0" w:color="auto"/>
              </w:divBdr>
            </w:div>
            <w:div w:id="1568033034">
              <w:marLeft w:val="0"/>
              <w:marRight w:val="0"/>
              <w:marTop w:val="0"/>
              <w:marBottom w:val="0"/>
              <w:divBdr>
                <w:top w:val="none" w:sz="0" w:space="0" w:color="auto"/>
                <w:left w:val="none" w:sz="0" w:space="0" w:color="auto"/>
                <w:bottom w:val="none" w:sz="0" w:space="0" w:color="auto"/>
                <w:right w:val="none" w:sz="0" w:space="0" w:color="auto"/>
              </w:divBdr>
            </w:div>
            <w:div w:id="1578321402">
              <w:marLeft w:val="0"/>
              <w:marRight w:val="0"/>
              <w:marTop w:val="0"/>
              <w:marBottom w:val="0"/>
              <w:divBdr>
                <w:top w:val="none" w:sz="0" w:space="0" w:color="auto"/>
                <w:left w:val="none" w:sz="0" w:space="0" w:color="auto"/>
                <w:bottom w:val="none" w:sz="0" w:space="0" w:color="auto"/>
                <w:right w:val="none" w:sz="0" w:space="0" w:color="auto"/>
              </w:divBdr>
            </w:div>
            <w:div w:id="1581913274">
              <w:marLeft w:val="0"/>
              <w:marRight w:val="0"/>
              <w:marTop w:val="0"/>
              <w:marBottom w:val="0"/>
              <w:divBdr>
                <w:top w:val="none" w:sz="0" w:space="0" w:color="auto"/>
                <w:left w:val="none" w:sz="0" w:space="0" w:color="auto"/>
                <w:bottom w:val="none" w:sz="0" w:space="0" w:color="auto"/>
                <w:right w:val="none" w:sz="0" w:space="0" w:color="auto"/>
              </w:divBdr>
            </w:div>
            <w:div w:id="1586651930">
              <w:marLeft w:val="0"/>
              <w:marRight w:val="0"/>
              <w:marTop w:val="0"/>
              <w:marBottom w:val="0"/>
              <w:divBdr>
                <w:top w:val="none" w:sz="0" w:space="0" w:color="auto"/>
                <w:left w:val="none" w:sz="0" w:space="0" w:color="auto"/>
                <w:bottom w:val="none" w:sz="0" w:space="0" w:color="auto"/>
                <w:right w:val="none" w:sz="0" w:space="0" w:color="auto"/>
              </w:divBdr>
            </w:div>
            <w:div w:id="1590699365">
              <w:marLeft w:val="0"/>
              <w:marRight w:val="0"/>
              <w:marTop w:val="0"/>
              <w:marBottom w:val="0"/>
              <w:divBdr>
                <w:top w:val="none" w:sz="0" w:space="0" w:color="auto"/>
                <w:left w:val="none" w:sz="0" w:space="0" w:color="auto"/>
                <w:bottom w:val="none" w:sz="0" w:space="0" w:color="auto"/>
                <w:right w:val="none" w:sz="0" w:space="0" w:color="auto"/>
              </w:divBdr>
            </w:div>
            <w:div w:id="1595745392">
              <w:marLeft w:val="0"/>
              <w:marRight w:val="0"/>
              <w:marTop w:val="0"/>
              <w:marBottom w:val="0"/>
              <w:divBdr>
                <w:top w:val="none" w:sz="0" w:space="0" w:color="auto"/>
                <w:left w:val="none" w:sz="0" w:space="0" w:color="auto"/>
                <w:bottom w:val="none" w:sz="0" w:space="0" w:color="auto"/>
                <w:right w:val="none" w:sz="0" w:space="0" w:color="auto"/>
              </w:divBdr>
            </w:div>
            <w:div w:id="1609655207">
              <w:marLeft w:val="0"/>
              <w:marRight w:val="0"/>
              <w:marTop w:val="0"/>
              <w:marBottom w:val="0"/>
              <w:divBdr>
                <w:top w:val="none" w:sz="0" w:space="0" w:color="auto"/>
                <w:left w:val="none" w:sz="0" w:space="0" w:color="auto"/>
                <w:bottom w:val="none" w:sz="0" w:space="0" w:color="auto"/>
                <w:right w:val="none" w:sz="0" w:space="0" w:color="auto"/>
              </w:divBdr>
            </w:div>
            <w:div w:id="1613247624">
              <w:marLeft w:val="0"/>
              <w:marRight w:val="0"/>
              <w:marTop w:val="0"/>
              <w:marBottom w:val="0"/>
              <w:divBdr>
                <w:top w:val="none" w:sz="0" w:space="0" w:color="auto"/>
                <w:left w:val="none" w:sz="0" w:space="0" w:color="auto"/>
                <w:bottom w:val="none" w:sz="0" w:space="0" w:color="auto"/>
                <w:right w:val="none" w:sz="0" w:space="0" w:color="auto"/>
              </w:divBdr>
            </w:div>
            <w:div w:id="1621843394">
              <w:marLeft w:val="0"/>
              <w:marRight w:val="0"/>
              <w:marTop w:val="0"/>
              <w:marBottom w:val="0"/>
              <w:divBdr>
                <w:top w:val="none" w:sz="0" w:space="0" w:color="auto"/>
                <w:left w:val="none" w:sz="0" w:space="0" w:color="auto"/>
                <w:bottom w:val="none" w:sz="0" w:space="0" w:color="auto"/>
                <w:right w:val="none" w:sz="0" w:space="0" w:color="auto"/>
              </w:divBdr>
            </w:div>
            <w:div w:id="1631132451">
              <w:marLeft w:val="0"/>
              <w:marRight w:val="0"/>
              <w:marTop w:val="0"/>
              <w:marBottom w:val="0"/>
              <w:divBdr>
                <w:top w:val="none" w:sz="0" w:space="0" w:color="auto"/>
                <w:left w:val="none" w:sz="0" w:space="0" w:color="auto"/>
                <w:bottom w:val="none" w:sz="0" w:space="0" w:color="auto"/>
                <w:right w:val="none" w:sz="0" w:space="0" w:color="auto"/>
              </w:divBdr>
            </w:div>
            <w:div w:id="1634631368">
              <w:marLeft w:val="0"/>
              <w:marRight w:val="0"/>
              <w:marTop w:val="0"/>
              <w:marBottom w:val="0"/>
              <w:divBdr>
                <w:top w:val="none" w:sz="0" w:space="0" w:color="auto"/>
                <w:left w:val="none" w:sz="0" w:space="0" w:color="auto"/>
                <w:bottom w:val="none" w:sz="0" w:space="0" w:color="auto"/>
                <w:right w:val="none" w:sz="0" w:space="0" w:color="auto"/>
              </w:divBdr>
            </w:div>
            <w:div w:id="1641643676">
              <w:marLeft w:val="0"/>
              <w:marRight w:val="0"/>
              <w:marTop w:val="0"/>
              <w:marBottom w:val="0"/>
              <w:divBdr>
                <w:top w:val="none" w:sz="0" w:space="0" w:color="auto"/>
                <w:left w:val="none" w:sz="0" w:space="0" w:color="auto"/>
                <w:bottom w:val="none" w:sz="0" w:space="0" w:color="auto"/>
                <w:right w:val="none" w:sz="0" w:space="0" w:color="auto"/>
              </w:divBdr>
            </w:div>
            <w:div w:id="1642416427">
              <w:marLeft w:val="0"/>
              <w:marRight w:val="0"/>
              <w:marTop w:val="0"/>
              <w:marBottom w:val="0"/>
              <w:divBdr>
                <w:top w:val="none" w:sz="0" w:space="0" w:color="auto"/>
                <w:left w:val="none" w:sz="0" w:space="0" w:color="auto"/>
                <w:bottom w:val="none" w:sz="0" w:space="0" w:color="auto"/>
                <w:right w:val="none" w:sz="0" w:space="0" w:color="auto"/>
              </w:divBdr>
            </w:div>
            <w:div w:id="1651327104">
              <w:marLeft w:val="0"/>
              <w:marRight w:val="0"/>
              <w:marTop w:val="0"/>
              <w:marBottom w:val="0"/>
              <w:divBdr>
                <w:top w:val="none" w:sz="0" w:space="0" w:color="auto"/>
                <w:left w:val="none" w:sz="0" w:space="0" w:color="auto"/>
                <w:bottom w:val="none" w:sz="0" w:space="0" w:color="auto"/>
                <w:right w:val="none" w:sz="0" w:space="0" w:color="auto"/>
              </w:divBdr>
            </w:div>
            <w:div w:id="1658459902">
              <w:marLeft w:val="0"/>
              <w:marRight w:val="0"/>
              <w:marTop w:val="0"/>
              <w:marBottom w:val="0"/>
              <w:divBdr>
                <w:top w:val="none" w:sz="0" w:space="0" w:color="auto"/>
                <w:left w:val="none" w:sz="0" w:space="0" w:color="auto"/>
                <w:bottom w:val="none" w:sz="0" w:space="0" w:color="auto"/>
                <w:right w:val="none" w:sz="0" w:space="0" w:color="auto"/>
              </w:divBdr>
            </w:div>
            <w:div w:id="1670207007">
              <w:marLeft w:val="0"/>
              <w:marRight w:val="0"/>
              <w:marTop w:val="0"/>
              <w:marBottom w:val="0"/>
              <w:divBdr>
                <w:top w:val="none" w:sz="0" w:space="0" w:color="auto"/>
                <w:left w:val="none" w:sz="0" w:space="0" w:color="auto"/>
                <w:bottom w:val="none" w:sz="0" w:space="0" w:color="auto"/>
                <w:right w:val="none" w:sz="0" w:space="0" w:color="auto"/>
              </w:divBdr>
            </w:div>
            <w:div w:id="1671904123">
              <w:marLeft w:val="0"/>
              <w:marRight w:val="0"/>
              <w:marTop w:val="0"/>
              <w:marBottom w:val="0"/>
              <w:divBdr>
                <w:top w:val="none" w:sz="0" w:space="0" w:color="auto"/>
                <w:left w:val="none" w:sz="0" w:space="0" w:color="auto"/>
                <w:bottom w:val="none" w:sz="0" w:space="0" w:color="auto"/>
                <w:right w:val="none" w:sz="0" w:space="0" w:color="auto"/>
              </w:divBdr>
            </w:div>
            <w:div w:id="1685663733">
              <w:marLeft w:val="0"/>
              <w:marRight w:val="0"/>
              <w:marTop w:val="0"/>
              <w:marBottom w:val="0"/>
              <w:divBdr>
                <w:top w:val="none" w:sz="0" w:space="0" w:color="auto"/>
                <w:left w:val="none" w:sz="0" w:space="0" w:color="auto"/>
                <w:bottom w:val="none" w:sz="0" w:space="0" w:color="auto"/>
                <w:right w:val="none" w:sz="0" w:space="0" w:color="auto"/>
              </w:divBdr>
            </w:div>
            <w:div w:id="1686902864">
              <w:marLeft w:val="0"/>
              <w:marRight w:val="0"/>
              <w:marTop w:val="0"/>
              <w:marBottom w:val="0"/>
              <w:divBdr>
                <w:top w:val="none" w:sz="0" w:space="0" w:color="auto"/>
                <w:left w:val="none" w:sz="0" w:space="0" w:color="auto"/>
                <w:bottom w:val="none" w:sz="0" w:space="0" w:color="auto"/>
                <w:right w:val="none" w:sz="0" w:space="0" w:color="auto"/>
              </w:divBdr>
            </w:div>
            <w:div w:id="1694570620">
              <w:marLeft w:val="0"/>
              <w:marRight w:val="0"/>
              <w:marTop w:val="0"/>
              <w:marBottom w:val="0"/>
              <w:divBdr>
                <w:top w:val="none" w:sz="0" w:space="0" w:color="auto"/>
                <w:left w:val="none" w:sz="0" w:space="0" w:color="auto"/>
                <w:bottom w:val="none" w:sz="0" w:space="0" w:color="auto"/>
                <w:right w:val="none" w:sz="0" w:space="0" w:color="auto"/>
              </w:divBdr>
            </w:div>
            <w:div w:id="1698772734">
              <w:marLeft w:val="0"/>
              <w:marRight w:val="0"/>
              <w:marTop w:val="0"/>
              <w:marBottom w:val="0"/>
              <w:divBdr>
                <w:top w:val="none" w:sz="0" w:space="0" w:color="auto"/>
                <w:left w:val="none" w:sz="0" w:space="0" w:color="auto"/>
                <w:bottom w:val="none" w:sz="0" w:space="0" w:color="auto"/>
                <w:right w:val="none" w:sz="0" w:space="0" w:color="auto"/>
              </w:divBdr>
            </w:div>
            <w:div w:id="1708677036">
              <w:marLeft w:val="0"/>
              <w:marRight w:val="0"/>
              <w:marTop w:val="0"/>
              <w:marBottom w:val="0"/>
              <w:divBdr>
                <w:top w:val="none" w:sz="0" w:space="0" w:color="auto"/>
                <w:left w:val="none" w:sz="0" w:space="0" w:color="auto"/>
                <w:bottom w:val="none" w:sz="0" w:space="0" w:color="auto"/>
                <w:right w:val="none" w:sz="0" w:space="0" w:color="auto"/>
              </w:divBdr>
            </w:div>
            <w:div w:id="1716006877">
              <w:marLeft w:val="0"/>
              <w:marRight w:val="0"/>
              <w:marTop w:val="0"/>
              <w:marBottom w:val="0"/>
              <w:divBdr>
                <w:top w:val="none" w:sz="0" w:space="0" w:color="auto"/>
                <w:left w:val="none" w:sz="0" w:space="0" w:color="auto"/>
                <w:bottom w:val="none" w:sz="0" w:space="0" w:color="auto"/>
                <w:right w:val="none" w:sz="0" w:space="0" w:color="auto"/>
              </w:divBdr>
            </w:div>
            <w:div w:id="1741099986">
              <w:marLeft w:val="0"/>
              <w:marRight w:val="0"/>
              <w:marTop w:val="0"/>
              <w:marBottom w:val="0"/>
              <w:divBdr>
                <w:top w:val="none" w:sz="0" w:space="0" w:color="auto"/>
                <w:left w:val="none" w:sz="0" w:space="0" w:color="auto"/>
                <w:bottom w:val="none" w:sz="0" w:space="0" w:color="auto"/>
                <w:right w:val="none" w:sz="0" w:space="0" w:color="auto"/>
              </w:divBdr>
            </w:div>
            <w:div w:id="1762144727">
              <w:marLeft w:val="0"/>
              <w:marRight w:val="0"/>
              <w:marTop w:val="0"/>
              <w:marBottom w:val="0"/>
              <w:divBdr>
                <w:top w:val="none" w:sz="0" w:space="0" w:color="auto"/>
                <w:left w:val="none" w:sz="0" w:space="0" w:color="auto"/>
                <w:bottom w:val="none" w:sz="0" w:space="0" w:color="auto"/>
                <w:right w:val="none" w:sz="0" w:space="0" w:color="auto"/>
              </w:divBdr>
            </w:div>
            <w:div w:id="1770782821">
              <w:marLeft w:val="0"/>
              <w:marRight w:val="0"/>
              <w:marTop w:val="0"/>
              <w:marBottom w:val="0"/>
              <w:divBdr>
                <w:top w:val="none" w:sz="0" w:space="0" w:color="auto"/>
                <w:left w:val="none" w:sz="0" w:space="0" w:color="auto"/>
                <w:bottom w:val="none" w:sz="0" w:space="0" w:color="auto"/>
                <w:right w:val="none" w:sz="0" w:space="0" w:color="auto"/>
              </w:divBdr>
            </w:div>
            <w:div w:id="1771243039">
              <w:marLeft w:val="0"/>
              <w:marRight w:val="0"/>
              <w:marTop w:val="0"/>
              <w:marBottom w:val="0"/>
              <w:divBdr>
                <w:top w:val="none" w:sz="0" w:space="0" w:color="auto"/>
                <w:left w:val="none" w:sz="0" w:space="0" w:color="auto"/>
                <w:bottom w:val="none" w:sz="0" w:space="0" w:color="auto"/>
                <w:right w:val="none" w:sz="0" w:space="0" w:color="auto"/>
              </w:divBdr>
            </w:div>
            <w:div w:id="1771392152">
              <w:marLeft w:val="0"/>
              <w:marRight w:val="0"/>
              <w:marTop w:val="0"/>
              <w:marBottom w:val="0"/>
              <w:divBdr>
                <w:top w:val="none" w:sz="0" w:space="0" w:color="auto"/>
                <w:left w:val="none" w:sz="0" w:space="0" w:color="auto"/>
                <w:bottom w:val="none" w:sz="0" w:space="0" w:color="auto"/>
                <w:right w:val="none" w:sz="0" w:space="0" w:color="auto"/>
              </w:divBdr>
            </w:div>
            <w:div w:id="1776484890">
              <w:marLeft w:val="0"/>
              <w:marRight w:val="0"/>
              <w:marTop w:val="0"/>
              <w:marBottom w:val="0"/>
              <w:divBdr>
                <w:top w:val="none" w:sz="0" w:space="0" w:color="auto"/>
                <w:left w:val="none" w:sz="0" w:space="0" w:color="auto"/>
                <w:bottom w:val="none" w:sz="0" w:space="0" w:color="auto"/>
                <w:right w:val="none" w:sz="0" w:space="0" w:color="auto"/>
              </w:divBdr>
            </w:div>
            <w:div w:id="1795253339">
              <w:marLeft w:val="0"/>
              <w:marRight w:val="0"/>
              <w:marTop w:val="0"/>
              <w:marBottom w:val="0"/>
              <w:divBdr>
                <w:top w:val="none" w:sz="0" w:space="0" w:color="auto"/>
                <w:left w:val="none" w:sz="0" w:space="0" w:color="auto"/>
                <w:bottom w:val="none" w:sz="0" w:space="0" w:color="auto"/>
                <w:right w:val="none" w:sz="0" w:space="0" w:color="auto"/>
              </w:divBdr>
            </w:div>
            <w:div w:id="1795441120">
              <w:marLeft w:val="0"/>
              <w:marRight w:val="0"/>
              <w:marTop w:val="0"/>
              <w:marBottom w:val="0"/>
              <w:divBdr>
                <w:top w:val="none" w:sz="0" w:space="0" w:color="auto"/>
                <w:left w:val="none" w:sz="0" w:space="0" w:color="auto"/>
                <w:bottom w:val="none" w:sz="0" w:space="0" w:color="auto"/>
                <w:right w:val="none" w:sz="0" w:space="0" w:color="auto"/>
              </w:divBdr>
            </w:div>
            <w:div w:id="1796096153">
              <w:marLeft w:val="0"/>
              <w:marRight w:val="0"/>
              <w:marTop w:val="0"/>
              <w:marBottom w:val="0"/>
              <w:divBdr>
                <w:top w:val="none" w:sz="0" w:space="0" w:color="auto"/>
                <w:left w:val="none" w:sz="0" w:space="0" w:color="auto"/>
                <w:bottom w:val="none" w:sz="0" w:space="0" w:color="auto"/>
                <w:right w:val="none" w:sz="0" w:space="0" w:color="auto"/>
              </w:divBdr>
            </w:div>
            <w:div w:id="1798182237">
              <w:marLeft w:val="0"/>
              <w:marRight w:val="0"/>
              <w:marTop w:val="0"/>
              <w:marBottom w:val="0"/>
              <w:divBdr>
                <w:top w:val="none" w:sz="0" w:space="0" w:color="auto"/>
                <w:left w:val="none" w:sz="0" w:space="0" w:color="auto"/>
                <w:bottom w:val="none" w:sz="0" w:space="0" w:color="auto"/>
                <w:right w:val="none" w:sz="0" w:space="0" w:color="auto"/>
              </w:divBdr>
            </w:div>
            <w:div w:id="1804495947">
              <w:marLeft w:val="0"/>
              <w:marRight w:val="0"/>
              <w:marTop w:val="0"/>
              <w:marBottom w:val="0"/>
              <w:divBdr>
                <w:top w:val="none" w:sz="0" w:space="0" w:color="auto"/>
                <w:left w:val="none" w:sz="0" w:space="0" w:color="auto"/>
                <w:bottom w:val="none" w:sz="0" w:space="0" w:color="auto"/>
                <w:right w:val="none" w:sz="0" w:space="0" w:color="auto"/>
              </w:divBdr>
            </w:div>
            <w:div w:id="1817145362">
              <w:marLeft w:val="0"/>
              <w:marRight w:val="0"/>
              <w:marTop w:val="0"/>
              <w:marBottom w:val="0"/>
              <w:divBdr>
                <w:top w:val="none" w:sz="0" w:space="0" w:color="auto"/>
                <w:left w:val="none" w:sz="0" w:space="0" w:color="auto"/>
                <w:bottom w:val="none" w:sz="0" w:space="0" w:color="auto"/>
                <w:right w:val="none" w:sz="0" w:space="0" w:color="auto"/>
              </w:divBdr>
            </w:div>
            <w:div w:id="1818953323">
              <w:marLeft w:val="0"/>
              <w:marRight w:val="0"/>
              <w:marTop w:val="0"/>
              <w:marBottom w:val="0"/>
              <w:divBdr>
                <w:top w:val="none" w:sz="0" w:space="0" w:color="auto"/>
                <w:left w:val="none" w:sz="0" w:space="0" w:color="auto"/>
                <w:bottom w:val="none" w:sz="0" w:space="0" w:color="auto"/>
                <w:right w:val="none" w:sz="0" w:space="0" w:color="auto"/>
              </w:divBdr>
            </w:div>
            <w:div w:id="1824346617">
              <w:marLeft w:val="0"/>
              <w:marRight w:val="0"/>
              <w:marTop w:val="0"/>
              <w:marBottom w:val="0"/>
              <w:divBdr>
                <w:top w:val="none" w:sz="0" w:space="0" w:color="auto"/>
                <w:left w:val="none" w:sz="0" w:space="0" w:color="auto"/>
                <w:bottom w:val="none" w:sz="0" w:space="0" w:color="auto"/>
                <w:right w:val="none" w:sz="0" w:space="0" w:color="auto"/>
              </w:divBdr>
            </w:div>
            <w:div w:id="1825660544">
              <w:marLeft w:val="0"/>
              <w:marRight w:val="0"/>
              <w:marTop w:val="0"/>
              <w:marBottom w:val="0"/>
              <w:divBdr>
                <w:top w:val="none" w:sz="0" w:space="0" w:color="auto"/>
                <w:left w:val="none" w:sz="0" w:space="0" w:color="auto"/>
                <w:bottom w:val="none" w:sz="0" w:space="0" w:color="auto"/>
                <w:right w:val="none" w:sz="0" w:space="0" w:color="auto"/>
              </w:divBdr>
            </w:div>
            <w:div w:id="1834640484">
              <w:marLeft w:val="0"/>
              <w:marRight w:val="0"/>
              <w:marTop w:val="0"/>
              <w:marBottom w:val="0"/>
              <w:divBdr>
                <w:top w:val="none" w:sz="0" w:space="0" w:color="auto"/>
                <w:left w:val="none" w:sz="0" w:space="0" w:color="auto"/>
                <w:bottom w:val="none" w:sz="0" w:space="0" w:color="auto"/>
                <w:right w:val="none" w:sz="0" w:space="0" w:color="auto"/>
              </w:divBdr>
            </w:div>
            <w:div w:id="1835143376">
              <w:marLeft w:val="0"/>
              <w:marRight w:val="0"/>
              <w:marTop w:val="0"/>
              <w:marBottom w:val="0"/>
              <w:divBdr>
                <w:top w:val="none" w:sz="0" w:space="0" w:color="auto"/>
                <w:left w:val="none" w:sz="0" w:space="0" w:color="auto"/>
                <w:bottom w:val="none" w:sz="0" w:space="0" w:color="auto"/>
                <w:right w:val="none" w:sz="0" w:space="0" w:color="auto"/>
              </w:divBdr>
            </w:div>
            <w:div w:id="1839612159">
              <w:marLeft w:val="0"/>
              <w:marRight w:val="0"/>
              <w:marTop w:val="0"/>
              <w:marBottom w:val="0"/>
              <w:divBdr>
                <w:top w:val="none" w:sz="0" w:space="0" w:color="auto"/>
                <w:left w:val="none" w:sz="0" w:space="0" w:color="auto"/>
                <w:bottom w:val="none" w:sz="0" w:space="0" w:color="auto"/>
                <w:right w:val="none" w:sz="0" w:space="0" w:color="auto"/>
              </w:divBdr>
            </w:div>
            <w:div w:id="1842156979">
              <w:marLeft w:val="0"/>
              <w:marRight w:val="0"/>
              <w:marTop w:val="0"/>
              <w:marBottom w:val="0"/>
              <w:divBdr>
                <w:top w:val="none" w:sz="0" w:space="0" w:color="auto"/>
                <w:left w:val="none" w:sz="0" w:space="0" w:color="auto"/>
                <w:bottom w:val="none" w:sz="0" w:space="0" w:color="auto"/>
                <w:right w:val="none" w:sz="0" w:space="0" w:color="auto"/>
              </w:divBdr>
            </w:div>
            <w:div w:id="1848668995">
              <w:marLeft w:val="0"/>
              <w:marRight w:val="0"/>
              <w:marTop w:val="0"/>
              <w:marBottom w:val="0"/>
              <w:divBdr>
                <w:top w:val="none" w:sz="0" w:space="0" w:color="auto"/>
                <w:left w:val="none" w:sz="0" w:space="0" w:color="auto"/>
                <w:bottom w:val="none" w:sz="0" w:space="0" w:color="auto"/>
                <w:right w:val="none" w:sz="0" w:space="0" w:color="auto"/>
              </w:divBdr>
            </w:div>
            <w:div w:id="1849247342">
              <w:marLeft w:val="0"/>
              <w:marRight w:val="0"/>
              <w:marTop w:val="0"/>
              <w:marBottom w:val="0"/>
              <w:divBdr>
                <w:top w:val="none" w:sz="0" w:space="0" w:color="auto"/>
                <w:left w:val="none" w:sz="0" w:space="0" w:color="auto"/>
                <w:bottom w:val="none" w:sz="0" w:space="0" w:color="auto"/>
                <w:right w:val="none" w:sz="0" w:space="0" w:color="auto"/>
              </w:divBdr>
            </w:div>
            <w:div w:id="1851600911">
              <w:marLeft w:val="0"/>
              <w:marRight w:val="0"/>
              <w:marTop w:val="0"/>
              <w:marBottom w:val="0"/>
              <w:divBdr>
                <w:top w:val="none" w:sz="0" w:space="0" w:color="auto"/>
                <w:left w:val="none" w:sz="0" w:space="0" w:color="auto"/>
                <w:bottom w:val="none" w:sz="0" w:space="0" w:color="auto"/>
                <w:right w:val="none" w:sz="0" w:space="0" w:color="auto"/>
              </w:divBdr>
            </w:div>
            <w:div w:id="1861048648">
              <w:marLeft w:val="0"/>
              <w:marRight w:val="0"/>
              <w:marTop w:val="0"/>
              <w:marBottom w:val="0"/>
              <w:divBdr>
                <w:top w:val="none" w:sz="0" w:space="0" w:color="auto"/>
                <w:left w:val="none" w:sz="0" w:space="0" w:color="auto"/>
                <w:bottom w:val="none" w:sz="0" w:space="0" w:color="auto"/>
                <w:right w:val="none" w:sz="0" w:space="0" w:color="auto"/>
              </w:divBdr>
            </w:div>
            <w:div w:id="1867866450">
              <w:marLeft w:val="0"/>
              <w:marRight w:val="0"/>
              <w:marTop w:val="0"/>
              <w:marBottom w:val="0"/>
              <w:divBdr>
                <w:top w:val="none" w:sz="0" w:space="0" w:color="auto"/>
                <w:left w:val="none" w:sz="0" w:space="0" w:color="auto"/>
                <w:bottom w:val="none" w:sz="0" w:space="0" w:color="auto"/>
                <w:right w:val="none" w:sz="0" w:space="0" w:color="auto"/>
              </w:divBdr>
            </w:div>
            <w:div w:id="1882864937">
              <w:marLeft w:val="0"/>
              <w:marRight w:val="0"/>
              <w:marTop w:val="0"/>
              <w:marBottom w:val="0"/>
              <w:divBdr>
                <w:top w:val="none" w:sz="0" w:space="0" w:color="auto"/>
                <w:left w:val="none" w:sz="0" w:space="0" w:color="auto"/>
                <w:bottom w:val="none" w:sz="0" w:space="0" w:color="auto"/>
                <w:right w:val="none" w:sz="0" w:space="0" w:color="auto"/>
              </w:divBdr>
            </w:div>
            <w:div w:id="1883445349">
              <w:marLeft w:val="0"/>
              <w:marRight w:val="0"/>
              <w:marTop w:val="0"/>
              <w:marBottom w:val="0"/>
              <w:divBdr>
                <w:top w:val="none" w:sz="0" w:space="0" w:color="auto"/>
                <w:left w:val="none" w:sz="0" w:space="0" w:color="auto"/>
                <w:bottom w:val="none" w:sz="0" w:space="0" w:color="auto"/>
                <w:right w:val="none" w:sz="0" w:space="0" w:color="auto"/>
              </w:divBdr>
            </w:div>
            <w:div w:id="1884245524">
              <w:marLeft w:val="0"/>
              <w:marRight w:val="0"/>
              <w:marTop w:val="0"/>
              <w:marBottom w:val="0"/>
              <w:divBdr>
                <w:top w:val="none" w:sz="0" w:space="0" w:color="auto"/>
                <w:left w:val="none" w:sz="0" w:space="0" w:color="auto"/>
                <w:bottom w:val="none" w:sz="0" w:space="0" w:color="auto"/>
                <w:right w:val="none" w:sz="0" w:space="0" w:color="auto"/>
              </w:divBdr>
            </w:div>
            <w:div w:id="1886868506">
              <w:marLeft w:val="0"/>
              <w:marRight w:val="0"/>
              <w:marTop w:val="0"/>
              <w:marBottom w:val="0"/>
              <w:divBdr>
                <w:top w:val="none" w:sz="0" w:space="0" w:color="auto"/>
                <w:left w:val="none" w:sz="0" w:space="0" w:color="auto"/>
                <w:bottom w:val="none" w:sz="0" w:space="0" w:color="auto"/>
                <w:right w:val="none" w:sz="0" w:space="0" w:color="auto"/>
              </w:divBdr>
            </w:div>
            <w:div w:id="1903832714">
              <w:marLeft w:val="0"/>
              <w:marRight w:val="0"/>
              <w:marTop w:val="0"/>
              <w:marBottom w:val="0"/>
              <w:divBdr>
                <w:top w:val="none" w:sz="0" w:space="0" w:color="auto"/>
                <w:left w:val="none" w:sz="0" w:space="0" w:color="auto"/>
                <w:bottom w:val="none" w:sz="0" w:space="0" w:color="auto"/>
                <w:right w:val="none" w:sz="0" w:space="0" w:color="auto"/>
              </w:divBdr>
            </w:div>
            <w:div w:id="1909611494">
              <w:marLeft w:val="0"/>
              <w:marRight w:val="0"/>
              <w:marTop w:val="0"/>
              <w:marBottom w:val="0"/>
              <w:divBdr>
                <w:top w:val="none" w:sz="0" w:space="0" w:color="auto"/>
                <w:left w:val="none" w:sz="0" w:space="0" w:color="auto"/>
                <w:bottom w:val="none" w:sz="0" w:space="0" w:color="auto"/>
                <w:right w:val="none" w:sz="0" w:space="0" w:color="auto"/>
              </w:divBdr>
            </w:div>
            <w:div w:id="1920599428">
              <w:marLeft w:val="0"/>
              <w:marRight w:val="0"/>
              <w:marTop w:val="0"/>
              <w:marBottom w:val="0"/>
              <w:divBdr>
                <w:top w:val="none" w:sz="0" w:space="0" w:color="auto"/>
                <w:left w:val="none" w:sz="0" w:space="0" w:color="auto"/>
                <w:bottom w:val="none" w:sz="0" w:space="0" w:color="auto"/>
                <w:right w:val="none" w:sz="0" w:space="0" w:color="auto"/>
              </w:divBdr>
            </w:div>
            <w:div w:id="1923177869">
              <w:marLeft w:val="0"/>
              <w:marRight w:val="0"/>
              <w:marTop w:val="0"/>
              <w:marBottom w:val="0"/>
              <w:divBdr>
                <w:top w:val="none" w:sz="0" w:space="0" w:color="auto"/>
                <w:left w:val="none" w:sz="0" w:space="0" w:color="auto"/>
                <w:bottom w:val="none" w:sz="0" w:space="0" w:color="auto"/>
                <w:right w:val="none" w:sz="0" w:space="0" w:color="auto"/>
              </w:divBdr>
            </w:div>
            <w:div w:id="1927348757">
              <w:marLeft w:val="0"/>
              <w:marRight w:val="0"/>
              <w:marTop w:val="0"/>
              <w:marBottom w:val="0"/>
              <w:divBdr>
                <w:top w:val="none" w:sz="0" w:space="0" w:color="auto"/>
                <w:left w:val="none" w:sz="0" w:space="0" w:color="auto"/>
                <w:bottom w:val="none" w:sz="0" w:space="0" w:color="auto"/>
                <w:right w:val="none" w:sz="0" w:space="0" w:color="auto"/>
              </w:divBdr>
            </w:div>
            <w:div w:id="1928880726">
              <w:marLeft w:val="0"/>
              <w:marRight w:val="0"/>
              <w:marTop w:val="0"/>
              <w:marBottom w:val="0"/>
              <w:divBdr>
                <w:top w:val="none" w:sz="0" w:space="0" w:color="auto"/>
                <w:left w:val="none" w:sz="0" w:space="0" w:color="auto"/>
                <w:bottom w:val="none" w:sz="0" w:space="0" w:color="auto"/>
                <w:right w:val="none" w:sz="0" w:space="0" w:color="auto"/>
              </w:divBdr>
            </w:div>
            <w:div w:id="1930429554">
              <w:marLeft w:val="0"/>
              <w:marRight w:val="0"/>
              <w:marTop w:val="0"/>
              <w:marBottom w:val="0"/>
              <w:divBdr>
                <w:top w:val="none" w:sz="0" w:space="0" w:color="auto"/>
                <w:left w:val="none" w:sz="0" w:space="0" w:color="auto"/>
                <w:bottom w:val="none" w:sz="0" w:space="0" w:color="auto"/>
                <w:right w:val="none" w:sz="0" w:space="0" w:color="auto"/>
              </w:divBdr>
            </w:div>
            <w:div w:id="1936278001">
              <w:marLeft w:val="0"/>
              <w:marRight w:val="0"/>
              <w:marTop w:val="0"/>
              <w:marBottom w:val="0"/>
              <w:divBdr>
                <w:top w:val="none" w:sz="0" w:space="0" w:color="auto"/>
                <w:left w:val="none" w:sz="0" w:space="0" w:color="auto"/>
                <w:bottom w:val="none" w:sz="0" w:space="0" w:color="auto"/>
                <w:right w:val="none" w:sz="0" w:space="0" w:color="auto"/>
              </w:divBdr>
            </w:div>
            <w:div w:id="1938707002">
              <w:marLeft w:val="0"/>
              <w:marRight w:val="0"/>
              <w:marTop w:val="0"/>
              <w:marBottom w:val="0"/>
              <w:divBdr>
                <w:top w:val="none" w:sz="0" w:space="0" w:color="auto"/>
                <w:left w:val="none" w:sz="0" w:space="0" w:color="auto"/>
                <w:bottom w:val="none" w:sz="0" w:space="0" w:color="auto"/>
                <w:right w:val="none" w:sz="0" w:space="0" w:color="auto"/>
              </w:divBdr>
            </w:div>
            <w:div w:id="1943297531">
              <w:marLeft w:val="0"/>
              <w:marRight w:val="0"/>
              <w:marTop w:val="0"/>
              <w:marBottom w:val="0"/>
              <w:divBdr>
                <w:top w:val="none" w:sz="0" w:space="0" w:color="auto"/>
                <w:left w:val="none" w:sz="0" w:space="0" w:color="auto"/>
                <w:bottom w:val="none" w:sz="0" w:space="0" w:color="auto"/>
                <w:right w:val="none" w:sz="0" w:space="0" w:color="auto"/>
              </w:divBdr>
            </w:div>
            <w:div w:id="1945796074">
              <w:marLeft w:val="0"/>
              <w:marRight w:val="0"/>
              <w:marTop w:val="0"/>
              <w:marBottom w:val="0"/>
              <w:divBdr>
                <w:top w:val="none" w:sz="0" w:space="0" w:color="auto"/>
                <w:left w:val="none" w:sz="0" w:space="0" w:color="auto"/>
                <w:bottom w:val="none" w:sz="0" w:space="0" w:color="auto"/>
                <w:right w:val="none" w:sz="0" w:space="0" w:color="auto"/>
              </w:divBdr>
            </w:div>
            <w:div w:id="1950814626">
              <w:marLeft w:val="0"/>
              <w:marRight w:val="0"/>
              <w:marTop w:val="0"/>
              <w:marBottom w:val="0"/>
              <w:divBdr>
                <w:top w:val="none" w:sz="0" w:space="0" w:color="auto"/>
                <w:left w:val="none" w:sz="0" w:space="0" w:color="auto"/>
                <w:bottom w:val="none" w:sz="0" w:space="0" w:color="auto"/>
                <w:right w:val="none" w:sz="0" w:space="0" w:color="auto"/>
              </w:divBdr>
            </w:div>
            <w:div w:id="1957562974">
              <w:marLeft w:val="0"/>
              <w:marRight w:val="0"/>
              <w:marTop w:val="0"/>
              <w:marBottom w:val="0"/>
              <w:divBdr>
                <w:top w:val="none" w:sz="0" w:space="0" w:color="auto"/>
                <w:left w:val="none" w:sz="0" w:space="0" w:color="auto"/>
                <w:bottom w:val="none" w:sz="0" w:space="0" w:color="auto"/>
                <w:right w:val="none" w:sz="0" w:space="0" w:color="auto"/>
              </w:divBdr>
            </w:div>
            <w:div w:id="1958680124">
              <w:marLeft w:val="0"/>
              <w:marRight w:val="0"/>
              <w:marTop w:val="0"/>
              <w:marBottom w:val="0"/>
              <w:divBdr>
                <w:top w:val="none" w:sz="0" w:space="0" w:color="auto"/>
                <w:left w:val="none" w:sz="0" w:space="0" w:color="auto"/>
                <w:bottom w:val="none" w:sz="0" w:space="0" w:color="auto"/>
                <w:right w:val="none" w:sz="0" w:space="0" w:color="auto"/>
              </w:divBdr>
            </w:div>
            <w:div w:id="1979260631">
              <w:marLeft w:val="0"/>
              <w:marRight w:val="0"/>
              <w:marTop w:val="0"/>
              <w:marBottom w:val="0"/>
              <w:divBdr>
                <w:top w:val="none" w:sz="0" w:space="0" w:color="auto"/>
                <w:left w:val="none" w:sz="0" w:space="0" w:color="auto"/>
                <w:bottom w:val="none" w:sz="0" w:space="0" w:color="auto"/>
                <w:right w:val="none" w:sz="0" w:space="0" w:color="auto"/>
              </w:divBdr>
            </w:div>
            <w:div w:id="1979408408">
              <w:marLeft w:val="0"/>
              <w:marRight w:val="0"/>
              <w:marTop w:val="0"/>
              <w:marBottom w:val="0"/>
              <w:divBdr>
                <w:top w:val="none" w:sz="0" w:space="0" w:color="auto"/>
                <w:left w:val="none" w:sz="0" w:space="0" w:color="auto"/>
                <w:bottom w:val="none" w:sz="0" w:space="0" w:color="auto"/>
                <w:right w:val="none" w:sz="0" w:space="0" w:color="auto"/>
              </w:divBdr>
            </w:div>
            <w:div w:id="1991711451">
              <w:marLeft w:val="0"/>
              <w:marRight w:val="0"/>
              <w:marTop w:val="0"/>
              <w:marBottom w:val="0"/>
              <w:divBdr>
                <w:top w:val="none" w:sz="0" w:space="0" w:color="auto"/>
                <w:left w:val="none" w:sz="0" w:space="0" w:color="auto"/>
                <w:bottom w:val="none" w:sz="0" w:space="0" w:color="auto"/>
                <w:right w:val="none" w:sz="0" w:space="0" w:color="auto"/>
              </w:divBdr>
            </w:div>
            <w:div w:id="1995601038">
              <w:marLeft w:val="0"/>
              <w:marRight w:val="0"/>
              <w:marTop w:val="0"/>
              <w:marBottom w:val="0"/>
              <w:divBdr>
                <w:top w:val="none" w:sz="0" w:space="0" w:color="auto"/>
                <w:left w:val="none" w:sz="0" w:space="0" w:color="auto"/>
                <w:bottom w:val="none" w:sz="0" w:space="0" w:color="auto"/>
                <w:right w:val="none" w:sz="0" w:space="0" w:color="auto"/>
              </w:divBdr>
            </w:div>
            <w:div w:id="2000815093">
              <w:marLeft w:val="0"/>
              <w:marRight w:val="0"/>
              <w:marTop w:val="0"/>
              <w:marBottom w:val="0"/>
              <w:divBdr>
                <w:top w:val="none" w:sz="0" w:space="0" w:color="auto"/>
                <w:left w:val="none" w:sz="0" w:space="0" w:color="auto"/>
                <w:bottom w:val="none" w:sz="0" w:space="0" w:color="auto"/>
                <w:right w:val="none" w:sz="0" w:space="0" w:color="auto"/>
              </w:divBdr>
            </w:div>
            <w:div w:id="2003853804">
              <w:marLeft w:val="0"/>
              <w:marRight w:val="0"/>
              <w:marTop w:val="0"/>
              <w:marBottom w:val="0"/>
              <w:divBdr>
                <w:top w:val="none" w:sz="0" w:space="0" w:color="auto"/>
                <w:left w:val="none" w:sz="0" w:space="0" w:color="auto"/>
                <w:bottom w:val="none" w:sz="0" w:space="0" w:color="auto"/>
                <w:right w:val="none" w:sz="0" w:space="0" w:color="auto"/>
              </w:divBdr>
            </w:div>
            <w:div w:id="2023584958">
              <w:marLeft w:val="0"/>
              <w:marRight w:val="0"/>
              <w:marTop w:val="0"/>
              <w:marBottom w:val="0"/>
              <w:divBdr>
                <w:top w:val="none" w:sz="0" w:space="0" w:color="auto"/>
                <w:left w:val="none" w:sz="0" w:space="0" w:color="auto"/>
                <w:bottom w:val="none" w:sz="0" w:space="0" w:color="auto"/>
                <w:right w:val="none" w:sz="0" w:space="0" w:color="auto"/>
              </w:divBdr>
            </w:div>
            <w:div w:id="2025786169">
              <w:marLeft w:val="0"/>
              <w:marRight w:val="0"/>
              <w:marTop w:val="0"/>
              <w:marBottom w:val="0"/>
              <w:divBdr>
                <w:top w:val="none" w:sz="0" w:space="0" w:color="auto"/>
                <w:left w:val="none" w:sz="0" w:space="0" w:color="auto"/>
                <w:bottom w:val="none" w:sz="0" w:space="0" w:color="auto"/>
                <w:right w:val="none" w:sz="0" w:space="0" w:color="auto"/>
              </w:divBdr>
            </w:div>
            <w:div w:id="2030836857">
              <w:marLeft w:val="0"/>
              <w:marRight w:val="0"/>
              <w:marTop w:val="0"/>
              <w:marBottom w:val="0"/>
              <w:divBdr>
                <w:top w:val="none" w:sz="0" w:space="0" w:color="auto"/>
                <w:left w:val="none" w:sz="0" w:space="0" w:color="auto"/>
                <w:bottom w:val="none" w:sz="0" w:space="0" w:color="auto"/>
                <w:right w:val="none" w:sz="0" w:space="0" w:color="auto"/>
              </w:divBdr>
            </w:div>
            <w:div w:id="2039775073">
              <w:marLeft w:val="0"/>
              <w:marRight w:val="0"/>
              <w:marTop w:val="0"/>
              <w:marBottom w:val="0"/>
              <w:divBdr>
                <w:top w:val="none" w:sz="0" w:space="0" w:color="auto"/>
                <w:left w:val="none" w:sz="0" w:space="0" w:color="auto"/>
                <w:bottom w:val="none" w:sz="0" w:space="0" w:color="auto"/>
                <w:right w:val="none" w:sz="0" w:space="0" w:color="auto"/>
              </w:divBdr>
            </w:div>
            <w:div w:id="2045278989">
              <w:marLeft w:val="0"/>
              <w:marRight w:val="0"/>
              <w:marTop w:val="0"/>
              <w:marBottom w:val="0"/>
              <w:divBdr>
                <w:top w:val="none" w:sz="0" w:space="0" w:color="auto"/>
                <w:left w:val="none" w:sz="0" w:space="0" w:color="auto"/>
                <w:bottom w:val="none" w:sz="0" w:space="0" w:color="auto"/>
                <w:right w:val="none" w:sz="0" w:space="0" w:color="auto"/>
              </w:divBdr>
            </w:div>
            <w:div w:id="2066560638">
              <w:marLeft w:val="0"/>
              <w:marRight w:val="0"/>
              <w:marTop w:val="0"/>
              <w:marBottom w:val="0"/>
              <w:divBdr>
                <w:top w:val="none" w:sz="0" w:space="0" w:color="auto"/>
                <w:left w:val="none" w:sz="0" w:space="0" w:color="auto"/>
                <w:bottom w:val="none" w:sz="0" w:space="0" w:color="auto"/>
                <w:right w:val="none" w:sz="0" w:space="0" w:color="auto"/>
              </w:divBdr>
            </w:div>
            <w:div w:id="2067949077">
              <w:marLeft w:val="0"/>
              <w:marRight w:val="0"/>
              <w:marTop w:val="0"/>
              <w:marBottom w:val="0"/>
              <w:divBdr>
                <w:top w:val="none" w:sz="0" w:space="0" w:color="auto"/>
                <w:left w:val="none" w:sz="0" w:space="0" w:color="auto"/>
                <w:bottom w:val="none" w:sz="0" w:space="0" w:color="auto"/>
                <w:right w:val="none" w:sz="0" w:space="0" w:color="auto"/>
              </w:divBdr>
            </w:div>
            <w:div w:id="2085101787">
              <w:marLeft w:val="0"/>
              <w:marRight w:val="0"/>
              <w:marTop w:val="0"/>
              <w:marBottom w:val="0"/>
              <w:divBdr>
                <w:top w:val="none" w:sz="0" w:space="0" w:color="auto"/>
                <w:left w:val="none" w:sz="0" w:space="0" w:color="auto"/>
                <w:bottom w:val="none" w:sz="0" w:space="0" w:color="auto"/>
                <w:right w:val="none" w:sz="0" w:space="0" w:color="auto"/>
              </w:divBdr>
            </w:div>
            <w:div w:id="2086951381">
              <w:marLeft w:val="0"/>
              <w:marRight w:val="0"/>
              <w:marTop w:val="0"/>
              <w:marBottom w:val="0"/>
              <w:divBdr>
                <w:top w:val="none" w:sz="0" w:space="0" w:color="auto"/>
                <w:left w:val="none" w:sz="0" w:space="0" w:color="auto"/>
                <w:bottom w:val="none" w:sz="0" w:space="0" w:color="auto"/>
                <w:right w:val="none" w:sz="0" w:space="0" w:color="auto"/>
              </w:divBdr>
            </w:div>
            <w:div w:id="2090997079">
              <w:marLeft w:val="0"/>
              <w:marRight w:val="0"/>
              <w:marTop w:val="0"/>
              <w:marBottom w:val="0"/>
              <w:divBdr>
                <w:top w:val="none" w:sz="0" w:space="0" w:color="auto"/>
                <w:left w:val="none" w:sz="0" w:space="0" w:color="auto"/>
                <w:bottom w:val="none" w:sz="0" w:space="0" w:color="auto"/>
                <w:right w:val="none" w:sz="0" w:space="0" w:color="auto"/>
              </w:divBdr>
            </w:div>
            <w:div w:id="2094936720">
              <w:marLeft w:val="0"/>
              <w:marRight w:val="0"/>
              <w:marTop w:val="0"/>
              <w:marBottom w:val="0"/>
              <w:divBdr>
                <w:top w:val="none" w:sz="0" w:space="0" w:color="auto"/>
                <w:left w:val="none" w:sz="0" w:space="0" w:color="auto"/>
                <w:bottom w:val="none" w:sz="0" w:space="0" w:color="auto"/>
                <w:right w:val="none" w:sz="0" w:space="0" w:color="auto"/>
              </w:divBdr>
            </w:div>
            <w:div w:id="2103530624">
              <w:marLeft w:val="0"/>
              <w:marRight w:val="0"/>
              <w:marTop w:val="0"/>
              <w:marBottom w:val="0"/>
              <w:divBdr>
                <w:top w:val="none" w:sz="0" w:space="0" w:color="auto"/>
                <w:left w:val="none" w:sz="0" w:space="0" w:color="auto"/>
                <w:bottom w:val="none" w:sz="0" w:space="0" w:color="auto"/>
                <w:right w:val="none" w:sz="0" w:space="0" w:color="auto"/>
              </w:divBdr>
            </w:div>
            <w:div w:id="2109615253">
              <w:marLeft w:val="0"/>
              <w:marRight w:val="0"/>
              <w:marTop w:val="0"/>
              <w:marBottom w:val="0"/>
              <w:divBdr>
                <w:top w:val="none" w:sz="0" w:space="0" w:color="auto"/>
                <w:left w:val="none" w:sz="0" w:space="0" w:color="auto"/>
                <w:bottom w:val="none" w:sz="0" w:space="0" w:color="auto"/>
                <w:right w:val="none" w:sz="0" w:space="0" w:color="auto"/>
              </w:divBdr>
            </w:div>
            <w:div w:id="2111007731">
              <w:marLeft w:val="0"/>
              <w:marRight w:val="0"/>
              <w:marTop w:val="0"/>
              <w:marBottom w:val="0"/>
              <w:divBdr>
                <w:top w:val="none" w:sz="0" w:space="0" w:color="auto"/>
                <w:left w:val="none" w:sz="0" w:space="0" w:color="auto"/>
                <w:bottom w:val="none" w:sz="0" w:space="0" w:color="auto"/>
                <w:right w:val="none" w:sz="0" w:space="0" w:color="auto"/>
              </w:divBdr>
            </w:div>
            <w:div w:id="2119450710">
              <w:marLeft w:val="0"/>
              <w:marRight w:val="0"/>
              <w:marTop w:val="0"/>
              <w:marBottom w:val="0"/>
              <w:divBdr>
                <w:top w:val="none" w:sz="0" w:space="0" w:color="auto"/>
                <w:left w:val="none" w:sz="0" w:space="0" w:color="auto"/>
                <w:bottom w:val="none" w:sz="0" w:space="0" w:color="auto"/>
                <w:right w:val="none" w:sz="0" w:space="0" w:color="auto"/>
              </w:divBdr>
            </w:div>
            <w:div w:id="2124957496">
              <w:marLeft w:val="0"/>
              <w:marRight w:val="0"/>
              <w:marTop w:val="0"/>
              <w:marBottom w:val="0"/>
              <w:divBdr>
                <w:top w:val="none" w:sz="0" w:space="0" w:color="auto"/>
                <w:left w:val="none" w:sz="0" w:space="0" w:color="auto"/>
                <w:bottom w:val="none" w:sz="0" w:space="0" w:color="auto"/>
                <w:right w:val="none" w:sz="0" w:space="0" w:color="auto"/>
              </w:divBdr>
            </w:div>
            <w:div w:id="2125297475">
              <w:marLeft w:val="0"/>
              <w:marRight w:val="0"/>
              <w:marTop w:val="0"/>
              <w:marBottom w:val="0"/>
              <w:divBdr>
                <w:top w:val="none" w:sz="0" w:space="0" w:color="auto"/>
                <w:left w:val="none" w:sz="0" w:space="0" w:color="auto"/>
                <w:bottom w:val="none" w:sz="0" w:space="0" w:color="auto"/>
                <w:right w:val="none" w:sz="0" w:space="0" w:color="auto"/>
              </w:divBdr>
            </w:div>
            <w:div w:id="2129010038">
              <w:marLeft w:val="0"/>
              <w:marRight w:val="0"/>
              <w:marTop w:val="0"/>
              <w:marBottom w:val="0"/>
              <w:divBdr>
                <w:top w:val="none" w:sz="0" w:space="0" w:color="auto"/>
                <w:left w:val="none" w:sz="0" w:space="0" w:color="auto"/>
                <w:bottom w:val="none" w:sz="0" w:space="0" w:color="auto"/>
                <w:right w:val="none" w:sz="0" w:space="0" w:color="auto"/>
              </w:divBdr>
            </w:div>
            <w:div w:id="2130465385">
              <w:marLeft w:val="0"/>
              <w:marRight w:val="0"/>
              <w:marTop w:val="0"/>
              <w:marBottom w:val="0"/>
              <w:divBdr>
                <w:top w:val="none" w:sz="0" w:space="0" w:color="auto"/>
                <w:left w:val="none" w:sz="0" w:space="0" w:color="auto"/>
                <w:bottom w:val="none" w:sz="0" w:space="0" w:color="auto"/>
                <w:right w:val="none" w:sz="0" w:space="0" w:color="auto"/>
              </w:divBdr>
            </w:div>
            <w:div w:id="2131239120">
              <w:marLeft w:val="0"/>
              <w:marRight w:val="0"/>
              <w:marTop w:val="0"/>
              <w:marBottom w:val="0"/>
              <w:divBdr>
                <w:top w:val="none" w:sz="0" w:space="0" w:color="auto"/>
                <w:left w:val="none" w:sz="0" w:space="0" w:color="auto"/>
                <w:bottom w:val="none" w:sz="0" w:space="0" w:color="auto"/>
                <w:right w:val="none" w:sz="0" w:space="0" w:color="auto"/>
              </w:divBdr>
            </w:div>
            <w:div w:id="2131585320">
              <w:marLeft w:val="0"/>
              <w:marRight w:val="0"/>
              <w:marTop w:val="0"/>
              <w:marBottom w:val="0"/>
              <w:divBdr>
                <w:top w:val="none" w:sz="0" w:space="0" w:color="auto"/>
                <w:left w:val="none" w:sz="0" w:space="0" w:color="auto"/>
                <w:bottom w:val="none" w:sz="0" w:space="0" w:color="auto"/>
                <w:right w:val="none" w:sz="0" w:space="0" w:color="auto"/>
              </w:divBdr>
            </w:div>
            <w:div w:id="21372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1.jpg"/><Relationship Id="rId42" Type="http://schemas.openxmlformats.org/officeDocument/2006/relationships/footer" Target="footer10.xml"/><Relationship Id="rId47" Type="http://schemas.openxmlformats.org/officeDocument/2006/relationships/hyperlink" Target="https://www.pub.dev"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8.jpg"/><Relationship Id="rId33" Type="http://schemas.openxmlformats.org/officeDocument/2006/relationships/image" Target="media/image10.jpg"/><Relationship Id="rId38" Type="http://schemas.openxmlformats.org/officeDocument/2006/relationships/header" Target="header6.xml"/><Relationship Id="rId46" Type="http://schemas.openxmlformats.org/officeDocument/2006/relationships/hyperlink" Target="https://medium.com/flut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www.geeksforgeeks.org/listview-class-in-flutter/"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image" Target="media/image9.jpg"/><Relationship Id="rId37" Type="http://schemas.openxmlformats.org/officeDocument/2006/relationships/image" Target="media/image12.jpg"/><Relationship Id="rId40" Type="http://schemas.openxmlformats.org/officeDocument/2006/relationships/image" Target="media/image13.jpg"/><Relationship Id="rId45" Type="http://schemas.openxmlformats.org/officeDocument/2006/relationships/hyperlink" Target="https://www.geeksforgeeks.org/flutter-tutoria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hyperlink" Target="https://www.geeksforgeeks.org/scaffold-class-in-flutter-with-examples/" TargetMode="External"/><Relationship Id="rId36" Type="http://schemas.openxmlformats.org/officeDocument/2006/relationships/footer" Target="footer8.xm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3.xml"/><Relationship Id="rId31" Type="http://schemas.openxmlformats.org/officeDocument/2006/relationships/footer" Target="footer7.xml"/><Relationship Id="rId44" Type="http://schemas.openxmlformats.org/officeDocument/2006/relationships/hyperlink" Target="https://www.javatpoint.com/flut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geeksforgeeks.org/flutter-appbar-widget/" TargetMode="External"/><Relationship Id="rId30" Type="http://schemas.openxmlformats.org/officeDocument/2006/relationships/hyperlink" Target="https://code.visualstudio.com/download" TargetMode="External"/><Relationship Id="rId35" Type="http://schemas.openxmlformats.org/officeDocument/2006/relationships/header" Target="header5.xml"/><Relationship Id="rId43" Type="http://schemas.openxmlformats.org/officeDocument/2006/relationships/hyperlink" Target="https://flutter.dev/" TargetMode="External"/><Relationship Id="rId48" Type="http://schemas.openxmlformats.org/officeDocument/2006/relationships/hyperlink" Target="https://www.dribble.com"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98" textRotate="1"/>
    <customShpInfo spid="_x0000_s1097"/>
    <customShpInfo spid="_x0000_s1096"/>
    <customShpInfo spid="_x0000_s1095"/>
    <customShpInfo spid="_x0000_s1093"/>
    <customShpInfo spid="_x0000_s1088"/>
    <customShpInfo spid="_x0000_s1087"/>
    <customShpInfo spid="_x0000_s1086"/>
    <customShpInfo spid="_x0000_s1085"/>
    <customShpInfo spid="_x0000_s1084"/>
    <customShpInfo spid="_x0000_s1083"/>
    <customShpInfo spid="_x0000_s1082"/>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110" textRotate="1"/>
    <customShpInfo spid="_x0000_s1106"/>
    <customShpInfo spid="_x0000_s1107"/>
    <customShpInfo spid="_x0000_s1108"/>
    <customShpInfo spid="_x0000_s1109"/>
    <customShpInfo spid="_x0000_s1111" textRotate="1"/>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112"/>
    <customShpInfo spid="_x0000_s1113"/>
    <customShpInfo spid="_x0000_s1114"/>
    <customShpInfo spid="_x0000_s1115"/>
    <customShpInfo spid="_x0000_s1116"/>
    <customShpInfo spid="_x0000_s1117"/>
    <customShpInfo spid="_x0000_s1118"/>
    <customShpInfo spid="_x0000_s1032"/>
    <customShpInfo spid="_x0000_s1031"/>
    <customShpInfo spid="_x0000_s1030"/>
    <customShpInfo spid="_x0000_s1029"/>
    <customShpInfo spid="_x0000_s1099" textRotate="1"/>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663ED8-869B-4ACE-9C8B-2D8A9698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59</Pages>
  <Words>13157</Words>
  <Characters>74995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18CSMP68: MAD LAB Mini ProjectFood Ordering App</vt:lpstr>
    </vt:vector>
  </TitlesOfParts>
  <Company/>
  <LinksUpToDate>false</LinksUpToDate>
  <CharactersWithSpaces>87977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18CSMP68: MAD LAB Mini ProjectFood Ordering App</dc:title>
  <dc:subject/>
  <dc:creator>Windows User</dc:creator>
  <cp:keywords/>
  <dc:description/>
  <cp:lastModifiedBy>sagarac666@gmail.com</cp:lastModifiedBy>
  <cp:revision>10</cp:revision>
  <dcterms:created xsi:type="dcterms:W3CDTF">2022-01-11T11:31:00Z</dcterms:created>
  <dcterms:modified xsi:type="dcterms:W3CDTF">2022-01-11T12:10:00Z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2022-01-03T00:00:00Z</vt:filetime>
  </property>
  <property fmtid="{D5CDD505-2E9C-101B-9397-08002B2CF9AE}" pid="5" name="KSOProductBuildVer">
    <vt:lpwstr>1033-11.2.0.10443</vt:lpwstr>
  </property>
  <property fmtid="{D5CDD505-2E9C-101B-9397-08002B2CF9AE}" pid="6" name="ICV">
    <vt:lpwstr>C5C72872847C4BD4AE97B0BE6C39912E</vt:lpwstr>
  </property>
</Properties>
</file>